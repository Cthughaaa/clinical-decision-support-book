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699388"/>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tblPr>
          <w:tblGrid>
            <w:gridCol w:w="9576"/>
          </w:tblGrid>
          <w:tr w:rsidR="001C6F29" w:rsidRPr="00EB49AE" w:rsidTr="001C6F29">
            <w:trPr>
              <w:trHeight w:val="2880"/>
              <w:jc w:val="center"/>
            </w:trPr>
            <w:tc>
              <w:tcPr>
                <w:tcW w:w="5000" w:type="pct"/>
              </w:tcPr>
              <w:p w:rsidR="001C6F29" w:rsidRPr="00EB49AE" w:rsidRDefault="00205A2F" w:rsidP="00D73969">
                <w:pPr>
                  <w:pStyle w:val="NoSpacing"/>
                  <w:rPr>
                    <w:rFonts w:asciiTheme="majorHAnsi" w:eastAsiaTheme="majorEastAsia" w:hAnsiTheme="majorHAnsi" w:cstheme="majorBidi"/>
                    <w:caps/>
                  </w:rPr>
                </w:pPr>
                <w:r w:rsidRPr="00EB49AE">
                  <w:rPr>
                    <w:rFonts w:asciiTheme="majorHAnsi" w:eastAsiaTheme="majorEastAsia" w:hAnsiTheme="majorHAnsi" w:cstheme="majorBidi"/>
                    <w:caps/>
                  </w:rPr>
                  <w:t xml:space="preserve"> </w:t>
                </w:r>
              </w:p>
            </w:tc>
          </w:tr>
          <w:tr w:rsidR="001C6F29" w:rsidRPr="00EB49AE" w:rsidTr="001C6F29">
            <w:trPr>
              <w:trHeight w:val="1440"/>
              <w:jc w:val="center"/>
            </w:trPr>
            <w:tc>
              <w:tcPr>
                <w:tcW w:w="5000" w:type="pct"/>
                <w:vAlign w:val="center"/>
              </w:tcPr>
              <w:p w:rsidR="001C6F29" w:rsidRPr="00EB49AE" w:rsidRDefault="003C0ACC" w:rsidP="003C0ACC">
                <w:pPr>
                  <w:pStyle w:val="NoSpacing"/>
                  <w:jc w:val="center"/>
                  <w:rPr>
                    <w:rFonts w:asciiTheme="majorHAnsi" w:eastAsiaTheme="majorEastAsia" w:hAnsiTheme="majorHAnsi" w:cstheme="majorBidi"/>
                    <w:sz w:val="80"/>
                    <w:szCs w:val="80"/>
                  </w:rPr>
                </w:pPr>
                <w:r w:rsidRPr="00EB49AE">
                  <w:rPr>
                    <w:rFonts w:asciiTheme="majorHAnsi" w:eastAsiaTheme="majorEastAsia" w:hAnsiTheme="majorHAnsi" w:cstheme="majorBidi"/>
                    <w:sz w:val="80"/>
                    <w:szCs w:val="80"/>
                  </w:rPr>
                  <w:t xml:space="preserve">Query Health </w:t>
                </w:r>
                <w:r w:rsidR="001C6F29" w:rsidRPr="00EB49AE">
                  <w:rPr>
                    <w:rFonts w:asciiTheme="majorHAnsi" w:eastAsiaTheme="majorEastAsia" w:hAnsiTheme="majorHAnsi" w:cstheme="majorBidi"/>
                    <w:sz w:val="80"/>
                    <w:szCs w:val="80"/>
                  </w:rPr>
                  <w:t xml:space="preserve">Initiative </w:t>
                </w:r>
              </w:p>
            </w:tc>
          </w:tr>
          <w:tr w:rsidR="001C6F29" w:rsidRPr="00EB49AE" w:rsidTr="001C6F29">
            <w:trPr>
              <w:trHeight w:val="720"/>
              <w:jc w:val="center"/>
            </w:trPr>
            <w:tc>
              <w:tcPr>
                <w:tcW w:w="5000" w:type="pct"/>
                <w:vAlign w:val="center"/>
              </w:tcPr>
              <w:p w:rsidR="001C6F29" w:rsidRDefault="00E101B9" w:rsidP="000A75D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Consensus Approved </w:t>
                </w:r>
                <w:r w:rsidR="000B53D1">
                  <w:rPr>
                    <w:rFonts w:asciiTheme="majorHAnsi" w:eastAsiaTheme="majorEastAsia" w:hAnsiTheme="majorHAnsi" w:cstheme="majorBidi"/>
                    <w:sz w:val="44"/>
                    <w:szCs w:val="44"/>
                  </w:rPr>
                  <w:t>Use Case and Functional Requirements</w:t>
                </w:r>
              </w:p>
              <w:p w:rsidR="00F27D3D" w:rsidRPr="00EB49AE" w:rsidRDefault="00F27D3D" w:rsidP="00F27D3D">
                <w:pPr>
                  <w:pStyle w:val="NoSpacing"/>
                  <w:rPr>
                    <w:rFonts w:asciiTheme="majorHAnsi" w:eastAsiaTheme="majorEastAsia" w:hAnsiTheme="majorHAnsi" w:cstheme="majorBidi"/>
                    <w:sz w:val="44"/>
                    <w:szCs w:val="44"/>
                  </w:rPr>
                </w:pPr>
              </w:p>
            </w:tc>
          </w:tr>
          <w:tr w:rsidR="001C6F29" w:rsidRPr="00EB49AE">
            <w:trPr>
              <w:trHeight w:val="360"/>
              <w:jc w:val="center"/>
            </w:trPr>
            <w:tc>
              <w:tcPr>
                <w:tcW w:w="5000" w:type="pct"/>
                <w:vAlign w:val="center"/>
              </w:tcPr>
              <w:p w:rsidR="001C6F29" w:rsidRPr="00EB49AE" w:rsidRDefault="001C6F29" w:rsidP="000B53D1">
                <w:pPr>
                  <w:pStyle w:val="NoSpacing"/>
                  <w:jc w:val="center"/>
                </w:pPr>
              </w:p>
            </w:tc>
          </w:tr>
          <w:tr w:rsidR="001C6F29" w:rsidRPr="00EB49AE">
            <w:trPr>
              <w:trHeight w:val="360"/>
              <w:jc w:val="center"/>
            </w:trPr>
            <w:tc>
              <w:tcPr>
                <w:tcW w:w="5000" w:type="pct"/>
                <w:vAlign w:val="center"/>
              </w:tcPr>
              <w:p w:rsidR="001C6F29" w:rsidRPr="00EB49AE" w:rsidRDefault="001C6F29">
                <w:pPr>
                  <w:pStyle w:val="NoSpacing"/>
                  <w:jc w:val="center"/>
                  <w:rPr>
                    <w:b/>
                    <w:bCs/>
                  </w:rPr>
                </w:pPr>
              </w:p>
            </w:tc>
          </w:tr>
          <w:tr w:rsidR="001C6F29" w:rsidRPr="00EB49A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16T00:00:00Z">
                  <w:dateFormat w:val="M/d/yyyy"/>
                  <w:lid w:val="en-US"/>
                  <w:storeMappedDataAs w:val="dateTime"/>
                  <w:calendar w:val="gregorian"/>
                </w:date>
              </w:sdtPr>
              <w:sdtContent>
                <w:tc>
                  <w:tcPr>
                    <w:tcW w:w="5000" w:type="pct"/>
                    <w:vAlign w:val="center"/>
                  </w:tcPr>
                  <w:p w:rsidR="001C6F29" w:rsidRPr="00EB49AE" w:rsidRDefault="00E101B9" w:rsidP="0053352E">
                    <w:pPr>
                      <w:pStyle w:val="NoSpacing"/>
                      <w:jc w:val="center"/>
                      <w:rPr>
                        <w:b/>
                        <w:bCs/>
                      </w:rPr>
                    </w:pPr>
                    <w:r>
                      <w:rPr>
                        <w:b/>
                        <w:bCs/>
                      </w:rPr>
                      <w:t>11/16/2011</w:t>
                    </w:r>
                  </w:p>
                </w:tc>
              </w:sdtContent>
            </w:sdt>
          </w:tr>
        </w:tbl>
        <w:p w:rsidR="001C6F29" w:rsidRPr="00EB49AE" w:rsidRDefault="001C6F29"/>
        <w:p w:rsidR="001C6F29" w:rsidRPr="00EB49AE" w:rsidRDefault="001C6F29"/>
        <w:p w:rsidR="001C6F29" w:rsidRPr="00EB49AE" w:rsidRDefault="001C6F29"/>
        <w:p w:rsidR="000B53D1" w:rsidRDefault="001C6F29" w:rsidP="000B53D1">
          <w:pPr>
            <w:jc w:val="center"/>
          </w:pPr>
          <w:r w:rsidRPr="00EB49AE">
            <w:rPr>
              <w:b/>
              <w:bCs/>
            </w:rPr>
            <w:br w:type="page"/>
          </w:r>
        </w:p>
        <w:p w:rsidR="001C6F29" w:rsidRPr="00EB49AE" w:rsidRDefault="00A201FE"/>
      </w:sdtContent>
    </w:sdt>
    <w:sdt>
      <w:sdtPr>
        <w:rPr>
          <w:rFonts w:asciiTheme="minorHAnsi" w:eastAsiaTheme="minorHAnsi" w:hAnsiTheme="minorHAnsi" w:cstheme="minorBidi"/>
          <w:b w:val="0"/>
          <w:bCs w:val="0"/>
          <w:color w:val="auto"/>
          <w:sz w:val="22"/>
          <w:szCs w:val="22"/>
        </w:rPr>
        <w:id w:val="104233219"/>
        <w:docPartObj>
          <w:docPartGallery w:val="Table of Contents"/>
          <w:docPartUnique/>
        </w:docPartObj>
      </w:sdtPr>
      <w:sdtEndPr>
        <w:rPr>
          <w:rFonts w:eastAsiaTheme="minorEastAsia"/>
        </w:rPr>
      </w:sdtEndPr>
      <w:sdtContent>
        <w:p w:rsidR="00D4712E" w:rsidRPr="00EB49AE" w:rsidRDefault="00D4712E">
          <w:pPr>
            <w:pStyle w:val="TOCHeading"/>
          </w:pPr>
          <w:r w:rsidRPr="00EB49AE">
            <w:t>Table of Contents</w:t>
          </w:r>
        </w:p>
        <w:p w:rsidR="00F27D3D" w:rsidRDefault="00A201FE">
          <w:pPr>
            <w:pStyle w:val="TOC1"/>
            <w:tabs>
              <w:tab w:val="right" w:leader="dot" w:pos="9350"/>
            </w:tabs>
            <w:rPr>
              <w:noProof/>
            </w:rPr>
          </w:pPr>
          <w:r w:rsidRPr="00EB49AE">
            <w:fldChar w:fldCharType="begin"/>
          </w:r>
          <w:r w:rsidR="00D4712E" w:rsidRPr="00EB49AE">
            <w:instrText xml:space="preserve"> TOC \o "1-3" \h \z \u </w:instrText>
          </w:r>
          <w:r w:rsidRPr="00EB49AE">
            <w:fldChar w:fldCharType="separate"/>
          </w:r>
          <w:hyperlink w:anchor="_Toc309224626" w:history="1">
            <w:r w:rsidR="00F27D3D" w:rsidRPr="003B63DA">
              <w:rPr>
                <w:rStyle w:val="Hyperlink"/>
                <w:noProof/>
              </w:rPr>
              <w:t>List of Tables</w:t>
            </w:r>
            <w:r w:rsidR="00F27D3D">
              <w:rPr>
                <w:noProof/>
                <w:webHidden/>
              </w:rPr>
              <w:tab/>
            </w:r>
            <w:r>
              <w:rPr>
                <w:noProof/>
                <w:webHidden/>
              </w:rPr>
              <w:fldChar w:fldCharType="begin"/>
            </w:r>
            <w:r w:rsidR="00F27D3D">
              <w:rPr>
                <w:noProof/>
                <w:webHidden/>
              </w:rPr>
              <w:instrText xml:space="preserve"> PAGEREF _Toc309224626 \h </w:instrText>
            </w:r>
            <w:r>
              <w:rPr>
                <w:noProof/>
                <w:webHidden/>
              </w:rPr>
            </w:r>
            <w:r>
              <w:rPr>
                <w:noProof/>
                <w:webHidden/>
              </w:rPr>
              <w:fldChar w:fldCharType="separate"/>
            </w:r>
            <w:r w:rsidR="00F27D3D">
              <w:rPr>
                <w:noProof/>
                <w:webHidden/>
              </w:rPr>
              <w:t>3</w:t>
            </w:r>
            <w:r>
              <w:rPr>
                <w:noProof/>
                <w:webHidden/>
              </w:rPr>
              <w:fldChar w:fldCharType="end"/>
            </w:r>
          </w:hyperlink>
        </w:p>
        <w:p w:rsidR="00F27D3D" w:rsidRDefault="00A201FE">
          <w:pPr>
            <w:pStyle w:val="TOC1"/>
            <w:tabs>
              <w:tab w:val="right" w:leader="dot" w:pos="9350"/>
            </w:tabs>
            <w:rPr>
              <w:noProof/>
            </w:rPr>
          </w:pPr>
          <w:hyperlink w:anchor="_Toc309224627" w:history="1">
            <w:r w:rsidR="00F27D3D" w:rsidRPr="003B63DA">
              <w:rPr>
                <w:rStyle w:val="Hyperlink"/>
                <w:noProof/>
              </w:rPr>
              <w:t>List of Figures</w:t>
            </w:r>
            <w:r w:rsidR="00F27D3D">
              <w:rPr>
                <w:noProof/>
                <w:webHidden/>
              </w:rPr>
              <w:tab/>
            </w:r>
            <w:r>
              <w:rPr>
                <w:noProof/>
                <w:webHidden/>
              </w:rPr>
              <w:fldChar w:fldCharType="begin"/>
            </w:r>
            <w:r w:rsidR="00F27D3D">
              <w:rPr>
                <w:noProof/>
                <w:webHidden/>
              </w:rPr>
              <w:instrText xml:space="preserve"> PAGEREF _Toc309224627 \h </w:instrText>
            </w:r>
            <w:r>
              <w:rPr>
                <w:noProof/>
                <w:webHidden/>
              </w:rPr>
            </w:r>
            <w:r>
              <w:rPr>
                <w:noProof/>
                <w:webHidden/>
              </w:rPr>
              <w:fldChar w:fldCharType="separate"/>
            </w:r>
            <w:r w:rsidR="00F27D3D">
              <w:rPr>
                <w:noProof/>
                <w:webHidden/>
              </w:rPr>
              <w:t>4</w:t>
            </w:r>
            <w:r>
              <w:rPr>
                <w:noProof/>
                <w:webHidden/>
              </w:rPr>
              <w:fldChar w:fldCharType="end"/>
            </w:r>
          </w:hyperlink>
        </w:p>
        <w:p w:rsidR="00F27D3D" w:rsidRDefault="00A201FE">
          <w:pPr>
            <w:pStyle w:val="TOC1"/>
            <w:tabs>
              <w:tab w:val="right" w:leader="dot" w:pos="9350"/>
            </w:tabs>
            <w:rPr>
              <w:noProof/>
            </w:rPr>
          </w:pPr>
          <w:hyperlink w:anchor="_Toc309224628" w:history="1">
            <w:r w:rsidR="00F27D3D" w:rsidRPr="003B63DA">
              <w:rPr>
                <w:rStyle w:val="Hyperlink"/>
                <w:noProof/>
              </w:rPr>
              <w:t>1.0 Preface and Introduction</w:t>
            </w:r>
            <w:r w:rsidR="00F27D3D">
              <w:rPr>
                <w:noProof/>
                <w:webHidden/>
              </w:rPr>
              <w:tab/>
            </w:r>
            <w:r>
              <w:rPr>
                <w:noProof/>
                <w:webHidden/>
              </w:rPr>
              <w:fldChar w:fldCharType="begin"/>
            </w:r>
            <w:r w:rsidR="00F27D3D">
              <w:rPr>
                <w:noProof/>
                <w:webHidden/>
              </w:rPr>
              <w:instrText xml:space="preserve"> PAGEREF _Toc309224628 \h </w:instrText>
            </w:r>
            <w:r>
              <w:rPr>
                <w:noProof/>
                <w:webHidden/>
              </w:rPr>
            </w:r>
            <w:r>
              <w:rPr>
                <w:noProof/>
                <w:webHidden/>
              </w:rPr>
              <w:fldChar w:fldCharType="separate"/>
            </w:r>
            <w:r w:rsidR="00F27D3D">
              <w:rPr>
                <w:noProof/>
                <w:webHidden/>
              </w:rPr>
              <w:t>5</w:t>
            </w:r>
            <w:r>
              <w:rPr>
                <w:noProof/>
                <w:webHidden/>
              </w:rPr>
              <w:fldChar w:fldCharType="end"/>
            </w:r>
          </w:hyperlink>
        </w:p>
        <w:p w:rsidR="00F27D3D" w:rsidRDefault="00A201FE">
          <w:pPr>
            <w:pStyle w:val="TOC1"/>
            <w:tabs>
              <w:tab w:val="right" w:leader="dot" w:pos="9350"/>
            </w:tabs>
            <w:rPr>
              <w:noProof/>
            </w:rPr>
          </w:pPr>
          <w:hyperlink w:anchor="_Toc309224629" w:history="1">
            <w:r w:rsidR="00F27D3D" w:rsidRPr="003B63DA">
              <w:rPr>
                <w:rStyle w:val="Hyperlink"/>
                <w:noProof/>
              </w:rPr>
              <w:t>2.0 Overview and Scope</w:t>
            </w:r>
            <w:r w:rsidR="00F27D3D">
              <w:rPr>
                <w:noProof/>
                <w:webHidden/>
              </w:rPr>
              <w:tab/>
            </w:r>
            <w:r>
              <w:rPr>
                <w:noProof/>
                <w:webHidden/>
              </w:rPr>
              <w:fldChar w:fldCharType="begin"/>
            </w:r>
            <w:r w:rsidR="00F27D3D">
              <w:rPr>
                <w:noProof/>
                <w:webHidden/>
              </w:rPr>
              <w:instrText xml:space="preserve"> PAGEREF _Toc309224629 \h </w:instrText>
            </w:r>
            <w:r>
              <w:rPr>
                <w:noProof/>
                <w:webHidden/>
              </w:rPr>
            </w:r>
            <w:r>
              <w:rPr>
                <w:noProof/>
                <w:webHidden/>
              </w:rPr>
              <w:fldChar w:fldCharType="separate"/>
            </w:r>
            <w:r w:rsidR="00F27D3D">
              <w:rPr>
                <w:noProof/>
                <w:webHidden/>
              </w:rPr>
              <w:t>5</w:t>
            </w:r>
            <w:r>
              <w:rPr>
                <w:noProof/>
                <w:webHidden/>
              </w:rPr>
              <w:fldChar w:fldCharType="end"/>
            </w:r>
          </w:hyperlink>
        </w:p>
        <w:p w:rsidR="00F27D3D" w:rsidRDefault="00A201FE">
          <w:pPr>
            <w:pStyle w:val="TOC2"/>
            <w:tabs>
              <w:tab w:val="right" w:leader="dot" w:pos="9350"/>
            </w:tabs>
            <w:rPr>
              <w:noProof/>
            </w:rPr>
          </w:pPr>
          <w:hyperlink w:anchor="_Toc309224630" w:history="1">
            <w:r w:rsidR="00F27D3D" w:rsidRPr="003B63DA">
              <w:rPr>
                <w:rStyle w:val="Hyperlink"/>
                <w:noProof/>
              </w:rPr>
              <w:t>2.1 In Scope</w:t>
            </w:r>
            <w:r w:rsidR="00F27D3D">
              <w:rPr>
                <w:noProof/>
                <w:webHidden/>
              </w:rPr>
              <w:tab/>
            </w:r>
            <w:r>
              <w:rPr>
                <w:noProof/>
                <w:webHidden/>
              </w:rPr>
              <w:fldChar w:fldCharType="begin"/>
            </w:r>
            <w:r w:rsidR="00F27D3D">
              <w:rPr>
                <w:noProof/>
                <w:webHidden/>
              </w:rPr>
              <w:instrText xml:space="preserve"> PAGEREF _Toc309224630 \h </w:instrText>
            </w:r>
            <w:r>
              <w:rPr>
                <w:noProof/>
                <w:webHidden/>
              </w:rPr>
            </w:r>
            <w:r>
              <w:rPr>
                <w:noProof/>
                <w:webHidden/>
              </w:rPr>
              <w:fldChar w:fldCharType="separate"/>
            </w:r>
            <w:r w:rsidR="00F27D3D">
              <w:rPr>
                <w:noProof/>
                <w:webHidden/>
              </w:rPr>
              <w:t>6</w:t>
            </w:r>
            <w:r>
              <w:rPr>
                <w:noProof/>
                <w:webHidden/>
              </w:rPr>
              <w:fldChar w:fldCharType="end"/>
            </w:r>
          </w:hyperlink>
        </w:p>
        <w:p w:rsidR="00F27D3D" w:rsidRDefault="00A201FE">
          <w:pPr>
            <w:pStyle w:val="TOC2"/>
            <w:tabs>
              <w:tab w:val="right" w:leader="dot" w:pos="9350"/>
            </w:tabs>
            <w:rPr>
              <w:noProof/>
            </w:rPr>
          </w:pPr>
          <w:hyperlink w:anchor="_Toc309224631" w:history="1">
            <w:r w:rsidR="00F27D3D" w:rsidRPr="003B63DA">
              <w:rPr>
                <w:rStyle w:val="Hyperlink"/>
                <w:noProof/>
              </w:rPr>
              <w:t>2.2 Out of Scope</w:t>
            </w:r>
            <w:r w:rsidR="00F27D3D">
              <w:rPr>
                <w:noProof/>
                <w:webHidden/>
              </w:rPr>
              <w:tab/>
            </w:r>
            <w:r>
              <w:rPr>
                <w:noProof/>
                <w:webHidden/>
              </w:rPr>
              <w:fldChar w:fldCharType="begin"/>
            </w:r>
            <w:r w:rsidR="00F27D3D">
              <w:rPr>
                <w:noProof/>
                <w:webHidden/>
              </w:rPr>
              <w:instrText xml:space="preserve"> PAGEREF _Toc309224631 \h </w:instrText>
            </w:r>
            <w:r>
              <w:rPr>
                <w:noProof/>
                <w:webHidden/>
              </w:rPr>
            </w:r>
            <w:r>
              <w:rPr>
                <w:noProof/>
                <w:webHidden/>
              </w:rPr>
              <w:fldChar w:fldCharType="separate"/>
            </w:r>
            <w:r w:rsidR="00F27D3D">
              <w:rPr>
                <w:noProof/>
                <w:webHidden/>
              </w:rPr>
              <w:t>6</w:t>
            </w:r>
            <w:r>
              <w:rPr>
                <w:noProof/>
                <w:webHidden/>
              </w:rPr>
              <w:fldChar w:fldCharType="end"/>
            </w:r>
          </w:hyperlink>
        </w:p>
        <w:p w:rsidR="00F27D3D" w:rsidRDefault="00A201FE">
          <w:pPr>
            <w:pStyle w:val="TOC2"/>
            <w:tabs>
              <w:tab w:val="right" w:leader="dot" w:pos="9350"/>
            </w:tabs>
            <w:rPr>
              <w:noProof/>
            </w:rPr>
          </w:pPr>
          <w:hyperlink w:anchor="_Toc309224632" w:history="1">
            <w:r w:rsidR="00F27D3D" w:rsidRPr="003B63DA">
              <w:rPr>
                <w:rStyle w:val="Hyperlink"/>
                <w:noProof/>
              </w:rPr>
              <w:t>2.3 Background</w:t>
            </w:r>
            <w:r w:rsidR="00F27D3D">
              <w:rPr>
                <w:noProof/>
                <w:webHidden/>
              </w:rPr>
              <w:tab/>
            </w:r>
            <w:r>
              <w:rPr>
                <w:noProof/>
                <w:webHidden/>
              </w:rPr>
              <w:fldChar w:fldCharType="begin"/>
            </w:r>
            <w:r w:rsidR="00F27D3D">
              <w:rPr>
                <w:noProof/>
                <w:webHidden/>
              </w:rPr>
              <w:instrText xml:space="preserve"> PAGEREF _Toc309224632 \h </w:instrText>
            </w:r>
            <w:r>
              <w:rPr>
                <w:noProof/>
                <w:webHidden/>
              </w:rPr>
            </w:r>
            <w:r>
              <w:rPr>
                <w:noProof/>
                <w:webHidden/>
              </w:rPr>
              <w:fldChar w:fldCharType="separate"/>
            </w:r>
            <w:r w:rsidR="00F27D3D">
              <w:rPr>
                <w:noProof/>
                <w:webHidden/>
              </w:rPr>
              <w:t>7</w:t>
            </w:r>
            <w:r>
              <w:rPr>
                <w:noProof/>
                <w:webHidden/>
              </w:rPr>
              <w:fldChar w:fldCharType="end"/>
            </w:r>
          </w:hyperlink>
        </w:p>
        <w:p w:rsidR="00F27D3D" w:rsidRDefault="00A201FE">
          <w:pPr>
            <w:pStyle w:val="TOC2"/>
            <w:tabs>
              <w:tab w:val="right" w:leader="dot" w:pos="9350"/>
            </w:tabs>
            <w:rPr>
              <w:noProof/>
            </w:rPr>
          </w:pPr>
          <w:hyperlink w:anchor="_Toc309224633" w:history="1">
            <w:r w:rsidR="00F27D3D" w:rsidRPr="003B63DA">
              <w:rPr>
                <w:rStyle w:val="Hyperlink"/>
                <w:noProof/>
              </w:rPr>
              <w:t>2.4 Best Practice Considerations</w:t>
            </w:r>
            <w:r w:rsidR="00F27D3D">
              <w:rPr>
                <w:noProof/>
                <w:webHidden/>
              </w:rPr>
              <w:tab/>
            </w:r>
            <w:r>
              <w:rPr>
                <w:noProof/>
                <w:webHidden/>
              </w:rPr>
              <w:fldChar w:fldCharType="begin"/>
            </w:r>
            <w:r w:rsidR="00F27D3D">
              <w:rPr>
                <w:noProof/>
                <w:webHidden/>
              </w:rPr>
              <w:instrText xml:space="preserve"> PAGEREF _Toc309224633 \h </w:instrText>
            </w:r>
            <w:r>
              <w:rPr>
                <w:noProof/>
                <w:webHidden/>
              </w:rPr>
            </w:r>
            <w:r>
              <w:rPr>
                <w:noProof/>
                <w:webHidden/>
              </w:rPr>
              <w:fldChar w:fldCharType="separate"/>
            </w:r>
            <w:r w:rsidR="00F27D3D">
              <w:rPr>
                <w:noProof/>
                <w:webHidden/>
              </w:rPr>
              <w:t>8</w:t>
            </w:r>
            <w:r>
              <w:rPr>
                <w:noProof/>
                <w:webHidden/>
              </w:rPr>
              <w:fldChar w:fldCharType="end"/>
            </w:r>
          </w:hyperlink>
        </w:p>
        <w:p w:rsidR="00F27D3D" w:rsidRDefault="00A201FE">
          <w:pPr>
            <w:pStyle w:val="TOC2"/>
            <w:tabs>
              <w:tab w:val="right" w:leader="dot" w:pos="9350"/>
            </w:tabs>
            <w:rPr>
              <w:noProof/>
            </w:rPr>
          </w:pPr>
          <w:hyperlink w:anchor="_Toc309224634" w:history="1">
            <w:r w:rsidR="00F27D3D" w:rsidRPr="003B63DA">
              <w:rPr>
                <w:rStyle w:val="Hyperlink"/>
                <w:noProof/>
              </w:rPr>
              <w:t>2.5 Regulatory Issues</w:t>
            </w:r>
            <w:r w:rsidR="00F27D3D">
              <w:rPr>
                <w:noProof/>
                <w:webHidden/>
              </w:rPr>
              <w:tab/>
            </w:r>
            <w:r>
              <w:rPr>
                <w:noProof/>
                <w:webHidden/>
              </w:rPr>
              <w:fldChar w:fldCharType="begin"/>
            </w:r>
            <w:r w:rsidR="00F27D3D">
              <w:rPr>
                <w:noProof/>
                <w:webHidden/>
              </w:rPr>
              <w:instrText xml:space="preserve"> PAGEREF _Toc309224634 \h </w:instrText>
            </w:r>
            <w:r>
              <w:rPr>
                <w:noProof/>
                <w:webHidden/>
              </w:rPr>
            </w:r>
            <w:r>
              <w:rPr>
                <w:noProof/>
                <w:webHidden/>
              </w:rPr>
              <w:fldChar w:fldCharType="separate"/>
            </w:r>
            <w:r w:rsidR="00F27D3D">
              <w:rPr>
                <w:noProof/>
                <w:webHidden/>
              </w:rPr>
              <w:t>9</w:t>
            </w:r>
            <w:r>
              <w:rPr>
                <w:noProof/>
                <w:webHidden/>
              </w:rPr>
              <w:fldChar w:fldCharType="end"/>
            </w:r>
          </w:hyperlink>
        </w:p>
        <w:p w:rsidR="00F27D3D" w:rsidRDefault="00A201FE">
          <w:pPr>
            <w:pStyle w:val="TOC2"/>
            <w:tabs>
              <w:tab w:val="right" w:leader="dot" w:pos="9350"/>
            </w:tabs>
            <w:rPr>
              <w:noProof/>
            </w:rPr>
          </w:pPr>
          <w:hyperlink w:anchor="_Toc309224635" w:history="1">
            <w:r w:rsidR="00F27D3D" w:rsidRPr="003B63DA">
              <w:rPr>
                <w:rStyle w:val="Hyperlink"/>
                <w:noProof/>
              </w:rPr>
              <w:t>2.6 Communities of Interest</w:t>
            </w:r>
            <w:r w:rsidR="00F27D3D">
              <w:rPr>
                <w:noProof/>
                <w:webHidden/>
              </w:rPr>
              <w:tab/>
            </w:r>
            <w:r>
              <w:rPr>
                <w:noProof/>
                <w:webHidden/>
              </w:rPr>
              <w:fldChar w:fldCharType="begin"/>
            </w:r>
            <w:r w:rsidR="00F27D3D">
              <w:rPr>
                <w:noProof/>
                <w:webHidden/>
              </w:rPr>
              <w:instrText xml:space="preserve"> PAGEREF _Toc309224635 \h </w:instrText>
            </w:r>
            <w:r>
              <w:rPr>
                <w:noProof/>
                <w:webHidden/>
              </w:rPr>
            </w:r>
            <w:r>
              <w:rPr>
                <w:noProof/>
                <w:webHidden/>
              </w:rPr>
              <w:fldChar w:fldCharType="separate"/>
            </w:r>
            <w:r w:rsidR="00F27D3D">
              <w:rPr>
                <w:noProof/>
                <w:webHidden/>
              </w:rPr>
              <w:t>9</w:t>
            </w:r>
            <w:r>
              <w:rPr>
                <w:noProof/>
                <w:webHidden/>
              </w:rPr>
              <w:fldChar w:fldCharType="end"/>
            </w:r>
          </w:hyperlink>
        </w:p>
        <w:p w:rsidR="00F27D3D" w:rsidRDefault="00A201FE">
          <w:pPr>
            <w:pStyle w:val="TOC1"/>
            <w:tabs>
              <w:tab w:val="right" w:leader="dot" w:pos="9350"/>
            </w:tabs>
            <w:rPr>
              <w:noProof/>
            </w:rPr>
          </w:pPr>
          <w:hyperlink w:anchor="_Toc309224636" w:history="1">
            <w:r w:rsidR="00F27D3D" w:rsidRPr="003B63DA">
              <w:rPr>
                <w:rStyle w:val="Hyperlink"/>
                <w:noProof/>
              </w:rPr>
              <w:t>3.0 Challenge Statement</w:t>
            </w:r>
            <w:r w:rsidR="00F27D3D">
              <w:rPr>
                <w:noProof/>
                <w:webHidden/>
              </w:rPr>
              <w:tab/>
            </w:r>
            <w:r>
              <w:rPr>
                <w:noProof/>
                <w:webHidden/>
              </w:rPr>
              <w:fldChar w:fldCharType="begin"/>
            </w:r>
            <w:r w:rsidR="00F27D3D">
              <w:rPr>
                <w:noProof/>
                <w:webHidden/>
              </w:rPr>
              <w:instrText xml:space="preserve"> PAGEREF _Toc309224636 \h </w:instrText>
            </w:r>
            <w:r>
              <w:rPr>
                <w:noProof/>
                <w:webHidden/>
              </w:rPr>
            </w:r>
            <w:r>
              <w:rPr>
                <w:noProof/>
                <w:webHidden/>
              </w:rPr>
              <w:fldChar w:fldCharType="separate"/>
            </w:r>
            <w:r w:rsidR="00F27D3D">
              <w:rPr>
                <w:noProof/>
                <w:webHidden/>
              </w:rPr>
              <w:t>11</w:t>
            </w:r>
            <w:r>
              <w:rPr>
                <w:noProof/>
                <w:webHidden/>
              </w:rPr>
              <w:fldChar w:fldCharType="end"/>
            </w:r>
          </w:hyperlink>
        </w:p>
        <w:p w:rsidR="00F27D3D" w:rsidRDefault="00A201FE">
          <w:pPr>
            <w:pStyle w:val="TOC1"/>
            <w:tabs>
              <w:tab w:val="right" w:leader="dot" w:pos="9350"/>
            </w:tabs>
            <w:rPr>
              <w:noProof/>
            </w:rPr>
          </w:pPr>
          <w:hyperlink w:anchor="_Toc309224637" w:history="1">
            <w:r w:rsidR="00F27D3D" w:rsidRPr="003B63DA">
              <w:rPr>
                <w:rStyle w:val="Hyperlink"/>
                <w:noProof/>
              </w:rPr>
              <w:t>4.0 Value Statement</w:t>
            </w:r>
            <w:r w:rsidR="00F27D3D">
              <w:rPr>
                <w:noProof/>
                <w:webHidden/>
              </w:rPr>
              <w:tab/>
            </w:r>
            <w:r>
              <w:rPr>
                <w:noProof/>
                <w:webHidden/>
              </w:rPr>
              <w:fldChar w:fldCharType="begin"/>
            </w:r>
            <w:r w:rsidR="00F27D3D">
              <w:rPr>
                <w:noProof/>
                <w:webHidden/>
              </w:rPr>
              <w:instrText xml:space="preserve"> PAGEREF _Toc309224637 \h </w:instrText>
            </w:r>
            <w:r>
              <w:rPr>
                <w:noProof/>
                <w:webHidden/>
              </w:rPr>
            </w:r>
            <w:r>
              <w:rPr>
                <w:noProof/>
                <w:webHidden/>
              </w:rPr>
              <w:fldChar w:fldCharType="separate"/>
            </w:r>
            <w:r w:rsidR="00F27D3D">
              <w:rPr>
                <w:noProof/>
                <w:webHidden/>
              </w:rPr>
              <w:t>12</w:t>
            </w:r>
            <w:r>
              <w:rPr>
                <w:noProof/>
                <w:webHidden/>
              </w:rPr>
              <w:fldChar w:fldCharType="end"/>
            </w:r>
          </w:hyperlink>
        </w:p>
        <w:p w:rsidR="00F27D3D" w:rsidRDefault="00A201FE">
          <w:pPr>
            <w:pStyle w:val="TOC1"/>
            <w:tabs>
              <w:tab w:val="right" w:leader="dot" w:pos="9350"/>
            </w:tabs>
            <w:rPr>
              <w:noProof/>
            </w:rPr>
          </w:pPr>
          <w:hyperlink w:anchor="_Toc309224638" w:history="1">
            <w:r w:rsidR="00F27D3D" w:rsidRPr="003B63DA">
              <w:rPr>
                <w:rStyle w:val="Hyperlink"/>
                <w:noProof/>
              </w:rPr>
              <w:t>5.0 Use Case Assumptions</w:t>
            </w:r>
            <w:r w:rsidR="00F27D3D">
              <w:rPr>
                <w:noProof/>
                <w:webHidden/>
              </w:rPr>
              <w:tab/>
            </w:r>
            <w:r>
              <w:rPr>
                <w:noProof/>
                <w:webHidden/>
              </w:rPr>
              <w:fldChar w:fldCharType="begin"/>
            </w:r>
            <w:r w:rsidR="00F27D3D">
              <w:rPr>
                <w:noProof/>
                <w:webHidden/>
              </w:rPr>
              <w:instrText xml:space="preserve"> PAGEREF _Toc309224638 \h </w:instrText>
            </w:r>
            <w:r>
              <w:rPr>
                <w:noProof/>
                <w:webHidden/>
              </w:rPr>
            </w:r>
            <w:r>
              <w:rPr>
                <w:noProof/>
                <w:webHidden/>
              </w:rPr>
              <w:fldChar w:fldCharType="separate"/>
            </w:r>
            <w:r w:rsidR="00F27D3D">
              <w:rPr>
                <w:noProof/>
                <w:webHidden/>
              </w:rPr>
              <w:t>12</w:t>
            </w:r>
            <w:r>
              <w:rPr>
                <w:noProof/>
                <w:webHidden/>
              </w:rPr>
              <w:fldChar w:fldCharType="end"/>
            </w:r>
          </w:hyperlink>
        </w:p>
        <w:p w:rsidR="00F27D3D" w:rsidRDefault="00A201FE">
          <w:pPr>
            <w:pStyle w:val="TOC1"/>
            <w:tabs>
              <w:tab w:val="right" w:leader="dot" w:pos="9350"/>
            </w:tabs>
            <w:rPr>
              <w:noProof/>
            </w:rPr>
          </w:pPr>
          <w:hyperlink w:anchor="_Toc309224639" w:history="1">
            <w:r w:rsidR="00F27D3D" w:rsidRPr="003B63DA">
              <w:rPr>
                <w:rStyle w:val="Hyperlink"/>
                <w:noProof/>
              </w:rPr>
              <w:t>6.0 Pre-Conditions</w:t>
            </w:r>
            <w:r w:rsidR="00F27D3D">
              <w:rPr>
                <w:noProof/>
                <w:webHidden/>
              </w:rPr>
              <w:tab/>
            </w:r>
            <w:r>
              <w:rPr>
                <w:noProof/>
                <w:webHidden/>
              </w:rPr>
              <w:fldChar w:fldCharType="begin"/>
            </w:r>
            <w:r w:rsidR="00F27D3D">
              <w:rPr>
                <w:noProof/>
                <w:webHidden/>
              </w:rPr>
              <w:instrText xml:space="preserve"> PAGEREF _Toc309224639 \h </w:instrText>
            </w:r>
            <w:r>
              <w:rPr>
                <w:noProof/>
                <w:webHidden/>
              </w:rPr>
            </w:r>
            <w:r>
              <w:rPr>
                <w:noProof/>
                <w:webHidden/>
              </w:rPr>
              <w:fldChar w:fldCharType="separate"/>
            </w:r>
            <w:r w:rsidR="00F27D3D">
              <w:rPr>
                <w:noProof/>
                <w:webHidden/>
              </w:rPr>
              <w:t>13</w:t>
            </w:r>
            <w:r>
              <w:rPr>
                <w:noProof/>
                <w:webHidden/>
              </w:rPr>
              <w:fldChar w:fldCharType="end"/>
            </w:r>
          </w:hyperlink>
        </w:p>
        <w:p w:rsidR="00F27D3D" w:rsidRDefault="00A201FE">
          <w:pPr>
            <w:pStyle w:val="TOC1"/>
            <w:tabs>
              <w:tab w:val="right" w:leader="dot" w:pos="9350"/>
            </w:tabs>
            <w:rPr>
              <w:noProof/>
            </w:rPr>
          </w:pPr>
          <w:hyperlink w:anchor="_Toc309224640" w:history="1">
            <w:r w:rsidR="00F27D3D" w:rsidRPr="003B63DA">
              <w:rPr>
                <w:rStyle w:val="Hyperlink"/>
                <w:noProof/>
              </w:rPr>
              <w:t>7.0 Post Conditions</w:t>
            </w:r>
            <w:r w:rsidR="00F27D3D">
              <w:rPr>
                <w:noProof/>
                <w:webHidden/>
              </w:rPr>
              <w:tab/>
            </w:r>
            <w:r>
              <w:rPr>
                <w:noProof/>
                <w:webHidden/>
              </w:rPr>
              <w:fldChar w:fldCharType="begin"/>
            </w:r>
            <w:r w:rsidR="00F27D3D">
              <w:rPr>
                <w:noProof/>
                <w:webHidden/>
              </w:rPr>
              <w:instrText xml:space="preserve"> PAGEREF _Toc309224640 \h </w:instrText>
            </w:r>
            <w:r>
              <w:rPr>
                <w:noProof/>
                <w:webHidden/>
              </w:rPr>
            </w:r>
            <w:r>
              <w:rPr>
                <w:noProof/>
                <w:webHidden/>
              </w:rPr>
              <w:fldChar w:fldCharType="separate"/>
            </w:r>
            <w:r w:rsidR="00F27D3D">
              <w:rPr>
                <w:noProof/>
                <w:webHidden/>
              </w:rPr>
              <w:t>14</w:t>
            </w:r>
            <w:r>
              <w:rPr>
                <w:noProof/>
                <w:webHidden/>
              </w:rPr>
              <w:fldChar w:fldCharType="end"/>
            </w:r>
          </w:hyperlink>
        </w:p>
        <w:p w:rsidR="00F27D3D" w:rsidRDefault="00A201FE">
          <w:pPr>
            <w:pStyle w:val="TOC1"/>
            <w:tabs>
              <w:tab w:val="right" w:leader="dot" w:pos="9350"/>
            </w:tabs>
            <w:rPr>
              <w:noProof/>
            </w:rPr>
          </w:pPr>
          <w:hyperlink w:anchor="_Toc309224641" w:history="1">
            <w:r w:rsidR="00F27D3D" w:rsidRPr="003B63DA">
              <w:rPr>
                <w:rStyle w:val="Hyperlink"/>
                <w:noProof/>
              </w:rPr>
              <w:t>8.0 Use Case Actors and Roles</w:t>
            </w:r>
            <w:r w:rsidR="00F27D3D">
              <w:rPr>
                <w:noProof/>
                <w:webHidden/>
              </w:rPr>
              <w:tab/>
            </w:r>
            <w:r>
              <w:rPr>
                <w:noProof/>
                <w:webHidden/>
              </w:rPr>
              <w:fldChar w:fldCharType="begin"/>
            </w:r>
            <w:r w:rsidR="00F27D3D">
              <w:rPr>
                <w:noProof/>
                <w:webHidden/>
              </w:rPr>
              <w:instrText xml:space="preserve"> PAGEREF _Toc309224641 \h </w:instrText>
            </w:r>
            <w:r>
              <w:rPr>
                <w:noProof/>
                <w:webHidden/>
              </w:rPr>
            </w:r>
            <w:r>
              <w:rPr>
                <w:noProof/>
                <w:webHidden/>
              </w:rPr>
              <w:fldChar w:fldCharType="separate"/>
            </w:r>
            <w:r w:rsidR="00F27D3D">
              <w:rPr>
                <w:noProof/>
                <w:webHidden/>
              </w:rPr>
              <w:t>14</w:t>
            </w:r>
            <w:r>
              <w:rPr>
                <w:noProof/>
                <w:webHidden/>
              </w:rPr>
              <w:fldChar w:fldCharType="end"/>
            </w:r>
          </w:hyperlink>
        </w:p>
        <w:p w:rsidR="00F27D3D" w:rsidRDefault="00A201FE">
          <w:pPr>
            <w:pStyle w:val="TOC1"/>
            <w:tabs>
              <w:tab w:val="right" w:leader="dot" w:pos="9350"/>
            </w:tabs>
            <w:rPr>
              <w:noProof/>
            </w:rPr>
          </w:pPr>
          <w:hyperlink w:anchor="_Toc309224642" w:history="1">
            <w:r w:rsidR="00F27D3D" w:rsidRPr="003B63DA">
              <w:rPr>
                <w:rStyle w:val="Hyperlink"/>
                <w:noProof/>
              </w:rPr>
              <w:t>9.0 Use Case Diagrams</w:t>
            </w:r>
            <w:r w:rsidR="00F27D3D">
              <w:rPr>
                <w:noProof/>
                <w:webHidden/>
              </w:rPr>
              <w:tab/>
            </w:r>
            <w:r>
              <w:rPr>
                <w:noProof/>
                <w:webHidden/>
              </w:rPr>
              <w:fldChar w:fldCharType="begin"/>
            </w:r>
            <w:r w:rsidR="00F27D3D">
              <w:rPr>
                <w:noProof/>
                <w:webHidden/>
              </w:rPr>
              <w:instrText xml:space="preserve"> PAGEREF _Toc309224642 \h </w:instrText>
            </w:r>
            <w:r>
              <w:rPr>
                <w:noProof/>
                <w:webHidden/>
              </w:rPr>
            </w:r>
            <w:r>
              <w:rPr>
                <w:noProof/>
                <w:webHidden/>
              </w:rPr>
              <w:fldChar w:fldCharType="separate"/>
            </w:r>
            <w:r w:rsidR="00F27D3D">
              <w:rPr>
                <w:noProof/>
                <w:webHidden/>
              </w:rPr>
              <w:t>16</w:t>
            </w:r>
            <w:r>
              <w:rPr>
                <w:noProof/>
                <w:webHidden/>
              </w:rPr>
              <w:fldChar w:fldCharType="end"/>
            </w:r>
          </w:hyperlink>
        </w:p>
        <w:p w:rsidR="00F27D3D" w:rsidRDefault="00A201FE">
          <w:pPr>
            <w:pStyle w:val="TOC1"/>
            <w:tabs>
              <w:tab w:val="right" w:leader="dot" w:pos="9350"/>
            </w:tabs>
            <w:rPr>
              <w:noProof/>
            </w:rPr>
          </w:pPr>
          <w:hyperlink w:anchor="_Toc309224643" w:history="1">
            <w:r w:rsidR="00F27D3D" w:rsidRPr="003B63DA">
              <w:rPr>
                <w:rStyle w:val="Hyperlink"/>
                <w:noProof/>
              </w:rPr>
              <w:t>10.0 User Stories</w:t>
            </w:r>
            <w:r w:rsidR="00F27D3D">
              <w:rPr>
                <w:noProof/>
                <w:webHidden/>
              </w:rPr>
              <w:tab/>
            </w:r>
            <w:r>
              <w:rPr>
                <w:noProof/>
                <w:webHidden/>
              </w:rPr>
              <w:fldChar w:fldCharType="begin"/>
            </w:r>
            <w:r w:rsidR="00F27D3D">
              <w:rPr>
                <w:noProof/>
                <w:webHidden/>
              </w:rPr>
              <w:instrText xml:space="preserve"> PAGEREF _Toc309224643 \h </w:instrText>
            </w:r>
            <w:r>
              <w:rPr>
                <w:noProof/>
                <w:webHidden/>
              </w:rPr>
            </w:r>
            <w:r>
              <w:rPr>
                <w:noProof/>
                <w:webHidden/>
              </w:rPr>
              <w:fldChar w:fldCharType="separate"/>
            </w:r>
            <w:r w:rsidR="00F27D3D">
              <w:rPr>
                <w:noProof/>
                <w:webHidden/>
              </w:rPr>
              <w:t>17</w:t>
            </w:r>
            <w:r>
              <w:rPr>
                <w:noProof/>
                <w:webHidden/>
              </w:rPr>
              <w:fldChar w:fldCharType="end"/>
            </w:r>
          </w:hyperlink>
        </w:p>
        <w:p w:rsidR="00F27D3D" w:rsidRDefault="00A201FE">
          <w:pPr>
            <w:pStyle w:val="TOC2"/>
            <w:tabs>
              <w:tab w:val="right" w:leader="dot" w:pos="9350"/>
            </w:tabs>
            <w:rPr>
              <w:noProof/>
            </w:rPr>
          </w:pPr>
          <w:hyperlink w:anchor="_Toc309224644" w:history="1">
            <w:r w:rsidR="00F27D3D" w:rsidRPr="003B63DA">
              <w:rPr>
                <w:rStyle w:val="Hyperlink"/>
                <w:noProof/>
              </w:rPr>
              <w:t>10.1 Generic User Story</w:t>
            </w:r>
            <w:r w:rsidR="00F27D3D">
              <w:rPr>
                <w:noProof/>
                <w:webHidden/>
              </w:rPr>
              <w:tab/>
            </w:r>
            <w:r>
              <w:rPr>
                <w:noProof/>
                <w:webHidden/>
              </w:rPr>
              <w:fldChar w:fldCharType="begin"/>
            </w:r>
            <w:r w:rsidR="00F27D3D">
              <w:rPr>
                <w:noProof/>
                <w:webHidden/>
              </w:rPr>
              <w:instrText xml:space="preserve"> PAGEREF _Toc309224644 \h </w:instrText>
            </w:r>
            <w:r>
              <w:rPr>
                <w:noProof/>
                <w:webHidden/>
              </w:rPr>
            </w:r>
            <w:r>
              <w:rPr>
                <w:noProof/>
                <w:webHidden/>
              </w:rPr>
              <w:fldChar w:fldCharType="separate"/>
            </w:r>
            <w:r w:rsidR="00F27D3D">
              <w:rPr>
                <w:noProof/>
                <w:webHidden/>
              </w:rPr>
              <w:t>17</w:t>
            </w:r>
            <w:r>
              <w:rPr>
                <w:noProof/>
                <w:webHidden/>
              </w:rPr>
              <w:fldChar w:fldCharType="end"/>
            </w:r>
          </w:hyperlink>
        </w:p>
        <w:p w:rsidR="00F27D3D" w:rsidRDefault="00A201FE">
          <w:pPr>
            <w:pStyle w:val="TOC3"/>
            <w:tabs>
              <w:tab w:val="right" w:leader="dot" w:pos="9350"/>
            </w:tabs>
            <w:rPr>
              <w:noProof/>
            </w:rPr>
          </w:pPr>
          <w:hyperlink w:anchor="_Toc309224645" w:history="1">
            <w:r w:rsidR="00F27D3D" w:rsidRPr="003B63DA">
              <w:rPr>
                <w:rStyle w:val="Hyperlink"/>
                <w:noProof/>
              </w:rPr>
              <w:t>10.1.1 Generic User Story Actors and Roles</w:t>
            </w:r>
            <w:r w:rsidR="00F27D3D">
              <w:rPr>
                <w:noProof/>
                <w:webHidden/>
              </w:rPr>
              <w:tab/>
            </w:r>
            <w:r>
              <w:rPr>
                <w:noProof/>
                <w:webHidden/>
              </w:rPr>
              <w:fldChar w:fldCharType="begin"/>
            </w:r>
            <w:r w:rsidR="00F27D3D">
              <w:rPr>
                <w:noProof/>
                <w:webHidden/>
              </w:rPr>
              <w:instrText xml:space="preserve"> PAGEREF _Toc309224645 \h </w:instrText>
            </w:r>
            <w:r>
              <w:rPr>
                <w:noProof/>
                <w:webHidden/>
              </w:rPr>
            </w:r>
            <w:r>
              <w:rPr>
                <w:noProof/>
                <w:webHidden/>
              </w:rPr>
              <w:fldChar w:fldCharType="separate"/>
            </w:r>
            <w:r w:rsidR="00F27D3D">
              <w:rPr>
                <w:noProof/>
                <w:webHidden/>
              </w:rPr>
              <w:t>17</w:t>
            </w:r>
            <w:r>
              <w:rPr>
                <w:noProof/>
                <w:webHidden/>
              </w:rPr>
              <w:fldChar w:fldCharType="end"/>
            </w:r>
          </w:hyperlink>
        </w:p>
        <w:p w:rsidR="00F27D3D" w:rsidRDefault="00A201FE">
          <w:pPr>
            <w:pStyle w:val="TOC3"/>
            <w:tabs>
              <w:tab w:val="right" w:leader="dot" w:pos="9350"/>
            </w:tabs>
            <w:rPr>
              <w:noProof/>
            </w:rPr>
          </w:pPr>
          <w:hyperlink w:anchor="_Toc309224646" w:history="1">
            <w:r w:rsidR="00F27D3D" w:rsidRPr="003B63DA">
              <w:rPr>
                <w:rStyle w:val="Hyperlink"/>
                <w:noProof/>
              </w:rPr>
              <w:t>10.1.2 Generic User Story</w:t>
            </w:r>
            <w:r w:rsidR="00F27D3D">
              <w:rPr>
                <w:noProof/>
                <w:webHidden/>
              </w:rPr>
              <w:tab/>
            </w:r>
            <w:r>
              <w:rPr>
                <w:noProof/>
                <w:webHidden/>
              </w:rPr>
              <w:fldChar w:fldCharType="begin"/>
            </w:r>
            <w:r w:rsidR="00F27D3D">
              <w:rPr>
                <w:noProof/>
                <w:webHidden/>
              </w:rPr>
              <w:instrText xml:space="preserve"> PAGEREF _Toc309224646 \h </w:instrText>
            </w:r>
            <w:r>
              <w:rPr>
                <w:noProof/>
                <w:webHidden/>
              </w:rPr>
            </w:r>
            <w:r>
              <w:rPr>
                <w:noProof/>
                <w:webHidden/>
              </w:rPr>
              <w:fldChar w:fldCharType="separate"/>
            </w:r>
            <w:r w:rsidR="00F27D3D">
              <w:rPr>
                <w:noProof/>
                <w:webHidden/>
              </w:rPr>
              <w:t>17</w:t>
            </w:r>
            <w:r>
              <w:rPr>
                <w:noProof/>
                <w:webHidden/>
              </w:rPr>
              <w:fldChar w:fldCharType="end"/>
            </w:r>
          </w:hyperlink>
        </w:p>
        <w:p w:rsidR="00F27D3D" w:rsidRDefault="00A201FE">
          <w:pPr>
            <w:pStyle w:val="TOC2"/>
            <w:tabs>
              <w:tab w:val="right" w:leader="dot" w:pos="9350"/>
            </w:tabs>
            <w:rPr>
              <w:noProof/>
            </w:rPr>
          </w:pPr>
          <w:hyperlink w:anchor="_Toc309224647" w:history="1">
            <w:r w:rsidR="00F27D3D" w:rsidRPr="003B63DA">
              <w:rPr>
                <w:rStyle w:val="Hyperlink"/>
                <w:noProof/>
              </w:rPr>
              <w:t>10.2 Expanded Analysis for Diabetic Care in an Outpatient Setting</w:t>
            </w:r>
            <w:r w:rsidR="00F27D3D">
              <w:rPr>
                <w:noProof/>
                <w:webHidden/>
              </w:rPr>
              <w:tab/>
            </w:r>
            <w:r>
              <w:rPr>
                <w:noProof/>
                <w:webHidden/>
              </w:rPr>
              <w:fldChar w:fldCharType="begin"/>
            </w:r>
            <w:r w:rsidR="00F27D3D">
              <w:rPr>
                <w:noProof/>
                <w:webHidden/>
              </w:rPr>
              <w:instrText xml:space="preserve"> PAGEREF _Toc309224647 \h </w:instrText>
            </w:r>
            <w:r>
              <w:rPr>
                <w:noProof/>
                <w:webHidden/>
              </w:rPr>
            </w:r>
            <w:r>
              <w:rPr>
                <w:noProof/>
                <w:webHidden/>
              </w:rPr>
              <w:fldChar w:fldCharType="separate"/>
            </w:r>
            <w:r w:rsidR="00F27D3D">
              <w:rPr>
                <w:noProof/>
                <w:webHidden/>
              </w:rPr>
              <w:t>18</w:t>
            </w:r>
            <w:r>
              <w:rPr>
                <w:noProof/>
                <w:webHidden/>
              </w:rPr>
              <w:fldChar w:fldCharType="end"/>
            </w:r>
          </w:hyperlink>
        </w:p>
        <w:p w:rsidR="00F27D3D" w:rsidRDefault="00A201FE">
          <w:pPr>
            <w:pStyle w:val="TOC3"/>
            <w:tabs>
              <w:tab w:val="right" w:leader="dot" w:pos="9350"/>
            </w:tabs>
            <w:rPr>
              <w:noProof/>
            </w:rPr>
          </w:pPr>
          <w:hyperlink w:anchor="_Toc309224648" w:history="1">
            <w:r w:rsidR="00F27D3D" w:rsidRPr="003B63DA">
              <w:rPr>
                <w:rStyle w:val="Hyperlink"/>
                <w:noProof/>
              </w:rPr>
              <w:t>10.2.1 Expanded Analysis Actors and Roles</w:t>
            </w:r>
            <w:r w:rsidR="00F27D3D">
              <w:rPr>
                <w:noProof/>
                <w:webHidden/>
              </w:rPr>
              <w:tab/>
            </w:r>
            <w:r>
              <w:rPr>
                <w:noProof/>
                <w:webHidden/>
              </w:rPr>
              <w:fldChar w:fldCharType="begin"/>
            </w:r>
            <w:r w:rsidR="00F27D3D">
              <w:rPr>
                <w:noProof/>
                <w:webHidden/>
              </w:rPr>
              <w:instrText xml:space="preserve"> PAGEREF _Toc309224648 \h </w:instrText>
            </w:r>
            <w:r>
              <w:rPr>
                <w:noProof/>
                <w:webHidden/>
              </w:rPr>
            </w:r>
            <w:r>
              <w:rPr>
                <w:noProof/>
                <w:webHidden/>
              </w:rPr>
              <w:fldChar w:fldCharType="separate"/>
            </w:r>
            <w:r w:rsidR="00F27D3D">
              <w:rPr>
                <w:noProof/>
                <w:webHidden/>
              </w:rPr>
              <w:t>18</w:t>
            </w:r>
            <w:r>
              <w:rPr>
                <w:noProof/>
                <w:webHidden/>
              </w:rPr>
              <w:fldChar w:fldCharType="end"/>
            </w:r>
          </w:hyperlink>
        </w:p>
        <w:p w:rsidR="00F27D3D" w:rsidRDefault="00A201FE">
          <w:pPr>
            <w:pStyle w:val="TOC3"/>
            <w:tabs>
              <w:tab w:val="right" w:leader="dot" w:pos="9350"/>
            </w:tabs>
            <w:rPr>
              <w:noProof/>
            </w:rPr>
          </w:pPr>
          <w:hyperlink w:anchor="_Toc309224649" w:history="1">
            <w:r w:rsidR="00F27D3D" w:rsidRPr="003B63DA">
              <w:rPr>
                <w:rStyle w:val="Hyperlink"/>
                <w:noProof/>
              </w:rPr>
              <w:t>10.2.2 Expanded Analysis Operational Requirements</w:t>
            </w:r>
            <w:r w:rsidR="00F27D3D">
              <w:rPr>
                <w:noProof/>
                <w:webHidden/>
              </w:rPr>
              <w:tab/>
            </w:r>
            <w:r>
              <w:rPr>
                <w:noProof/>
                <w:webHidden/>
              </w:rPr>
              <w:fldChar w:fldCharType="begin"/>
            </w:r>
            <w:r w:rsidR="00F27D3D">
              <w:rPr>
                <w:noProof/>
                <w:webHidden/>
              </w:rPr>
              <w:instrText xml:space="preserve"> PAGEREF _Toc309224649 \h </w:instrText>
            </w:r>
            <w:r>
              <w:rPr>
                <w:noProof/>
                <w:webHidden/>
              </w:rPr>
            </w:r>
            <w:r>
              <w:rPr>
                <w:noProof/>
                <w:webHidden/>
              </w:rPr>
              <w:fldChar w:fldCharType="separate"/>
            </w:r>
            <w:r w:rsidR="00F27D3D">
              <w:rPr>
                <w:noProof/>
                <w:webHidden/>
              </w:rPr>
              <w:t>18</w:t>
            </w:r>
            <w:r>
              <w:rPr>
                <w:noProof/>
                <w:webHidden/>
              </w:rPr>
              <w:fldChar w:fldCharType="end"/>
            </w:r>
          </w:hyperlink>
        </w:p>
        <w:p w:rsidR="00F27D3D" w:rsidRDefault="00A201FE">
          <w:pPr>
            <w:pStyle w:val="TOC3"/>
            <w:tabs>
              <w:tab w:val="right" w:leader="dot" w:pos="9350"/>
            </w:tabs>
            <w:rPr>
              <w:noProof/>
            </w:rPr>
          </w:pPr>
          <w:hyperlink w:anchor="_Toc309224650" w:history="1">
            <w:r w:rsidR="00F27D3D" w:rsidRPr="003B63DA">
              <w:rPr>
                <w:rStyle w:val="Hyperlink"/>
                <w:noProof/>
              </w:rPr>
              <w:t>10.2.3 Expanded Analysis Regulatory Issues</w:t>
            </w:r>
            <w:r w:rsidR="00F27D3D">
              <w:rPr>
                <w:noProof/>
                <w:webHidden/>
              </w:rPr>
              <w:tab/>
            </w:r>
            <w:r>
              <w:rPr>
                <w:noProof/>
                <w:webHidden/>
              </w:rPr>
              <w:fldChar w:fldCharType="begin"/>
            </w:r>
            <w:r w:rsidR="00F27D3D">
              <w:rPr>
                <w:noProof/>
                <w:webHidden/>
              </w:rPr>
              <w:instrText xml:space="preserve"> PAGEREF _Toc309224650 \h </w:instrText>
            </w:r>
            <w:r>
              <w:rPr>
                <w:noProof/>
                <w:webHidden/>
              </w:rPr>
            </w:r>
            <w:r>
              <w:rPr>
                <w:noProof/>
                <w:webHidden/>
              </w:rPr>
              <w:fldChar w:fldCharType="separate"/>
            </w:r>
            <w:r w:rsidR="00F27D3D">
              <w:rPr>
                <w:noProof/>
                <w:webHidden/>
              </w:rPr>
              <w:t>19</w:t>
            </w:r>
            <w:r>
              <w:rPr>
                <w:noProof/>
                <w:webHidden/>
              </w:rPr>
              <w:fldChar w:fldCharType="end"/>
            </w:r>
          </w:hyperlink>
        </w:p>
        <w:p w:rsidR="00F27D3D" w:rsidRDefault="00A201FE">
          <w:pPr>
            <w:pStyle w:val="TOC3"/>
            <w:tabs>
              <w:tab w:val="right" w:leader="dot" w:pos="9350"/>
            </w:tabs>
            <w:rPr>
              <w:noProof/>
            </w:rPr>
          </w:pPr>
          <w:hyperlink w:anchor="_Toc309224651" w:history="1">
            <w:r w:rsidR="00F27D3D" w:rsidRPr="003B63DA">
              <w:rPr>
                <w:rStyle w:val="Hyperlink"/>
                <w:noProof/>
              </w:rPr>
              <w:t>10.2.4 Expanded Analysis User Story Assumptions</w:t>
            </w:r>
            <w:r w:rsidR="00F27D3D">
              <w:rPr>
                <w:noProof/>
                <w:webHidden/>
              </w:rPr>
              <w:tab/>
            </w:r>
            <w:r>
              <w:rPr>
                <w:noProof/>
                <w:webHidden/>
              </w:rPr>
              <w:fldChar w:fldCharType="begin"/>
            </w:r>
            <w:r w:rsidR="00F27D3D">
              <w:rPr>
                <w:noProof/>
                <w:webHidden/>
              </w:rPr>
              <w:instrText xml:space="preserve"> PAGEREF _Toc309224651 \h </w:instrText>
            </w:r>
            <w:r>
              <w:rPr>
                <w:noProof/>
                <w:webHidden/>
              </w:rPr>
            </w:r>
            <w:r>
              <w:rPr>
                <w:noProof/>
                <w:webHidden/>
              </w:rPr>
              <w:fldChar w:fldCharType="separate"/>
            </w:r>
            <w:r w:rsidR="00F27D3D">
              <w:rPr>
                <w:noProof/>
                <w:webHidden/>
              </w:rPr>
              <w:t>20</w:t>
            </w:r>
            <w:r>
              <w:rPr>
                <w:noProof/>
                <w:webHidden/>
              </w:rPr>
              <w:fldChar w:fldCharType="end"/>
            </w:r>
          </w:hyperlink>
        </w:p>
        <w:p w:rsidR="00F27D3D" w:rsidRDefault="00A201FE">
          <w:pPr>
            <w:pStyle w:val="TOC3"/>
            <w:tabs>
              <w:tab w:val="right" w:leader="dot" w:pos="9350"/>
            </w:tabs>
            <w:rPr>
              <w:noProof/>
            </w:rPr>
          </w:pPr>
          <w:hyperlink w:anchor="_Toc309224652" w:history="1">
            <w:r w:rsidR="00F27D3D" w:rsidRPr="003B63DA">
              <w:rPr>
                <w:rStyle w:val="Hyperlink"/>
                <w:noProof/>
              </w:rPr>
              <w:t>10.2.5 Expanded Analysis User Story</w:t>
            </w:r>
            <w:r w:rsidR="00F27D3D">
              <w:rPr>
                <w:noProof/>
                <w:webHidden/>
              </w:rPr>
              <w:tab/>
            </w:r>
            <w:r>
              <w:rPr>
                <w:noProof/>
                <w:webHidden/>
              </w:rPr>
              <w:fldChar w:fldCharType="begin"/>
            </w:r>
            <w:r w:rsidR="00F27D3D">
              <w:rPr>
                <w:noProof/>
                <w:webHidden/>
              </w:rPr>
              <w:instrText xml:space="preserve"> PAGEREF _Toc309224652 \h </w:instrText>
            </w:r>
            <w:r>
              <w:rPr>
                <w:noProof/>
                <w:webHidden/>
              </w:rPr>
            </w:r>
            <w:r>
              <w:rPr>
                <w:noProof/>
                <w:webHidden/>
              </w:rPr>
              <w:fldChar w:fldCharType="separate"/>
            </w:r>
            <w:r w:rsidR="00F27D3D">
              <w:rPr>
                <w:noProof/>
                <w:webHidden/>
              </w:rPr>
              <w:t>21</w:t>
            </w:r>
            <w:r>
              <w:rPr>
                <w:noProof/>
                <w:webHidden/>
              </w:rPr>
              <w:fldChar w:fldCharType="end"/>
            </w:r>
          </w:hyperlink>
        </w:p>
        <w:p w:rsidR="00F27D3D" w:rsidRDefault="00A201FE">
          <w:pPr>
            <w:pStyle w:val="TOC1"/>
            <w:tabs>
              <w:tab w:val="right" w:leader="dot" w:pos="9350"/>
            </w:tabs>
            <w:rPr>
              <w:noProof/>
            </w:rPr>
          </w:pPr>
          <w:hyperlink w:anchor="_Toc309224653" w:history="1">
            <w:r w:rsidR="00F27D3D" w:rsidRPr="003B63DA">
              <w:rPr>
                <w:rStyle w:val="Hyperlink"/>
                <w:noProof/>
              </w:rPr>
              <w:t>11.0 Activity Diagram</w:t>
            </w:r>
            <w:r w:rsidR="00F27D3D">
              <w:rPr>
                <w:noProof/>
                <w:webHidden/>
              </w:rPr>
              <w:tab/>
            </w:r>
            <w:r>
              <w:rPr>
                <w:noProof/>
                <w:webHidden/>
              </w:rPr>
              <w:fldChar w:fldCharType="begin"/>
            </w:r>
            <w:r w:rsidR="00F27D3D">
              <w:rPr>
                <w:noProof/>
                <w:webHidden/>
              </w:rPr>
              <w:instrText xml:space="preserve"> PAGEREF _Toc309224653 \h </w:instrText>
            </w:r>
            <w:r>
              <w:rPr>
                <w:noProof/>
                <w:webHidden/>
              </w:rPr>
            </w:r>
            <w:r>
              <w:rPr>
                <w:noProof/>
                <w:webHidden/>
              </w:rPr>
              <w:fldChar w:fldCharType="separate"/>
            </w:r>
            <w:r w:rsidR="00F27D3D">
              <w:rPr>
                <w:noProof/>
                <w:webHidden/>
              </w:rPr>
              <w:t>23</w:t>
            </w:r>
            <w:r>
              <w:rPr>
                <w:noProof/>
                <w:webHidden/>
              </w:rPr>
              <w:fldChar w:fldCharType="end"/>
            </w:r>
          </w:hyperlink>
        </w:p>
        <w:p w:rsidR="00F27D3D" w:rsidRDefault="00A201FE">
          <w:pPr>
            <w:pStyle w:val="TOC2"/>
            <w:tabs>
              <w:tab w:val="right" w:leader="dot" w:pos="9350"/>
            </w:tabs>
            <w:rPr>
              <w:noProof/>
            </w:rPr>
          </w:pPr>
          <w:hyperlink w:anchor="_Toc309224654" w:history="1">
            <w:r w:rsidR="00F27D3D" w:rsidRPr="003B63DA">
              <w:rPr>
                <w:rStyle w:val="Hyperlink"/>
                <w:noProof/>
              </w:rPr>
              <w:t>11.1 Base Flow</w:t>
            </w:r>
            <w:r w:rsidR="00F27D3D">
              <w:rPr>
                <w:noProof/>
                <w:webHidden/>
              </w:rPr>
              <w:tab/>
            </w:r>
            <w:r>
              <w:rPr>
                <w:noProof/>
                <w:webHidden/>
              </w:rPr>
              <w:fldChar w:fldCharType="begin"/>
            </w:r>
            <w:r w:rsidR="00F27D3D">
              <w:rPr>
                <w:noProof/>
                <w:webHidden/>
              </w:rPr>
              <w:instrText xml:space="preserve"> PAGEREF _Toc309224654 \h </w:instrText>
            </w:r>
            <w:r>
              <w:rPr>
                <w:noProof/>
                <w:webHidden/>
              </w:rPr>
            </w:r>
            <w:r>
              <w:rPr>
                <w:noProof/>
                <w:webHidden/>
              </w:rPr>
              <w:fldChar w:fldCharType="separate"/>
            </w:r>
            <w:r w:rsidR="00F27D3D">
              <w:rPr>
                <w:noProof/>
                <w:webHidden/>
              </w:rPr>
              <w:t>25</w:t>
            </w:r>
            <w:r>
              <w:rPr>
                <w:noProof/>
                <w:webHidden/>
              </w:rPr>
              <w:fldChar w:fldCharType="end"/>
            </w:r>
          </w:hyperlink>
        </w:p>
        <w:p w:rsidR="00F27D3D" w:rsidRDefault="00A201FE">
          <w:pPr>
            <w:pStyle w:val="TOC1"/>
            <w:tabs>
              <w:tab w:val="right" w:leader="dot" w:pos="9350"/>
            </w:tabs>
            <w:rPr>
              <w:noProof/>
            </w:rPr>
          </w:pPr>
          <w:hyperlink w:anchor="_Toc309224655" w:history="1">
            <w:r w:rsidR="00F27D3D" w:rsidRPr="003B63DA">
              <w:rPr>
                <w:rStyle w:val="Hyperlink"/>
                <w:noProof/>
              </w:rPr>
              <w:t>12.0 Sequence Diagram</w:t>
            </w:r>
            <w:r w:rsidR="00F27D3D">
              <w:rPr>
                <w:noProof/>
                <w:webHidden/>
              </w:rPr>
              <w:tab/>
            </w:r>
            <w:r>
              <w:rPr>
                <w:noProof/>
                <w:webHidden/>
              </w:rPr>
              <w:fldChar w:fldCharType="begin"/>
            </w:r>
            <w:r w:rsidR="00F27D3D">
              <w:rPr>
                <w:noProof/>
                <w:webHidden/>
              </w:rPr>
              <w:instrText xml:space="preserve"> PAGEREF _Toc309224655 \h </w:instrText>
            </w:r>
            <w:r>
              <w:rPr>
                <w:noProof/>
                <w:webHidden/>
              </w:rPr>
            </w:r>
            <w:r>
              <w:rPr>
                <w:noProof/>
                <w:webHidden/>
              </w:rPr>
              <w:fldChar w:fldCharType="separate"/>
            </w:r>
            <w:r w:rsidR="00F27D3D">
              <w:rPr>
                <w:noProof/>
                <w:webHidden/>
              </w:rPr>
              <w:t>29</w:t>
            </w:r>
            <w:r>
              <w:rPr>
                <w:noProof/>
                <w:webHidden/>
              </w:rPr>
              <w:fldChar w:fldCharType="end"/>
            </w:r>
          </w:hyperlink>
        </w:p>
        <w:p w:rsidR="00F27D3D" w:rsidRDefault="00A201FE">
          <w:pPr>
            <w:pStyle w:val="TOC1"/>
            <w:tabs>
              <w:tab w:val="right" w:leader="dot" w:pos="9350"/>
            </w:tabs>
            <w:rPr>
              <w:noProof/>
            </w:rPr>
          </w:pPr>
          <w:hyperlink w:anchor="_Toc309224656" w:history="1">
            <w:r w:rsidR="00F27D3D" w:rsidRPr="003B63DA">
              <w:rPr>
                <w:rStyle w:val="Hyperlink"/>
                <w:noProof/>
              </w:rPr>
              <w:t>13.0 Functional Requirements</w:t>
            </w:r>
            <w:r w:rsidR="00F27D3D">
              <w:rPr>
                <w:noProof/>
                <w:webHidden/>
              </w:rPr>
              <w:tab/>
            </w:r>
            <w:r>
              <w:rPr>
                <w:noProof/>
                <w:webHidden/>
              </w:rPr>
              <w:fldChar w:fldCharType="begin"/>
            </w:r>
            <w:r w:rsidR="00F27D3D">
              <w:rPr>
                <w:noProof/>
                <w:webHidden/>
              </w:rPr>
              <w:instrText xml:space="preserve"> PAGEREF _Toc309224656 \h </w:instrText>
            </w:r>
            <w:r>
              <w:rPr>
                <w:noProof/>
                <w:webHidden/>
              </w:rPr>
            </w:r>
            <w:r>
              <w:rPr>
                <w:noProof/>
                <w:webHidden/>
              </w:rPr>
              <w:fldChar w:fldCharType="separate"/>
            </w:r>
            <w:r w:rsidR="00F27D3D">
              <w:rPr>
                <w:noProof/>
                <w:webHidden/>
              </w:rPr>
              <w:t>29</w:t>
            </w:r>
            <w:r>
              <w:rPr>
                <w:noProof/>
                <w:webHidden/>
              </w:rPr>
              <w:fldChar w:fldCharType="end"/>
            </w:r>
          </w:hyperlink>
        </w:p>
        <w:p w:rsidR="00F27D3D" w:rsidRDefault="00A201FE">
          <w:pPr>
            <w:pStyle w:val="TOC2"/>
            <w:tabs>
              <w:tab w:val="right" w:leader="dot" w:pos="9350"/>
            </w:tabs>
            <w:rPr>
              <w:noProof/>
            </w:rPr>
          </w:pPr>
          <w:hyperlink w:anchor="_Toc309224657" w:history="1">
            <w:r w:rsidR="00F27D3D" w:rsidRPr="003B63DA">
              <w:rPr>
                <w:rStyle w:val="Hyperlink"/>
                <w:noProof/>
              </w:rPr>
              <w:t>13.1 Information Interchange Requirements</w:t>
            </w:r>
            <w:r w:rsidR="00F27D3D">
              <w:rPr>
                <w:noProof/>
                <w:webHidden/>
              </w:rPr>
              <w:tab/>
            </w:r>
            <w:r>
              <w:rPr>
                <w:noProof/>
                <w:webHidden/>
              </w:rPr>
              <w:fldChar w:fldCharType="begin"/>
            </w:r>
            <w:r w:rsidR="00F27D3D">
              <w:rPr>
                <w:noProof/>
                <w:webHidden/>
              </w:rPr>
              <w:instrText xml:space="preserve"> PAGEREF _Toc309224657 \h </w:instrText>
            </w:r>
            <w:r>
              <w:rPr>
                <w:noProof/>
                <w:webHidden/>
              </w:rPr>
            </w:r>
            <w:r>
              <w:rPr>
                <w:noProof/>
                <w:webHidden/>
              </w:rPr>
              <w:fldChar w:fldCharType="separate"/>
            </w:r>
            <w:r w:rsidR="00F27D3D">
              <w:rPr>
                <w:noProof/>
                <w:webHidden/>
              </w:rPr>
              <w:t>30</w:t>
            </w:r>
            <w:r>
              <w:rPr>
                <w:noProof/>
                <w:webHidden/>
              </w:rPr>
              <w:fldChar w:fldCharType="end"/>
            </w:r>
          </w:hyperlink>
        </w:p>
        <w:p w:rsidR="00F27D3D" w:rsidRDefault="00A201FE">
          <w:pPr>
            <w:pStyle w:val="TOC2"/>
            <w:tabs>
              <w:tab w:val="right" w:leader="dot" w:pos="9350"/>
            </w:tabs>
            <w:rPr>
              <w:noProof/>
            </w:rPr>
          </w:pPr>
          <w:hyperlink w:anchor="_Toc309224658" w:history="1">
            <w:r w:rsidR="00F27D3D" w:rsidRPr="003B63DA">
              <w:rPr>
                <w:rStyle w:val="Hyperlink"/>
                <w:noProof/>
              </w:rPr>
              <w:t>13.2 System Requirements</w:t>
            </w:r>
            <w:r w:rsidR="00F27D3D">
              <w:rPr>
                <w:noProof/>
                <w:webHidden/>
              </w:rPr>
              <w:tab/>
            </w:r>
            <w:r>
              <w:rPr>
                <w:noProof/>
                <w:webHidden/>
              </w:rPr>
              <w:fldChar w:fldCharType="begin"/>
            </w:r>
            <w:r w:rsidR="00F27D3D">
              <w:rPr>
                <w:noProof/>
                <w:webHidden/>
              </w:rPr>
              <w:instrText xml:space="preserve"> PAGEREF _Toc309224658 \h </w:instrText>
            </w:r>
            <w:r>
              <w:rPr>
                <w:noProof/>
                <w:webHidden/>
              </w:rPr>
            </w:r>
            <w:r>
              <w:rPr>
                <w:noProof/>
                <w:webHidden/>
              </w:rPr>
              <w:fldChar w:fldCharType="separate"/>
            </w:r>
            <w:r w:rsidR="00F27D3D">
              <w:rPr>
                <w:noProof/>
                <w:webHidden/>
              </w:rPr>
              <w:t>31</w:t>
            </w:r>
            <w:r>
              <w:rPr>
                <w:noProof/>
                <w:webHidden/>
              </w:rPr>
              <w:fldChar w:fldCharType="end"/>
            </w:r>
          </w:hyperlink>
        </w:p>
        <w:p w:rsidR="00F27D3D" w:rsidRDefault="00A201FE">
          <w:pPr>
            <w:pStyle w:val="TOC2"/>
            <w:tabs>
              <w:tab w:val="right" w:leader="dot" w:pos="9350"/>
            </w:tabs>
            <w:rPr>
              <w:noProof/>
            </w:rPr>
          </w:pPr>
          <w:hyperlink w:anchor="_Toc309224659" w:history="1">
            <w:r w:rsidR="00F27D3D" w:rsidRPr="003B63DA">
              <w:rPr>
                <w:rStyle w:val="Hyperlink"/>
                <w:noProof/>
              </w:rPr>
              <w:t>13.3 Defining the Metadata</w:t>
            </w:r>
            <w:r w:rsidR="00F27D3D">
              <w:rPr>
                <w:noProof/>
                <w:webHidden/>
              </w:rPr>
              <w:tab/>
            </w:r>
            <w:r>
              <w:rPr>
                <w:noProof/>
                <w:webHidden/>
              </w:rPr>
              <w:fldChar w:fldCharType="begin"/>
            </w:r>
            <w:r w:rsidR="00F27D3D">
              <w:rPr>
                <w:noProof/>
                <w:webHidden/>
              </w:rPr>
              <w:instrText xml:space="preserve"> PAGEREF _Toc309224659 \h </w:instrText>
            </w:r>
            <w:r>
              <w:rPr>
                <w:noProof/>
                <w:webHidden/>
              </w:rPr>
            </w:r>
            <w:r>
              <w:rPr>
                <w:noProof/>
                <w:webHidden/>
              </w:rPr>
              <w:fldChar w:fldCharType="separate"/>
            </w:r>
            <w:r w:rsidR="00F27D3D">
              <w:rPr>
                <w:noProof/>
                <w:webHidden/>
              </w:rPr>
              <w:t>32</w:t>
            </w:r>
            <w:r>
              <w:rPr>
                <w:noProof/>
                <w:webHidden/>
              </w:rPr>
              <w:fldChar w:fldCharType="end"/>
            </w:r>
          </w:hyperlink>
        </w:p>
        <w:p w:rsidR="00F27D3D" w:rsidRDefault="00A201FE">
          <w:pPr>
            <w:pStyle w:val="TOC3"/>
            <w:tabs>
              <w:tab w:val="right" w:leader="dot" w:pos="9350"/>
            </w:tabs>
            <w:rPr>
              <w:noProof/>
            </w:rPr>
          </w:pPr>
          <w:hyperlink w:anchor="_Toc309224660" w:history="1">
            <w:r w:rsidR="00F27D3D" w:rsidRPr="003B63DA">
              <w:rPr>
                <w:rStyle w:val="Hyperlink"/>
                <w:noProof/>
              </w:rPr>
              <w:t>13.3.1 Envelope Metadata - Query Request</w:t>
            </w:r>
            <w:r w:rsidR="00F27D3D">
              <w:rPr>
                <w:noProof/>
                <w:webHidden/>
              </w:rPr>
              <w:tab/>
            </w:r>
            <w:r>
              <w:rPr>
                <w:noProof/>
                <w:webHidden/>
              </w:rPr>
              <w:fldChar w:fldCharType="begin"/>
            </w:r>
            <w:r w:rsidR="00F27D3D">
              <w:rPr>
                <w:noProof/>
                <w:webHidden/>
              </w:rPr>
              <w:instrText xml:space="preserve"> PAGEREF _Toc309224660 \h </w:instrText>
            </w:r>
            <w:r>
              <w:rPr>
                <w:noProof/>
                <w:webHidden/>
              </w:rPr>
            </w:r>
            <w:r>
              <w:rPr>
                <w:noProof/>
                <w:webHidden/>
              </w:rPr>
              <w:fldChar w:fldCharType="separate"/>
            </w:r>
            <w:r w:rsidR="00F27D3D">
              <w:rPr>
                <w:noProof/>
                <w:webHidden/>
              </w:rPr>
              <w:t>32</w:t>
            </w:r>
            <w:r>
              <w:rPr>
                <w:noProof/>
                <w:webHidden/>
              </w:rPr>
              <w:fldChar w:fldCharType="end"/>
            </w:r>
          </w:hyperlink>
        </w:p>
        <w:p w:rsidR="00F27D3D" w:rsidRDefault="00A201FE">
          <w:pPr>
            <w:pStyle w:val="TOC3"/>
            <w:tabs>
              <w:tab w:val="right" w:leader="dot" w:pos="9350"/>
            </w:tabs>
            <w:rPr>
              <w:noProof/>
            </w:rPr>
          </w:pPr>
          <w:hyperlink w:anchor="_Toc309224661" w:history="1">
            <w:r w:rsidR="00F27D3D" w:rsidRPr="003B63DA">
              <w:rPr>
                <w:rStyle w:val="Hyperlink"/>
                <w:noProof/>
              </w:rPr>
              <w:t>13.3.2 Envelope Metadata - Query Response</w:t>
            </w:r>
            <w:r w:rsidR="00F27D3D">
              <w:rPr>
                <w:noProof/>
                <w:webHidden/>
              </w:rPr>
              <w:tab/>
            </w:r>
            <w:r>
              <w:rPr>
                <w:noProof/>
                <w:webHidden/>
              </w:rPr>
              <w:fldChar w:fldCharType="begin"/>
            </w:r>
            <w:r w:rsidR="00F27D3D">
              <w:rPr>
                <w:noProof/>
                <w:webHidden/>
              </w:rPr>
              <w:instrText xml:space="preserve"> PAGEREF _Toc309224661 \h </w:instrText>
            </w:r>
            <w:r>
              <w:rPr>
                <w:noProof/>
                <w:webHidden/>
              </w:rPr>
            </w:r>
            <w:r>
              <w:rPr>
                <w:noProof/>
                <w:webHidden/>
              </w:rPr>
              <w:fldChar w:fldCharType="separate"/>
            </w:r>
            <w:r w:rsidR="00F27D3D">
              <w:rPr>
                <w:noProof/>
                <w:webHidden/>
              </w:rPr>
              <w:t>34</w:t>
            </w:r>
            <w:r>
              <w:rPr>
                <w:noProof/>
                <w:webHidden/>
              </w:rPr>
              <w:fldChar w:fldCharType="end"/>
            </w:r>
          </w:hyperlink>
        </w:p>
        <w:p w:rsidR="00F27D3D" w:rsidRDefault="00A201FE">
          <w:pPr>
            <w:pStyle w:val="TOC3"/>
            <w:tabs>
              <w:tab w:val="right" w:leader="dot" w:pos="9350"/>
            </w:tabs>
            <w:rPr>
              <w:noProof/>
            </w:rPr>
          </w:pPr>
          <w:hyperlink w:anchor="_Toc309224662" w:history="1">
            <w:r w:rsidR="00F27D3D" w:rsidRPr="003B63DA">
              <w:rPr>
                <w:rStyle w:val="Hyperlink"/>
                <w:noProof/>
              </w:rPr>
              <w:t>13.3.3 Query Syntax &amp; Response Metadata</w:t>
            </w:r>
            <w:r w:rsidR="00F27D3D">
              <w:rPr>
                <w:noProof/>
                <w:webHidden/>
              </w:rPr>
              <w:tab/>
            </w:r>
            <w:r>
              <w:rPr>
                <w:noProof/>
                <w:webHidden/>
              </w:rPr>
              <w:fldChar w:fldCharType="begin"/>
            </w:r>
            <w:r w:rsidR="00F27D3D">
              <w:rPr>
                <w:noProof/>
                <w:webHidden/>
              </w:rPr>
              <w:instrText xml:space="preserve"> PAGEREF _Toc309224662 \h </w:instrText>
            </w:r>
            <w:r>
              <w:rPr>
                <w:noProof/>
                <w:webHidden/>
              </w:rPr>
            </w:r>
            <w:r>
              <w:rPr>
                <w:noProof/>
                <w:webHidden/>
              </w:rPr>
              <w:fldChar w:fldCharType="separate"/>
            </w:r>
            <w:r w:rsidR="00F27D3D">
              <w:rPr>
                <w:noProof/>
                <w:webHidden/>
              </w:rPr>
              <w:t>35</w:t>
            </w:r>
            <w:r>
              <w:rPr>
                <w:noProof/>
                <w:webHidden/>
              </w:rPr>
              <w:fldChar w:fldCharType="end"/>
            </w:r>
          </w:hyperlink>
        </w:p>
        <w:p w:rsidR="00F27D3D" w:rsidRDefault="00A201FE">
          <w:pPr>
            <w:pStyle w:val="TOC2"/>
            <w:tabs>
              <w:tab w:val="right" w:leader="dot" w:pos="9350"/>
            </w:tabs>
            <w:rPr>
              <w:noProof/>
            </w:rPr>
          </w:pPr>
          <w:hyperlink w:anchor="_Toc309224663" w:history="1">
            <w:r w:rsidR="00F27D3D" w:rsidRPr="003B63DA">
              <w:rPr>
                <w:rStyle w:val="Hyperlink"/>
                <w:noProof/>
              </w:rPr>
              <w:t>13.4 Dataset Requirements</w:t>
            </w:r>
            <w:r w:rsidR="00F27D3D">
              <w:rPr>
                <w:noProof/>
                <w:webHidden/>
              </w:rPr>
              <w:tab/>
            </w:r>
            <w:r>
              <w:rPr>
                <w:noProof/>
                <w:webHidden/>
              </w:rPr>
              <w:fldChar w:fldCharType="begin"/>
            </w:r>
            <w:r w:rsidR="00F27D3D">
              <w:rPr>
                <w:noProof/>
                <w:webHidden/>
              </w:rPr>
              <w:instrText xml:space="preserve"> PAGEREF _Toc309224663 \h </w:instrText>
            </w:r>
            <w:r>
              <w:rPr>
                <w:noProof/>
                <w:webHidden/>
              </w:rPr>
            </w:r>
            <w:r>
              <w:rPr>
                <w:noProof/>
                <w:webHidden/>
              </w:rPr>
              <w:fldChar w:fldCharType="separate"/>
            </w:r>
            <w:r w:rsidR="00F27D3D">
              <w:rPr>
                <w:noProof/>
                <w:webHidden/>
              </w:rPr>
              <w:t>35</w:t>
            </w:r>
            <w:r>
              <w:rPr>
                <w:noProof/>
                <w:webHidden/>
              </w:rPr>
              <w:fldChar w:fldCharType="end"/>
            </w:r>
          </w:hyperlink>
        </w:p>
        <w:p w:rsidR="00F27D3D" w:rsidRDefault="00A201FE">
          <w:pPr>
            <w:pStyle w:val="TOC3"/>
            <w:tabs>
              <w:tab w:val="right" w:leader="dot" w:pos="9350"/>
            </w:tabs>
            <w:rPr>
              <w:noProof/>
            </w:rPr>
          </w:pPr>
          <w:hyperlink w:anchor="_Toc309224664" w:history="1">
            <w:r w:rsidR="00F27D3D" w:rsidRPr="003B63DA">
              <w:rPr>
                <w:rStyle w:val="Hyperlink"/>
                <w:noProof/>
              </w:rPr>
              <w:t>13.4.1 Structured Data Elements for Generic User Story</w:t>
            </w:r>
            <w:r w:rsidR="00F27D3D">
              <w:rPr>
                <w:noProof/>
                <w:webHidden/>
              </w:rPr>
              <w:tab/>
            </w:r>
            <w:r>
              <w:rPr>
                <w:noProof/>
                <w:webHidden/>
              </w:rPr>
              <w:fldChar w:fldCharType="begin"/>
            </w:r>
            <w:r w:rsidR="00F27D3D">
              <w:rPr>
                <w:noProof/>
                <w:webHidden/>
              </w:rPr>
              <w:instrText xml:space="preserve"> PAGEREF _Toc309224664 \h </w:instrText>
            </w:r>
            <w:r>
              <w:rPr>
                <w:noProof/>
                <w:webHidden/>
              </w:rPr>
            </w:r>
            <w:r>
              <w:rPr>
                <w:noProof/>
                <w:webHidden/>
              </w:rPr>
              <w:fldChar w:fldCharType="separate"/>
            </w:r>
            <w:r w:rsidR="00F27D3D">
              <w:rPr>
                <w:noProof/>
                <w:webHidden/>
              </w:rPr>
              <w:t>35</w:t>
            </w:r>
            <w:r>
              <w:rPr>
                <w:noProof/>
                <w:webHidden/>
              </w:rPr>
              <w:fldChar w:fldCharType="end"/>
            </w:r>
          </w:hyperlink>
        </w:p>
        <w:p w:rsidR="00F27D3D" w:rsidRDefault="00A201FE">
          <w:pPr>
            <w:pStyle w:val="TOC3"/>
            <w:tabs>
              <w:tab w:val="right" w:leader="dot" w:pos="9350"/>
            </w:tabs>
            <w:rPr>
              <w:noProof/>
            </w:rPr>
          </w:pPr>
          <w:hyperlink w:anchor="_Toc309224665" w:history="1">
            <w:r w:rsidR="00F27D3D" w:rsidRPr="003B63DA">
              <w:rPr>
                <w:rStyle w:val="Hyperlink"/>
                <w:noProof/>
              </w:rPr>
              <w:t>13.4.2 Structured Data Elements for Expanded Analysis</w:t>
            </w:r>
            <w:r w:rsidR="00F27D3D">
              <w:rPr>
                <w:noProof/>
                <w:webHidden/>
              </w:rPr>
              <w:tab/>
            </w:r>
            <w:r>
              <w:rPr>
                <w:noProof/>
                <w:webHidden/>
              </w:rPr>
              <w:fldChar w:fldCharType="begin"/>
            </w:r>
            <w:r w:rsidR="00F27D3D">
              <w:rPr>
                <w:noProof/>
                <w:webHidden/>
              </w:rPr>
              <w:instrText xml:space="preserve"> PAGEREF _Toc309224665 \h </w:instrText>
            </w:r>
            <w:r>
              <w:rPr>
                <w:noProof/>
                <w:webHidden/>
              </w:rPr>
            </w:r>
            <w:r>
              <w:rPr>
                <w:noProof/>
                <w:webHidden/>
              </w:rPr>
              <w:fldChar w:fldCharType="separate"/>
            </w:r>
            <w:r w:rsidR="00F27D3D">
              <w:rPr>
                <w:noProof/>
                <w:webHidden/>
              </w:rPr>
              <w:t>40</w:t>
            </w:r>
            <w:r>
              <w:rPr>
                <w:noProof/>
                <w:webHidden/>
              </w:rPr>
              <w:fldChar w:fldCharType="end"/>
            </w:r>
          </w:hyperlink>
        </w:p>
        <w:p w:rsidR="00F27D3D" w:rsidRDefault="00A201FE">
          <w:pPr>
            <w:pStyle w:val="TOC1"/>
            <w:tabs>
              <w:tab w:val="right" w:leader="dot" w:pos="9350"/>
            </w:tabs>
            <w:rPr>
              <w:noProof/>
            </w:rPr>
          </w:pPr>
          <w:hyperlink w:anchor="_Toc309224666" w:history="1">
            <w:r w:rsidR="00F27D3D" w:rsidRPr="003B63DA">
              <w:rPr>
                <w:rStyle w:val="Hyperlink"/>
                <w:noProof/>
              </w:rPr>
              <w:t>14.0 Risks, Issues and Obstacles</w:t>
            </w:r>
            <w:r w:rsidR="00F27D3D">
              <w:rPr>
                <w:noProof/>
                <w:webHidden/>
              </w:rPr>
              <w:tab/>
            </w:r>
            <w:r>
              <w:rPr>
                <w:noProof/>
                <w:webHidden/>
              </w:rPr>
              <w:fldChar w:fldCharType="begin"/>
            </w:r>
            <w:r w:rsidR="00F27D3D">
              <w:rPr>
                <w:noProof/>
                <w:webHidden/>
              </w:rPr>
              <w:instrText xml:space="preserve"> PAGEREF _Toc309224666 \h </w:instrText>
            </w:r>
            <w:r>
              <w:rPr>
                <w:noProof/>
                <w:webHidden/>
              </w:rPr>
            </w:r>
            <w:r>
              <w:rPr>
                <w:noProof/>
                <w:webHidden/>
              </w:rPr>
              <w:fldChar w:fldCharType="separate"/>
            </w:r>
            <w:r w:rsidR="00F27D3D">
              <w:rPr>
                <w:noProof/>
                <w:webHidden/>
              </w:rPr>
              <w:t>43</w:t>
            </w:r>
            <w:r>
              <w:rPr>
                <w:noProof/>
                <w:webHidden/>
              </w:rPr>
              <w:fldChar w:fldCharType="end"/>
            </w:r>
          </w:hyperlink>
        </w:p>
        <w:p w:rsidR="00F27D3D" w:rsidRDefault="00A201FE">
          <w:pPr>
            <w:pStyle w:val="TOC1"/>
            <w:tabs>
              <w:tab w:val="right" w:leader="dot" w:pos="9350"/>
            </w:tabs>
            <w:rPr>
              <w:noProof/>
            </w:rPr>
          </w:pPr>
          <w:hyperlink w:anchor="_Toc309224667" w:history="1">
            <w:r w:rsidR="00F27D3D" w:rsidRPr="003B63DA">
              <w:rPr>
                <w:rStyle w:val="Hyperlink"/>
                <w:noProof/>
              </w:rPr>
              <w:t>Appendices</w:t>
            </w:r>
            <w:r w:rsidR="00F27D3D">
              <w:rPr>
                <w:noProof/>
                <w:webHidden/>
              </w:rPr>
              <w:tab/>
            </w:r>
            <w:r>
              <w:rPr>
                <w:noProof/>
                <w:webHidden/>
              </w:rPr>
              <w:fldChar w:fldCharType="begin"/>
            </w:r>
            <w:r w:rsidR="00F27D3D">
              <w:rPr>
                <w:noProof/>
                <w:webHidden/>
              </w:rPr>
              <w:instrText xml:space="preserve"> PAGEREF _Toc309224667 \h </w:instrText>
            </w:r>
            <w:r>
              <w:rPr>
                <w:noProof/>
                <w:webHidden/>
              </w:rPr>
            </w:r>
            <w:r>
              <w:rPr>
                <w:noProof/>
                <w:webHidden/>
              </w:rPr>
              <w:fldChar w:fldCharType="separate"/>
            </w:r>
            <w:r w:rsidR="00F27D3D">
              <w:rPr>
                <w:noProof/>
                <w:webHidden/>
              </w:rPr>
              <w:t>44</w:t>
            </w:r>
            <w:r>
              <w:rPr>
                <w:noProof/>
                <w:webHidden/>
              </w:rPr>
              <w:fldChar w:fldCharType="end"/>
            </w:r>
          </w:hyperlink>
        </w:p>
        <w:p w:rsidR="00F27D3D" w:rsidRDefault="00A201FE">
          <w:pPr>
            <w:pStyle w:val="TOC2"/>
            <w:tabs>
              <w:tab w:val="right" w:leader="dot" w:pos="9350"/>
            </w:tabs>
            <w:rPr>
              <w:noProof/>
            </w:rPr>
          </w:pPr>
          <w:hyperlink w:anchor="_Toc309224668" w:history="1">
            <w:r w:rsidR="00F27D3D" w:rsidRPr="003B63DA">
              <w:rPr>
                <w:rStyle w:val="Hyperlink"/>
                <w:noProof/>
              </w:rPr>
              <w:t>Appendix A:  Previous Work Efforts/Reference Materials</w:t>
            </w:r>
            <w:r w:rsidR="00F27D3D">
              <w:rPr>
                <w:noProof/>
                <w:webHidden/>
              </w:rPr>
              <w:tab/>
            </w:r>
            <w:r>
              <w:rPr>
                <w:noProof/>
                <w:webHidden/>
              </w:rPr>
              <w:fldChar w:fldCharType="begin"/>
            </w:r>
            <w:r w:rsidR="00F27D3D">
              <w:rPr>
                <w:noProof/>
                <w:webHidden/>
              </w:rPr>
              <w:instrText xml:space="preserve"> PAGEREF _Toc309224668 \h </w:instrText>
            </w:r>
            <w:r>
              <w:rPr>
                <w:noProof/>
                <w:webHidden/>
              </w:rPr>
            </w:r>
            <w:r>
              <w:rPr>
                <w:noProof/>
                <w:webHidden/>
              </w:rPr>
              <w:fldChar w:fldCharType="separate"/>
            </w:r>
            <w:r w:rsidR="00F27D3D">
              <w:rPr>
                <w:noProof/>
                <w:webHidden/>
              </w:rPr>
              <w:t>44</w:t>
            </w:r>
            <w:r>
              <w:rPr>
                <w:noProof/>
                <w:webHidden/>
              </w:rPr>
              <w:fldChar w:fldCharType="end"/>
            </w:r>
          </w:hyperlink>
        </w:p>
        <w:p w:rsidR="00F27D3D" w:rsidRDefault="00A201FE">
          <w:pPr>
            <w:pStyle w:val="TOC2"/>
            <w:tabs>
              <w:tab w:val="right" w:leader="dot" w:pos="9350"/>
            </w:tabs>
            <w:rPr>
              <w:noProof/>
            </w:rPr>
          </w:pPr>
          <w:hyperlink w:anchor="_Toc309224669" w:history="1">
            <w:r w:rsidR="00F27D3D" w:rsidRPr="003B63DA">
              <w:rPr>
                <w:rStyle w:val="Hyperlink"/>
                <w:noProof/>
              </w:rPr>
              <w:t>Appendix B:  Glossary of Terms</w:t>
            </w:r>
            <w:r w:rsidR="00F27D3D">
              <w:rPr>
                <w:noProof/>
                <w:webHidden/>
              </w:rPr>
              <w:tab/>
            </w:r>
            <w:r>
              <w:rPr>
                <w:noProof/>
                <w:webHidden/>
              </w:rPr>
              <w:fldChar w:fldCharType="begin"/>
            </w:r>
            <w:r w:rsidR="00F27D3D">
              <w:rPr>
                <w:noProof/>
                <w:webHidden/>
              </w:rPr>
              <w:instrText xml:space="preserve"> PAGEREF _Toc309224669 \h </w:instrText>
            </w:r>
            <w:r>
              <w:rPr>
                <w:noProof/>
                <w:webHidden/>
              </w:rPr>
            </w:r>
            <w:r>
              <w:rPr>
                <w:noProof/>
                <w:webHidden/>
              </w:rPr>
              <w:fldChar w:fldCharType="separate"/>
            </w:r>
            <w:r w:rsidR="00F27D3D">
              <w:rPr>
                <w:noProof/>
                <w:webHidden/>
              </w:rPr>
              <w:t>46</w:t>
            </w:r>
            <w:r>
              <w:rPr>
                <w:noProof/>
                <w:webHidden/>
              </w:rPr>
              <w:fldChar w:fldCharType="end"/>
            </w:r>
          </w:hyperlink>
        </w:p>
        <w:p w:rsidR="00F27D3D" w:rsidRDefault="00A201FE">
          <w:pPr>
            <w:pStyle w:val="TOC2"/>
            <w:tabs>
              <w:tab w:val="right" w:leader="dot" w:pos="9350"/>
            </w:tabs>
            <w:rPr>
              <w:noProof/>
            </w:rPr>
          </w:pPr>
          <w:hyperlink w:anchor="_Toc309224670" w:history="1">
            <w:r w:rsidR="00F27D3D" w:rsidRPr="003B63DA">
              <w:rPr>
                <w:rStyle w:val="Hyperlink"/>
                <w:noProof/>
              </w:rPr>
              <w:t>Appendix C:  Quality Measures/Data Elements of Interest for Expanded Analysis User Story</w:t>
            </w:r>
            <w:r w:rsidR="00F27D3D">
              <w:rPr>
                <w:noProof/>
                <w:webHidden/>
              </w:rPr>
              <w:tab/>
            </w:r>
            <w:r>
              <w:rPr>
                <w:noProof/>
                <w:webHidden/>
              </w:rPr>
              <w:fldChar w:fldCharType="begin"/>
            </w:r>
            <w:r w:rsidR="00F27D3D">
              <w:rPr>
                <w:noProof/>
                <w:webHidden/>
              </w:rPr>
              <w:instrText xml:space="preserve"> PAGEREF _Toc309224670 \h </w:instrText>
            </w:r>
            <w:r>
              <w:rPr>
                <w:noProof/>
                <w:webHidden/>
              </w:rPr>
            </w:r>
            <w:r>
              <w:rPr>
                <w:noProof/>
                <w:webHidden/>
              </w:rPr>
              <w:fldChar w:fldCharType="separate"/>
            </w:r>
            <w:r w:rsidR="00F27D3D">
              <w:rPr>
                <w:noProof/>
                <w:webHidden/>
              </w:rPr>
              <w:t>48</w:t>
            </w:r>
            <w:r>
              <w:rPr>
                <w:noProof/>
                <w:webHidden/>
              </w:rPr>
              <w:fldChar w:fldCharType="end"/>
            </w:r>
          </w:hyperlink>
        </w:p>
        <w:p w:rsidR="004B340E" w:rsidRPr="00EB49AE" w:rsidRDefault="00A201FE" w:rsidP="00BC7D03">
          <w:r w:rsidRPr="00EB49AE">
            <w:fldChar w:fldCharType="end"/>
          </w:r>
        </w:p>
      </w:sdtContent>
    </w:sdt>
    <w:p w:rsidR="004B340E" w:rsidRPr="00EB49AE" w:rsidRDefault="004B340E" w:rsidP="004B340E">
      <w:pPr>
        <w:pStyle w:val="Heading1"/>
      </w:pPr>
      <w:bookmarkStart w:id="0" w:name="_Toc309224626"/>
      <w:r w:rsidRPr="00EB49AE">
        <w:t>List of Tables</w:t>
      </w:r>
      <w:bookmarkEnd w:id="0"/>
    </w:p>
    <w:p w:rsidR="00E101B9" w:rsidRDefault="00A201FE">
      <w:pPr>
        <w:pStyle w:val="TableofFigures"/>
        <w:tabs>
          <w:tab w:val="right" w:leader="dot" w:pos="9350"/>
        </w:tabs>
        <w:rPr>
          <w:noProof/>
        </w:rPr>
      </w:pPr>
      <w:r w:rsidRPr="00A201FE">
        <w:fldChar w:fldCharType="begin"/>
      </w:r>
      <w:r w:rsidR="004B340E" w:rsidRPr="00EB49AE">
        <w:instrText xml:space="preserve"> TOC \h \z \c "Table" </w:instrText>
      </w:r>
      <w:r w:rsidRPr="00A201FE">
        <w:fldChar w:fldCharType="separate"/>
      </w:r>
      <w:hyperlink w:anchor="_Toc309221116" w:history="1">
        <w:r w:rsidR="00E101B9" w:rsidRPr="00C1326C">
          <w:rPr>
            <w:rStyle w:val="Hyperlink"/>
            <w:noProof/>
          </w:rPr>
          <w:t>Table 1. Key Stakeholder Groups for the Query Health Initiative.</w:t>
        </w:r>
        <w:r w:rsidR="00E101B9">
          <w:rPr>
            <w:noProof/>
            <w:webHidden/>
          </w:rPr>
          <w:tab/>
        </w:r>
        <w:r>
          <w:rPr>
            <w:noProof/>
            <w:webHidden/>
          </w:rPr>
          <w:fldChar w:fldCharType="begin"/>
        </w:r>
        <w:r w:rsidR="00E101B9">
          <w:rPr>
            <w:noProof/>
            <w:webHidden/>
          </w:rPr>
          <w:instrText xml:space="preserve"> PAGEREF _Toc309221116 \h </w:instrText>
        </w:r>
        <w:r>
          <w:rPr>
            <w:noProof/>
            <w:webHidden/>
          </w:rPr>
        </w:r>
        <w:r>
          <w:rPr>
            <w:noProof/>
            <w:webHidden/>
          </w:rPr>
          <w:fldChar w:fldCharType="separate"/>
        </w:r>
        <w:r w:rsidR="00E101B9">
          <w:rPr>
            <w:noProof/>
            <w:webHidden/>
          </w:rPr>
          <w:t>9</w:t>
        </w:r>
        <w:r>
          <w:rPr>
            <w:noProof/>
            <w:webHidden/>
          </w:rPr>
          <w:fldChar w:fldCharType="end"/>
        </w:r>
      </w:hyperlink>
    </w:p>
    <w:p w:rsidR="00E101B9" w:rsidRDefault="00A201FE">
      <w:pPr>
        <w:pStyle w:val="TableofFigures"/>
        <w:tabs>
          <w:tab w:val="right" w:leader="dot" w:pos="9350"/>
        </w:tabs>
        <w:rPr>
          <w:noProof/>
        </w:rPr>
      </w:pPr>
      <w:hyperlink w:anchor="_Toc309221117" w:history="1">
        <w:r w:rsidR="00E101B9" w:rsidRPr="00C1326C">
          <w:rPr>
            <w:rStyle w:val="Hyperlink"/>
            <w:noProof/>
          </w:rPr>
          <w:t>Table 2.  Communities of Interest</w:t>
        </w:r>
        <w:r w:rsidR="00E101B9">
          <w:rPr>
            <w:noProof/>
            <w:webHidden/>
          </w:rPr>
          <w:tab/>
        </w:r>
        <w:r>
          <w:rPr>
            <w:noProof/>
            <w:webHidden/>
          </w:rPr>
          <w:fldChar w:fldCharType="begin"/>
        </w:r>
        <w:r w:rsidR="00E101B9">
          <w:rPr>
            <w:noProof/>
            <w:webHidden/>
          </w:rPr>
          <w:instrText xml:space="preserve"> PAGEREF _Toc309221117 \h </w:instrText>
        </w:r>
        <w:r>
          <w:rPr>
            <w:noProof/>
            <w:webHidden/>
          </w:rPr>
        </w:r>
        <w:r>
          <w:rPr>
            <w:noProof/>
            <w:webHidden/>
          </w:rPr>
          <w:fldChar w:fldCharType="separate"/>
        </w:r>
        <w:r w:rsidR="00E101B9">
          <w:rPr>
            <w:noProof/>
            <w:webHidden/>
          </w:rPr>
          <w:t>12</w:t>
        </w:r>
        <w:r>
          <w:rPr>
            <w:noProof/>
            <w:webHidden/>
          </w:rPr>
          <w:fldChar w:fldCharType="end"/>
        </w:r>
      </w:hyperlink>
    </w:p>
    <w:p w:rsidR="00E101B9" w:rsidRDefault="00A201FE">
      <w:pPr>
        <w:pStyle w:val="TableofFigures"/>
        <w:tabs>
          <w:tab w:val="right" w:leader="dot" w:pos="9350"/>
        </w:tabs>
        <w:rPr>
          <w:noProof/>
        </w:rPr>
      </w:pPr>
      <w:hyperlink w:anchor="_Toc309221118" w:history="1">
        <w:r w:rsidR="00E101B9" w:rsidRPr="00C1326C">
          <w:rPr>
            <w:rStyle w:val="Hyperlink"/>
            <w:noProof/>
          </w:rPr>
          <w:t>Table 3.Actors and Roles</w:t>
        </w:r>
        <w:r w:rsidR="00E101B9">
          <w:rPr>
            <w:noProof/>
            <w:webHidden/>
          </w:rPr>
          <w:tab/>
        </w:r>
        <w:r>
          <w:rPr>
            <w:noProof/>
            <w:webHidden/>
          </w:rPr>
          <w:fldChar w:fldCharType="begin"/>
        </w:r>
        <w:r w:rsidR="00E101B9">
          <w:rPr>
            <w:noProof/>
            <w:webHidden/>
          </w:rPr>
          <w:instrText xml:space="preserve"> PAGEREF _Toc309221118 \h </w:instrText>
        </w:r>
        <w:r>
          <w:rPr>
            <w:noProof/>
            <w:webHidden/>
          </w:rPr>
        </w:r>
        <w:r>
          <w:rPr>
            <w:noProof/>
            <w:webHidden/>
          </w:rPr>
          <w:fldChar w:fldCharType="separate"/>
        </w:r>
        <w:r w:rsidR="00E101B9">
          <w:rPr>
            <w:noProof/>
            <w:webHidden/>
          </w:rPr>
          <w:t>16</w:t>
        </w:r>
        <w:r>
          <w:rPr>
            <w:noProof/>
            <w:webHidden/>
          </w:rPr>
          <w:fldChar w:fldCharType="end"/>
        </w:r>
      </w:hyperlink>
    </w:p>
    <w:p w:rsidR="00E101B9" w:rsidRDefault="00A201FE">
      <w:pPr>
        <w:pStyle w:val="TableofFigures"/>
        <w:tabs>
          <w:tab w:val="right" w:leader="dot" w:pos="9350"/>
        </w:tabs>
        <w:rPr>
          <w:noProof/>
        </w:rPr>
      </w:pPr>
      <w:hyperlink w:anchor="_Toc309221119" w:history="1">
        <w:r w:rsidR="00E101B9" w:rsidRPr="00C1326C">
          <w:rPr>
            <w:rStyle w:val="Hyperlink"/>
            <w:noProof/>
          </w:rPr>
          <w:t>Table 4: Expanded Analysis User Story Actors and Roles</w:t>
        </w:r>
        <w:r w:rsidR="00E101B9">
          <w:rPr>
            <w:noProof/>
            <w:webHidden/>
          </w:rPr>
          <w:tab/>
        </w:r>
        <w:r>
          <w:rPr>
            <w:noProof/>
            <w:webHidden/>
          </w:rPr>
          <w:fldChar w:fldCharType="begin"/>
        </w:r>
        <w:r w:rsidR="00E101B9">
          <w:rPr>
            <w:noProof/>
            <w:webHidden/>
          </w:rPr>
          <w:instrText xml:space="preserve"> PAGEREF _Toc309221119 \h </w:instrText>
        </w:r>
        <w:r>
          <w:rPr>
            <w:noProof/>
            <w:webHidden/>
          </w:rPr>
        </w:r>
        <w:r>
          <w:rPr>
            <w:noProof/>
            <w:webHidden/>
          </w:rPr>
          <w:fldChar w:fldCharType="separate"/>
        </w:r>
        <w:r w:rsidR="00E101B9">
          <w:rPr>
            <w:noProof/>
            <w:webHidden/>
          </w:rPr>
          <w:t>19</w:t>
        </w:r>
        <w:r>
          <w:rPr>
            <w:noProof/>
            <w:webHidden/>
          </w:rPr>
          <w:fldChar w:fldCharType="end"/>
        </w:r>
      </w:hyperlink>
    </w:p>
    <w:p w:rsidR="00E101B9" w:rsidRDefault="00A201FE">
      <w:pPr>
        <w:pStyle w:val="TableofFigures"/>
        <w:tabs>
          <w:tab w:val="right" w:leader="dot" w:pos="9350"/>
        </w:tabs>
        <w:rPr>
          <w:noProof/>
        </w:rPr>
      </w:pPr>
      <w:hyperlink w:anchor="_Toc309221120" w:history="1">
        <w:r w:rsidR="00E101B9" w:rsidRPr="00C1326C">
          <w:rPr>
            <w:rStyle w:val="Hyperlink"/>
            <w:noProof/>
          </w:rPr>
          <w:t>Table 5. Example Result Set</w:t>
        </w:r>
        <w:r w:rsidR="00E101B9">
          <w:rPr>
            <w:noProof/>
            <w:webHidden/>
          </w:rPr>
          <w:tab/>
        </w:r>
        <w:r>
          <w:rPr>
            <w:noProof/>
            <w:webHidden/>
          </w:rPr>
          <w:fldChar w:fldCharType="begin"/>
        </w:r>
        <w:r w:rsidR="00E101B9">
          <w:rPr>
            <w:noProof/>
            <w:webHidden/>
          </w:rPr>
          <w:instrText xml:space="preserve"> PAGEREF _Toc309221120 \h </w:instrText>
        </w:r>
        <w:r>
          <w:rPr>
            <w:noProof/>
            <w:webHidden/>
          </w:rPr>
        </w:r>
        <w:r>
          <w:rPr>
            <w:noProof/>
            <w:webHidden/>
          </w:rPr>
          <w:fldChar w:fldCharType="separate"/>
        </w:r>
        <w:r w:rsidR="00E101B9">
          <w:rPr>
            <w:noProof/>
            <w:webHidden/>
          </w:rPr>
          <w:t>24</w:t>
        </w:r>
        <w:r>
          <w:rPr>
            <w:noProof/>
            <w:webHidden/>
          </w:rPr>
          <w:fldChar w:fldCharType="end"/>
        </w:r>
      </w:hyperlink>
    </w:p>
    <w:p w:rsidR="00E101B9" w:rsidRDefault="00A201FE">
      <w:pPr>
        <w:pStyle w:val="TableofFigures"/>
        <w:tabs>
          <w:tab w:val="right" w:leader="dot" w:pos="9350"/>
        </w:tabs>
        <w:rPr>
          <w:noProof/>
        </w:rPr>
      </w:pPr>
      <w:hyperlink w:anchor="_Toc309221121" w:history="1">
        <w:r w:rsidR="00E101B9" w:rsidRPr="00C1326C">
          <w:rPr>
            <w:rStyle w:val="Hyperlink"/>
            <w:noProof/>
          </w:rPr>
          <w:t>Table 6.  Base Flow</w:t>
        </w:r>
        <w:r w:rsidR="00E101B9">
          <w:rPr>
            <w:noProof/>
            <w:webHidden/>
          </w:rPr>
          <w:tab/>
        </w:r>
        <w:r>
          <w:rPr>
            <w:noProof/>
            <w:webHidden/>
          </w:rPr>
          <w:fldChar w:fldCharType="begin"/>
        </w:r>
        <w:r w:rsidR="00E101B9">
          <w:rPr>
            <w:noProof/>
            <w:webHidden/>
          </w:rPr>
          <w:instrText xml:space="preserve"> PAGEREF _Toc309221121 \h </w:instrText>
        </w:r>
        <w:r>
          <w:rPr>
            <w:noProof/>
            <w:webHidden/>
          </w:rPr>
        </w:r>
        <w:r>
          <w:rPr>
            <w:noProof/>
            <w:webHidden/>
          </w:rPr>
          <w:fldChar w:fldCharType="separate"/>
        </w:r>
        <w:r w:rsidR="00E101B9">
          <w:rPr>
            <w:noProof/>
            <w:webHidden/>
          </w:rPr>
          <w:t>29</w:t>
        </w:r>
        <w:r>
          <w:rPr>
            <w:noProof/>
            <w:webHidden/>
          </w:rPr>
          <w:fldChar w:fldCharType="end"/>
        </w:r>
      </w:hyperlink>
    </w:p>
    <w:p w:rsidR="00E101B9" w:rsidRDefault="00A201FE">
      <w:pPr>
        <w:pStyle w:val="TableofFigures"/>
        <w:tabs>
          <w:tab w:val="right" w:leader="dot" w:pos="9350"/>
        </w:tabs>
        <w:rPr>
          <w:noProof/>
        </w:rPr>
      </w:pPr>
      <w:hyperlink w:anchor="_Toc309221122" w:history="1">
        <w:r w:rsidR="00E101B9" w:rsidRPr="00C1326C">
          <w:rPr>
            <w:rStyle w:val="Hyperlink"/>
            <w:noProof/>
          </w:rPr>
          <w:t>Table 7. Information Interchange Requirements</w:t>
        </w:r>
        <w:r w:rsidR="00E101B9">
          <w:rPr>
            <w:noProof/>
            <w:webHidden/>
          </w:rPr>
          <w:tab/>
        </w:r>
        <w:r>
          <w:rPr>
            <w:noProof/>
            <w:webHidden/>
          </w:rPr>
          <w:fldChar w:fldCharType="begin"/>
        </w:r>
        <w:r w:rsidR="00E101B9">
          <w:rPr>
            <w:noProof/>
            <w:webHidden/>
          </w:rPr>
          <w:instrText xml:space="preserve"> PAGEREF _Toc309221122 \h </w:instrText>
        </w:r>
        <w:r>
          <w:rPr>
            <w:noProof/>
            <w:webHidden/>
          </w:rPr>
        </w:r>
        <w:r>
          <w:rPr>
            <w:noProof/>
            <w:webHidden/>
          </w:rPr>
          <w:fldChar w:fldCharType="separate"/>
        </w:r>
        <w:r w:rsidR="00E101B9">
          <w:rPr>
            <w:noProof/>
            <w:webHidden/>
          </w:rPr>
          <w:t>32</w:t>
        </w:r>
        <w:r>
          <w:rPr>
            <w:noProof/>
            <w:webHidden/>
          </w:rPr>
          <w:fldChar w:fldCharType="end"/>
        </w:r>
      </w:hyperlink>
    </w:p>
    <w:p w:rsidR="00E101B9" w:rsidRDefault="00A201FE">
      <w:pPr>
        <w:pStyle w:val="TableofFigures"/>
        <w:tabs>
          <w:tab w:val="right" w:leader="dot" w:pos="9350"/>
        </w:tabs>
        <w:rPr>
          <w:noProof/>
        </w:rPr>
      </w:pPr>
      <w:hyperlink w:anchor="_Toc309221123" w:history="1">
        <w:r w:rsidR="00E101B9" w:rsidRPr="00C1326C">
          <w:rPr>
            <w:rStyle w:val="Hyperlink"/>
            <w:noProof/>
          </w:rPr>
          <w:t>Table 8. System Requirements</w:t>
        </w:r>
        <w:r w:rsidR="00E101B9">
          <w:rPr>
            <w:noProof/>
            <w:webHidden/>
          </w:rPr>
          <w:tab/>
        </w:r>
        <w:r>
          <w:rPr>
            <w:noProof/>
            <w:webHidden/>
          </w:rPr>
          <w:fldChar w:fldCharType="begin"/>
        </w:r>
        <w:r w:rsidR="00E101B9">
          <w:rPr>
            <w:noProof/>
            <w:webHidden/>
          </w:rPr>
          <w:instrText xml:space="preserve"> PAGEREF _Toc309221123 \h </w:instrText>
        </w:r>
        <w:r>
          <w:rPr>
            <w:noProof/>
            <w:webHidden/>
          </w:rPr>
        </w:r>
        <w:r>
          <w:rPr>
            <w:noProof/>
            <w:webHidden/>
          </w:rPr>
          <w:fldChar w:fldCharType="separate"/>
        </w:r>
        <w:r w:rsidR="00E101B9">
          <w:rPr>
            <w:noProof/>
            <w:webHidden/>
          </w:rPr>
          <w:t>33</w:t>
        </w:r>
        <w:r>
          <w:rPr>
            <w:noProof/>
            <w:webHidden/>
          </w:rPr>
          <w:fldChar w:fldCharType="end"/>
        </w:r>
      </w:hyperlink>
    </w:p>
    <w:p w:rsidR="00E101B9" w:rsidRDefault="00A201FE">
      <w:pPr>
        <w:pStyle w:val="TableofFigures"/>
        <w:tabs>
          <w:tab w:val="right" w:leader="dot" w:pos="9350"/>
        </w:tabs>
        <w:rPr>
          <w:noProof/>
        </w:rPr>
      </w:pPr>
      <w:hyperlink w:anchor="_Toc309221124" w:history="1">
        <w:r w:rsidR="00E101B9" w:rsidRPr="00C1326C">
          <w:rPr>
            <w:rStyle w:val="Hyperlink"/>
            <w:noProof/>
          </w:rPr>
          <w:t>Table 9. Envelope Metadata - Query Request</w:t>
        </w:r>
        <w:r w:rsidR="00E101B9">
          <w:rPr>
            <w:noProof/>
            <w:webHidden/>
          </w:rPr>
          <w:tab/>
        </w:r>
        <w:r>
          <w:rPr>
            <w:noProof/>
            <w:webHidden/>
          </w:rPr>
          <w:fldChar w:fldCharType="begin"/>
        </w:r>
        <w:r w:rsidR="00E101B9">
          <w:rPr>
            <w:noProof/>
            <w:webHidden/>
          </w:rPr>
          <w:instrText xml:space="preserve"> PAGEREF _Toc309221124 \h </w:instrText>
        </w:r>
        <w:r>
          <w:rPr>
            <w:noProof/>
            <w:webHidden/>
          </w:rPr>
        </w:r>
        <w:r>
          <w:rPr>
            <w:noProof/>
            <w:webHidden/>
          </w:rPr>
          <w:fldChar w:fldCharType="separate"/>
        </w:r>
        <w:r w:rsidR="00E101B9">
          <w:rPr>
            <w:noProof/>
            <w:webHidden/>
          </w:rPr>
          <w:t>35</w:t>
        </w:r>
        <w:r>
          <w:rPr>
            <w:noProof/>
            <w:webHidden/>
          </w:rPr>
          <w:fldChar w:fldCharType="end"/>
        </w:r>
      </w:hyperlink>
    </w:p>
    <w:p w:rsidR="00E101B9" w:rsidRDefault="00A201FE">
      <w:pPr>
        <w:pStyle w:val="TableofFigures"/>
        <w:tabs>
          <w:tab w:val="right" w:leader="dot" w:pos="9350"/>
        </w:tabs>
        <w:rPr>
          <w:noProof/>
        </w:rPr>
      </w:pPr>
      <w:hyperlink w:anchor="_Toc309221125" w:history="1">
        <w:r w:rsidR="00E101B9" w:rsidRPr="00C1326C">
          <w:rPr>
            <w:rStyle w:val="Hyperlink"/>
            <w:noProof/>
          </w:rPr>
          <w:t>Table 10. Envelope Metadata - Query Response</w:t>
        </w:r>
        <w:r w:rsidR="00E101B9">
          <w:rPr>
            <w:noProof/>
            <w:webHidden/>
          </w:rPr>
          <w:tab/>
        </w:r>
        <w:r>
          <w:rPr>
            <w:noProof/>
            <w:webHidden/>
          </w:rPr>
          <w:fldChar w:fldCharType="begin"/>
        </w:r>
        <w:r w:rsidR="00E101B9">
          <w:rPr>
            <w:noProof/>
            <w:webHidden/>
          </w:rPr>
          <w:instrText xml:space="preserve"> PAGEREF _Toc309221125 \h </w:instrText>
        </w:r>
        <w:r>
          <w:rPr>
            <w:noProof/>
            <w:webHidden/>
          </w:rPr>
        </w:r>
        <w:r>
          <w:rPr>
            <w:noProof/>
            <w:webHidden/>
          </w:rPr>
          <w:fldChar w:fldCharType="separate"/>
        </w:r>
        <w:r w:rsidR="00E101B9">
          <w:rPr>
            <w:noProof/>
            <w:webHidden/>
          </w:rPr>
          <w:t>36</w:t>
        </w:r>
        <w:r>
          <w:rPr>
            <w:noProof/>
            <w:webHidden/>
          </w:rPr>
          <w:fldChar w:fldCharType="end"/>
        </w:r>
      </w:hyperlink>
    </w:p>
    <w:p w:rsidR="00E101B9" w:rsidRDefault="00A201FE">
      <w:pPr>
        <w:pStyle w:val="TableofFigures"/>
        <w:tabs>
          <w:tab w:val="right" w:leader="dot" w:pos="9350"/>
        </w:tabs>
        <w:rPr>
          <w:noProof/>
        </w:rPr>
      </w:pPr>
      <w:hyperlink w:anchor="_Toc309221126" w:history="1">
        <w:r w:rsidR="00E101B9" w:rsidRPr="00C1326C">
          <w:rPr>
            <w:rStyle w:val="Hyperlink"/>
            <w:noProof/>
          </w:rPr>
          <w:t>Table 11. Standardized Computable Data Elements</w:t>
        </w:r>
        <w:r w:rsidR="00E101B9">
          <w:rPr>
            <w:noProof/>
            <w:webHidden/>
          </w:rPr>
          <w:tab/>
        </w:r>
        <w:r>
          <w:rPr>
            <w:noProof/>
            <w:webHidden/>
          </w:rPr>
          <w:fldChar w:fldCharType="begin"/>
        </w:r>
        <w:r w:rsidR="00E101B9">
          <w:rPr>
            <w:noProof/>
            <w:webHidden/>
          </w:rPr>
          <w:instrText xml:space="preserve"> PAGEREF _Toc309221126 \h </w:instrText>
        </w:r>
        <w:r>
          <w:rPr>
            <w:noProof/>
            <w:webHidden/>
          </w:rPr>
        </w:r>
        <w:r>
          <w:rPr>
            <w:noProof/>
            <w:webHidden/>
          </w:rPr>
          <w:fldChar w:fldCharType="separate"/>
        </w:r>
        <w:r w:rsidR="00E101B9">
          <w:rPr>
            <w:noProof/>
            <w:webHidden/>
          </w:rPr>
          <w:t>41</w:t>
        </w:r>
        <w:r>
          <w:rPr>
            <w:noProof/>
            <w:webHidden/>
          </w:rPr>
          <w:fldChar w:fldCharType="end"/>
        </w:r>
      </w:hyperlink>
    </w:p>
    <w:p w:rsidR="00E101B9" w:rsidRDefault="00A201FE">
      <w:pPr>
        <w:pStyle w:val="TableofFigures"/>
        <w:tabs>
          <w:tab w:val="right" w:leader="dot" w:pos="9350"/>
        </w:tabs>
        <w:rPr>
          <w:noProof/>
        </w:rPr>
      </w:pPr>
      <w:hyperlink w:anchor="_Toc309221127" w:history="1">
        <w:r w:rsidR="00E101B9" w:rsidRPr="00C1326C">
          <w:rPr>
            <w:rStyle w:val="Hyperlink"/>
            <w:noProof/>
          </w:rPr>
          <w:t>Table 12.  Structured Data Elements for Expanded Analysis</w:t>
        </w:r>
        <w:r w:rsidR="00E101B9">
          <w:rPr>
            <w:noProof/>
            <w:webHidden/>
          </w:rPr>
          <w:tab/>
        </w:r>
        <w:r>
          <w:rPr>
            <w:noProof/>
            <w:webHidden/>
          </w:rPr>
          <w:fldChar w:fldCharType="begin"/>
        </w:r>
        <w:r w:rsidR="00E101B9">
          <w:rPr>
            <w:noProof/>
            <w:webHidden/>
          </w:rPr>
          <w:instrText xml:space="preserve"> PAGEREF _Toc309221127 \h </w:instrText>
        </w:r>
        <w:r>
          <w:rPr>
            <w:noProof/>
            <w:webHidden/>
          </w:rPr>
        </w:r>
        <w:r>
          <w:rPr>
            <w:noProof/>
            <w:webHidden/>
          </w:rPr>
          <w:fldChar w:fldCharType="separate"/>
        </w:r>
        <w:r w:rsidR="00E101B9">
          <w:rPr>
            <w:noProof/>
            <w:webHidden/>
          </w:rPr>
          <w:t>43</w:t>
        </w:r>
        <w:r>
          <w:rPr>
            <w:noProof/>
            <w:webHidden/>
          </w:rPr>
          <w:fldChar w:fldCharType="end"/>
        </w:r>
      </w:hyperlink>
    </w:p>
    <w:p w:rsidR="004B340E" w:rsidRPr="00EB49AE" w:rsidRDefault="00A201FE" w:rsidP="00E70342">
      <w:pPr>
        <w:pStyle w:val="Heading1"/>
      </w:pPr>
      <w:r w:rsidRPr="00EB49AE">
        <w:fldChar w:fldCharType="end"/>
      </w:r>
      <w:bookmarkStart w:id="1" w:name="_Toc309224627"/>
      <w:r w:rsidR="004B340E" w:rsidRPr="00EB49AE">
        <w:t>List of Figures</w:t>
      </w:r>
      <w:bookmarkEnd w:id="1"/>
    </w:p>
    <w:p w:rsidR="00E101B9" w:rsidRDefault="00A201FE">
      <w:pPr>
        <w:pStyle w:val="TableofFigures"/>
        <w:tabs>
          <w:tab w:val="right" w:leader="dot" w:pos="9350"/>
        </w:tabs>
        <w:rPr>
          <w:noProof/>
        </w:rPr>
      </w:pPr>
      <w:r w:rsidRPr="00EB49AE">
        <w:fldChar w:fldCharType="begin"/>
      </w:r>
      <w:r w:rsidR="004B340E" w:rsidRPr="00EB49AE">
        <w:instrText xml:space="preserve"> TOC \h \z \c "Figure" </w:instrText>
      </w:r>
      <w:r w:rsidRPr="00EB49AE">
        <w:fldChar w:fldCharType="separate"/>
      </w:r>
      <w:hyperlink w:anchor="_Toc309221128" w:history="1">
        <w:r w:rsidR="00E101B9" w:rsidRPr="00525399">
          <w:rPr>
            <w:rStyle w:val="Hyperlink"/>
            <w:noProof/>
          </w:rPr>
          <w:t>Figure 1.  Query Health Use Case Diagram</w:t>
        </w:r>
        <w:r w:rsidR="00E101B9">
          <w:rPr>
            <w:noProof/>
            <w:webHidden/>
          </w:rPr>
          <w:tab/>
        </w:r>
        <w:r>
          <w:rPr>
            <w:noProof/>
            <w:webHidden/>
          </w:rPr>
          <w:fldChar w:fldCharType="begin"/>
        </w:r>
        <w:r w:rsidR="00E101B9">
          <w:rPr>
            <w:noProof/>
            <w:webHidden/>
          </w:rPr>
          <w:instrText xml:space="preserve"> PAGEREF _Toc309221128 \h </w:instrText>
        </w:r>
        <w:r>
          <w:rPr>
            <w:noProof/>
            <w:webHidden/>
          </w:rPr>
        </w:r>
        <w:r>
          <w:rPr>
            <w:noProof/>
            <w:webHidden/>
          </w:rPr>
          <w:fldChar w:fldCharType="separate"/>
        </w:r>
        <w:r w:rsidR="00E101B9">
          <w:rPr>
            <w:noProof/>
            <w:webHidden/>
          </w:rPr>
          <w:t>18</w:t>
        </w:r>
        <w:r>
          <w:rPr>
            <w:noProof/>
            <w:webHidden/>
          </w:rPr>
          <w:fldChar w:fldCharType="end"/>
        </w:r>
      </w:hyperlink>
    </w:p>
    <w:p w:rsidR="00E101B9" w:rsidRDefault="00A201FE">
      <w:pPr>
        <w:pStyle w:val="TableofFigures"/>
        <w:tabs>
          <w:tab w:val="right" w:leader="dot" w:pos="9350"/>
        </w:tabs>
        <w:rPr>
          <w:noProof/>
        </w:rPr>
      </w:pPr>
      <w:hyperlink w:anchor="_Toc309221129" w:history="1">
        <w:r w:rsidR="00E101B9" w:rsidRPr="00525399">
          <w:rPr>
            <w:rStyle w:val="Hyperlink"/>
            <w:noProof/>
          </w:rPr>
          <w:t>Figure 2.  Query Health Context Diagram</w:t>
        </w:r>
        <w:r w:rsidR="00E101B9">
          <w:rPr>
            <w:noProof/>
            <w:webHidden/>
          </w:rPr>
          <w:tab/>
        </w:r>
        <w:r>
          <w:rPr>
            <w:noProof/>
            <w:webHidden/>
          </w:rPr>
          <w:fldChar w:fldCharType="begin"/>
        </w:r>
        <w:r w:rsidR="00E101B9">
          <w:rPr>
            <w:noProof/>
            <w:webHidden/>
          </w:rPr>
          <w:instrText xml:space="preserve"> PAGEREF _Toc309221129 \h </w:instrText>
        </w:r>
        <w:r>
          <w:rPr>
            <w:noProof/>
            <w:webHidden/>
          </w:rPr>
        </w:r>
        <w:r>
          <w:rPr>
            <w:noProof/>
            <w:webHidden/>
          </w:rPr>
          <w:fldChar w:fldCharType="separate"/>
        </w:r>
        <w:r w:rsidR="00E101B9">
          <w:rPr>
            <w:noProof/>
            <w:webHidden/>
          </w:rPr>
          <w:t>19</w:t>
        </w:r>
        <w:r>
          <w:rPr>
            <w:noProof/>
            <w:webHidden/>
          </w:rPr>
          <w:fldChar w:fldCharType="end"/>
        </w:r>
      </w:hyperlink>
    </w:p>
    <w:p w:rsidR="00E101B9" w:rsidRDefault="00A201FE">
      <w:pPr>
        <w:pStyle w:val="TableofFigures"/>
        <w:tabs>
          <w:tab w:val="right" w:leader="dot" w:pos="9350"/>
        </w:tabs>
        <w:rPr>
          <w:noProof/>
        </w:rPr>
      </w:pPr>
      <w:hyperlink w:anchor="_Toc309221130" w:history="1">
        <w:r w:rsidR="00E101B9" w:rsidRPr="00525399">
          <w:rPr>
            <w:rStyle w:val="Hyperlink"/>
            <w:noProof/>
          </w:rPr>
          <w:t>Figure 3.  Activity Diagram</w:t>
        </w:r>
        <w:r w:rsidR="00E101B9">
          <w:rPr>
            <w:noProof/>
            <w:webHidden/>
          </w:rPr>
          <w:tab/>
        </w:r>
        <w:r>
          <w:rPr>
            <w:noProof/>
            <w:webHidden/>
          </w:rPr>
          <w:fldChar w:fldCharType="begin"/>
        </w:r>
        <w:r w:rsidR="00E101B9">
          <w:rPr>
            <w:noProof/>
            <w:webHidden/>
          </w:rPr>
          <w:instrText xml:space="preserve"> PAGEREF _Toc309221130 \h </w:instrText>
        </w:r>
        <w:r>
          <w:rPr>
            <w:noProof/>
            <w:webHidden/>
          </w:rPr>
        </w:r>
        <w:r>
          <w:rPr>
            <w:noProof/>
            <w:webHidden/>
          </w:rPr>
          <w:fldChar w:fldCharType="separate"/>
        </w:r>
        <w:r w:rsidR="00E101B9">
          <w:rPr>
            <w:noProof/>
            <w:webHidden/>
          </w:rPr>
          <w:t>26</w:t>
        </w:r>
        <w:r>
          <w:rPr>
            <w:noProof/>
            <w:webHidden/>
          </w:rPr>
          <w:fldChar w:fldCharType="end"/>
        </w:r>
      </w:hyperlink>
    </w:p>
    <w:p w:rsidR="00E101B9" w:rsidRDefault="00A201FE">
      <w:pPr>
        <w:pStyle w:val="TableofFigures"/>
        <w:tabs>
          <w:tab w:val="right" w:leader="dot" w:pos="9350"/>
        </w:tabs>
        <w:rPr>
          <w:noProof/>
        </w:rPr>
      </w:pPr>
      <w:hyperlink w:anchor="_Toc309221131" w:history="1">
        <w:r w:rsidR="00E101B9" w:rsidRPr="00525399">
          <w:rPr>
            <w:rStyle w:val="Hyperlink"/>
            <w:noProof/>
          </w:rPr>
          <w:t>Figure 4.  Sequence Diagram</w:t>
        </w:r>
        <w:r w:rsidR="00E101B9">
          <w:rPr>
            <w:noProof/>
            <w:webHidden/>
          </w:rPr>
          <w:tab/>
        </w:r>
        <w:r>
          <w:rPr>
            <w:noProof/>
            <w:webHidden/>
          </w:rPr>
          <w:fldChar w:fldCharType="begin"/>
        </w:r>
        <w:r w:rsidR="00E101B9">
          <w:rPr>
            <w:noProof/>
            <w:webHidden/>
          </w:rPr>
          <w:instrText xml:space="preserve"> PAGEREF _Toc309221131 \h </w:instrText>
        </w:r>
        <w:r>
          <w:rPr>
            <w:noProof/>
            <w:webHidden/>
          </w:rPr>
        </w:r>
        <w:r>
          <w:rPr>
            <w:noProof/>
            <w:webHidden/>
          </w:rPr>
          <w:fldChar w:fldCharType="separate"/>
        </w:r>
        <w:r w:rsidR="00E101B9">
          <w:rPr>
            <w:noProof/>
            <w:webHidden/>
          </w:rPr>
          <w:t>31</w:t>
        </w:r>
        <w:r>
          <w:rPr>
            <w:noProof/>
            <w:webHidden/>
          </w:rPr>
          <w:fldChar w:fldCharType="end"/>
        </w:r>
      </w:hyperlink>
    </w:p>
    <w:p w:rsidR="004B340E" w:rsidRPr="00EB49AE" w:rsidRDefault="00A201FE" w:rsidP="004B340E">
      <w:r w:rsidRPr="00EB49AE">
        <w:fldChar w:fldCharType="end"/>
      </w:r>
    </w:p>
    <w:p w:rsidR="004B340E" w:rsidRPr="00EB49AE" w:rsidRDefault="004B340E" w:rsidP="004B340E"/>
    <w:p w:rsidR="00EF169D" w:rsidRPr="00EB49AE" w:rsidRDefault="00EF169D">
      <w:r w:rsidRPr="00EB49AE">
        <w:br w:type="page"/>
      </w:r>
    </w:p>
    <w:p w:rsidR="00FE111A" w:rsidRPr="00EB49AE" w:rsidRDefault="0019487B" w:rsidP="00E70342">
      <w:pPr>
        <w:pStyle w:val="Heading1"/>
      </w:pPr>
      <w:bookmarkStart w:id="2" w:name="_Toc309224628"/>
      <w:r w:rsidRPr="00EB49AE">
        <w:lastRenderedPageBreak/>
        <w:t xml:space="preserve">1.0 </w:t>
      </w:r>
      <w:r w:rsidR="00BC7A60" w:rsidRPr="00EB49AE">
        <w:t>Preface and Introduction</w:t>
      </w:r>
      <w:bookmarkEnd w:id="2"/>
    </w:p>
    <w:p w:rsidR="00E42677" w:rsidRPr="00EB49AE" w:rsidRDefault="00E42677" w:rsidP="000D7425">
      <w:r w:rsidRPr="00EB49AE">
        <w:t xml:space="preserve">To fully realize the benefits of health IT, the Office of the National Coordinator for Health Information Technology (ONC) </w:t>
      </w:r>
      <w:r w:rsidR="00721CDD" w:rsidRPr="00EB49AE">
        <w:t>through</w:t>
      </w:r>
      <w:r w:rsidRPr="00EB49AE">
        <w:t xml:space="preserve"> the Standards and Interoperability (S&amp;I) Framework is developing </w:t>
      </w:r>
      <w:r w:rsidR="00812BC1" w:rsidRPr="00EB49AE">
        <w:t>Use Case</w:t>
      </w:r>
      <w:r w:rsidRPr="00EB49AE">
        <w:t>s that define the interoperability requirements for high priority health care data exchange</w:t>
      </w:r>
      <w:r w:rsidR="00BD7E42" w:rsidRPr="00EB49AE">
        <w:t xml:space="preserve"> to </w:t>
      </w:r>
      <w:r w:rsidRPr="00EB49AE">
        <w:t>maximize efficiency, encourage rapid learning and protect patients’ privacy i</w:t>
      </w:r>
      <w:r w:rsidR="00C73234" w:rsidRPr="00EB49AE">
        <w:t xml:space="preserve">n an interoperable environment. </w:t>
      </w:r>
      <w:r w:rsidRPr="00EB49AE">
        <w:t xml:space="preserve">These </w:t>
      </w:r>
      <w:r w:rsidR="00812BC1" w:rsidRPr="00EB49AE">
        <w:t>Use Case</w:t>
      </w:r>
      <w:r w:rsidRPr="00EB49AE">
        <w:t xml:space="preserve">s address the requirements of a broad range of Communities of Interests including, patients, </w:t>
      </w:r>
      <w:r w:rsidR="003A0627" w:rsidRPr="00EB49AE">
        <w:t>providers</w:t>
      </w:r>
      <w:r w:rsidRPr="00EB49AE">
        <w:t>, vendors,</w:t>
      </w:r>
      <w:r w:rsidR="002D068B" w:rsidRPr="00EB49AE">
        <w:t xml:space="preserve"> laboratories,</w:t>
      </w:r>
      <w:r w:rsidRPr="00EB49AE">
        <w:t xml:space="preserve"> standards organizations, public health organizations and Federal agencies. </w:t>
      </w:r>
    </w:p>
    <w:p w:rsidR="00FF3E18" w:rsidRPr="00EB49AE" w:rsidRDefault="00E42677">
      <w:pPr>
        <w:ind w:left="360"/>
      </w:pPr>
      <w:r w:rsidRPr="00EB49AE">
        <w:t xml:space="preserve">These </w:t>
      </w:r>
      <w:r w:rsidR="00812BC1" w:rsidRPr="00EB49AE">
        <w:t>Use Case</w:t>
      </w:r>
      <w:r w:rsidRPr="00EB49AE">
        <w:t xml:space="preserve">s describe:  </w:t>
      </w:r>
    </w:p>
    <w:p w:rsidR="00E42677" w:rsidRPr="00EB49AE" w:rsidRDefault="00E42677" w:rsidP="00380006">
      <w:pPr>
        <w:pStyle w:val="ListParagraph"/>
        <w:numPr>
          <w:ilvl w:val="0"/>
          <w:numId w:val="5"/>
        </w:numPr>
      </w:pPr>
      <w:r w:rsidRPr="00EB49AE">
        <w:t xml:space="preserve">The operational context for the </w:t>
      </w:r>
      <w:r w:rsidR="00BE75A2" w:rsidRPr="00EB49AE">
        <w:t>data exchange</w:t>
      </w:r>
    </w:p>
    <w:p w:rsidR="00E42677" w:rsidRPr="00EB49AE" w:rsidRDefault="00E42677" w:rsidP="00380006">
      <w:pPr>
        <w:pStyle w:val="ListParagraph"/>
        <w:numPr>
          <w:ilvl w:val="0"/>
          <w:numId w:val="5"/>
        </w:numPr>
      </w:pPr>
      <w:r w:rsidRPr="00EB49AE">
        <w:t xml:space="preserve">The stakeholders with an interest in the </w:t>
      </w:r>
      <w:r w:rsidR="00812BC1" w:rsidRPr="00EB49AE">
        <w:t>Use Case</w:t>
      </w:r>
    </w:p>
    <w:p w:rsidR="00E42677" w:rsidRPr="00EB49AE" w:rsidRDefault="00E42677" w:rsidP="00380006">
      <w:pPr>
        <w:pStyle w:val="ListParagraph"/>
        <w:numPr>
          <w:ilvl w:val="0"/>
          <w:numId w:val="5"/>
        </w:numPr>
      </w:pPr>
      <w:r w:rsidRPr="00EB49AE">
        <w:t>The information flows that must be supported by the data exchange</w:t>
      </w:r>
    </w:p>
    <w:p w:rsidR="00E42677" w:rsidRPr="00EB49AE" w:rsidRDefault="00E42677" w:rsidP="00380006">
      <w:pPr>
        <w:pStyle w:val="ListParagraph"/>
        <w:numPr>
          <w:ilvl w:val="0"/>
          <w:numId w:val="5"/>
        </w:numPr>
      </w:pPr>
      <w:r w:rsidRPr="00EB49AE">
        <w:t>The types of data required in the data exchange</w:t>
      </w:r>
    </w:p>
    <w:p w:rsidR="00E42677" w:rsidRPr="00EB49AE" w:rsidRDefault="00E42677" w:rsidP="000D7425">
      <w:r w:rsidRPr="00EB49AE">
        <w:t xml:space="preserve">The </w:t>
      </w:r>
      <w:r w:rsidR="00812BC1" w:rsidRPr="00EB49AE">
        <w:t>Use Case</w:t>
      </w:r>
      <w:r w:rsidRPr="00EB49AE">
        <w:t xml:space="preserve"> is the foundation for identifying and specifying the standards to support the data </w:t>
      </w:r>
      <w:r w:rsidR="00B6235E" w:rsidRPr="00EB49AE">
        <w:t>interoperability</w:t>
      </w:r>
      <w:r w:rsidRPr="00EB49AE">
        <w:t xml:space="preserve"> and developing reference implementations and tools to ensure consistent and reliable adoption </w:t>
      </w:r>
      <w:r w:rsidR="00E471B1" w:rsidRPr="00EB49AE">
        <w:t>of standards</w:t>
      </w:r>
      <w:r w:rsidRPr="00EB49AE">
        <w:t>.</w:t>
      </w:r>
    </w:p>
    <w:p w:rsidR="00BC7A60" w:rsidRDefault="0019487B" w:rsidP="00E42677">
      <w:pPr>
        <w:pStyle w:val="Heading1"/>
      </w:pPr>
      <w:bookmarkStart w:id="3" w:name="_Toc309224629"/>
      <w:r w:rsidRPr="00EB49AE">
        <w:t xml:space="preserve">2.0 </w:t>
      </w:r>
      <w:r w:rsidR="00BC7A60" w:rsidRPr="00EB49AE">
        <w:t xml:space="preserve">Overview </w:t>
      </w:r>
      <w:r w:rsidR="006713D7" w:rsidRPr="00EB49AE">
        <w:t>and Scope</w:t>
      </w:r>
      <w:bookmarkEnd w:id="3"/>
    </w:p>
    <w:p w:rsidR="00545B68" w:rsidRDefault="00545B68" w:rsidP="00545B68">
      <w:r>
        <w:t xml:space="preserve">The Query Health Initiative aims to identify the standards and services for distributed population health queries to certified EHRs and other patient data sources, such as HIEs, originating in the routine course of patient care. </w:t>
      </w:r>
      <w:r w:rsidR="000068A3">
        <w:t xml:space="preserve">The intention of this initiative is not to support a single implementation of a query health network but provide the tools and framework for commonly aligned network data partners to form their own query health networks.  </w:t>
      </w:r>
      <w:r>
        <w:t xml:space="preserve">As a result, information requestors will be able to create and securely distribute queries to data sources directly or via optional network data partners, who serve as intermediaries. The information requestors can distribute queries to data sources, or network data partners, who support the distributed queries; however the data sources ultimately retain control over the decision whether to respond to a query as well as maintain control over the data to be released. Network data partners, when used, may examine queries and pass them on to data sources, and may aggregate and modify the data returned, performing such tasks as masking of provider organization, etc. Data sources, such </w:t>
      </w:r>
      <w:r w:rsidR="00E05EBA">
        <w:t>as provider organizations</w:t>
      </w:r>
      <w:r>
        <w:t xml:space="preserve">, will execute the query against a standard </w:t>
      </w:r>
      <w:r w:rsidR="00C133D2">
        <w:t>Clinical Information Model (CIM)</w:t>
      </w:r>
      <w:r>
        <w:t xml:space="preserve"> securely return the results of the query directly to the requester or via the network data partner. The Initiative will develop models for the technical and financial sustainability as well as best practices for organizations, management and coordination, data use, data sharing; giving consideration to privacy, security and consent </w:t>
      </w:r>
      <w:r w:rsidR="00E05EBA">
        <w:t>requirements. It</w:t>
      </w:r>
      <w:r>
        <w:t xml:space="preserve"> will also address methods for extensibility of the </w:t>
      </w:r>
      <w:r w:rsidR="00DB4CBC">
        <w:t>CIM</w:t>
      </w:r>
      <w:r>
        <w:t>; specifically those data elements, terminologies, and code sets that enable the queries and results expression.</w:t>
      </w:r>
    </w:p>
    <w:p w:rsidR="00545B68" w:rsidRDefault="00545B68" w:rsidP="00545B68">
      <w:r>
        <w:t xml:space="preserve">The Initiative will align with and leverage other initiatives of the S&amp;I Framework (e.g. Transitions of Care); EHR certification criteria; Meaningful Use requirements; and other health IT initiatives. The </w:t>
      </w:r>
      <w:r>
        <w:lastRenderedPageBreak/>
        <w:t>Initiative will evaluate and leverage where possible existing investments, technology and thought leadership in distributed query, implement the specifications through an open source reference implementation, and evaluate these findings through demonstrations and pilots. The evaluation will help refine these standards.</w:t>
      </w:r>
    </w:p>
    <w:p w:rsidR="00545B68" w:rsidRDefault="00545B68" w:rsidP="00545B68">
      <w:r>
        <w:t>To support the goals and objectives of this Initiative, the Use Case and its requirements will evaluate and address several outcomes, such as the following (to be refined and further validated by the community):</w:t>
      </w:r>
    </w:p>
    <w:p w:rsidR="00545B68" w:rsidRDefault="00545B68" w:rsidP="00380006">
      <w:pPr>
        <w:pStyle w:val="ListParagraph"/>
        <w:numPr>
          <w:ilvl w:val="0"/>
          <w:numId w:val="10"/>
        </w:numPr>
      </w:pPr>
      <w:r>
        <w:t xml:space="preserve">EHRs and other </w:t>
      </w:r>
      <w:r w:rsidR="00E05EBA">
        <w:t>clinical</w:t>
      </w:r>
      <w:r>
        <w:t xml:space="preserve"> data sources have the capability to transform and map data (or a view of its data) to a common </w:t>
      </w:r>
      <w:r w:rsidR="00DB4CBC">
        <w:t>CIM</w:t>
      </w:r>
      <w:r>
        <w:t>;</w:t>
      </w:r>
    </w:p>
    <w:p w:rsidR="00545B68" w:rsidRDefault="00545B68" w:rsidP="00380006">
      <w:pPr>
        <w:pStyle w:val="ListParagraph"/>
        <w:numPr>
          <w:ilvl w:val="0"/>
          <w:numId w:val="10"/>
        </w:numPr>
      </w:pPr>
      <w:r>
        <w:t>Network data partners and data sources have the ability to participate with selected information requestors and specific queries;</w:t>
      </w:r>
    </w:p>
    <w:p w:rsidR="00545B68" w:rsidRDefault="00545B68" w:rsidP="00380006">
      <w:pPr>
        <w:pStyle w:val="ListParagraph"/>
        <w:numPr>
          <w:ilvl w:val="0"/>
          <w:numId w:val="10"/>
        </w:numPr>
      </w:pPr>
      <w:r>
        <w:t>Requestors will have the ability to create and securely deliver “</w:t>
      </w:r>
      <w:r w:rsidR="00BE75A2">
        <w:t>well formed queries”</w:t>
      </w:r>
      <w:r>
        <w:t xml:space="preserve"> to selected network data partners and/or data sources; and</w:t>
      </w:r>
    </w:p>
    <w:p w:rsidR="00545B68" w:rsidRDefault="00545B68" w:rsidP="00380006">
      <w:pPr>
        <w:pStyle w:val="ListParagraph"/>
        <w:numPr>
          <w:ilvl w:val="0"/>
          <w:numId w:val="10"/>
        </w:numPr>
      </w:pPr>
      <w:r>
        <w:t>Network data partners are able to examine and to pass the requestor information to the clinical data sources. Such information (depending on the functional requirements) may include confirmation of the query; security information of the requestor; and timeliness of the results being sought.</w:t>
      </w:r>
    </w:p>
    <w:p w:rsidR="00545B68" w:rsidRDefault="00545B68" w:rsidP="00545B68">
      <w:r>
        <w:t>The Use Case scenarios focus on querying against an extensible common information model and returning a final result set. For the purpose of the ONC pilot, the initiative will prioritize and select a few User Stories, based on national priorities and existing research and public health network infrastructure. Additional User Stories, developed by the community, will be analyzed and evaluated to ensure that the architecture framework, standards and services for distributed queries are robust and extensible.</w:t>
      </w:r>
    </w:p>
    <w:p w:rsidR="006713D7" w:rsidRPr="00EB49AE" w:rsidRDefault="00612392" w:rsidP="006713D7">
      <w:pPr>
        <w:pStyle w:val="Heading2"/>
      </w:pPr>
      <w:bookmarkStart w:id="4" w:name="_Toc309224630"/>
      <w:r w:rsidRPr="00EB49AE">
        <w:t>2.1 In</w:t>
      </w:r>
      <w:r w:rsidR="006713D7" w:rsidRPr="00EB49AE">
        <w:t xml:space="preserve"> Scope</w:t>
      </w:r>
      <w:bookmarkEnd w:id="4"/>
    </w:p>
    <w:p w:rsidR="0039391D" w:rsidRPr="00EB49AE" w:rsidRDefault="0039391D" w:rsidP="00380006">
      <w:pPr>
        <w:pStyle w:val="ListParagraph"/>
        <w:numPr>
          <w:ilvl w:val="0"/>
          <w:numId w:val="6"/>
        </w:numPr>
      </w:pPr>
      <w:r w:rsidRPr="00EB49AE">
        <w:t xml:space="preserve">Support </w:t>
      </w:r>
      <w:r w:rsidR="00164ACD">
        <w:t xml:space="preserve">Generic and Expanded Analysis User Story for </w:t>
      </w:r>
      <w:r w:rsidRPr="00EB49AE">
        <w:t>querying against a</w:t>
      </w:r>
      <w:r w:rsidR="00CF19B0" w:rsidRPr="00EB49AE">
        <w:t>n extensible</w:t>
      </w:r>
      <w:r w:rsidRPr="00EB49AE">
        <w:t xml:space="preserve"> common information model and returning a </w:t>
      </w:r>
      <w:r w:rsidR="003C2658" w:rsidRPr="00EB49AE">
        <w:t xml:space="preserve">final </w:t>
      </w:r>
      <w:r w:rsidRPr="00EB49AE">
        <w:t>result set</w:t>
      </w:r>
    </w:p>
    <w:p w:rsidR="00AB09D7" w:rsidRPr="00EB49AE" w:rsidRDefault="00AB09D7" w:rsidP="00380006">
      <w:pPr>
        <w:pStyle w:val="ListParagraph"/>
        <w:numPr>
          <w:ilvl w:val="1"/>
          <w:numId w:val="6"/>
        </w:numPr>
      </w:pPr>
      <w:r w:rsidRPr="00EB49AE">
        <w:t>Consideration should be given to requirements for a base CIM which can be expanded by adding pluggable information models to support new, specialized query requirements</w:t>
      </w:r>
    </w:p>
    <w:p w:rsidR="00883257" w:rsidRDefault="003679F2" w:rsidP="00883257">
      <w:pPr>
        <w:pStyle w:val="ListParagraph"/>
        <w:numPr>
          <w:ilvl w:val="0"/>
          <w:numId w:val="6"/>
        </w:numPr>
      </w:pPr>
      <w:r>
        <w:t>Distributing</w:t>
      </w:r>
      <w:r w:rsidR="00883257">
        <w:t xml:space="preserve">  Queries and collecting query responses from multiple provider organizations / data sources</w:t>
      </w:r>
    </w:p>
    <w:p w:rsidR="006713D7" w:rsidRPr="00EB49AE" w:rsidRDefault="00612392" w:rsidP="006713D7">
      <w:pPr>
        <w:pStyle w:val="Heading2"/>
      </w:pPr>
      <w:bookmarkStart w:id="5" w:name="_Toc309224631"/>
      <w:r w:rsidRPr="00EB49AE">
        <w:t>2.2 Out</w:t>
      </w:r>
      <w:r w:rsidR="006713D7" w:rsidRPr="00EB49AE">
        <w:t xml:space="preserve"> of Scope</w:t>
      </w:r>
      <w:bookmarkEnd w:id="5"/>
    </w:p>
    <w:p w:rsidR="00805BAB" w:rsidRDefault="00805BAB" w:rsidP="00805BAB">
      <w:pPr>
        <w:pStyle w:val="ListParagraph"/>
        <w:numPr>
          <w:ilvl w:val="0"/>
          <w:numId w:val="1"/>
        </w:numPr>
      </w:pPr>
      <w:r w:rsidRPr="00EB49AE">
        <w:t>Data normalization other than MU Stage 1 and anticipated Stage 2 standards for health information exchange and clinical quality measure reporting.</w:t>
      </w:r>
    </w:p>
    <w:p w:rsidR="00C133D2" w:rsidRDefault="00C133D2" w:rsidP="00C133D2">
      <w:pPr>
        <w:pStyle w:val="ListParagraph"/>
        <w:numPr>
          <w:ilvl w:val="0"/>
          <w:numId w:val="1"/>
        </w:numPr>
        <w:rPr>
          <w:rFonts w:cstheme="minorHAnsi"/>
          <w:color w:val="000000"/>
        </w:rPr>
      </w:pPr>
      <w:r>
        <w:rPr>
          <w:rFonts w:cstheme="minorHAnsi"/>
          <w:color w:val="000000"/>
        </w:rPr>
        <w:t>T</w:t>
      </w:r>
      <w:r w:rsidRPr="005D29CF">
        <w:rPr>
          <w:rFonts w:cstheme="minorHAnsi"/>
          <w:color w:val="000000"/>
        </w:rPr>
        <w:t xml:space="preserve">he Use Case </w:t>
      </w:r>
      <w:r>
        <w:rPr>
          <w:rFonts w:cstheme="minorHAnsi"/>
          <w:color w:val="000000"/>
        </w:rPr>
        <w:t xml:space="preserve">does not prescribe architecture, this </w:t>
      </w:r>
      <w:r w:rsidRPr="005D29CF">
        <w:rPr>
          <w:rFonts w:cstheme="minorHAnsi"/>
          <w:color w:val="000000"/>
        </w:rPr>
        <w:t xml:space="preserve">will be addressed by the </w:t>
      </w:r>
      <w:r w:rsidR="003E3AF1">
        <w:rPr>
          <w:rFonts w:cstheme="minorHAnsi"/>
          <w:color w:val="000000"/>
        </w:rPr>
        <w:t xml:space="preserve">Query Health </w:t>
      </w:r>
      <w:r w:rsidRPr="005D29CF">
        <w:rPr>
          <w:rFonts w:cstheme="minorHAnsi"/>
          <w:color w:val="000000"/>
        </w:rPr>
        <w:t>Technical Working Group</w:t>
      </w:r>
    </w:p>
    <w:p w:rsidR="006C403C" w:rsidRDefault="006C403C">
      <w:pPr>
        <w:pStyle w:val="ListParagraph"/>
      </w:pPr>
    </w:p>
    <w:p w:rsidR="005D21DD" w:rsidRPr="00EB49AE" w:rsidRDefault="00612392" w:rsidP="008F7443">
      <w:pPr>
        <w:pStyle w:val="Heading2"/>
        <w:tabs>
          <w:tab w:val="left" w:pos="2790"/>
        </w:tabs>
      </w:pPr>
      <w:bookmarkStart w:id="6" w:name="_Toc309224632"/>
      <w:bookmarkStart w:id="7" w:name="_Toc283812958"/>
      <w:r w:rsidRPr="00EB49AE">
        <w:lastRenderedPageBreak/>
        <w:t>2.3 Background</w:t>
      </w:r>
      <w:bookmarkEnd w:id="6"/>
    </w:p>
    <w:p w:rsidR="00DC11A6" w:rsidRDefault="008F7443" w:rsidP="00DC11A6">
      <w:r w:rsidRPr="00EB49AE">
        <w:t xml:space="preserve">The </w:t>
      </w:r>
      <w:r w:rsidR="00DC11A6" w:rsidRPr="00EB49AE">
        <w:t>Query Health</w:t>
      </w:r>
      <w:r w:rsidRPr="00EB49AE">
        <w:t xml:space="preserve"> Initiative and the subsequent </w:t>
      </w:r>
      <w:r w:rsidR="00DC11A6" w:rsidRPr="00EB49AE">
        <w:t xml:space="preserve">Query Health </w:t>
      </w:r>
      <w:r w:rsidR="00812BC1" w:rsidRPr="00EB49AE">
        <w:t>Use Case</w:t>
      </w:r>
      <w:r w:rsidRPr="00EB49AE">
        <w:t xml:space="preserve"> </w:t>
      </w:r>
      <w:r w:rsidR="00D17E8D" w:rsidRPr="00EB49AE">
        <w:t xml:space="preserve">have </w:t>
      </w:r>
      <w:r w:rsidRPr="00EB49AE">
        <w:t xml:space="preserve">been selected </w:t>
      </w:r>
      <w:r w:rsidR="00825D13" w:rsidRPr="00EB49AE">
        <w:t xml:space="preserve">for </w:t>
      </w:r>
      <w:r w:rsidR="003C58F7" w:rsidRPr="00EB49AE">
        <w:t xml:space="preserve">inclusion </w:t>
      </w:r>
      <w:r w:rsidR="002A5B67" w:rsidRPr="00EB49AE">
        <w:t>within the</w:t>
      </w:r>
      <w:r w:rsidR="00825D13" w:rsidRPr="00EB49AE">
        <w:t xml:space="preserve"> S&amp;I Framework </w:t>
      </w:r>
      <w:r w:rsidRPr="00EB49AE">
        <w:t>because</w:t>
      </w:r>
      <w:r w:rsidR="000D6194" w:rsidRPr="00EB49AE">
        <w:t xml:space="preserve"> </w:t>
      </w:r>
      <w:r w:rsidR="00D17E8D" w:rsidRPr="00EB49AE">
        <w:t xml:space="preserve">of </w:t>
      </w:r>
      <w:r w:rsidRPr="00EB49AE">
        <w:t>its</w:t>
      </w:r>
      <w:r w:rsidR="00DC11A6" w:rsidRPr="00EB49AE">
        <w:t xml:space="preserve"> strategic</w:t>
      </w:r>
      <w:r w:rsidRPr="00EB49AE">
        <w:t xml:space="preserve"> alignment</w:t>
      </w:r>
      <w:r w:rsidR="00825D13" w:rsidRPr="00EB49AE">
        <w:t xml:space="preserve"> to both the Affordable Care Act and Health Information Technology for Economic and Clinical Health Act</w:t>
      </w:r>
      <w:r w:rsidR="00DC11A6" w:rsidRPr="00EB49AE">
        <w:t xml:space="preserve">. The Query Health Initiative will enable population analyses to inform both clinical and </w:t>
      </w:r>
      <w:r w:rsidR="00BE75A2" w:rsidRPr="00EB49AE">
        <w:t xml:space="preserve">payment </w:t>
      </w:r>
      <w:r w:rsidR="003679F2" w:rsidRPr="00EB49AE">
        <w:t>strategies for</w:t>
      </w:r>
      <w:r w:rsidR="009C76D4" w:rsidRPr="00EB49AE">
        <w:t xml:space="preserve"> policy makers, payers, public health</w:t>
      </w:r>
      <w:r w:rsidR="000B1845" w:rsidRPr="00EB49AE">
        <w:t>, researchers</w:t>
      </w:r>
      <w:r w:rsidR="009C76D4" w:rsidRPr="00EB49AE">
        <w:t xml:space="preserve"> and other </w:t>
      </w:r>
      <w:r w:rsidR="00812BC1" w:rsidRPr="00EB49AE">
        <w:t>Information Requestor</w:t>
      </w:r>
      <w:r w:rsidR="009C76D4" w:rsidRPr="00EB49AE">
        <w:t>s. Similarly</w:t>
      </w:r>
      <w:r w:rsidR="00E71627" w:rsidRPr="00EB49AE">
        <w:t>,</w:t>
      </w:r>
      <w:r w:rsidR="009C76D4" w:rsidRPr="00EB49AE">
        <w:t xml:space="preserve"> it will </w:t>
      </w:r>
      <w:r w:rsidR="00133B59" w:rsidRPr="00EB49AE">
        <w:t>enable health</w:t>
      </w:r>
      <w:r w:rsidR="00DC11A6" w:rsidRPr="00EB49AE">
        <w:t xml:space="preserve"> systems and practices</w:t>
      </w:r>
      <w:r w:rsidR="00724FA1" w:rsidRPr="00EB49AE">
        <w:t xml:space="preserve"> to assess and manage their operations in alignment with best practices</w:t>
      </w:r>
      <w:r w:rsidR="00DC11A6" w:rsidRPr="00EB49AE">
        <w:t xml:space="preserve">. </w:t>
      </w:r>
      <w:r w:rsidR="00E71627" w:rsidRPr="00EB49AE">
        <w:t>Essentially, p</w:t>
      </w:r>
      <w:r w:rsidR="00DC11A6" w:rsidRPr="00EB49AE">
        <w:t xml:space="preserve">roviders will be able to calculate </w:t>
      </w:r>
      <w:r w:rsidR="00724FA1" w:rsidRPr="00EB49AE">
        <w:t xml:space="preserve">and report </w:t>
      </w:r>
      <w:r w:rsidR="00DC11A6" w:rsidRPr="00EB49AE">
        <w:t xml:space="preserve">quality measures for </w:t>
      </w:r>
      <w:r w:rsidR="00724FA1" w:rsidRPr="00EB49AE">
        <w:t xml:space="preserve">their </w:t>
      </w:r>
      <w:r w:rsidR="00DC11A6" w:rsidRPr="00EB49AE">
        <w:t xml:space="preserve">populations. From a HITECH perspective, </w:t>
      </w:r>
      <w:r w:rsidR="00E71627" w:rsidRPr="00EB49AE">
        <w:t xml:space="preserve">the </w:t>
      </w:r>
      <w:r w:rsidR="00DC11A6" w:rsidRPr="00EB49AE">
        <w:t xml:space="preserve">Query Health </w:t>
      </w:r>
      <w:r w:rsidR="00E71627" w:rsidRPr="00EB49AE">
        <w:t xml:space="preserve">Initiative </w:t>
      </w:r>
      <w:r w:rsidR="00DC11A6" w:rsidRPr="00EB49AE">
        <w:t xml:space="preserve">will leverage the standards and policies that enable Meaningful Use </w:t>
      </w:r>
      <w:r w:rsidR="000B1845" w:rsidRPr="00EB49AE">
        <w:t xml:space="preserve">for </w:t>
      </w:r>
      <w:r w:rsidR="00DC11A6" w:rsidRPr="00EB49AE">
        <w:t>patient care</w:t>
      </w:r>
      <w:r w:rsidR="00724FA1" w:rsidRPr="00EB49AE">
        <w:t>,</w:t>
      </w:r>
      <w:r w:rsidR="00DC11A6" w:rsidRPr="00EB49AE">
        <w:t xml:space="preserve"> health information exchange</w:t>
      </w:r>
      <w:r w:rsidR="00724FA1" w:rsidRPr="00EB49AE">
        <w:t xml:space="preserve"> and quality reporting</w:t>
      </w:r>
      <w:r w:rsidR="00DC11A6" w:rsidRPr="00EB49AE">
        <w:t>.</w:t>
      </w:r>
    </w:p>
    <w:p w:rsidR="00251207" w:rsidRPr="00D81DEA" w:rsidRDefault="00251207" w:rsidP="00251207">
      <w:r w:rsidRPr="00D81DEA">
        <w:t>The ONC and the Query Health Support Team have engaged leaders and gained commitment from providers, health IT vendors, states, federal partners, and research community to gain insight</w:t>
      </w:r>
      <w:r w:rsidR="00745C18">
        <w:t xml:space="preserve"> for</w:t>
      </w:r>
      <w:r w:rsidRPr="00D81DEA">
        <w:t xml:space="preserve"> and support of this effort. As with each of ONC’s Standards and Interoperability Initiatives, the Query Health Initiative is an Open Government Initiative that will be consensus-based, transparent, and open to all interested parties. The following stakeholder groups will be essential to the success of the Query Health initiative.</w:t>
      </w:r>
    </w:p>
    <w:tbl>
      <w:tblPr>
        <w:tblStyle w:val="TableGrid1"/>
        <w:tblW w:w="0" w:type="auto"/>
        <w:tblLayout w:type="fixed"/>
        <w:tblLook w:val="04A0"/>
      </w:tblPr>
      <w:tblGrid>
        <w:gridCol w:w="2088"/>
        <w:gridCol w:w="3744"/>
        <w:gridCol w:w="3744"/>
      </w:tblGrid>
      <w:tr w:rsidR="00251207" w:rsidRPr="00D81DEA" w:rsidTr="0080605E">
        <w:trPr>
          <w:cantSplit/>
          <w:trHeight w:val="413"/>
          <w:tblHeader/>
        </w:trPr>
        <w:tc>
          <w:tcPr>
            <w:tcW w:w="2088" w:type="dxa"/>
            <w:shd w:val="clear" w:color="auto" w:fill="4F81BD" w:themeFill="accent1"/>
            <w:noWrap/>
            <w:vAlign w:val="center"/>
          </w:tcPr>
          <w:p w:rsidR="00251207" w:rsidRPr="00D81DEA" w:rsidRDefault="00251207" w:rsidP="0080605E">
            <w:pPr>
              <w:spacing w:after="0" w:line="240" w:lineRule="auto"/>
              <w:jc w:val="center"/>
              <w:rPr>
                <w:rFonts w:cstheme="minorHAnsi"/>
                <w:b/>
                <w:color w:val="FFFFFF" w:themeColor="background1"/>
              </w:rPr>
            </w:pPr>
            <w:r w:rsidRPr="00D81DEA">
              <w:rPr>
                <w:rFonts w:cstheme="minorHAnsi"/>
                <w:b/>
                <w:color w:val="FFFFFF" w:themeColor="background1"/>
              </w:rPr>
              <w:t>Stakeholders</w:t>
            </w:r>
          </w:p>
        </w:tc>
        <w:tc>
          <w:tcPr>
            <w:tcW w:w="3744" w:type="dxa"/>
            <w:shd w:val="clear" w:color="auto" w:fill="4F81BD" w:themeFill="accent1"/>
            <w:vAlign w:val="center"/>
          </w:tcPr>
          <w:p w:rsidR="0053352E" w:rsidRDefault="00251207">
            <w:pPr>
              <w:spacing w:after="0" w:line="240" w:lineRule="auto"/>
              <w:jc w:val="center"/>
              <w:rPr>
                <w:rFonts w:cstheme="minorHAnsi"/>
                <w:b/>
                <w:color w:val="FFFFFF" w:themeColor="background1"/>
                <w:lang w:bidi="ar-SA"/>
              </w:rPr>
            </w:pPr>
            <w:r w:rsidRPr="00D81DEA">
              <w:rPr>
                <w:rFonts w:cstheme="minorHAnsi"/>
                <w:b/>
                <w:color w:val="FFFFFF" w:themeColor="background1"/>
              </w:rPr>
              <w:t>Representative Profile</w:t>
            </w:r>
          </w:p>
        </w:tc>
        <w:tc>
          <w:tcPr>
            <w:tcW w:w="3744" w:type="dxa"/>
            <w:shd w:val="clear" w:color="auto" w:fill="4F81BD" w:themeFill="accent1"/>
            <w:vAlign w:val="center"/>
          </w:tcPr>
          <w:p w:rsidR="0053352E" w:rsidRDefault="00251207">
            <w:pPr>
              <w:spacing w:after="0" w:line="240" w:lineRule="auto"/>
              <w:jc w:val="center"/>
              <w:rPr>
                <w:rFonts w:cstheme="minorHAnsi"/>
                <w:b/>
                <w:color w:val="FFFFFF" w:themeColor="background1"/>
                <w:lang w:bidi="ar-SA"/>
              </w:rPr>
            </w:pPr>
            <w:r w:rsidRPr="00D81DEA">
              <w:rPr>
                <w:rFonts w:cstheme="minorHAnsi"/>
                <w:b/>
                <w:color w:val="FFFFFF" w:themeColor="background1"/>
              </w:rPr>
              <w:t>Targeted Contributions</w:t>
            </w:r>
          </w:p>
        </w:tc>
      </w:tr>
      <w:tr w:rsidR="00251207" w:rsidRPr="00D81DEA" w:rsidTr="002A6FA3">
        <w:trPr>
          <w:cantSplit/>
        </w:trPr>
        <w:tc>
          <w:tcPr>
            <w:tcW w:w="2088" w:type="dxa"/>
          </w:tcPr>
          <w:p w:rsidR="00251207" w:rsidRPr="00D81DEA" w:rsidRDefault="00251207" w:rsidP="00F9354D">
            <w:pPr>
              <w:spacing w:after="0" w:line="240" w:lineRule="auto"/>
              <w:rPr>
                <w:rFonts w:cstheme="minorHAnsi"/>
              </w:rPr>
            </w:pPr>
            <w:r w:rsidRPr="00D81DEA">
              <w:rPr>
                <w:rFonts w:cstheme="minorHAnsi"/>
                <w:bCs/>
              </w:rPr>
              <w:t>Provider</w:t>
            </w:r>
            <w:r>
              <w:rPr>
                <w:rFonts w:cstheme="minorHAnsi"/>
                <w:bCs/>
              </w:rPr>
              <w:t>s; Infection Prevention and Control Practitioners</w:t>
            </w:r>
          </w:p>
        </w:tc>
        <w:tc>
          <w:tcPr>
            <w:tcW w:w="3744" w:type="dxa"/>
          </w:tcPr>
          <w:p w:rsidR="00251207" w:rsidRPr="00D81DEA" w:rsidRDefault="00251207" w:rsidP="00F9354D">
            <w:pPr>
              <w:spacing w:after="0" w:line="240" w:lineRule="auto"/>
              <w:rPr>
                <w:rFonts w:cstheme="minorHAnsi"/>
              </w:rPr>
            </w:pPr>
            <w:r w:rsidRPr="00D81DEA">
              <w:rPr>
                <w:rFonts w:cstheme="minorHAnsi"/>
              </w:rPr>
              <w:t>Providers within Health Systems and Hospitals, Physician Groups, Accountable Care Organizations, Academic Medical Centers, and others.</w:t>
            </w:r>
          </w:p>
        </w:tc>
        <w:tc>
          <w:tcPr>
            <w:tcW w:w="3744" w:type="dxa"/>
          </w:tcPr>
          <w:p w:rsidR="00251207" w:rsidRPr="00D81DEA" w:rsidRDefault="00251207" w:rsidP="00F9354D">
            <w:pPr>
              <w:spacing w:after="0" w:line="240" w:lineRule="auto"/>
              <w:rPr>
                <w:rFonts w:cstheme="minorHAnsi"/>
              </w:rPr>
            </w:pPr>
            <w:r w:rsidRPr="00D81DEA">
              <w:rPr>
                <w:rFonts w:cstheme="minorHAnsi"/>
              </w:rPr>
              <w:t>Prioritized User Stories and Functional Requirements.</w:t>
            </w:r>
          </w:p>
          <w:p w:rsidR="00251207" w:rsidRPr="00D81DEA" w:rsidRDefault="00251207" w:rsidP="00F9354D">
            <w:pPr>
              <w:spacing w:after="0" w:line="240" w:lineRule="auto"/>
              <w:rPr>
                <w:rFonts w:cstheme="minorHAnsi"/>
              </w:rPr>
            </w:pPr>
            <w:r w:rsidRPr="00D81DEA">
              <w:rPr>
                <w:rFonts w:cstheme="minorHAnsi"/>
              </w:rPr>
              <w:t>Pilot Implementations.</w:t>
            </w:r>
          </w:p>
        </w:tc>
      </w:tr>
      <w:tr w:rsidR="00251207" w:rsidRPr="00D81DEA" w:rsidTr="002A6FA3">
        <w:trPr>
          <w:cantSplit/>
        </w:trPr>
        <w:tc>
          <w:tcPr>
            <w:tcW w:w="2088" w:type="dxa"/>
          </w:tcPr>
          <w:p w:rsidR="00251207" w:rsidRPr="00D81DEA" w:rsidRDefault="00251207" w:rsidP="00F9354D">
            <w:pPr>
              <w:spacing w:after="0" w:line="240" w:lineRule="auto"/>
              <w:rPr>
                <w:rFonts w:cstheme="minorHAnsi"/>
              </w:rPr>
            </w:pPr>
            <w:proofErr w:type="spellStart"/>
            <w:r w:rsidRPr="00D81DEA">
              <w:rPr>
                <w:rFonts w:cstheme="minorHAnsi"/>
              </w:rPr>
              <w:t>Informaticists</w:t>
            </w:r>
            <w:proofErr w:type="spellEnd"/>
            <w:r w:rsidRPr="00D81DEA">
              <w:rPr>
                <w:rFonts w:cstheme="minorHAnsi"/>
              </w:rPr>
              <w:t>/</w:t>
            </w:r>
            <w:r w:rsidRPr="00D81DEA">
              <w:rPr>
                <w:rFonts w:cstheme="minorHAnsi"/>
                <w:bCs/>
              </w:rPr>
              <w:br/>
            </w:r>
            <w:r w:rsidRPr="00D81DEA">
              <w:rPr>
                <w:rFonts w:cstheme="minorHAnsi"/>
              </w:rPr>
              <w:t>Research Community / Distributed Query Thought Leaders</w:t>
            </w:r>
          </w:p>
        </w:tc>
        <w:tc>
          <w:tcPr>
            <w:tcW w:w="3744" w:type="dxa"/>
          </w:tcPr>
          <w:p w:rsidR="00251207" w:rsidRPr="00D81DEA" w:rsidRDefault="00251207" w:rsidP="00F9354D">
            <w:pPr>
              <w:spacing w:after="0" w:line="240" w:lineRule="auto"/>
              <w:rPr>
                <w:rFonts w:cstheme="minorHAnsi"/>
              </w:rPr>
            </w:pPr>
            <w:r w:rsidRPr="00D81DEA">
              <w:rPr>
                <w:rFonts w:cstheme="minorHAnsi"/>
              </w:rPr>
              <w:t xml:space="preserve">Organizations leading distributed query initiatives including Mini-Sentinel, OMOP, </w:t>
            </w:r>
            <w:proofErr w:type="spellStart"/>
            <w:r w:rsidRPr="00D81DEA">
              <w:rPr>
                <w:rFonts w:cstheme="minorHAnsi"/>
              </w:rPr>
              <w:t>hQuery</w:t>
            </w:r>
            <w:proofErr w:type="spellEnd"/>
            <w:r w:rsidRPr="00D81DEA">
              <w:rPr>
                <w:rFonts w:cstheme="minorHAnsi"/>
              </w:rPr>
              <w:t xml:space="preserve">, i2B2, SHARP, Universal Public Health Node, </w:t>
            </w:r>
            <w:proofErr w:type="spellStart"/>
            <w:r w:rsidRPr="00D81DEA">
              <w:rPr>
                <w:rFonts w:cstheme="minorHAnsi"/>
              </w:rPr>
              <w:t>PopMedNet</w:t>
            </w:r>
            <w:proofErr w:type="spellEnd"/>
            <w:r w:rsidRPr="00D81DEA">
              <w:rPr>
                <w:rFonts w:cstheme="minorHAnsi"/>
              </w:rPr>
              <w:t xml:space="preserve"> Electronic Support for Public Health, </w:t>
            </w:r>
            <w:proofErr w:type="spellStart"/>
            <w:r w:rsidRPr="00D81DEA">
              <w:rPr>
                <w:rFonts w:cstheme="minorHAnsi"/>
              </w:rPr>
              <w:t>ca</w:t>
            </w:r>
            <w:r w:rsidR="00745C18">
              <w:rPr>
                <w:rFonts w:cstheme="minorHAnsi"/>
              </w:rPr>
              <w:t>BIG</w:t>
            </w:r>
            <w:proofErr w:type="spellEnd"/>
            <w:r w:rsidR="001C0AF8" w:rsidRPr="001C0AF8">
              <w:rPr>
                <w:rFonts w:cstheme="minorHAnsi"/>
                <w:vertAlign w:val="superscript"/>
              </w:rPr>
              <w:t>©</w:t>
            </w:r>
            <w:r w:rsidRPr="00D81DEA">
              <w:rPr>
                <w:rFonts w:cstheme="minorHAnsi"/>
              </w:rPr>
              <w:t>, and others.</w:t>
            </w:r>
          </w:p>
        </w:tc>
        <w:tc>
          <w:tcPr>
            <w:tcW w:w="3744" w:type="dxa"/>
          </w:tcPr>
          <w:p w:rsidR="00251207" w:rsidRPr="00D81DEA" w:rsidRDefault="00251207" w:rsidP="00F9354D">
            <w:pPr>
              <w:spacing w:after="0" w:line="240" w:lineRule="auto"/>
              <w:rPr>
                <w:rFonts w:cstheme="minorHAnsi"/>
              </w:rPr>
            </w:pPr>
            <w:r w:rsidRPr="00D81DEA">
              <w:rPr>
                <w:rFonts w:cstheme="minorHAnsi"/>
              </w:rPr>
              <w:t xml:space="preserve">Leadership in definition of </w:t>
            </w:r>
            <w:r w:rsidR="00DB4CBC">
              <w:rPr>
                <w:rFonts w:cstheme="minorHAnsi"/>
              </w:rPr>
              <w:t>CIM</w:t>
            </w:r>
            <w:r w:rsidRPr="00D81DEA">
              <w:rPr>
                <w:rFonts w:cstheme="minorHAnsi"/>
              </w:rPr>
              <w:t>, Query Standards, Results Standards.</w:t>
            </w:r>
          </w:p>
          <w:p w:rsidR="00251207" w:rsidRDefault="00251207" w:rsidP="00F9354D">
            <w:pPr>
              <w:spacing w:after="0" w:line="240" w:lineRule="auto"/>
              <w:rPr>
                <w:rFonts w:cstheme="minorHAnsi"/>
              </w:rPr>
            </w:pPr>
            <w:r w:rsidRPr="00D81DEA">
              <w:rPr>
                <w:rFonts w:cstheme="minorHAnsi"/>
              </w:rPr>
              <w:t>Pilot implementations</w:t>
            </w:r>
          </w:p>
          <w:p w:rsidR="00C85945" w:rsidRPr="00D81DEA" w:rsidRDefault="00C85945" w:rsidP="00C133D2">
            <w:pPr>
              <w:spacing w:after="0" w:line="240" w:lineRule="auto"/>
              <w:rPr>
                <w:rFonts w:cstheme="minorHAnsi"/>
              </w:rPr>
            </w:pPr>
            <w:r>
              <w:rPr>
                <w:rFonts w:cstheme="minorHAnsi"/>
              </w:rPr>
              <w:t xml:space="preserve">Data </w:t>
            </w:r>
            <w:r w:rsidR="00C133D2">
              <w:rPr>
                <w:rFonts w:cstheme="minorHAnsi"/>
              </w:rPr>
              <w:t>S</w:t>
            </w:r>
            <w:r>
              <w:rPr>
                <w:rFonts w:cstheme="minorHAnsi"/>
              </w:rPr>
              <w:t xml:space="preserve">haring </w:t>
            </w:r>
            <w:r w:rsidR="00C133D2">
              <w:rPr>
                <w:rFonts w:cstheme="minorHAnsi"/>
              </w:rPr>
              <w:t>A</w:t>
            </w:r>
            <w:r>
              <w:rPr>
                <w:rFonts w:cstheme="minorHAnsi"/>
              </w:rPr>
              <w:t>greements</w:t>
            </w:r>
          </w:p>
        </w:tc>
      </w:tr>
      <w:tr w:rsidR="00251207" w:rsidRPr="00D81DEA" w:rsidTr="002A6FA3">
        <w:trPr>
          <w:cantSplit/>
        </w:trPr>
        <w:tc>
          <w:tcPr>
            <w:tcW w:w="2088" w:type="dxa"/>
          </w:tcPr>
          <w:p w:rsidR="00251207" w:rsidRPr="00D81DEA" w:rsidRDefault="00251207" w:rsidP="00F9354D">
            <w:pPr>
              <w:spacing w:after="0" w:line="240" w:lineRule="auto"/>
              <w:rPr>
                <w:rFonts w:cstheme="minorHAnsi"/>
              </w:rPr>
            </w:pPr>
            <w:r w:rsidRPr="00D81DEA">
              <w:rPr>
                <w:rFonts w:cstheme="minorHAnsi"/>
              </w:rPr>
              <w:t>Government Agencies</w:t>
            </w:r>
          </w:p>
        </w:tc>
        <w:tc>
          <w:tcPr>
            <w:tcW w:w="3744" w:type="dxa"/>
          </w:tcPr>
          <w:p w:rsidR="00251207" w:rsidRPr="00D81DEA" w:rsidRDefault="00251207" w:rsidP="00F9354D">
            <w:pPr>
              <w:spacing w:after="0" w:line="240" w:lineRule="auto"/>
              <w:rPr>
                <w:rFonts w:cstheme="minorHAnsi"/>
              </w:rPr>
            </w:pPr>
            <w:r w:rsidRPr="00D81DEA">
              <w:rPr>
                <w:rFonts w:cstheme="minorHAnsi"/>
              </w:rPr>
              <w:t xml:space="preserve">Federal, State, HIOs, </w:t>
            </w:r>
            <w:r w:rsidR="002B2469">
              <w:rPr>
                <w:rFonts w:cstheme="minorHAnsi"/>
              </w:rPr>
              <w:t>l</w:t>
            </w:r>
            <w:r w:rsidRPr="00D81DEA">
              <w:rPr>
                <w:rFonts w:cstheme="minorHAnsi"/>
              </w:rPr>
              <w:t>ocal agencies and other organizations responsible for population based analysis, reporting, monitoring, and others.</w:t>
            </w:r>
          </w:p>
        </w:tc>
        <w:tc>
          <w:tcPr>
            <w:tcW w:w="3744" w:type="dxa"/>
          </w:tcPr>
          <w:p w:rsidR="00251207" w:rsidRPr="00D81DEA" w:rsidRDefault="00251207" w:rsidP="00F9354D">
            <w:pPr>
              <w:spacing w:after="0" w:line="240" w:lineRule="auto"/>
              <w:rPr>
                <w:rFonts w:cstheme="minorHAnsi"/>
              </w:rPr>
            </w:pPr>
            <w:r w:rsidRPr="00D81DEA">
              <w:rPr>
                <w:rFonts w:cstheme="minorHAnsi"/>
              </w:rPr>
              <w:t>Prioritized User Stories and Functional Requirements. Pilot implementations.</w:t>
            </w:r>
          </w:p>
        </w:tc>
      </w:tr>
      <w:tr w:rsidR="00251207" w:rsidRPr="00D81DEA" w:rsidTr="002A6FA3">
        <w:trPr>
          <w:cantSplit/>
        </w:trPr>
        <w:tc>
          <w:tcPr>
            <w:tcW w:w="2088" w:type="dxa"/>
          </w:tcPr>
          <w:p w:rsidR="00251207" w:rsidRPr="00D81DEA" w:rsidRDefault="00251207" w:rsidP="00F9354D">
            <w:pPr>
              <w:spacing w:after="0" w:line="240" w:lineRule="auto"/>
              <w:rPr>
                <w:rFonts w:cstheme="minorHAnsi"/>
              </w:rPr>
            </w:pPr>
            <w:r w:rsidRPr="00D81DEA">
              <w:rPr>
                <w:rFonts w:cstheme="minorHAnsi"/>
              </w:rPr>
              <w:t>Standards Community</w:t>
            </w:r>
          </w:p>
        </w:tc>
        <w:tc>
          <w:tcPr>
            <w:tcW w:w="3744" w:type="dxa"/>
          </w:tcPr>
          <w:p w:rsidR="00251207" w:rsidRPr="00D81DEA" w:rsidRDefault="00251207" w:rsidP="00F9354D">
            <w:pPr>
              <w:spacing w:after="0" w:line="240" w:lineRule="auto"/>
              <w:rPr>
                <w:rFonts w:cstheme="minorHAnsi"/>
              </w:rPr>
            </w:pPr>
            <w:r w:rsidRPr="00D81DEA">
              <w:rPr>
                <w:rFonts w:cstheme="minorHAnsi"/>
              </w:rPr>
              <w:t>Clinical Standards Experts.</w:t>
            </w:r>
          </w:p>
        </w:tc>
        <w:tc>
          <w:tcPr>
            <w:tcW w:w="3744" w:type="dxa"/>
          </w:tcPr>
          <w:p w:rsidR="00251207" w:rsidRPr="00D81DEA" w:rsidRDefault="00251207" w:rsidP="00F9354D">
            <w:pPr>
              <w:spacing w:after="0" w:line="240" w:lineRule="auto"/>
              <w:rPr>
                <w:rFonts w:cstheme="minorHAnsi"/>
              </w:rPr>
            </w:pPr>
            <w:r w:rsidRPr="00D81DEA">
              <w:rPr>
                <w:rFonts w:cstheme="minorHAnsi"/>
              </w:rPr>
              <w:t xml:space="preserve">Support for definition of SDO-independent </w:t>
            </w:r>
            <w:r w:rsidR="00DB4CBC">
              <w:rPr>
                <w:rFonts w:cstheme="minorHAnsi"/>
              </w:rPr>
              <w:t>CIM</w:t>
            </w:r>
            <w:r w:rsidRPr="00D81DEA">
              <w:rPr>
                <w:rFonts w:cstheme="minorHAnsi"/>
              </w:rPr>
              <w:t>, ‘Query’, and ‘Return Results’ Standards.</w:t>
            </w:r>
          </w:p>
        </w:tc>
      </w:tr>
      <w:tr w:rsidR="00251207" w:rsidRPr="00D81DEA" w:rsidTr="002A6FA3">
        <w:trPr>
          <w:cantSplit/>
        </w:trPr>
        <w:tc>
          <w:tcPr>
            <w:tcW w:w="2088" w:type="dxa"/>
          </w:tcPr>
          <w:p w:rsidR="00251207" w:rsidRPr="00D81DEA" w:rsidRDefault="00251207" w:rsidP="00F9354D">
            <w:pPr>
              <w:spacing w:after="0" w:line="240" w:lineRule="auto"/>
              <w:rPr>
                <w:rFonts w:cstheme="minorHAnsi"/>
              </w:rPr>
            </w:pPr>
            <w:r w:rsidRPr="00D81DEA">
              <w:rPr>
                <w:rFonts w:cstheme="minorHAnsi"/>
              </w:rPr>
              <w:t>Health IT Vendors</w:t>
            </w:r>
          </w:p>
        </w:tc>
        <w:tc>
          <w:tcPr>
            <w:tcW w:w="3744" w:type="dxa"/>
          </w:tcPr>
          <w:p w:rsidR="00251207" w:rsidRPr="00D81DEA" w:rsidRDefault="00251207" w:rsidP="00F9354D">
            <w:pPr>
              <w:spacing w:after="0" w:line="240" w:lineRule="auto"/>
              <w:rPr>
                <w:rFonts w:cstheme="minorHAnsi"/>
              </w:rPr>
            </w:pPr>
            <w:r w:rsidRPr="00D81DEA">
              <w:rPr>
                <w:rFonts w:cstheme="minorHAnsi"/>
              </w:rPr>
              <w:t>Mix of acute, ambulatory and analytics vendors – large and small.</w:t>
            </w:r>
          </w:p>
        </w:tc>
        <w:tc>
          <w:tcPr>
            <w:tcW w:w="3744" w:type="dxa"/>
          </w:tcPr>
          <w:p w:rsidR="00251207" w:rsidRPr="00D81DEA" w:rsidRDefault="00251207" w:rsidP="00F9354D">
            <w:pPr>
              <w:spacing w:after="0" w:line="240" w:lineRule="auto"/>
              <w:rPr>
                <w:rFonts w:cstheme="minorHAnsi"/>
              </w:rPr>
            </w:pPr>
            <w:r w:rsidRPr="00D81DEA">
              <w:rPr>
                <w:rFonts w:cstheme="minorHAnsi"/>
              </w:rPr>
              <w:t>Reference Implementation development.</w:t>
            </w:r>
          </w:p>
          <w:p w:rsidR="00251207" w:rsidRPr="00D81DEA" w:rsidRDefault="00251207" w:rsidP="00F9354D">
            <w:pPr>
              <w:spacing w:after="0" w:line="240" w:lineRule="auto"/>
              <w:rPr>
                <w:rFonts w:cstheme="minorHAnsi"/>
              </w:rPr>
            </w:pPr>
            <w:r w:rsidRPr="00D81DEA">
              <w:rPr>
                <w:rFonts w:cstheme="minorHAnsi"/>
              </w:rPr>
              <w:t>Support Pilot implementations.</w:t>
            </w:r>
          </w:p>
          <w:p w:rsidR="00251207" w:rsidRPr="00D81DEA" w:rsidRDefault="00251207" w:rsidP="00F9354D">
            <w:pPr>
              <w:keepNext/>
              <w:spacing w:after="0" w:line="240" w:lineRule="auto"/>
              <w:rPr>
                <w:rFonts w:cstheme="minorHAnsi"/>
              </w:rPr>
            </w:pPr>
            <w:r w:rsidRPr="00D81DEA">
              <w:rPr>
                <w:rFonts w:cstheme="minorHAnsi"/>
              </w:rPr>
              <w:t xml:space="preserve">Support for definition of SDO independent </w:t>
            </w:r>
            <w:r w:rsidR="00DB4CBC">
              <w:rPr>
                <w:rFonts w:cstheme="minorHAnsi"/>
              </w:rPr>
              <w:t>CIM</w:t>
            </w:r>
            <w:r w:rsidRPr="00D81DEA">
              <w:rPr>
                <w:rFonts w:cstheme="minorHAnsi"/>
              </w:rPr>
              <w:t>, ‘Query’, and ‘Return Results’ Standards.</w:t>
            </w:r>
          </w:p>
        </w:tc>
      </w:tr>
      <w:tr w:rsidR="00251207" w:rsidRPr="00D81DEA" w:rsidTr="002A6FA3">
        <w:trPr>
          <w:cantSplit/>
        </w:trPr>
        <w:tc>
          <w:tcPr>
            <w:tcW w:w="2088" w:type="dxa"/>
          </w:tcPr>
          <w:p w:rsidR="00251207" w:rsidRPr="00D81DEA" w:rsidRDefault="00251207" w:rsidP="00F9354D">
            <w:pPr>
              <w:spacing w:after="0" w:line="240" w:lineRule="auto"/>
              <w:rPr>
                <w:rFonts w:cstheme="minorHAnsi"/>
              </w:rPr>
            </w:pPr>
            <w:r>
              <w:rPr>
                <w:rFonts w:cstheme="minorHAnsi"/>
              </w:rPr>
              <w:t>Privacy and Security Experts</w:t>
            </w:r>
          </w:p>
        </w:tc>
        <w:tc>
          <w:tcPr>
            <w:tcW w:w="3744" w:type="dxa"/>
          </w:tcPr>
          <w:p w:rsidR="00251207" w:rsidRPr="00D81DEA" w:rsidRDefault="00251207" w:rsidP="00F9354D">
            <w:pPr>
              <w:spacing w:after="0" w:line="240" w:lineRule="auto"/>
              <w:rPr>
                <w:rFonts w:cstheme="minorHAnsi"/>
              </w:rPr>
            </w:pPr>
            <w:r>
              <w:rPr>
                <w:rFonts w:cstheme="minorHAnsi"/>
              </w:rPr>
              <w:t>Consumer/patient and academic experts who represent the public’s interests for privacy and security.</w:t>
            </w:r>
          </w:p>
        </w:tc>
        <w:tc>
          <w:tcPr>
            <w:tcW w:w="3744" w:type="dxa"/>
          </w:tcPr>
          <w:p w:rsidR="00251207" w:rsidRPr="00D81DEA" w:rsidRDefault="00251207" w:rsidP="00F9354D">
            <w:pPr>
              <w:spacing w:after="0" w:line="240" w:lineRule="auto"/>
              <w:rPr>
                <w:rFonts w:cstheme="minorHAnsi"/>
              </w:rPr>
            </w:pPr>
            <w:r>
              <w:t xml:space="preserve">Neutral/non-industry privacy and security experts.  </w:t>
            </w:r>
          </w:p>
        </w:tc>
      </w:tr>
      <w:tr w:rsidR="00251207" w:rsidRPr="00D81DEA" w:rsidTr="002A6FA3">
        <w:trPr>
          <w:cantSplit/>
        </w:trPr>
        <w:tc>
          <w:tcPr>
            <w:tcW w:w="2088" w:type="dxa"/>
          </w:tcPr>
          <w:p w:rsidR="00251207" w:rsidRDefault="00251207" w:rsidP="00F9354D">
            <w:pPr>
              <w:spacing w:after="0" w:line="240" w:lineRule="auto"/>
              <w:rPr>
                <w:rFonts w:cstheme="minorHAnsi"/>
              </w:rPr>
            </w:pPr>
            <w:r>
              <w:rPr>
                <w:rFonts w:cstheme="minorHAnsi"/>
              </w:rPr>
              <w:lastRenderedPageBreak/>
              <w:t>Patient Advocates</w:t>
            </w:r>
          </w:p>
        </w:tc>
        <w:tc>
          <w:tcPr>
            <w:tcW w:w="3744" w:type="dxa"/>
          </w:tcPr>
          <w:p w:rsidR="00251207" w:rsidRDefault="00251207" w:rsidP="00F9354D">
            <w:pPr>
              <w:spacing w:after="0" w:line="240" w:lineRule="auto"/>
              <w:rPr>
                <w:rFonts w:cstheme="minorHAnsi"/>
              </w:rPr>
            </w:pPr>
            <w:r>
              <w:rPr>
                <w:rFonts w:cstheme="minorHAnsi"/>
              </w:rPr>
              <w:t xml:space="preserve">Patient advocates who </w:t>
            </w:r>
            <w:r w:rsidRPr="00F24A2F">
              <w:rPr>
                <w:rFonts w:cstheme="minorHAnsi"/>
              </w:rPr>
              <w:t>act as a liaison</w:t>
            </w:r>
            <w:r>
              <w:rPr>
                <w:rFonts w:cstheme="minorHAnsi"/>
              </w:rPr>
              <w:t>s</w:t>
            </w:r>
            <w:r w:rsidRPr="00F24A2F">
              <w:rPr>
                <w:rFonts w:cstheme="minorHAnsi"/>
              </w:rPr>
              <w:t xml:space="preserve"> between a patient</w:t>
            </w:r>
            <w:r>
              <w:rPr>
                <w:rFonts w:cstheme="minorHAnsi"/>
              </w:rPr>
              <w:t xml:space="preserve">, </w:t>
            </w:r>
            <w:r w:rsidRPr="00F24A2F">
              <w:rPr>
                <w:rFonts w:cstheme="minorHAnsi"/>
              </w:rPr>
              <w:t>Health Care Provider(s)</w:t>
            </w:r>
            <w:r>
              <w:rPr>
                <w:rFonts w:cstheme="minorHAnsi"/>
              </w:rPr>
              <w:t xml:space="preserve"> and research institutions. </w:t>
            </w:r>
          </w:p>
        </w:tc>
        <w:tc>
          <w:tcPr>
            <w:tcW w:w="3744" w:type="dxa"/>
          </w:tcPr>
          <w:p w:rsidR="00251207" w:rsidRDefault="00251207" w:rsidP="00F9354D">
            <w:pPr>
              <w:spacing w:after="0" w:line="240" w:lineRule="auto"/>
            </w:pPr>
            <w:r>
              <w:t>Patient advocacy organizations.</w:t>
            </w:r>
          </w:p>
        </w:tc>
      </w:tr>
    </w:tbl>
    <w:p w:rsidR="00251207" w:rsidRPr="00EB49AE" w:rsidRDefault="00251207" w:rsidP="00DC11A6"/>
    <w:p w:rsidR="00A655B4" w:rsidRPr="00EB49AE" w:rsidRDefault="00FD3290" w:rsidP="00A655B4">
      <w:pPr>
        <w:pStyle w:val="Caption"/>
        <w:jc w:val="center"/>
      </w:pPr>
      <w:bookmarkStart w:id="8" w:name="_Toc309221116"/>
      <w:r w:rsidRPr="00EB49AE">
        <w:t xml:space="preserve">Table </w:t>
      </w:r>
      <w:fldSimple w:instr=" SEQ Table \* ARABIC ">
        <w:r w:rsidR="00CD7A02">
          <w:rPr>
            <w:noProof/>
          </w:rPr>
          <w:t>1</w:t>
        </w:r>
      </w:fldSimple>
      <w:r w:rsidR="0063771B">
        <w:t>.</w:t>
      </w:r>
      <w:r w:rsidRPr="00EB49AE">
        <w:t xml:space="preserve"> </w:t>
      </w:r>
      <w:r w:rsidR="00A655B4" w:rsidRPr="00EB49AE">
        <w:t>Key Stakeholder Groups for the Query Health Initiative.</w:t>
      </w:r>
      <w:bookmarkEnd w:id="8"/>
    </w:p>
    <w:p w:rsidR="002C1CE7" w:rsidRPr="00EB49AE" w:rsidRDefault="002C1CE7" w:rsidP="002C1CE7">
      <w:pPr>
        <w:pStyle w:val="Heading2"/>
      </w:pPr>
      <w:bookmarkStart w:id="9" w:name="_Toc309224633"/>
      <w:bookmarkEnd w:id="7"/>
      <w:r w:rsidRPr="00EB49AE">
        <w:t xml:space="preserve">2.4 </w:t>
      </w:r>
      <w:r>
        <w:t>Best Practice Considerations</w:t>
      </w:r>
      <w:bookmarkEnd w:id="9"/>
      <w:r>
        <w:t xml:space="preserve"> </w:t>
      </w:r>
    </w:p>
    <w:p w:rsidR="002C1CE7" w:rsidRDefault="002C1CE7" w:rsidP="002C1CE7">
      <w:pPr>
        <w:rPr>
          <w:bCs/>
        </w:rPr>
      </w:pPr>
      <w:r>
        <w:t>An S&amp;I Framework Use Case</w:t>
      </w:r>
      <w:r w:rsidRPr="00EB49AE">
        <w:t xml:space="preserve"> strives to address relevant and timely healthcare issues that will have downstream effects on the US healthcare reform agenda; specifically relevant to healthcare information technology.  </w:t>
      </w:r>
      <w:r>
        <w:t xml:space="preserve">The Use Case for Query Health, at its most basic level, consists of an information requestor submitting a query to, and receiving results from a distributed network of partners. </w:t>
      </w:r>
      <w:r w:rsidRPr="005A1225">
        <w:rPr>
          <w:bCs/>
        </w:rPr>
        <w:t xml:space="preserve">Findings from the </w:t>
      </w:r>
      <w:r>
        <w:rPr>
          <w:bCs/>
        </w:rPr>
        <w:t xml:space="preserve">Query Health </w:t>
      </w:r>
      <w:r w:rsidRPr="005A1225">
        <w:rPr>
          <w:bCs/>
        </w:rPr>
        <w:t>Summer Concert</w:t>
      </w:r>
      <w:r>
        <w:rPr>
          <w:bCs/>
        </w:rPr>
        <w:t xml:space="preserve"> Series </w:t>
      </w:r>
      <w:r w:rsidRPr="005A1225">
        <w:rPr>
          <w:bCs/>
        </w:rPr>
        <w:t>indicated that distributed query networks</w:t>
      </w:r>
      <w:r>
        <w:rPr>
          <w:bCs/>
        </w:rPr>
        <w:t xml:space="preserve"> actually</w:t>
      </w:r>
      <w:r w:rsidRPr="005A1225">
        <w:rPr>
          <w:bCs/>
        </w:rPr>
        <w:t xml:space="preserve"> faced business and organizational challenges greater than</w:t>
      </w:r>
      <w:r>
        <w:rPr>
          <w:bCs/>
        </w:rPr>
        <w:t xml:space="preserve"> or equal to</w:t>
      </w:r>
      <w:r w:rsidRPr="005A1225">
        <w:rPr>
          <w:bCs/>
        </w:rPr>
        <w:t xml:space="preserve"> the technical challenges. </w:t>
      </w:r>
    </w:p>
    <w:p w:rsidR="002C1CE7" w:rsidRDefault="002C1CE7" w:rsidP="002C1CE7">
      <w:pPr>
        <w:rPr>
          <w:bCs/>
        </w:rPr>
      </w:pPr>
      <w:r>
        <w:rPr>
          <w:bCs/>
        </w:rPr>
        <w:t>In order to</w:t>
      </w:r>
      <w:r w:rsidRPr="005A1225">
        <w:rPr>
          <w:bCs/>
        </w:rPr>
        <w:t xml:space="preserve"> succeed</w:t>
      </w:r>
      <w:r>
        <w:rPr>
          <w:bCs/>
        </w:rPr>
        <w:t xml:space="preserve"> and become sustainable</w:t>
      </w:r>
      <w:r w:rsidRPr="005A1225">
        <w:rPr>
          <w:bCs/>
        </w:rPr>
        <w:t xml:space="preserve">, Query Health networks will have to find solutions to </w:t>
      </w:r>
      <w:r>
        <w:rPr>
          <w:bCs/>
        </w:rPr>
        <w:t>a wide range of</w:t>
      </w:r>
      <w:r w:rsidRPr="005A1225">
        <w:rPr>
          <w:bCs/>
        </w:rPr>
        <w:t xml:space="preserve"> business</w:t>
      </w:r>
      <w:r>
        <w:rPr>
          <w:bCs/>
        </w:rPr>
        <w:t>, regulatory,</w:t>
      </w:r>
      <w:r w:rsidRPr="005A1225">
        <w:rPr>
          <w:bCs/>
        </w:rPr>
        <w:t xml:space="preserve"> and </w:t>
      </w:r>
      <w:r>
        <w:rPr>
          <w:bCs/>
        </w:rPr>
        <w:t>operational</w:t>
      </w:r>
      <w:r w:rsidRPr="005A1225">
        <w:rPr>
          <w:bCs/>
        </w:rPr>
        <w:t xml:space="preserve"> challenges.</w:t>
      </w:r>
      <w:r>
        <w:rPr>
          <w:bCs/>
        </w:rPr>
        <w:t xml:space="preserve">  The first step in ensuring such success is developing a list of generic and high-level best practice considerations. These best practice considerations are operational requirements and considerations that each specific user story must follow.  Each of these should be implemented in a way that is consistent with industry best-practices and accepted standards of practice.  </w:t>
      </w:r>
    </w:p>
    <w:p w:rsidR="002C1CE7" w:rsidRDefault="002C1CE7" w:rsidP="002C1CE7">
      <w:pPr>
        <w:rPr>
          <w:bCs/>
        </w:rPr>
      </w:pPr>
      <w:r>
        <w:rPr>
          <w:bCs/>
        </w:rPr>
        <w:t xml:space="preserve">This section sets forth the best practice operational requirements and considerations that should be applied to the Generic User Story. </w:t>
      </w:r>
      <w:r>
        <w:rPr>
          <w:b/>
          <w:bCs/>
        </w:rPr>
        <w:t>These requirements</w:t>
      </w:r>
      <w:r w:rsidRPr="00D14B35">
        <w:rPr>
          <w:b/>
          <w:bCs/>
        </w:rPr>
        <w:t xml:space="preserve"> will </w:t>
      </w:r>
      <w:r>
        <w:rPr>
          <w:b/>
          <w:bCs/>
        </w:rPr>
        <w:t xml:space="preserve">subsequently </w:t>
      </w:r>
      <w:r w:rsidRPr="00D14B35">
        <w:rPr>
          <w:b/>
          <w:bCs/>
        </w:rPr>
        <w:t xml:space="preserve">guide the development of specific and substantive requirements tailored to </w:t>
      </w:r>
      <w:r>
        <w:rPr>
          <w:b/>
          <w:bCs/>
        </w:rPr>
        <w:t>the Expanded Analysis User Story.</w:t>
      </w:r>
    </w:p>
    <w:p w:rsidR="002C1CE7" w:rsidRPr="00EB49AE" w:rsidRDefault="002C1CE7" w:rsidP="002C1CE7">
      <w:r>
        <w:t xml:space="preserve">Key operational requirements and considerations </w:t>
      </w:r>
      <w:r w:rsidRPr="00EB49AE">
        <w:t>include:</w:t>
      </w:r>
    </w:p>
    <w:p w:rsidR="002C1CE7" w:rsidRPr="00D14B35" w:rsidRDefault="002C1CE7" w:rsidP="002C1CE7">
      <w:pPr>
        <w:pStyle w:val="ListParagraph"/>
        <w:numPr>
          <w:ilvl w:val="0"/>
          <w:numId w:val="1"/>
        </w:numPr>
        <w:rPr>
          <w:b/>
        </w:rPr>
      </w:pPr>
      <w:r w:rsidRPr="00D14B35">
        <w:rPr>
          <w:b/>
        </w:rPr>
        <w:t>Principles for organization, management and coordination of distributed network of independent organizations</w:t>
      </w:r>
    </w:p>
    <w:p w:rsidR="002C1CE7" w:rsidRPr="00FE55F1" w:rsidRDefault="002C1CE7" w:rsidP="002C1CE7">
      <w:pPr>
        <w:pStyle w:val="ListParagraph"/>
        <w:numPr>
          <w:ilvl w:val="1"/>
          <w:numId w:val="8"/>
        </w:numPr>
      </w:pPr>
      <w:r w:rsidRPr="00521910">
        <w:t xml:space="preserve">Necessary and appropriate legal agreements among network participants, such as Data Use Agreements, Data Sharing Agreements and Service Agreements </w:t>
      </w:r>
    </w:p>
    <w:p w:rsidR="002C1CE7" w:rsidRPr="00FE55F1" w:rsidRDefault="002C1CE7" w:rsidP="002C1CE7">
      <w:pPr>
        <w:pStyle w:val="ListParagraph"/>
        <w:numPr>
          <w:ilvl w:val="1"/>
          <w:numId w:val="8"/>
        </w:numPr>
      </w:pPr>
      <w:r w:rsidRPr="00521910">
        <w:t>Necessary and appropriate p</w:t>
      </w:r>
      <w:r w:rsidRPr="00FE55F1">
        <w:t>olicies and procedures to operationalize agreements</w:t>
      </w:r>
    </w:p>
    <w:p w:rsidR="002C1CE7" w:rsidRPr="00521910" w:rsidRDefault="002C1CE7" w:rsidP="002C1CE7">
      <w:pPr>
        <w:pStyle w:val="ListParagraph"/>
        <w:numPr>
          <w:ilvl w:val="1"/>
          <w:numId w:val="8"/>
        </w:numPr>
      </w:pPr>
      <w:r w:rsidRPr="00521910">
        <w:t>Governance principles, depending upon participants, data and standards in use</w:t>
      </w:r>
    </w:p>
    <w:p w:rsidR="002C1CE7" w:rsidRDefault="002C1CE7" w:rsidP="002C1CE7">
      <w:pPr>
        <w:pStyle w:val="ListParagraph"/>
        <w:ind w:left="1080"/>
      </w:pPr>
    </w:p>
    <w:p w:rsidR="002C1CE7" w:rsidRPr="00D14B35" w:rsidRDefault="002C1CE7" w:rsidP="002C1CE7">
      <w:pPr>
        <w:pStyle w:val="ListParagraph"/>
        <w:numPr>
          <w:ilvl w:val="0"/>
          <w:numId w:val="1"/>
        </w:numPr>
        <w:rPr>
          <w:b/>
        </w:rPr>
      </w:pPr>
      <w:r w:rsidRPr="00D14B35">
        <w:rPr>
          <w:b/>
        </w:rPr>
        <w:t>Sustainability</w:t>
      </w:r>
    </w:p>
    <w:p w:rsidR="006C403C" w:rsidRDefault="002C1CE7">
      <w:pPr>
        <w:pStyle w:val="ListParagraph"/>
        <w:numPr>
          <w:ilvl w:val="1"/>
          <w:numId w:val="8"/>
        </w:numPr>
      </w:pPr>
      <w:r>
        <w:t>Business  and clinical models that create</w:t>
      </w:r>
      <w:r w:rsidRPr="00EB49AE">
        <w:t xml:space="preserve"> </w:t>
      </w:r>
      <w:r>
        <w:t xml:space="preserve">measurable </w:t>
      </w:r>
      <w:r w:rsidRPr="00EB49AE">
        <w:t xml:space="preserve">value </w:t>
      </w:r>
      <w:r>
        <w:t xml:space="preserve">for all </w:t>
      </w:r>
      <w:r w:rsidRPr="00EB49AE">
        <w:t>stakeholders</w:t>
      </w:r>
      <w:r>
        <w:t xml:space="preserve"> and participants</w:t>
      </w:r>
    </w:p>
    <w:p w:rsidR="006C403C" w:rsidRDefault="002C1CE7">
      <w:pPr>
        <w:pStyle w:val="ListParagraph"/>
        <w:numPr>
          <w:ilvl w:val="1"/>
          <w:numId w:val="8"/>
        </w:numPr>
      </w:pPr>
      <w:r>
        <w:t>Financial models which l</w:t>
      </w:r>
      <w:r w:rsidRPr="00EB49AE">
        <w:t>owe</w:t>
      </w:r>
      <w:r>
        <w:t>r</w:t>
      </w:r>
      <w:r w:rsidRPr="00EB49AE">
        <w:t xml:space="preserve"> transaction costs </w:t>
      </w:r>
      <w:r>
        <w:t>for the system as a whole and show Return on Investment (ROI)</w:t>
      </w:r>
    </w:p>
    <w:p w:rsidR="002C1CE7" w:rsidRDefault="002C1CE7" w:rsidP="002C1CE7">
      <w:pPr>
        <w:pStyle w:val="ListParagraph"/>
        <w:ind w:left="1800"/>
      </w:pPr>
    </w:p>
    <w:p w:rsidR="002C1CE7" w:rsidRPr="00D14B35" w:rsidRDefault="002C1CE7" w:rsidP="002C1CE7">
      <w:pPr>
        <w:pStyle w:val="ListParagraph"/>
        <w:numPr>
          <w:ilvl w:val="0"/>
          <w:numId w:val="1"/>
        </w:numPr>
        <w:rPr>
          <w:b/>
        </w:rPr>
      </w:pPr>
      <w:r w:rsidRPr="00D14B35">
        <w:rPr>
          <w:b/>
        </w:rPr>
        <w:t xml:space="preserve">Scalability and Performance </w:t>
      </w:r>
    </w:p>
    <w:p w:rsidR="002C1CE7" w:rsidRDefault="002C1CE7" w:rsidP="002C1CE7">
      <w:pPr>
        <w:pStyle w:val="ListParagraph"/>
        <w:numPr>
          <w:ilvl w:val="1"/>
          <w:numId w:val="8"/>
        </w:numPr>
      </w:pPr>
      <w:r>
        <w:lastRenderedPageBreak/>
        <w:t xml:space="preserve">Ensure that individual components and operational agreements will be scalable and </w:t>
      </w:r>
      <w:r w:rsidR="00846AC7">
        <w:t>will</w:t>
      </w:r>
      <w:r>
        <w:t xml:space="preserve"> meet the appropriate business model</w:t>
      </w:r>
      <w:r w:rsidR="005037A1">
        <w:t>s</w:t>
      </w:r>
    </w:p>
    <w:p w:rsidR="002C1CE7" w:rsidRPr="00EB49AE" w:rsidRDefault="002C1CE7" w:rsidP="002C1CE7">
      <w:pPr>
        <w:pStyle w:val="Heading2"/>
      </w:pPr>
      <w:bookmarkStart w:id="10" w:name="_Toc302627662"/>
      <w:bookmarkStart w:id="11" w:name="_Toc309224634"/>
      <w:bookmarkStart w:id="12" w:name="_Toc301970654"/>
      <w:r w:rsidRPr="00EB49AE">
        <w:t>2.5 Regulatory Issues</w:t>
      </w:r>
      <w:bookmarkEnd w:id="10"/>
      <w:bookmarkEnd w:id="11"/>
      <w:r>
        <w:t xml:space="preserve"> </w:t>
      </w:r>
    </w:p>
    <w:p w:rsidR="002C1CE7" w:rsidRPr="00EB49AE" w:rsidRDefault="002C1CE7" w:rsidP="002C1CE7">
      <w:r w:rsidRPr="00EB49AE">
        <w:t>This Use Case acknowledges the variations in privacy and security policies and requirements for reporting across local, state, tribal, and territorial boundaries</w:t>
      </w:r>
      <w:r>
        <w:t>,</w:t>
      </w:r>
      <w:r w:rsidRPr="00EB49AE">
        <w:t xml:space="preserve"> as well as voluntary versus mandatory requirements.   </w:t>
      </w:r>
    </w:p>
    <w:p w:rsidR="002C1CE7" w:rsidRDefault="002C1CE7" w:rsidP="002C1CE7">
      <w:r>
        <w:t xml:space="preserve">Federal privacy and security rules </w:t>
      </w:r>
      <w:r w:rsidR="005E10AB">
        <w:t>establish</w:t>
      </w:r>
      <w:r>
        <w:t xml:space="preserve"> a set of requirements necessary to protect individually identifiable health information from unauthorized use and disclosure, all of which must be met by Query Health Participants. Specifically, networks must:</w:t>
      </w:r>
    </w:p>
    <w:p w:rsidR="002C1CE7" w:rsidRDefault="002C1CE7" w:rsidP="002C1CE7">
      <w:pPr>
        <w:pStyle w:val="ListParagraph"/>
        <w:numPr>
          <w:ilvl w:val="0"/>
          <w:numId w:val="15"/>
        </w:numPr>
      </w:pPr>
      <w:r>
        <w:t>Comply with the laws governing the privacy and security of health information, including but not limited to HIPAA, HITECH</w:t>
      </w:r>
      <w:r w:rsidR="00883257">
        <w:t>,</w:t>
      </w:r>
      <w:r>
        <w:t xml:space="preserve"> state and local rules</w:t>
      </w:r>
    </w:p>
    <w:p w:rsidR="002C1CE7" w:rsidRDefault="002C1CE7" w:rsidP="002C1CE7">
      <w:pPr>
        <w:pStyle w:val="ListParagraph"/>
        <w:numPr>
          <w:ilvl w:val="0"/>
          <w:numId w:val="15"/>
        </w:numPr>
      </w:pPr>
      <w:r>
        <w:t>Comply with the applicable Fair Information Practices</w:t>
      </w:r>
    </w:p>
    <w:p w:rsidR="002C1CE7" w:rsidRDefault="002C1CE7" w:rsidP="002C1CE7">
      <w:pPr>
        <w:pStyle w:val="ListParagraph"/>
        <w:numPr>
          <w:ilvl w:val="0"/>
          <w:numId w:val="15"/>
        </w:numPr>
      </w:pPr>
      <w:r>
        <w:t>Develop policies and procedures consistent with the Health IT Policy Committee and Health IT Standards Committee recommendations</w:t>
      </w:r>
    </w:p>
    <w:p w:rsidR="002C1CE7" w:rsidRDefault="002C1CE7" w:rsidP="002C1CE7">
      <w:pPr>
        <w:pStyle w:val="ListParagraph"/>
        <w:numPr>
          <w:ilvl w:val="0"/>
          <w:numId w:val="15"/>
        </w:numPr>
      </w:pPr>
      <w:r>
        <w:t xml:space="preserve">Apply the Policy Sandbox requirements </w:t>
      </w:r>
      <w:r w:rsidR="00883257">
        <w:rPr>
          <w:rStyle w:val="FootnoteReference"/>
        </w:rPr>
        <w:footnoteReference w:id="1"/>
      </w:r>
      <w:r>
        <w:t>to ONC sponsored pilots</w:t>
      </w:r>
    </w:p>
    <w:p w:rsidR="00AB2A00" w:rsidRPr="00EB49AE" w:rsidRDefault="00612392" w:rsidP="001F75E6">
      <w:pPr>
        <w:pStyle w:val="Heading2"/>
      </w:pPr>
      <w:bookmarkStart w:id="13" w:name="_Toc309224635"/>
      <w:bookmarkEnd w:id="12"/>
      <w:r w:rsidRPr="00EB49AE">
        <w:t>2.</w:t>
      </w:r>
      <w:r w:rsidR="003B5D18" w:rsidRPr="00EB49AE">
        <w:t>6</w:t>
      </w:r>
      <w:r w:rsidRPr="00EB49AE">
        <w:t xml:space="preserve"> Communities</w:t>
      </w:r>
      <w:r w:rsidR="00FA51BF" w:rsidRPr="00EB49AE">
        <w:t xml:space="preserve"> of Interest</w:t>
      </w:r>
      <w:bookmarkEnd w:id="13"/>
      <w:r w:rsidR="00AB2A00" w:rsidRPr="00EB49AE">
        <w:t xml:space="preserve"> </w:t>
      </w:r>
    </w:p>
    <w:p w:rsidR="00C24A60" w:rsidRPr="00EB49AE" w:rsidRDefault="00C24A60" w:rsidP="000D7425">
      <w:r w:rsidRPr="00EB49AE">
        <w:t xml:space="preserve">Communities of Interest </w:t>
      </w:r>
      <w:r w:rsidR="009C1E3C" w:rsidRPr="00EB49AE">
        <w:t xml:space="preserve">represent a more detailed listing of stakeholders for use in understanding and articulating the </w:t>
      </w:r>
      <w:r w:rsidR="00812BC1" w:rsidRPr="00EB49AE">
        <w:t>Use Case</w:t>
      </w:r>
      <w:r w:rsidR="009C1E3C" w:rsidRPr="00EB49AE">
        <w:t xml:space="preserve">s and user stories supporting the Query Health Initiative. These Communities of Interest </w:t>
      </w:r>
      <w:r w:rsidRPr="00EB49AE">
        <w:t>are public and private stakeholders that are directly involved in the business process or are involved in the development and use of interoperable implementation guides and implementation of t</w:t>
      </w:r>
      <w:r w:rsidR="00C73234" w:rsidRPr="00EB49AE">
        <w:t xml:space="preserve">he </w:t>
      </w:r>
      <w:r w:rsidR="00C46CDF" w:rsidRPr="00EB49AE">
        <w:t>s</w:t>
      </w:r>
      <w:r w:rsidR="00C73234" w:rsidRPr="00EB49AE">
        <w:t xml:space="preserve">olution. </w:t>
      </w:r>
    </w:p>
    <w:p w:rsidR="00CD6578" w:rsidRPr="00EB49AE" w:rsidRDefault="00CD6578" w:rsidP="00CD6578">
      <w:pPr>
        <w:rPr>
          <w:rFonts w:cs="Times New Roman"/>
        </w:rPr>
      </w:pPr>
      <w:r w:rsidRPr="00EB49AE">
        <w:rPr>
          <w:rFonts w:cs="Times New Roman"/>
        </w:rPr>
        <w:t>The following list of Communities of Interest and their definitions are for discussion purposes for clinical information exchange:</w:t>
      </w:r>
    </w:p>
    <w:p w:rsidR="00412ED9" w:rsidRPr="00EB49AE" w:rsidRDefault="00412ED9" w:rsidP="00CD6578">
      <w:pPr>
        <w:rPr>
          <w:rFonts w:cs="Times New Roman"/>
          <w:i/>
          <w:u w:val="single"/>
        </w:rPr>
      </w:pPr>
      <w:r w:rsidRPr="00EB49AE">
        <w:rPr>
          <w:rFonts w:cs="Times New Roman"/>
          <w:u w:val="single"/>
        </w:rPr>
        <w:t xml:space="preserve">NOTE:  </w:t>
      </w:r>
      <w:r w:rsidRPr="00EB49AE">
        <w:rPr>
          <w:rFonts w:cs="Times New Roman"/>
          <w:i/>
        </w:rPr>
        <w:t xml:space="preserve">The S&amp;I Framework’s Use Case Simplification Workgroup is working to refine these definitions so </w:t>
      </w:r>
      <w:r w:rsidR="006F4865" w:rsidRPr="00EB49AE">
        <w:rPr>
          <w:rFonts w:cs="Times New Roman"/>
          <w:i/>
        </w:rPr>
        <w:t>they</w:t>
      </w:r>
      <w:r w:rsidRPr="00EB49AE">
        <w:rPr>
          <w:rFonts w:cs="Times New Roman"/>
          <w:i/>
        </w:rPr>
        <w:t xml:space="preserve"> can be used across all of the S&amp;I Framework </w:t>
      </w:r>
      <w:r w:rsidR="006F4865" w:rsidRPr="00EB49AE">
        <w:rPr>
          <w:rFonts w:cs="Times New Roman"/>
          <w:i/>
        </w:rPr>
        <w:t>initiatives</w:t>
      </w:r>
      <w:r w:rsidRPr="00EB49AE">
        <w:rPr>
          <w:rFonts w:cs="Times New Roman"/>
          <w:i/>
        </w:rPr>
        <w:t>.</w:t>
      </w:r>
      <w:r w:rsidRPr="00EB49AE">
        <w:rPr>
          <w:rFonts w:cs="Times New Roman"/>
          <w:i/>
          <w:u w:val="single"/>
        </w:rPr>
        <w:t xml:space="preserve">  </w:t>
      </w:r>
    </w:p>
    <w:tbl>
      <w:tblPr>
        <w:tblStyle w:val="TableGrid"/>
        <w:tblW w:w="0" w:type="auto"/>
        <w:tblLook w:val="04A0"/>
      </w:tblPr>
      <w:tblGrid>
        <w:gridCol w:w="3798"/>
        <w:gridCol w:w="5778"/>
      </w:tblGrid>
      <w:tr w:rsidR="00412ED9" w:rsidRPr="00EB49AE" w:rsidTr="0080605E">
        <w:trPr>
          <w:cantSplit/>
          <w:trHeight w:val="449"/>
          <w:tblHeader/>
        </w:trPr>
        <w:tc>
          <w:tcPr>
            <w:tcW w:w="3798" w:type="dxa"/>
            <w:shd w:val="clear" w:color="auto" w:fill="4F81BD" w:themeFill="accent1"/>
            <w:noWrap/>
            <w:vAlign w:val="center"/>
          </w:tcPr>
          <w:p w:rsidR="00412ED9" w:rsidRPr="00EB49AE" w:rsidRDefault="00412ED9" w:rsidP="0080605E">
            <w:pPr>
              <w:jc w:val="center"/>
              <w:rPr>
                <w:b/>
                <w:color w:val="FFFFFF" w:themeColor="background1"/>
              </w:rPr>
            </w:pPr>
            <w:r w:rsidRPr="00EB49AE">
              <w:rPr>
                <w:b/>
                <w:color w:val="FFFFFF" w:themeColor="background1"/>
              </w:rPr>
              <w:t>Member of Communities of Interests</w:t>
            </w:r>
          </w:p>
        </w:tc>
        <w:tc>
          <w:tcPr>
            <w:tcW w:w="5778" w:type="dxa"/>
            <w:shd w:val="clear" w:color="auto" w:fill="4F81BD" w:themeFill="accent1"/>
            <w:vAlign w:val="center"/>
          </w:tcPr>
          <w:p w:rsidR="00545B68" w:rsidRDefault="00412ED9">
            <w:pPr>
              <w:jc w:val="center"/>
              <w:rPr>
                <w:b/>
                <w:color w:val="FFFFFF" w:themeColor="background1"/>
              </w:rPr>
            </w:pPr>
            <w:r w:rsidRPr="00EB49AE">
              <w:rPr>
                <w:b/>
                <w:color w:val="FFFFFF" w:themeColor="background1"/>
              </w:rPr>
              <w:t>Working Definition</w:t>
            </w:r>
          </w:p>
        </w:tc>
      </w:tr>
      <w:tr w:rsidR="00412ED9" w:rsidRPr="00EB49AE" w:rsidTr="00A36A7C">
        <w:trPr>
          <w:cantSplit/>
        </w:trPr>
        <w:tc>
          <w:tcPr>
            <w:tcW w:w="3798" w:type="dxa"/>
          </w:tcPr>
          <w:p w:rsidR="00412ED9" w:rsidRPr="00EB49AE" w:rsidRDefault="00412ED9" w:rsidP="00A36A7C">
            <w:r w:rsidRPr="00EB49AE">
              <w:t>Healthcare Professionals</w:t>
            </w:r>
          </w:p>
        </w:tc>
        <w:tc>
          <w:tcPr>
            <w:tcW w:w="5778" w:type="dxa"/>
          </w:tcPr>
          <w:p w:rsidR="00412ED9" w:rsidRPr="00EB49AE" w:rsidRDefault="00412ED9" w:rsidP="00A36A7C">
            <w:r w:rsidRPr="00EB49AE">
              <w:rPr>
                <w:rFonts w:cs="Verdana"/>
              </w:rPr>
              <w:t xml:space="preserve">Healthcare providers with patient care responsibilities, including </w:t>
            </w:r>
            <w:r w:rsidR="006F4865" w:rsidRPr="00EB49AE">
              <w:rPr>
                <w:rFonts w:cs="Verdana"/>
              </w:rPr>
              <w:t>physicians, advanced</w:t>
            </w:r>
            <w:r w:rsidRPr="00EB49AE">
              <w:rPr>
                <w:rFonts w:cs="Verdana"/>
              </w:rPr>
              <w:t xml:space="preserve"> practice nurses, physician assistants, nurses, psychologists, emergency care providers, home health providers, definitive care providers, pharmacists, and other licensed and credentialed personnel involved in treating patients.</w:t>
            </w:r>
          </w:p>
        </w:tc>
      </w:tr>
      <w:tr w:rsidR="00412ED9" w:rsidRPr="00EB49AE" w:rsidTr="00A36A7C">
        <w:trPr>
          <w:cantSplit/>
        </w:trPr>
        <w:tc>
          <w:tcPr>
            <w:tcW w:w="3798" w:type="dxa"/>
          </w:tcPr>
          <w:p w:rsidR="00412ED9" w:rsidRPr="00EB49AE" w:rsidRDefault="00412ED9" w:rsidP="00A36A7C">
            <w:r w:rsidRPr="00EB49AE">
              <w:t>Providers</w:t>
            </w:r>
          </w:p>
        </w:tc>
        <w:tc>
          <w:tcPr>
            <w:tcW w:w="5778" w:type="dxa"/>
          </w:tcPr>
          <w:p w:rsidR="00412ED9" w:rsidRPr="00EB49AE" w:rsidRDefault="00412ED9" w:rsidP="00A36A7C">
            <w:r w:rsidRPr="00EB49AE">
              <w:t>Can include Healthcare system as well as Licensed Individuals; provide services</w:t>
            </w:r>
          </w:p>
        </w:tc>
      </w:tr>
      <w:tr w:rsidR="00412ED9" w:rsidRPr="00EB49AE" w:rsidTr="00A36A7C">
        <w:trPr>
          <w:cantSplit/>
        </w:trPr>
        <w:tc>
          <w:tcPr>
            <w:tcW w:w="3798" w:type="dxa"/>
          </w:tcPr>
          <w:p w:rsidR="00412ED9" w:rsidRPr="00EB49AE" w:rsidRDefault="00412ED9" w:rsidP="00A36A7C">
            <w:r w:rsidRPr="00EB49AE">
              <w:lastRenderedPageBreak/>
              <w:t>Provider Organizations</w:t>
            </w:r>
          </w:p>
        </w:tc>
        <w:tc>
          <w:tcPr>
            <w:tcW w:w="5778" w:type="dxa"/>
          </w:tcPr>
          <w:p w:rsidR="00412ED9" w:rsidRPr="00EB49AE" w:rsidRDefault="00412ED9" w:rsidP="00A36A7C">
            <w:r w:rsidRPr="00EB49AE">
              <w:t>Organizations that are engaged in or support the delivery of healthcare. These organizations include Hospitals, Ambulatory Centers, Provider Practices, Integrated Delivery Networks, Preferred Provider Organizations, Health Maintenance Organizations, Health Systems, Academic Medical Centers, Long-Term Care Organizations, and Rehabilitation Centers.</w:t>
            </w:r>
          </w:p>
        </w:tc>
      </w:tr>
      <w:tr w:rsidR="00412ED9" w:rsidRPr="00EB49AE" w:rsidTr="00A36A7C">
        <w:trPr>
          <w:cantSplit/>
        </w:trPr>
        <w:tc>
          <w:tcPr>
            <w:tcW w:w="3798" w:type="dxa"/>
          </w:tcPr>
          <w:p w:rsidR="00412ED9" w:rsidRPr="00EB49AE" w:rsidRDefault="00412ED9" w:rsidP="00A36A7C">
            <w:r w:rsidRPr="00EB49AE">
              <w:t>Standards Organizations</w:t>
            </w:r>
          </w:p>
        </w:tc>
        <w:tc>
          <w:tcPr>
            <w:tcW w:w="5778" w:type="dxa"/>
          </w:tcPr>
          <w:p w:rsidR="00412ED9" w:rsidRPr="00EB49AE" w:rsidRDefault="00412ED9" w:rsidP="00A36A7C">
            <w:r w:rsidRPr="00EB49AE">
              <w:t>Organizations whose purpose is to define, harmonize and integrate standards that will meet clinical and business needs for sharing information among organizations and for system  interoperability.</w:t>
            </w:r>
          </w:p>
        </w:tc>
      </w:tr>
      <w:tr w:rsidR="00412ED9" w:rsidRPr="00EB49AE" w:rsidTr="00A36A7C">
        <w:trPr>
          <w:cantSplit/>
        </w:trPr>
        <w:tc>
          <w:tcPr>
            <w:tcW w:w="3798" w:type="dxa"/>
          </w:tcPr>
          <w:p w:rsidR="00412ED9" w:rsidRPr="00EB49AE" w:rsidRDefault="00412ED9" w:rsidP="00A36A7C">
            <w:r w:rsidRPr="00EB49AE">
              <w:t xml:space="preserve"> EHR/EMR/PHR Vendors</w:t>
            </w:r>
          </w:p>
        </w:tc>
        <w:tc>
          <w:tcPr>
            <w:tcW w:w="5778" w:type="dxa"/>
          </w:tcPr>
          <w:p w:rsidR="00412ED9" w:rsidRPr="00EB49AE" w:rsidRDefault="00412ED9" w:rsidP="00A36A7C">
            <w:r w:rsidRPr="00EB49AE">
              <w:t>Vendors which provide specific EHR/EMR/PHR solutions to manage patient health information to clinicians such as software applications and software services. These suppliers may include developers, providers, resellers, operators, and others who may provide these or similar capabilities.</w:t>
            </w:r>
          </w:p>
        </w:tc>
      </w:tr>
      <w:tr w:rsidR="00412ED9" w:rsidRPr="00EB49AE" w:rsidTr="00A36A7C">
        <w:trPr>
          <w:cantSplit/>
        </w:trPr>
        <w:tc>
          <w:tcPr>
            <w:tcW w:w="3798" w:type="dxa"/>
          </w:tcPr>
          <w:p w:rsidR="00412ED9" w:rsidRPr="00EB49AE" w:rsidRDefault="00412ED9" w:rsidP="00A36A7C">
            <w:r w:rsidRPr="00EB49AE">
              <w:t>Government Agencies</w:t>
            </w:r>
          </w:p>
        </w:tc>
        <w:tc>
          <w:tcPr>
            <w:tcW w:w="5778" w:type="dxa"/>
          </w:tcPr>
          <w:p w:rsidR="00412ED9" w:rsidRPr="00EB49AE" w:rsidRDefault="00412ED9" w:rsidP="00A36A7C">
            <w:r w:rsidRPr="00EB49AE">
              <w:t>Organizations within the federal government that deliver regulate or provide funding for health</w:t>
            </w:r>
            <w:r w:rsidR="006F4865" w:rsidRPr="00EB49AE">
              <w:t>, healthcare</w:t>
            </w:r>
            <w:r w:rsidRPr="00EB49AE">
              <w:t xml:space="preserve"> and healthcare, clinical or biomedical research.</w:t>
            </w:r>
          </w:p>
        </w:tc>
      </w:tr>
      <w:tr w:rsidR="00412ED9" w:rsidRPr="00EB49AE" w:rsidTr="00A36A7C">
        <w:trPr>
          <w:cantSplit/>
        </w:trPr>
        <w:tc>
          <w:tcPr>
            <w:tcW w:w="3798" w:type="dxa"/>
          </w:tcPr>
          <w:p w:rsidR="00412ED9" w:rsidRPr="00EB49AE" w:rsidRDefault="00412ED9" w:rsidP="00A36A7C">
            <w:r w:rsidRPr="00EB49AE">
              <w:t>Health Information Exchanges (HIE)/Health Information Organizations (HIO)</w:t>
            </w:r>
          </w:p>
        </w:tc>
        <w:tc>
          <w:tcPr>
            <w:tcW w:w="5778" w:type="dxa"/>
          </w:tcPr>
          <w:p w:rsidR="00412ED9" w:rsidRPr="00EB49AE" w:rsidRDefault="00412ED9" w:rsidP="00A36A7C">
            <w:pPr>
              <w:keepNext/>
            </w:pPr>
            <w:r w:rsidRPr="00EB49AE">
              <w:t xml:space="preserve"> The organizations that mobilize healthcare information electronically across organizations within a region, community or health system. </w:t>
            </w:r>
          </w:p>
        </w:tc>
      </w:tr>
      <w:tr w:rsidR="00412ED9" w:rsidRPr="00EB49AE" w:rsidTr="00A36A7C">
        <w:trPr>
          <w:cantSplit/>
        </w:trPr>
        <w:tc>
          <w:tcPr>
            <w:tcW w:w="3798" w:type="dxa"/>
          </w:tcPr>
          <w:p w:rsidR="00412ED9" w:rsidRPr="00EB49AE" w:rsidRDefault="00412ED9" w:rsidP="00A36A7C">
            <w:r w:rsidRPr="00EB49AE">
              <w:t>Beacon Communities</w:t>
            </w:r>
          </w:p>
        </w:tc>
        <w:tc>
          <w:tcPr>
            <w:tcW w:w="5778" w:type="dxa"/>
          </w:tcPr>
          <w:p w:rsidR="00412ED9" w:rsidRPr="00EB49AE" w:rsidRDefault="00412ED9" w:rsidP="00412ED9">
            <w:r w:rsidRPr="00EB49AE">
              <w:t xml:space="preserve">Selected communities of groups who have received federal funding through the Office of the National Coordinator (ONC) of Health Information Technology to build and strengthen their health information technology (health IT) infrastructure and exchange capabilities to improve care coordination, increase the quality of care, and slow the growth of healthcare spending.  </w:t>
            </w:r>
          </w:p>
        </w:tc>
      </w:tr>
      <w:tr w:rsidR="00412ED9" w:rsidRPr="00EB49AE" w:rsidTr="00A36A7C">
        <w:trPr>
          <w:cantSplit/>
        </w:trPr>
        <w:tc>
          <w:tcPr>
            <w:tcW w:w="3798" w:type="dxa"/>
          </w:tcPr>
          <w:p w:rsidR="00412ED9" w:rsidRPr="00EB49AE" w:rsidRDefault="00412ED9" w:rsidP="00A36A7C">
            <w:r w:rsidRPr="00EB49AE">
              <w:t>Health Information Service Providers (HISP)</w:t>
            </w:r>
          </w:p>
        </w:tc>
        <w:tc>
          <w:tcPr>
            <w:tcW w:w="5778" w:type="dxa"/>
          </w:tcPr>
          <w:p w:rsidR="00412ED9" w:rsidRPr="00EB49AE" w:rsidRDefault="00412ED9" w:rsidP="00A36A7C">
            <w:r w:rsidRPr="00EB49AE">
              <w:t xml:space="preserve">Entities that serve as a node on the Nationwide Health &amp; Information </w:t>
            </w:r>
            <w:r w:rsidR="006F4865" w:rsidRPr="00EB49AE">
              <w:t>Network to</w:t>
            </w:r>
            <w:r w:rsidRPr="00EB49AE">
              <w:t xml:space="preserve"> enable a private, secure and safe alternative method to send and receive sensitive health information.</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t>Community Health Record Vendors</w:t>
            </w:r>
          </w:p>
        </w:tc>
        <w:tc>
          <w:tcPr>
            <w:tcW w:w="5778" w:type="dxa"/>
          </w:tcPr>
          <w:p w:rsidR="00412ED9" w:rsidRPr="00EB49AE" w:rsidRDefault="00412ED9" w:rsidP="00A36A7C">
            <w:r w:rsidRPr="00EB49AE">
              <w:t>A Community Health Record (CHR) is an electronic health record that is shared between and among a community of health care providers and payers. Vendors which provide specific CHR solutions to clinicians such as software applications and software services. These suppliers may include developers, providers, resellers, operators, and others who may provide these or similar capabilities.</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t>Personal Health Record (PHR) Vendors</w:t>
            </w:r>
          </w:p>
        </w:tc>
        <w:tc>
          <w:tcPr>
            <w:tcW w:w="5778" w:type="dxa"/>
          </w:tcPr>
          <w:p w:rsidR="00412ED9" w:rsidRPr="00EB49AE" w:rsidRDefault="00412ED9" w:rsidP="00A36A7C">
            <w:r w:rsidRPr="00EB49AE">
              <w:t>Vendors which provide specific PHR solutions to clinicians</w:t>
            </w:r>
            <w:r w:rsidR="00104726">
              <w:t xml:space="preserve"> and individuals</w:t>
            </w:r>
            <w:r w:rsidRPr="00EB49AE">
              <w:t xml:space="preserve"> such as software applications and software services. These suppliers may include developers, providers, resellers, operators, and others who may provide these or similar capabilities.</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lastRenderedPageBreak/>
              <w:t>Purchaser</w:t>
            </w:r>
          </w:p>
        </w:tc>
        <w:tc>
          <w:tcPr>
            <w:tcW w:w="5778" w:type="dxa"/>
          </w:tcPr>
          <w:p w:rsidR="00412ED9" w:rsidRPr="00EB49AE" w:rsidRDefault="00412ED9" w:rsidP="00A36A7C">
            <w:r w:rsidRPr="00EB49AE">
              <w:t xml:space="preserve">Any private or public entity that finances health care delivery or organizes health financing. This includes commercial for-profit health insurers, self-insured employers, non-profit health insurers, state and federal department agencies that oversee Medicaid and Medicare health services delivery.  </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t>Healthcare Analytics Companies/Organizations</w:t>
            </w:r>
          </w:p>
        </w:tc>
        <w:tc>
          <w:tcPr>
            <w:tcW w:w="5778" w:type="dxa"/>
          </w:tcPr>
          <w:p w:rsidR="00412ED9" w:rsidRPr="00EB49AE" w:rsidRDefault="00412ED9" w:rsidP="00A36A7C">
            <w:r w:rsidRPr="00EB49AE">
              <w:t>Companies or organizations that develop business solutions that allow for the extensive use of health care data for statistical and qualitative analysis as well as explanatory and predictive modeling.</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t>Research Organizations</w:t>
            </w:r>
          </w:p>
        </w:tc>
        <w:tc>
          <w:tcPr>
            <w:tcW w:w="5778" w:type="dxa"/>
          </w:tcPr>
          <w:p w:rsidR="00412ED9" w:rsidRPr="00EB49AE" w:rsidRDefault="00412ED9" w:rsidP="00A36A7C">
            <w:r w:rsidRPr="00EB49AE">
              <w:t xml:space="preserve">Organizations that conduct research activities in certain health, medical, pharmaceutical, or similar fields to address challenges that could benefit a broad group of people. These organizations include academic research organizations such as universities and medical schools, pharmaceutical companies, </w:t>
            </w:r>
            <w:r w:rsidR="006F4865" w:rsidRPr="00EB49AE">
              <w:t>biomedical</w:t>
            </w:r>
            <w:r w:rsidRPr="00EB49AE">
              <w:t xml:space="preserve"> device companies, health research foundations, Federal health research agencies, etc. </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t>Public Health Agency (State/Local)</w:t>
            </w:r>
          </w:p>
        </w:tc>
        <w:tc>
          <w:tcPr>
            <w:tcW w:w="5778" w:type="dxa"/>
          </w:tcPr>
          <w:p w:rsidR="00412ED9" w:rsidRPr="00EB49AE" w:rsidRDefault="00412ED9" w:rsidP="00A36A7C">
            <w:r w:rsidRPr="00EB49AE">
              <w:t>State or Local health department agencies that oversee and manage public health activities within their respective geographies.</w:t>
            </w:r>
          </w:p>
        </w:tc>
      </w:tr>
      <w:tr w:rsidR="00412ED9" w:rsidRPr="00EB49AE" w:rsidTr="00A36A7C">
        <w:trPr>
          <w:cantSplit/>
        </w:trPr>
        <w:tc>
          <w:tcPr>
            <w:tcW w:w="3798" w:type="dxa"/>
          </w:tcPr>
          <w:p w:rsidR="00412ED9" w:rsidRPr="00EB49AE" w:rsidRDefault="00412ED9" w:rsidP="00A36A7C">
            <w:pPr>
              <w:rPr>
                <w:color w:val="000000" w:themeColor="text1"/>
              </w:rPr>
            </w:pPr>
            <w:r w:rsidRPr="00EB49AE">
              <w:t xml:space="preserve"> Health Care Investigators/Advisors</w:t>
            </w:r>
          </w:p>
        </w:tc>
        <w:tc>
          <w:tcPr>
            <w:tcW w:w="5778" w:type="dxa"/>
          </w:tcPr>
          <w:p w:rsidR="00412ED9" w:rsidRPr="00EB49AE" w:rsidRDefault="00412ED9" w:rsidP="00A36A7C">
            <w:r w:rsidRPr="00EB49AE">
              <w:t xml:space="preserve"> The Health Care Investigators/Advisors investigates practice violations, criminal conduct or non-compliance with licensure law by health care professionals</w:t>
            </w:r>
          </w:p>
        </w:tc>
      </w:tr>
      <w:tr w:rsidR="00412ED9" w:rsidRPr="00EB49AE" w:rsidTr="00A36A7C">
        <w:trPr>
          <w:cantSplit/>
        </w:trPr>
        <w:tc>
          <w:tcPr>
            <w:tcW w:w="3798" w:type="dxa"/>
          </w:tcPr>
          <w:p w:rsidR="00412ED9" w:rsidRPr="00EB49AE" w:rsidRDefault="00412ED9" w:rsidP="00A36A7C">
            <w:pPr>
              <w:rPr>
                <w:color w:val="000000" w:themeColor="text1"/>
              </w:rPr>
            </w:pPr>
            <w:r w:rsidRPr="00EB49AE">
              <w:rPr>
                <w:color w:val="000000" w:themeColor="text1"/>
              </w:rPr>
              <w:t>Quality Reporting Agency</w:t>
            </w:r>
          </w:p>
        </w:tc>
        <w:tc>
          <w:tcPr>
            <w:tcW w:w="5778" w:type="dxa"/>
          </w:tcPr>
          <w:p w:rsidR="00412ED9" w:rsidRPr="00EB49AE" w:rsidRDefault="00412ED9" w:rsidP="00A36A7C">
            <w:r w:rsidRPr="00EB49AE">
              <w:t xml:space="preserve">Designed to improve the outcomes and quality of health care, reduce its costs, address patient safety and medical errors, and broaden access to effective services.  For compliance purposes, providers are required to submit a set of quality measures to these agencies. </w:t>
            </w:r>
          </w:p>
        </w:tc>
      </w:tr>
    </w:tbl>
    <w:p w:rsidR="00D123C3" w:rsidRPr="00EB49AE" w:rsidRDefault="00D123C3" w:rsidP="00D123C3">
      <w:pPr>
        <w:pStyle w:val="Caption"/>
        <w:jc w:val="center"/>
        <w:rPr>
          <w:rFonts w:cs="Times New Roman"/>
        </w:rPr>
      </w:pPr>
      <w:bookmarkStart w:id="14" w:name="_Toc309221117"/>
      <w:r w:rsidRPr="00EB49AE">
        <w:t xml:space="preserve">Table </w:t>
      </w:r>
      <w:fldSimple w:instr=" SEQ Table \* ARABIC ">
        <w:r w:rsidR="00CD7A02">
          <w:rPr>
            <w:noProof/>
          </w:rPr>
          <w:t>2</w:t>
        </w:r>
      </w:fldSimple>
      <w:r w:rsidR="0063771B">
        <w:t xml:space="preserve">.  </w:t>
      </w:r>
      <w:r w:rsidRPr="00EB49AE">
        <w:t>Communities of Interest</w:t>
      </w:r>
      <w:bookmarkEnd w:id="14"/>
    </w:p>
    <w:p w:rsidR="006C403C" w:rsidRDefault="00612392">
      <w:pPr>
        <w:pStyle w:val="Heading1"/>
        <w:tabs>
          <w:tab w:val="left" w:pos="720"/>
        </w:tabs>
      </w:pPr>
      <w:bookmarkStart w:id="15" w:name="_Toc309224636"/>
      <w:r w:rsidRPr="00EB49AE">
        <w:t>3.0</w:t>
      </w:r>
      <w:r w:rsidR="00104726">
        <w:t xml:space="preserve"> </w:t>
      </w:r>
      <w:r w:rsidR="00BE75A2" w:rsidRPr="00EB49AE">
        <w:t>Challenge Statement</w:t>
      </w:r>
      <w:bookmarkEnd w:id="15"/>
    </w:p>
    <w:p w:rsidR="00545B68" w:rsidRDefault="00545B68" w:rsidP="00545B68">
      <w:r>
        <w:t xml:space="preserve">The nation is reaching a critical mass of Electronic Health Records (EHRs) that comply with data and vocabulary standards. The wide deployment of EHRs creates an opportunity to aggregate health care data to provide a broad range of benefits that can contribute towards improved health of individuals and the population as a whole. A standardized </w:t>
      </w:r>
      <w:r w:rsidR="00DB4CBC">
        <w:t>CIM</w:t>
      </w:r>
      <w:r>
        <w:t xml:space="preserve"> and a common method for querying data sources are critical to enabling and simplifying data aggregation across widely distributed EHR systems.</w:t>
      </w:r>
    </w:p>
    <w:p w:rsidR="00545B68" w:rsidRDefault="00545B68" w:rsidP="00545B68">
      <w:r>
        <w:t xml:space="preserve">There are a number of important uses for distributed queries, including quality measures, disease outbreaks, comparative effectiveness analysis, </w:t>
      </w:r>
      <w:proofErr w:type="gramStart"/>
      <w:r>
        <w:t>efficacy</w:t>
      </w:r>
      <w:proofErr w:type="gramEnd"/>
      <w:r>
        <w:t xml:space="preserve"> of drug treatments and monitoring health trends. These are largely supported today by extracting data from source systems and integrating it into a centralized database where queries and analysis are managed. The Query Health Use Case moves away from the centralizing tendency to “bring the data to the questions” to distributed population queries that “bring questions to the data.” Distributed queries provide access to data, for analysis purposes, while maintaining patient privacy and security by keeping protected health information safely </w:t>
      </w:r>
      <w:r>
        <w:lastRenderedPageBreak/>
        <w:t>behind healthcare organization firewalls. This will reduce the complexity of managing patient consent and authorizations, audit logs and access lists requirements.</w:t>
      </w:r>
    </w:p>
    <w:p w:rsidR="00545B68" w:rsidRPr="00545B68" w:rsidRDefault="00545B68" w:rsidP="00545B68">
      <w:r>
        <w:t xml:space="preserve">The Query Health project will establish requirements for the clinical information model, distributed queries and results expression, with the objective of giving providers, consumers, researchers and others insight into prevention issues, healthcare research and disease outbreaks. Standards and services for distributed population queries will be selected to enable widespread adoption of the clinical information model and query capabilities. </w:t>
      </w:r>
      <w:r w:rsidR="00FE7F07" w:rsidRPr="00EC184B">
        <w:t>Use of these standards and services will result in increased speed and reduced transaction costs for stakeholders to analyze and apply information, ultimately reducing the cost of healthcare and improving the health of citizens</w:t>
      </w:r>
      <w:r>
        <w:t>.</w:t>
      </w:r>
    </w:p>
    <w:p w:rsidR="00BC7A60" w:rsidRDefault="00612392" w:rsidP="00681E90">
      <w:pPr>
        <w:pStyle w:val="Heading1"/>
      </w:pPr>
      <w:bookmarkStart w:id="16" w:name="_Toc309224637"/>
      <w:r w:rsidRPr="00EB49AE">
        <w:t>4.0 Value</w:t>
      </w:r>
      <w:r w:rsidR="00BC7A60" w:rsidRPr="00EB49AE">
        <w:t xml:space="preserve"> Statement</w:t>
      </w:r>
      <w:bookmarkEnd w:id="16"/>
    </w:p>
    <w:p w:rsidR="00545B68" w:rsidRPr="00545B68" w:rsidRDefault="00545B68" w:rsidP="00545B68">
      <w:r w:rsidRPr="00545B68">
        <w:t xml:space="preserve">As evidenced by the Query Health Summer Concert Series, distributed queries have been used to support a number of healthcare and health related operations, including quality monitoring, public health surveillance, and clinical research. Approaches to date have relied upon dedicated experts exploring standards and services to best utilize data from distributed systems. The value of the Query Health Initiative will be to lower the barrier using consensus-based standards and specifications to support queries for population based/aggregated data from certified EHRs and other community records. The initiative will provide a standardized </w:t>
      </w:r>
      <w:r w:rsidR="00C133D2">
        <w:t>CIM</w:t>
      </w:r>
      <w:r w:rsidRPr="00545B68">
        <w:t xml:space="preserve"> to support implementable, high-value user stories, based on available, shareable and standardized information from EHRs and other patient care systems. The initiative will also provide extensible ‘Query’ and ‘Return Results’ standards and services, enabling interoperability between and among information requestors and data sources. Specification of these standards will assist the development and implementation of software and pilots, and will facilitate analysis of results. </w:t>
      </w:r>
      <w:r w:rsidR="00211D89" w:rsidRPr="008E7857">
        <w:t>Use of these standards and services can result in increased speed and reduced transaction costs</w:t>
      </w:r>
      <w:r w:rsidR="00E7021A">
        <w:t xml:space="preserve"> for healthcare providers to analyze and apply information regarding prevention activities, healthcare research, and disease outbreaks. These benefits can be combined to reduce the overall cost of healthcare and to improve the health of all citizens.</w:t>
      </w:r>
    </w:p>
    <w:p w:rsidR="00D05594" w:rsidRDefault="002A5B67" w:rsidP="002A2A70">
      <w:pPr>
        <w:pStyle w:val="Heading1"/>
      </w:pPr>
      <w:bookmarkStart w:id="17" w:name="_Toc309224638"/>
      <w:r w:rsidRPr="00EB49AE">
        <w:t xml:space="preserve">5.0 </w:t>
      </w:r>
      <w:r w:rsidR="00812BC1" w:rsidRPr="00EB49AE">
        <w:t>Use Case</w:t>
      </w:r>
      <w:r w:rsidR="00D96CED" w:rsidRPr="00EB49AE">
        <w:t xml:space="preserve"> Assumptions</w:t>
      </w:r>
      <w:bookmarkEnd w:id="17"/>
    </w:p>
    <w:p w:rsidR="00251207" w:rsidRPr="00D81DEA" w:rsidRDefault="00251207" w:rsidP="00251207">
      <w:pPr>
        <w:rPr>
          <w:rFonts w:cstheme="minorHAnsi"/>
        </w:rPr>
      </w:pPr>
      <w:r w:rsidRPr="00D81DEA">
        <w:rPr>
          <w:rFonts w:cstheme="minorHAnsi"/>
        </w:rPr>
        <w:t>Assumptions are general assertions of requirements that must be met in order for the specific technical information interchange</w:t>
      </w:r>
      <w:r w:rsidR="00A61700">
        <w:rPr>
          <w:rFonts w:cstheme="minorHAnsi"/>
        </w:rPr>
        <w:t xml:space="preserve">, supporting </w:t>
      </w:r>
      <w:r w:rsidR="00751A60">
        <w:rPr>
          <w:rFonts w:cstheme="minorHAnsi"/>
        </w:rPr>
        <w:t>the distributed queries proposed by Query Health</w:t>
      </w:r>
      <w:r w:rsidR="00A61700">
        <w:rPr>
          <w:rFonts w:cstheme="minorHAnsi"/>
        </w:rPr>
        <w:t>,</w:t>
      </w:r>
      <w:r w:rsidRPr="00D81DEA">
        <w:rPr>
          <w:rFonts w:cstheme="minorHAnsi"/>
        </w:rPr>
        <w:t xml:space="preserve"> to be implemented. They generally refer to policy, business and technology requirements.</w:t>
      </w:r>
    </w:p>
    <w:p w:rsidR="00251207" w:rsidRPr="00D81DEA" w:rsidRDefault="00251207" w:rsidP="00380006">
      <w:pPr>
        <w:pStyle w:val="ListParagraph"/>
        <w:numPr>
          <w:ilvl w:val="0"/>
          <w:numId w:val="7"/>
        </w:numPr>
        <w:rPr>
          <w:rFonts w:cstheme="minorHAnsi"/>
          <w:color w:val="000000"/>
        </w:rPr>
      </w:pPr>
      <w:r w:rsidRPr="00D81DEA">
        <w:rPr>
          <w:rFonts w:cstheme="minorHAnsi"/>
          <w:color w:val="000000"/>
        </w:rPr>
        <w:t xml:space="preserve">The </w:t>
      </w:r>
      <w:r w:rsidR="00DB4CBC">
        <w:rPr>
          <w:rFonts w:cstheme="minorHAnsi"/>
          <w:color w:val="000000"/>
        </w:rPr>
        <w:t>CIM</w:t>
      </w:r>
      <w:r w:rsidRPr="00D81DEA">
        <w:rPr>
          <w:rFonts w:cstheme="minorHAnsi"/>
          <w:color w:val="000000"/>
        </w:rPr>
        <w:t xml:space="preserve"> will use standardized vocabulary and computable data elements (leveraging the CIM from the Transitions of Care Initiative) required for health information exchange for Meaningful Use Stage 1 and anticipated Stage 2.</w:t>
      </w:r>
    </w:p>
    <w:p w:rsidR="00251207" w:rsidRPr="00D81DEA" w:rsidRDefault="00251207" w:rsidP="00380006">
      <w:pPr>
        <w:pStyle w:val="ListParagraph"/>
        <w:numPr>
          <w:ilvl w:val="1"/>
          <w:numId w:val="7"/>
        </w:numPr>
        <w:rPr>
          <w:rFonts w:cstheme="minorHAnsi"/>
          <w:color w:val="000000"/>
        </w:rPr>
      </w:pPr>
      <w:r w:rsidRPr="00D81DEA">
        <w:rPr>
          <w:rFonts w:cstheme="minorHAnsi"/>
          <w:color w:val="000000"/>
        </w:rPr>
        <w:t xml:space="preserve">The outputs of other S&amp;I Framework Initiatives (Transitions of Care, Provider Directory, </w:t>
      </w:r>
      <w:r w:rsidR="002C2090">
        <w:rPr>
          <w:rFonts w:cstheme="minorHAnsi"/>
          <w:color w:val="000000"/>
        </w:rPr>
        <w:t xml:space="preserve">Lab Results </w:t>
      </w:r>
      <w:r w:rsidR="005037A1">
        <w:rPr>
          <w:rFonts w:cstheme="minorHAnsi"/>
          <w:color w:val="000000"/>
        </w:rPr>
        <w:t>Interface,</w:t>
      </w:r>
      <w:r w:rsidR="005037A1" w:rsidRPr="00D81DEA">
        <w:rPr>
          <w:rFonts w:cstheme="minorHAnsi"/>
          <w:color w:val="000000"/>
        </w:rPr>
        <w:t xml:space="preserve"> Direct</w:t>
      </w:r>
      <w:r w:rsidRPr="00D81DEA">
        <w:rPr>
          <w:rFonts w:cstheme="minorHAnsi"/>
          <w:color w:val="000000"/>
        </w:rPr>
        <w:t xml:space="preserve">, etc.) will also be  incorporated as part of the design of the Query Health outputs </w:t>
      </w:r>
    </w:p>
    <w:p w:rsidR="00251207" w:rsidRPr="00D81DEA" w:rsidRDefault="00251207" w:rsidP="00380006">
      <w:pPr>
        <w:pStyle w:val="ListParagraph"/>
        <w:numPr>
          <w:ilvl w:val="0"/>
          <w:numId w:val="7"/>
        </w:numPr>
        <w:rPr>
          <w:rFonts w:cstheme="minorHAnsi"/>
          <w:color w:val="000000"/>
        </w:rPr>
      </w:pPr>
      <w:r w:rsidRPr="00D81DEA">
        <w:rPr>
          <w:rFonts w:cstheme="minorHAnsi"/>
          <w:color w:val="000000"/>
        </w:rPr>
        <w:lastRenderedPageBreak/>
        <w:t>Addressing /directories, data rights, and rights for execution of services are to be managed “out of band”, not within the defined information interchanges</w:t>
      </w:r>
    </w:p>
    <w:p w:rsidR="00BE75A2" w:rsidRPr="00D81DEA" w:rsidRDefault="00BE75A2" w:rsidP="00BE75A2">
      <w:pPr>
        <w:pStyle w:val="ListParagraph"/>
        <w:numPr>
          <w:ilvl w:val="0"/>
          <w:numId w:val="7"/>
        </w:numPr>
        <w:rPr>
          <w:rFonts w:cstheme="minorHAnsi"/>
          <w:color w:val="000000"/>
        </w:rPr>
      </w:pPr>
      <w:r w:rsidRPr="00D81DEA">
        <w:rPr>
          <w:rFonts w:cstheme="minorHAnsi"/>
          <w:color w:val="000000"/>
        </w:rPr>
        <w:t>A query health network of information requestor(s), network data partners and providers (data sources) has been established including</w:t>
      </w:r>
      <w:r>
        <w:rPr>
          <w:rFonts w:cstheme="minorHAnsi"/>
          <w:color w:val="000000"/>
        </w:rPr>
        <w:t xml:space="preserve"> all necessary agreements outlined in Best Practices in Section 2.4 and to address regulatory issues outlined in Section 2.5.</w:t>
      </w:r>
    </w:p>
    <w:p w:rsidR="00251207" w:rsidRPr="00D81DEA" w:rsidRDefault="00251207" w:rsidP="00380006">
      <w:pPr>
        <w:pStyle w:val="ListParagraph"/>
        <w:numPr>
          <w:ilvl w:val="0"/>
          <w:numId w:val="7"/>
        </w:numPr>
        <w:rPr>
          <w:rFonts w:cstheme="minorHAnsi"/>
          <w:color w:val="000000"/>
        </w:rPr>
      </w:pPr>
      <w:r w:rsidRPr="00D81DEA">
        <w:rPr>
          <w:rFonts w:cstheme="minorHAnsi"/>
          <w:color w:val="000000"/>
        </w:rPr>
        <w:t xml:space="preserve">1:1 relationship between each EHR and its </w:t>
      </w:r>
      <w:r w:rsidR="00DB4CBC">
        <w:rPr>
          <w:rFonts w:cstheme="minorHAnsi"/>
          <w:color w:val="000000"/>
        </w:rPr>
        <w:t>CIM</w:t>
      </w:r>
      <w:r w:rsidRPr="00D81DEA">
        <w:rPr>
          <w:rFonts w:cstheme="minorHAnsi"/>
          <w:color w:val="000000"/>
        </w:rPr>
        <w:t xml:space="preserve"> </w:t>
      </w:r>
    </w:p>
    <w:p w:rsidR="00251207" w:rsidRPr="00464700" w:rsidRDefault="00251207" w:rsidP="00380006">
      <w:pPr>
        <w:pStyle w:val="ListParagraph"/>
        <w:numPr>
          <w:ilvl w:val="1"/>
          <w:numId w:val="7"/>
        </w:numPr>
        <w:rPr>
          <w:rFonts w:cstheme="minorHAnsi"/>
        </w:rPr>
      </w:pPr>
      <w:r w:rsidRPr="00464700">
        <w:t xml:space="preserve">The 1:1 relationship between EHR and the Query Health Data Interface is a simplifying assumption that for each EHR one Query Health Data Interface </w:t>
      </w:r>
      <w:r w:rsidR="002C2090">
        <w:t xml:space="preserve">exists </w:t>
      </w:r>
      <w:r w:rsidRPr="00464700">
        <w:t xml:space="preserve">for the pilot. It does not suggest that a 1:1 relationship </w:t>
      </w:r>
      <w:r w:rsidR="002C2090">
        <w:t xml:space="preserve">exists </w:t>
      </w:r>
      <w:r w:rsidRPr="00464700">
        <w:t>between the fields in the EHR and the Query Health Data Interface.  It is likely that additional fields and data sources (like claims) will be added over time.</w:t>
      </w:r>
      <w:r w:rsidRPr="00464700" w:rsidDel="00FE6FAB">
        <w:t xml:space="preserve"> </w:t>
      </w:r>
    </w:p>
    <w:p w:rsidR="00251207" w:rsidRPr="00464700" w:rsidRDefault="00251207" w:rsidP="00380006">
      <w:pPr>
        <w:pStyle w:val="ListParagraph"/>
        <w:numPr>
          <w:ilvl w:val="1"/>
          <w:numId w:val="7"/>
        </w:numPr>
        <w:rPr>
          <w:rFonts w:cstheme="minorHAnsi"/>
        </w:rPr>
      </w:pPr>
      <w:r w:rsidRPr="00464700">
        <w:rPr>
          <w:rFonts w:cstheme="minorHAnsi"/>
        </w:rPr>
        <w:t xml:space="preserve">The CIM will reside as a view of the EHR system data or in a </w:t>
      </w:r>
      <w:r w:rsidR="00C133D2">
        <w:rPr>
          <w:rFonts w:cstheme="minorHAnsi"/>
        </w:rPr>
        <w:t>C</w:t>
      </w:r>
      <w:r w:rsidR="00C133D2" w:rsidRPr="00464700">
        <w:rPr>
          <w:rFonts w:cstheme="minorHAnsi"/>
        </w:rPr>
        <w:t xml:space="preserve">linical </w:t>
      </w:r>
      <w:r w:rsidR="00C133D2">
        <w:rPr>
          <w:rFonts w:cstheme="minorHAnsi"/>
        </w:rPr>
        <w:t>D</w:t>
      </w:r>
      <w:r w:rsidR="00C133D2" w:rsidRPr="00464700">
        <w:rPr>
          <w:rFonts w:cstheme="minorHAnsi"/>
        </w:rPr>
        <w:t xml:space="preserve">ata </w:t>
      </w:r>
      <w:r w:rsidR="00C133D2">
        <w:rPr>
          <w:rFonts w:cstheme="minorHAnsi"/>
        </w:rPr>
        <w:t>R</w:t>
      </w:r>
      <w:r w:rsidR="00C133D2" w:rsidRPr="00464700">
        <w:rPr>
          <w:rFonts w:cstheme="minorHAnsi"/>
        </w:rPr>
        <w:t>epository</w:t>
      </w:r>
      <w:r w:rsidR="00C133D2">
        <w:rPr>
          <w:rFonts w:cstheme="minorHAnsi"/>
        </w:rPr>
        <w:t xml:space="preserve"> </w:t>
      </w:r>
      <w:r w:rsidR="00997BB6">
        <w:rPr>
          <w:rFonts w:cstheme="minorHAnsi"/>
        </w:rPr>
        <w:t>(CDR)</w:t>
      </w:r>
    </w:p>
    <w:p w:rsidR="00251207" w:rsidRPr="00464700" w:rsidRDefault="00251207" w:rsidP="00380006">
      <w:pPr>
        <w:pStyle w:val="ListParagraph"/>
        <w:numPr>
          <w:ilvl w:val="1"/>
          <w:numId w:val="7"/>
        </w:numPr>
        <w:rPr>
          <w:rFonts w:cstheme="minorHAnsi"/>
        </w:rPr>
      </w:pPr>
      <w:r w:rsidRPr="00464700">
        <w:rPr>
          <w:rFonts w:cstheme="minorHAnsi"/>
        </w:rPr>
        <w:t>Appropriate use and/or disclosure rules will be applied to protected health information, de-identified or limited data sets within the Clinical Data Repository (CDR)</w:t>
      </w:r>
    </w:p>
    <w:p w:rsidR="00BE75A2" w:rsidRPr="00464700" w:rsidRDefault="00BE75A2" w:rsidP="00BE75A2">
      <w:pPr>
        <w:pStyle w:val="ListParagraph"/>
        <w:numPr>
          <w:ilvl w:val="1"/>
          <w:numId w:val="7"/>
        </w:numPr>
        <w:rPr>
          <w:rFonts w:cstheme="minorHAnsi"/>
        </w:rPr>
      </w:pPr>
      <w:r w:rsidRPr="00464700">
        <w:rPr>
          <w:rFonts w:cstheme="minorHAnsi"/>
        </w:rPr>
        <w:t xml:space="preserve">The EHR and </w:t>
      </w:r>
      <w:r w:rsidR="003679F2" w:rsidRPr="00464700">
        <w:rPr>
          <w:rFonts w:cstheme="minorHAnsi"/>
        </w:rPr>
        <w:t>CDR</w:t>
      </w:r>
      <w:r w:rsidR="003679F2">
        <w:rPr>
          <w:rFonts w:cstheme="minorHAnsi"/>
        </w:rPr>
        <w:t xml:space="preserve"> should</w:t>
      </w:r>
      <w:r w:rsidR="0051136C">
        <w:rPr>
          <w:rFonts w:cstheme="minorHAnsi"/>
        </w:rPr>
        <w:t xml:space="preserve"> have the ability to </w:t>
      </w:r>
      <w:r w:rsidRPr="00464700">
        <w:rPr>
          <w:rFonts w:cstheme="minorHAnsi"/>
        </w:rPr>
        <w:t>maintain a file or audit log of patient level data used for each query response</w:t>
      </w:r>
    </w:p>
    <w:p w:rsidR="00BE75A2" w:rsidRPr="009E0055" w:rsidRDefault="009F3C59" w:rsidP="00380006">
      <w:pPr>
        <w:pStyle w:val="ListParagraph"/>
        <w:numPr>
          <w:ilvl w:val="0"/>
          <w:numId w:val="3"/>
        </w:numPr>
        <w:spacing w:after="0" w:line="240" w:lineRule="auto"/>
        <w:contextualSpacing w:val="0"/>
        <w:rPr>
          <w:rFonts w:cstheme="minorHAnsi"/>
        </w:rPr>
      </w:pPr>
      <w:r w:rsidRPr="009E0055">
        <w:rPr>
          <w:rFonts w:cstheme="minorHAnsi"/>
        </w:rPr>
        <w:t>Initial pilots will attempt to use data elements which EHR syste</w:t>
      </w:r>
      <w:r w:rsidR="0051136C" w:rsidRPr="009E0055">
        <w:rPr>
          <w:rFonts w:cstheme="minorHAnsi"/>
        </w:rPr>
        <w:t>ms</w:t>
      </w:r>
      <w:r w:rsidRPr="009E0055">
        <w:rPr>
          <w:rFonts w:cstheme="minorHAnsi"/>
        </w:rPr>
        <w:t xml:space="preserve"> </w:t>
      </w:r>
      <w:r w:rsidR="003679F2" w:rsidRPr="009E0055">
        <w:rPr>
          <w:rFonts w:cstheme="minorHAnsi"/>
        </w:rPr>
        <w:t>are required</w:t>
      </w:r>
      <w:r w:rsidRPr="009E0055">
        <w:rPr>
          <w:rFonts w:cstheme="minorHAnsi"/>
        </w:rPr>
        <w:t xml:space="preserve"> to include in clinical summaries under Meaningful Use.  Such data elements are being modeled in the T</w:t>
      </w:r>
      <w:r w:rsidR="009E0055" w:rsidRPr="009E0055">
        <w:rPr>
          <w:rFonts w:cstheme="minorHAnsi"/>
        </w:rPr>
        <w:t xml:space="preserve">ransitions </w:t>
      </w:r>
      <w:r w:rsidRPr="009E0055">
        <w:rPr>
          <w:rFonts w:cstheme="minorHAnsi"/>
        </w:rPr>
        <w:t>o</w:t>
      </w:r>
      <w:r w:rsidR="009E0055" w:rsidRPr="009E0055">
        <w:rPr>
          <w:rFonts w:cstheme="minorHAnsi"/>
        </w:rPr>
        <w:t xml:space="preserve">f </w:t>
      </w:r>
      <w:r w:rsidRPr="009E0055">
        <w:rPr>
          <w:rFonts w:cstheme="minorHAnsi"/>
        </w:rPr>
        <w:t>C</w:t>
      </w:r>
      <w:r w:rsidR="009E0055" w:rsidRPr="009E0055">
        <w:rPr>
          <w:rFonts w:cstheme="minorHAnsi"/>
        </w:rPr>
        <w:t xml:space="preserve">are </w:t>
      </w:r>
      <w:r w:rsidR="00DB4CBC">
        <w:rPr>
          <w:rFonts w:cstheme="minorHAnsi"/>
        </w:rPr>
        <w:t>CIM</w:t>
      </w:r>
      <w:r w:rsidR="009E0055">
        <w:rPr>
          <w:rFonts w:cstheme="minorHAnsi"/>
        </w:rPr>
        <w:t>.</w:t>
      </w:r>
    </w:p>
    <w:p w:rsidR="00251207" w:rsidRPr="00D81DEA" w:rsidRDefault="00251207" w:rsidP="00380006">
      <w:pPr>
        <w:pStyle w:val="ListParagraph"/>
        <w:numPr>
          <w:ilvl w:val="0"/>
          <w:numId w:val="3"/>
        </w:numPr>
        <w:rPr>
          <w:rFonts w:cstheme="minorHAnsi"/>
        </w:rPr>
      </w:pPr>
      <w:r w:rsidRPr="009E0055">
        <w:rPr>
          <w:rFonts w:cstheme="minorHAnsi"/>
        </w:rPr>
        <w:t xml:space="preserve">Data Extensibility: As new certification and other query requirements evolve (e.g. for MU Stage 2) the base </w:t>
      </w:r>
      <w:r w:rsidR="00DB4CBC">
        <w:rPr>
          <w:rFonts w:cstheme="minorHAnsi"/>
        </w:rPr>
        <w:t>CIM</w:t>
      </w:r>
      <w:r w:rsidRPr="009E0055">
        <w:rPr>
          <w:rFonts w:cstheme="minorHAnsi"/>
        </w:rPr>
        <w:t xml:space="preserve"> will need to be kept up to date and consistent across the nation while allowing for pluggable information models, across multiple networks to meet new or local </w:t>
      </w:r>
      <w:r w:rsidRPr="00D81DEA">
        <w:rPr>
          <w:rFonts w:cstheme="minorHAnsi"/>
        </w:rPr>
        <w:t>needs</w:t>
      </w:r>
    </w:p>
    <w:p w:rsidR="00251207" w:rsidRPr="00D81DEA" w:rsidRDefault="00251207" w:rsidP="00380006">
      <w:pPr>
        <w:pStyle w:val="ListParagraph"/>
        <w:numPr>
          <w:ilvl w:val="0"/>
          <w:numId w:val="9"/>
        </w:numPr>
        <w:rPr>
          <w:rFonts w:cstheme="minorHAnsi"/>
          <w:color w:val="000000"/>
        </w:rPr>
      </w:pPr>
      <w:r w:rsidRPr="00D81DEA">
        <w:rPr>
          <w:rFonts w:cstheme="minorHAnsi"/>
          <w:color w:val="000000"/>
        </w:rPr>
        <w:t xml:space="preserve">The Query Health </w:t>
      </w:r>
      <w:r w:rsidR="00C133D2">
        <w:rPr>
          <w:rFonts w:cstheme="minorHAnsi"/>
          <w:color w:val="000000"/>
        </w:rPr>
        <w:t xml:space="preserve">Initiative’s </w:t>
      </w:r>
      <w:r w:rsidRPr="00D81DEA">
        <w:rPr>
          <w:rFonts w:cstheme="minorHAnsi"/>
          <w:color w:val="000000"/>
        </w:rPr>
        <w:t xml:space="preserve">architecture will be designed to allow for future phases and include: </w:t>
      </w:r>
    </w:p>
    <w:p w:rsidR="00251207" w:rsidRPr="00D81DEA" w:rsidRDefault="00251207" w:rsidP="00380006">
      <w:pPr>
        <w:pStyle w:val="ListParagraph"/>
        <w:numPr>
          <w:ilvl w:val="1"/>
          <w:numId w:val="9"/>
        </w:numPr>
        <w:rPr>
          <w:rFonts w:cstheme="minorHAnsi"/>
          <w:color w:val="000000"/>
        </w:rPr>
      </w:pPr>
      <w:r w:rsidRPr="00D81DEA">
        <w:rPr>
          <w:rFonts w:cstheme="minorHAnsi"/>
          <w:color w:val="000000"/>
        </w:rPr>
        <w:t>Patient matching and the ability to de-duplicate</w:t>
      </w:r>
    </w:p>
    <w:p w:rsidR="00251207" w:rsidRPr="00D81DEA" w:rsidRDefault="00251207" w:rsidP="00380006">
      <w:pPr>
        <w:pStyle w:val="ListParagraph"/>
        <w:numPr>
          <w:ilvl w:val="1"/>
          <w:numId w:val="9"/>
        </w:numPr>
        <w:rPr>
          <w:rFonts w:cstheme="minorHAnsi"/>
          <w:color w:val="000000"/>
        </w:rPr>
      </w:pPr>
      <w:r w:rsidRPr="00D81DEA">
        <w:rPr>
          <w:rFonts w:cstheme="minorHAnsi"/>
          <w:color w:val="000000"/>
        </w:rPr>
        <w:t>Claims data source</w:t>
      </w:r>
    </w:p>
    <w:p w:rsidR="00251207" w:rsidRPr="00B33F17" w:rsidRDefault="00251207" w:rsidP="00380006">
      <w:pPr>
        <w:pStyle w:val="ListParagraph"/>
        <w:numPr>
          <w:ilvl w:val="1"/>
          <w:numId w:val="9"/>
        </w:numPr>
        <w:rPr>
          <w:rFonts w:cstheme="minorHAnsi"/>
        </w:rPr>
      </w:pPr>
      <w:r w:rsidRPr="00D95C45">
        <w:rPr>
          <w:rFonts w:cstheme="minorHAnsi"/>
          <w:color w:val="000000"/>
        </w:rPr>
        <w:t>Capture of historical data through changes in patient information</w:t>
      </w:r>
    </w:p>
    <w:p w:rsidR="00B33F17" w:rsidRDefault="00B33F17" w:rsidP="00FB4A8E">
      <w:pPr>
        <w:pStyle w:val="ListParagraph"/>
        <w:numPr>
          <w:ilvl w:val="0"/>
          <w:numId w:val="9"/>
        </w:numPr>
        <w:rPr>
          <w:rFonts w:cstheme="minorHAnsi"/>
        </w:rPr>
      </w:pPr>
      <w:r w:rsidRPr="00FB4A8E">
        <w:rPr>
          <w:rFonts w:cstheme="minorHAnsi"/>
        </w:rPr>
        <w:t>The Technical Working Group will develop the detailed technical requirements to fulfill Use Case Functional and Data Requirements as part of standards and data harmonization process</w:t>
      </w:r>
    </w:p>
    <w:p w:rsidR="00D96CED" w:rsidRPr="00EB49AE" w:rsidRDefault="00E34A59" w:rsidP="00550EE9">
      <w:pPr>
        <w:pStyle w:val="Heading1"/>
      </w:pPr>
      <w:bookmarkStart w:id="18" w:name="_Toc309224639"/>
      <w:r>
        <w:t>6.0 Pre-Conditions</w:t>
      </w:r>
      <w:bookmarkEnd w:id="18"/>
    </w:p>
    <w:p w:rsidR="0043302B" w:rsidRDefault="0043302B" w:rsidP="00380006">
      <w:pPr>
        <w:pStyle w:val="ListParagraph"/>
        <w:numPr>
          <w:ilvl w:val="0"/>
          <w:numId w:val="9"/>
        </w:numPr>
      </w:pPr>
      <w:r>
        <w:t>Query Health Network has been established and all participating organizations have signed data use agreements, etc. as laid out in the Best Practices section</w:t>
      </w:r>
    </w:p>
    <w:p w:rsidR="00883257" w:rsidRDefault="0043302B" w:rsidP="00380006">
      <w:pPr>
        <w:pStyle w:val="ListParagraph"/>
        <w:numPr>
          <w:ilvl w:val="0"/>
          <w:numId w:val="9"/>
        </w:numPr>
      </w:pPr>
      <w:r>
        <w:t xml:space="preserve">All organizations in the Query Health Network have implemented the software </w:t>
      </w:r>
      <w:r w:rsidR="00DA7C32">
        <w:t xml:space="preserve">and hardware </w:t>
      </w:r>
      <w:r>
        <w:t>that makes them a functional component of the network</w:t>
      </w:r>
    </w:p>
    <w:p w:rsidR="0043302B" w:rsidRDefault="0043302B" w:rsidP="00380006">
      <w:pPr>
        <w:pStyle w:val="ListParagraph"/>
        <w:numPr>
          <w:ilvl w:val="0"/>
          <w:numId w:val="9"/>
        </w:numPr>
      </w:pPr>
      <w:r>
        <w:t>Information Requestor has appropriate query for the Query Health Network</w:t>
      </w:r>
    </w:p>
    <w:p w:rsidR="00D96CED" w:rsidRPr="00EB49AE" w:rsidRDefault="00E34A59" w:rsidP="00D96CED">
      <w:pPr>
        <w:pStyle w:val="Heading1"/>
      </w:pPr>
      <w:bookmarkStart w:id="19" w:name="_Toc309224640"/>
      <w:r>
        <w:t>7.0 Post Conditions</w:t>
      </w:r>
      <w:bookmarkEnd w:id="19"/>
    </w:p>
    <w:p w:rsidR="00136E1F" w:rsidRDefault="00471E14" w:rsidP="00380006">
      <w:pPr>
        <w:pStyle w:val="ListParagraph"/>
        <w:numPr>
          <w:ilvl w:val="0"/>
          <w:numId w:val="2"/>
        </w:numPr>
      </w:pPr>
      <w:r w:rsidRPr="00471E14">
        <w:t>The Information Requestor receives and processes query results</w:t>
      </w:r>
    </w:p>
    <w:p w:rsidR="00BC7A60" w:rsidRPr="00EB49AE" w:rsidRDefault="00471E14" w:rsidP="00681E90">
      <w:pPr>
        <w:pStyle w:val="Heading1"/>
      </w:pPr>
      <w:bookmarkStart w:id="20" w:name="_Toc309224641"/>
      <w:r w:rsidRPr="00471E14">
        <w:lastRenderedPageBreak/>
        <w:t xml:space="preserve">8.0 </w:t>
      </w:r>
      <w:r w:rsidR="009A1DFB">
        <w:t xml:space="preserve">Use Case </w:t>
      </w:r>
      <w:r w:rsidRPr="00471E14">
        <w:t>Actors and Roles</w:t>
      </w:r>
      <w:bookmarkEnd w:id="20"/>
    </w:p>
    <w:p w:rsidR="00F60C94" w:rsidRPr="00EB49AE" w:rsidRDefault="00471E14" w:rsidP="00F60C94">
      <w:pPr>
        <w:rPr>
          <w:rFonts w:cstheme="minorHAnsi"/>
        </w:rPr>
      </w:pPr>
      <w:r w:rsidRPr="00471E14">
        <w:rPr>
          <w:rFonts w:cstheme="minorHAnsi"/>
        </w:rPr>
        <w:t>This section describes the Business Actors that are participants in the information exchange requirements for each scenario. A Business Actor is an abstraction that is instantiated as an IT system application that a Stakeholder uses in the exchange of data needed to complete Use Case action(s)</w:t>
      </w:r>
      <w:r w:rsidR="000C7AB9">
        <w:rPr>
          <w:rFonts w:cstheme="minorHAnsi"/>
        </w:rPr>
        <w:t xml:space="preserve">.  </w:t>
      </w:r>
      <w:r w:rsidRPr="00471E14">
        <w:rPr>
          <w:rFonts w:cstheme="minorHAnsi"/>
        </w:rPr>
        <w:t xml:space="preserve">Furthermore, the systems perform specific roles in this Use Case as listed below:  </w:t>
      </w:r>
    </w:p>
    <w:p w:rsidR="002E2AFC" w:rsidRPr="00EB49AE" w:rsidRDefault="00471E14" w:rsidP="00F60C94">
      <w:pPr>
        <w:rPr>
          <w:rFonts w:cstheme="minorHAnsi"/>
          <w:i/>
        </w:rPr>
      </w:pPr>
      <w:r w:rsidRPr="00471E14">
        <w:rPr>
          <w:rFonts w:cstheme="minorHAnsi"/>
          <w:u w:val="single"/>
        </w:rPr>
        <w:t>NOTE:</w:t>
      </w:r>
      <w:r w:rsidRPr="00471E14">
        <w:rPr>
          <w:rFonts w:cstheme="minorHAnsi"/>
          <w:i/>
        </w:rPr>
        <w:t xml:space="preserve">  A role can be carried out by actors not included in this table; however, for the purposes of this Use Case, we are focusing on the content within the table below. In addition, the same actor may perform a combination of roles.  Note also that the term Aggregator is applied to the initial data source function of extracting and totaling data from individual patient records. The term Collector/Combiner is the function in which aggregated results from multiple data sources are totaled and/or summarized across the larger population. </w:t>
      </w:r>
    </w:p>
    <w:tbl>
      <w:tblPr>
        <w:tblStyle w:val="TableGrid"/>
        <w:tblW w:w="0" w:type="auto"/>
        <w:tblLook w:val="04A0"/>
      </w:tblPr>
      <w:tblGrid>
        <w:gridCol w:w="2828"/>
        <w:gridCol w:w="2827"/>
        <w:gridCol w:w="3196"/>
      </w:tblGrid>
      <w:tr w:rsidR="00545B68" w:rsidRPr="00EB49AE" w:rsidTr="00545B68">
        <w:trPr>
          <w:cantSplit/>
          <w:trHeight w:val="146"/>
          <w:tblHeader/>
        </w:trPr>
        <w:tc>
          <w:tcPr>
            <w:tcW w:w="2828" w:type="dxa"/>
            <w:shd w:val="clear" w:color="auto" w:fill="4F81BD" w:themeFill="accent1"/>
            <w:noWrap/>
            <w:vAlign w:val="center"/>
          </w:tcPr>
          <w:p w:rsidR="00545B68" w:rsidRPr="00EB49AE" w:rsidRDefault="00545B68" w:rsidP="0053352E">
            <w:pPr>
              <w:jc w:val="center"/>
              <w:rPr>
                <w:b/>
                <w:color w:val="FFFFFF" w:themeColor="background1"/>
              </w:rPr>
            </w:pPr>
            <w:r w:rsidRPr="00EB49AE">
              <w:rPr>
                <w:b/>
                <w:color w:val="FFFFFF" w:themeColor="background1"/>
              </w:rPr>
              <w:t>Business Actor</w:t>
            </w:r>
          </w:p>
        </w:tc>
        <w:tc>
          <w:tcPr>
            <w:tcW w:w="2827" w:type="dxa"/>
            <w:shd w:val="clear" w:color="auto" w:fill="4F81BD" w:themeFill="accent1"/>
            <w:noWrap/>
            <w:vAlign w:val="center"/>
          </w:tcPr>
          <w:p w:rsidR="00545B68" w:rsidRDefault="00545B68">
            <w:pPr>
              <w:jc w:val="center"/>
              <w:rPr>
                <w:b/>
                <w:color w:val="FFFFFF" w:themeColor="background1"/>
              </w:rPr>
            </w:pPr>
            <w:r w:rsidRPr="00EB49AE">
              <w:rPr>
                <w:b/>
                <w:color w:val="FFFFFF" w:themeColor="background1"/>
              </w:rPr>
              <w:t>System</w:t>
            </w:r>
          </w:p>
        </w:tc>
        <w:tc>
          <w:tcPr>
            <w:tcW w:w="3196" w:type="dxa"/>
            <w:shd w:val="clear" w:color="auto" w:fill="4F81BD" w:themeFill="accent1"/>
            <w:vAlign w:val="center"/>
          </w:tcPr>
          <w:p w:rsidR="00545B68" w:rsidRPr="00471E14" w:rsidRDefault="00545B68" w:rsidP="00545B68">
            <w:pPr>
              <w:jc w:val="center"/>
              <w:rPr>
                <w:b/>
                <w:color w:val="FFFFFF" w:themeColor="background1"/>
              </w:rPr>
            </w:pPr>
            <w:r>
              <w:rPr>
                <w:b/>
                <w:color w:val="FFFFFF" w:themeColor="background1"/>
              </w:rPr>
              <w:t>Role</w:t>
            </w:r>
          </w:p>
        </w:tc>
      </w:tr>
      <w:tr w:rsidR="00545B68" w:rsidRPr="00EB49AE" w:rsidTr="00545B68">
        <w:trPr>
          <w:cantSplit/>
          <w:trHeight w:val="146"/>
        </w:trPr>
        <w:tc>
          <w:tcPr>
            <w:tcW w:w="2828" w:type="dxa"/>
          </w:tcPr>
          <w:p w:rsidR="00545B68" w:rsidRPr="00EB49AE" w:rsidRDefault="00545B68" w:rsidP="0003667D">
            <w:pPr>
              <w:spacing w:after="200" w:line="276" w:lineRule="auto"/>
            </w:pPr>
            <w:r w:rsidRPr="00471E14">
              <w:t>Provider/Provider Organization</w:t>
            </w:r>
            <w:r w:rsidRPr="00510F8C">
              <w:rPr>
                <w:u w:val="single"/>
              </w:rPr>
              <w:t xml:space="preserve"> </w:t>
            </w:r>
          </w:p>
        </w:tc>
        <w:tc>
          <w:tcPr>
            <w:tcW w:w="2827" w:type="dxa"/>
          </w:tcPr>
          <w:p w:rsidR="00545B68" w:rsidRPr="00EB49AE" w:rsidRDefault="00545B68" w:rsidP="00D123C3">
            <w:pPr>
              <w:spacing w:after="200" w:line="276" w:lineRule="auto"/>
            </w:pPr>
            <w:r w:rsidRPr="00471E14">
              <w:t>Electronic Health Record System</w:t>
            </w:r>
          </w:p>
        </w:tc>
        <w:tc>
          <w:tcPr>
            <w:tcW w:w="3196" w:type="dxa"/>
          </w:tcPr>
          <w:p w:rsidR="00545B68" w:rsidRPr="00EB49AE" w:rsidRDefault="0003667D" w:rsidP="00883257">
            <w:r>
              <w:t>Data Source/</w:t>
            </w:r>
            <w:r w:rsidR="00883257">
              <w:t xml:space="preserve">Query Responder, </w:t>
            </w:r>
            <w:r>
              <w:t>Aggregator</w:t>
            </w:r>
            <w:r w:rsidR="00A01463">
              <w:rPr>
                <w:rStyle w:val="FootnoteReference"/>
              </w:rPr>
              <w:footnoteReference w:id="2"/>
            </w:r>
            <w:r>
              <w:t>,</w:t>
            </w:r>
            <w:r w:rsidRPr="00471E14">
              <w:t xml:space="preserve"> </w:t>
            </w:r>
            <w:r>
              <w:t>Query Request Receiver,</w:t>
            </w:r>
            <w:r w:rsidRPr="00471E14">
              <w:t xml:space="preserve"> Network Data Partner</w:t>
            </w:r>
            <w:r w:rsidR="00A01463">
              <w:rPr>
                <w:rStyle w:val="FootnoteReference"/>
              </w:rPr>
              <w:footnoteReference w:id="3"/>
            </w:r>
            <w:r w:rsidRPr="00471E14">
              <w:t>, Information Collector/Combiner</w:t>
            </w:r>
          </w:p>
        </w:tc>
      </w:tr>
      <w:tr w:rsidR="00545B68" w:rsidRPr="00EB49AE" w:rsidTr="00545B68">
        <w:trPr>
          <w:cantSplit/>
          <w:trHeight w:val="1143"/>
        </w:trPr>
        <w:tc>
          <w:tcPr>
            <w:tcW w:w="2828" w:type="dxa"/>
          </w:tcPr>
          <w:p w:rsidR="00545B68" w:rsidRPr="00EB49AE" w:rsidRDefault="00545B68" w:rsidP="00F948B9">
            <w:r w:rsidRPr="00EB49AE">
              <w:t>Intermediary (e.g. HIE, HISP)</w:t>
            </w:r>
            <w:r w:rsidR="00A01463">
              <w:rPr>
                <w:rStyle w:val="FootnoteReference"/>
              </w:rPr>
              <w:footnoteReference w:id="4"/>
            </w:r>
            <w:r>
              <w:t xml:space="preserve"> </w:t>
            </w:r>
          </w:p>
        </w:tc>
        <w:tc>
          <w:tcPr>
            <w:tcW w:w="2827" w:type="dxa"/>
          </w:tcPr>
          <w:p w:rsidR="00545B68" w:rsidRPr="00EB49AE" w:rsidRDefault="00545B68" w:rsidP="00E2237D">
            <w:pPr>
              <w:spacing w:after="200" w:line="276" w:lineRule="auto"/>
              <w:rPr>
                <w:rFonts w:ascii="Calibri" w:hAnsi="Calibri"/>
              </w:rPr>
            </w:pPr>
            <w:r>
              <w:rPr>
                <w:rFonts w:ascii="Calibri" w:hAnsi="Calibri"/>
              </w:rPr>
              <w:t>Health IT</w:t>
            </w:r>
            <w:r w:rsidRPr="00471E14">
              <w:rPr>
                <w:rFonts w:ascii="Calibri" w:hAnsi="Calibri"/>
              </w:rPr>
              <w:t xml:space="preserve"> System</w:t>
            </w:r>
          </w:p>
        </w:tc>
        <w:tc>
          <w:tcPr>
            <w:tcW w:w="3196" w:type="dxa"/>
          </w:tcPr>
          <w:p w:rsidR="00545B68" w:rsidRPr="00EB49AE" w:rsidRDefault="00545B68" w:rsidP="00545B68">
            <w:pPr>
              <w:keepNext/>
              <w:spacing w:after="200" w:line="276" w:lineRule="auto"/>
            </w:pPr>
            <w:r>
              <w:t>Data Source</w:t>
            </w:r>
            <w:r w:rsidR="00A01463">
              <w:rPr>
                <w:rStyle w:val="FootnoteReference"/>
              </w:rPr>
              <w:footnoteReference w:id="5"/>
            </w:r>
            <w:r w:rsidR="0003667D">
              <w:t>/Aggregator</w:t>
            </w:r>
            <w:r>
              <w:t xml:space="preserve">, </w:t>
            </w:r>
            <w:r w:rsidR="0003667D">
              <w:t>Query Request Receiver,</w:t>
            </w:r>
            <w:r w:rsidR="0003667D" w:rsidRPr="00471E14">
              <w:t xml:space="preserve"> </w:t>
            </w:r>
            <w:r w:rsidRPr="00471E14">
              <w:t>Network Data Partner, Information Collector/Combiner</w:t>
            </w:r>
          </w:p>
        </w:tc>
      </w:tr>
      <w:tr w:rsidR="00545B68" w:rsidRPr="00EB49AE" w:rsidTr="00545B68">
        <w:trPr>
          <w:cantSplit/>
          <w:trHeight w:val="825"/>
        </w:trPr>
        <w:tc>
          <w:tcPr>
            <w:tcW w:w="2828" w:type="dxa"/>
            <w:shd w:val="clear" w:color="auto" w:fill="auto"/>
          </w:tcPr>
          <w:p w:rsidR="00545B68" w:rsidRPr="00EB49AE" w:rsidRDefault="00545B68" w:rsidP="00F948B9">
            <w:pPr>
              <w:spacing w:after="200" w:line="276" w:lineRule="auto"/>
            </w:pPr>
            <w:r w:rsidRPr="00471E14">
              <w:t>Query &amp; Results Reviewer</w:t>
            </w:r>
            <w:r w:rsidR="00A01463">
              <w:rPr>
                <w:rStyle w:val="FootnoteReference"/>
              </w:rPr>
              <w:footnoteReference w:id="6"/>
            </w:r>
          </w:p>
        </w:tc>
        <w:tc>
          <w:tcPr>
            <w:tcW w:w="2827" w:type="dxa"/>
            <w:shd w:val="clear" w:color="auto" w:fill="auto"/>
          </w:tcPr>
          <w:p w:rsidR="00545B68" w:rsidRPr="00EB49AE" w:rsidRDefault="00545B68" w:rsidP="00E2237D">
            <w:pPr>
              <w:spacing w:after="200" w:line="276" w:lineRule="auto"/>
              <w:rPr>
                <w:rFonts w:ascii="Calibri" w:hAnsi="Calibri"/>
              </w:rPr>
            </w:pPr>
            <w:r w:rsidRPr="00471E14">
              <w:rPr>
                <w:rFonts w:ascii="Calibri" w:hAnsi="Calibri"/>
              </w:rPr>
              <w:t>Workflow System</w:t>
            </w:r>
          </w:p>
        </w:tc>
        <w:tc>
          <w:tcPr>
            <w:tcW w:w="3196" w:type="dxa"/>
            <w:shd w:val="clear" w:color="auto" w:fill="auto"/>
          </w:tcPr>
          <w:p w:rsidR="00545B68" w:rsidRPr="00EB49AE" w:rsidRDefault="00545B68" w:rsidP="00545B68">
            <w:pPr>
              <w:keepNext/>
              <w:spacing w:after="200" w:line="276" w:lineRule="auto"/>
            </w:pPr>
            <w:r w:rsidRPr="00471E14">
              <w:t>Network Data Partner, Results Receiver</w:t>
            </w:r>
          </w:p>
        </w:tc>
      </w:tr>
      <w:tr w:rsidR="00545B68" w:rsidRPr="00EB49AE" w:rsidTr="00545B68">
        <w:trPr>
          <w:cantSplit/>
          <w:trHeight w:val="825"/>
        </w:trPr>
        <w:tc>
          <w:tcPr>
            <w:tcW w:w="2828" w:type="dxa"/>
            <w:shd w:val="clear" w:color="auto" w:fill="auto"/>
          </w:tcPr>
          <w:p w:rsidR="00545B68" w:rsidRPr="00EB49AE" w:rsidRDefault="00494694" w:rsidP="00494694">
            <w:pPr>
              <w:spacing w:after="200" w:line="276" w:lineRule="auto"/>
            </w:pPr>
            <w:r>
              <w:t>Other Data Sources (</w:t>
            </w:r>
            <w:r w:rsidR="003679F2">
              <w:t>e.g.</w:t>
            </w:r>
            <w:r>
              <w:t xml:space="preserve"> Registries, </w:t>
            </w:r>
            <w:r w:rsidR="003E2F16">
              <w:t>Reference Labs, or other Specialized Data Sources</w:t>
            </w:r>
            <w:r w:rsidR="00545B68" w:rsidRPr="00471E14">
              <w:t>)</w:t>
            </w:r>
          </w:p>
        </w:tc>
        <w:tc>
          <w:tcPr>
            <w:tcW w:w="2827" w:type="dxa"/>
            <w:shd w:val="clear" w:color="auto" w:fill="auto"/>
          </w:tcPr>
          <w:p w:rsidR="00545B68" w:rsidRPr="00EB49AE" w:rsidRDefault="00545B68" w:rsidP="00E2237D">
            <w:pPr>
              <w:spacing w:after="200" w:line="276" w:lineRule="auto"/>
              <w:rPr>
                <w:rFonts w:ascii="Calibri" w:hAnsi="Calibri"/>
              </w:rPr>
            </w:pPr>
            <w:r w:rsidRPr="00471E14">
              <w:rPr>
                <w:rFonts w:ascii="Calibri" w:hAnsi="Calibri"/>
              </w:rPr>
              <w:t>Registry System</w:t>
            </w:r>
          </w:p>
        </w:tc>
        <w:tc>
          <w:tcPr>
            <w:tcW w:w="3196" w:type="dxa"/>
            <w:shd w:val="clear" w:color="auto" w:fill="auto"/>
          </w:tcPr>
          <w:p w:rsidR="00545B68" w:rsidRPr="00EB49AE" w:rsidRDefault="00545B68" w:rsidP="00545B68">
            <w:pPr>
              <w:keepNext/>
              <w:spacing w:after="200" w:line="276" w:lineRule="auto"/>
            </w:pPr>
            <w:r w:rsidRPr="00471E14">
              <w:t>Data Source, Aggregator</w:t>
            </w:r>
            <w:r w:rsidR="00883257">
              <w:t>, Information Collector/Combiner</w:t>
            </w:r>
          </w:p>
        </w:tc>
      </w:tr>
      <w:tr w:rsidR="00545B68" w:rsidRPr="00EB49AE" w:rsidTr="00545B68">
        <w:trPr>
          <w:cantSplit/>
          <w:trHeight w:val="508"/>
        </w:trPr>
        <w:tc>
          <w:tcPr>
            <w:tcW w:w="2828" w:type="dxa"/>
            <w:shd w:val="clear" w:color="auto" w:fill="auto"/>
          </w:tcPr>
          <w:p w:rsidR="00545B68" w:rsidRPr="00EB49AE" w:rsidRDefault="00545B68" w:rsidP="00280AA7">
            <w:pPr>
              <w:spacing w:after="200" w:line="276" w:lineRule="auto"/>
            </w:pPr>
            <w:r w:rsidRPr="00471E14">
              <w:t>Providers/</w:t>
            </w:r>
            <w:proofErr w:type="spellStart"/>
            <w:r w:rsidRPr="00471E14">
              <w:t>Payors</w:t>
            </w:r>
            <w:proofErr w:type="spellEnd"/>
          </w:p>
        </w:tc>
        <w:tc>
          <w:tcPr>
            <w:tcW w:w="2827" w:type="dxa"/>
            <w:shd w:val="clear" w:color="auto" w:fill="auto"/>
          </w:tcPr>
          <w:p w:rsidR="00545B68" w:rsidRPr="00EB49AE" w:rsidRDefault="00545B68" w:rsidP="00E2237D">
            <w:pPr>
              <w:spacing w:after="200" w:line="276" w:lineRule="auto"/>
              <w:rPr>
                <w:rFonts w:ascii="Calibri" w:hAnsi="Calibri"/>
              </w:rPr>
            </w:pPr>
            <w:r w:rsidRPr="00471E14">
              <w:rPr>
                <w:rFonts w:ascii="Calibri" w:hAnsi="Calibri"/>
              </w:rPr>
              <w:t>Claims System</w:t>
            </w:r>
          </w:p>
        </w:tc>
        <w:tc>
          <w:tcPr>
            <w:tcW w:w="3196" w:type="dxa"/>
            <w:shd w:val="clear" w:color="auto" w:fill="auto"/>
          </w:tcPr>
          <w:p w:rsidR="00545B68" w:rsidRPr="00EB49AE" w:rsidRDefault="009E0055" w:rsidP="00326F57">
            <w:pPr>
              <w:keepNext/>
              <w:spacing w:after="200" w:line="276" w:lineRule="auto"/>
            </w:pPr>
            <w:r>
              <w:t xml:space="preserve">Information Collector/Combiner, </w:t>
            </w:r>
            <w:r w:rsidR="00545B68" w:rsidRPr="00471E14">
              <w:t>Data Source, Aggregator</w:t>
            </w:r>
          </w:p>
        </w:tc>
      </w:tr>
      <w:tr w:rsidR="00545B68" w:rsidRPr="00EB49AE" w:rsidTr="00545B68">
        <w:trPr>
          <w:cantSplit/>
          <w:trHeight w:val="1155"/>
        </w:trPr>
        <w:tc>
          <w:tcPr>
            <w:tcW w:w="2828" w:type="dxa"/>
          </w:tcPr>
          <w:p w:rsidR="00545B68" w:rsidRPr="00EB49AE" w:rsidRDefault="00545B68" w:rsidP="00A01463">
            <w:pPr>
              <w:spacing w:after="200" w:line="276" w:lineRule="auto"/>
            </w:pPr>
            <w:r w:rsidRPr="00471E14">
              <w:lastRenderedPageBreak/>
              <w:t>Information Requestor</w:t>
            </w:r>
            <w:r w:rsidR="00A01463">
              <w:t xml:space="preserve"> </w:t>
            </w:r>
          </w:p>
        </w:tc>
        <w:tc>
          <w:tcPr>
            <w:tcW w:w="2827" w:type="dxa"/>
          </w:tcPr>
          <w:p w:rsidR="00545B68" w:rsidRPr="00EB49AE" w:rsidRDefault="00545B68" w:rsidP="00D123C3">
            <w:pPr>
              <w:spacing w:after="200" w:line="276" w:lineRule="auto"/>
              <w:rPr>
                <w:rFonts w:ascii="Calibri" w:hAnsi="Calibri"/>
              </w:rPr>
            </w:pPr>
            <w:r>
              <w:rPr>
                <w:rFonts w:ascii="Calibri" w:hAnsi="Calibri"/>
              </w:rPr>
              <w:t>Health IT</w:t>
            </w:r>
            <w:r w:rsidRPr="00471E14">
              <w:rPr>
                <w:rFonts w:ascii="Calibri" w:hAnsi="Calibri"/>
              </w:rPr>
              <w:t xml:space="preserve"> System</w:t>
            </w:r>
          </w:p>
        </w:tc>
        <w:tc>
          <w:tcPr>
            <w:tcW w:w="3196" w:type="dxa"/>
          </w:tcPr>
          <w:p w:rsidR="00545B68" w:rsidRPr="00EB49AE" w:rsidRDefault="00545B68" w:rsidP="0003667D">
            <w:r w:rsidRPr="00471E14">
              <w:t xml:space="preserve">Query Source,  Results Receiver, Information </w:t>
            </w:r>
            <w:r w:rsidRPr="0003667D">
              <w:t>Collector/Combiner</w:t>
            </w:r>
          </w:p>
        </w:tc>
      </w:tr>
    </w:tbl>
    <w:p w:rsidR="004B340E" w:rsidRPr="00EB49AE" w:rsidRDefault="00471E14" w:rsidP="00D123C3">
      <w:pPr>
        <w:pStyle w:val="Caption"/>
        <w:jc w:val="center"/>
      </w:pPr>
      <w:bookmarkStart w:id="22" w:name="_Toc309221118"/>
      <w:r w:rsidRPr="00471E14">
        <w:t xml:space="preserve">Table </w:t>
      </w:r>
      <w:fldSimple w:instr=" SEQ Table \* ARABIC ">
        <w:r w:rsidR="00CD7A02">
          <w:rPr>
            <w:noProof/>
          </w:rPr>
          <w:t>3</w:t>
        </w:r>
      </w:fldSimple>
      <w:r w:rsidR="0063771B">
        <w:t>.</w:t>
      </w:r>
      <w:r w:rsidRPr="00471E14">
        <w:t>Actors and Roles</w:t>
      </w:r>
      <w:bookmarkEnd w:id="22"/>
    </w:p>
    <w:p w:rsidR="0003667D" w:rsidRDefault="0003667D" w:rsidP="0003667D">
      <w:pPr>
        <w:pStyle w:val="Caption"/>
        <w:jc w:val="center"/>
        <w:sectPr w:rsidR="0003667D" w:rsidSect="003C0ACC">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p w:rsidR="00412ED9" w:rsidRDefault="00412ED9" w:rsidP="00412ED9">
      <w:pPr>
        <w:keepNext/>
      </w:pPr>
    </w:p>
    <w:p w:rsidR="007C27C9" w:rsidRPr="00EB49AE" w:rsidRDefault="007C27C9" w:rsidP="007C27C9">
      <w:pPr>
        <w:pStyle w:val="Heading1"/>
      </w:pPr>
      <w:bookmarkStart w:id="23" w:name="_Toc309224642"/>
      <w:r w:rsidRPr="00471E14">
        <w:t>9.0 Use Case Diagrams</w:t>
      </w:r>
      <w:bookmarkEnd w:id="23"/>
    </w:p>
    <w:p w:rsidR="007928C3" w:rsidRPr="00EB49AE" w:rsidRDefault="00D6466D" w:rsidP="00F948B9">
      <w:pPr>
        <w:keepNext/>
        <w:jc w:val="center"/>
      </w:pPr>
      <w:r>
        <w:object w:dxaOrig="15869" w:dyaOrig="9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5pt;height:376.5pt" o:ole="">
            <v:imagedata r:id="rId16" o:title=""/>
          </v:shape>
          <o:OLEObject Type="Embed" ProgID="Visio.Drawing.11" ShapeID="_x0000_i1025" DrawAspect="Content" ObjectID="_1382967766" r:id="rId17"/>
        </w:object>
      </w:r>
    </w:p>
    <w:p w:rsidR="000A75D4" w:rsidRPr="00EB49AE" w:rsidRDefault="00412ED9" w:rsidP="00412ED9">
      <w:pPr>
        <w:pStyle w:val="Caption"/>
        <w:jc w:val="center"/>
      </w:pPr>
      <w:bookmarkStart w:id="24" w:name="_Toc309221128"/>
      <w:r w:rsidRPr="00EB49AE">
        <w:t xml:space="preserve">Figure </w:t>
      </w:r>
      <w:r w:rsidR="00A201FE">
        <w:fldChar w:fldCharType="begin"/>
      </w:r>
      <w:r w:rsidR="0060467D">
        <w:instrText xml:space="preserve"> SEQ Figure \* ARABIC </w:instrText>
      </w:r>
      <w:r w:rsidR="00A201FE">
        <w:fldChar w:fldCharType="separate"/>
      </w:r>
      <w:r w:rsidR="00CD7A02">
        <w:rPr>
          <w:noProof/>
        </w:rPr>
        <w:t>1</w:t>
      </w:r>
      <w:r w:rsidR="00A201FE">
        <w:fldChar w:fldCharType="end"/>
      </w:r>
      <w:r w:rsidR="00471E14" w:rsidRPr="00471E14">
        <w:t>.  Query Health Use Case Diagram</w:t>
      </w:r>
      <w:bookmarkEnd w:id="24"/>
    </w:p>
    <w:p w:rsidR="00B01011" w:rsidRDefault="00B01011" w:rsidP="00A25FDE">
      <w:pPr>
        <w:keepNext/>
        <w:sectPr w:rsidR="00B01011" w:rsidSect="00153850">
          <w:footerReference w:type="first" r:id="rId18"/>
          <w:pgSz w:w="15840" w:h="12240" w:orient="landscape"/>
          <w:pgMar w:top="1440" w:right="1440" w:bottom="1440" w:left="1440" w:header="720" w:footer="720" w:gutter="0"/>
          <w:cols w:space="720"/>
          <w:titlePg/>
          <w:docGrid w:linePitch="360"/>
        </w:sectPr>
      </w:pPr>
    </w:p>
    <w:p w:rsidR="00A25FDE" w:rsidRPr="00EB49AE" w:rsidRDefault="00A25FDE" w:rsidP="00A25FDE">
      <w:pPr>
        <w:keepNext/>
      </w:pPr>
      <w:r w:rsidRPr="00EB49AE">
        <w:rPr>
          <w:noProof/>
        </w:rPr>
        <w:lastRenderedPageBreak/>
        <w:drawing>
          <wp:inline distT="0" distB="0" distL="0" distR="0">
            <wp:extent cx="5943600" cy="259715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59715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A25FDE" w:rsidRPr="00EB49AE" w:rsidRDefault="00A25FDE" w:rsidP="00A25FDE">
      <w:pPr>
        <w:pStyle w:val="Caption"/>
        <w:jc w:val="center"/>
      </w:pPr>
      <w:bookmarkStart w:id="25" w:name="_Toc309221129"/>
      <w:r w:rsidRPr="00EB49AE">
        <w:t xml:space="preserve">Figure </w:t>
      </w:r>
      <w:r w:rsidR="00A201FE">
        <w:fldChar w:fldCharType="begin"/>
      </w:r>
      <w:r w:rsidR="0060467D">
        <w:instrText xml:space="preserve"> SEQ Figure \* ARABIC </w:instrText>
      </w:r>
      <w:r w:rsidR="00A201FE">
        <w:fldChar w:fldCharType="separate"/>
      </w:r>
      <w:r w:rsidR="00CD7A02">
        <w:rPr>
          <w:noProof/>
        </w:rPr>
        <w:t>2</w:t>
      </w:r>
      <w:r w:rsidR="00A201FE">
        <w:fldChar w:fldCharType="end"/>
      </w:r>
      <w:r w:rsidR="00471E14" w:rsidRPr="00471E14">
        <w:t>.  Query Health Context Diagram</w:t>
      </w:r>
      <w:bookmarkEnd w:id="25"/>
    </w:p>
    <w:p w:rsidR="00BC7A60" w:rsidRPr="00EB49AE" w:rsidRDefault="00471E14" w:rsidP="00FE111A">
      <w:pPr>
        <w:pStyle w:val="Heading1"/>
      </w:pPr>
      <w:bookmarkStart w:id="26" w:name="_Toc309224643"/>
      <w:r w:rsidRPr="00471E14">
        <w:t xml:space="preserve">10.0 </w:t>
      </w:r>
      <w:r w:rsidR="009A1DFB">
        <w:t>User Stories</w:t>
      </w:r>
      <w:bookmarkEnd w:id="26"/>
    </w:p>
    <w:p w:rsidR="00C9237B" w:rsidRDefault="00471E14" w:rsidP="00F948B9">
      <w:pPr>
        <w:pStyle w:val="Heading2"/>
      </w:pPr>
      <w:bookmarkStart w:id="27" w:name="_Toc309224644"/>
      <w:r w:rsidRPr="00471E14">
        <w:t xml:space="preserve">10.1 </w:t>
      </w:r>
      <w:r w:rsidR="009A1DFB">
        <w:t>Generic User Story</w:t>
      </w:r>
      <w:bookmarkEnd w:id="27"/>
    </w:p>
    <w:p w:rsidR="009A1DFB" w:rsidRPr="009A1DFB" w:rsidRDefault="009A1DFB" w:rsidP="009A1DFB">
      <w:r w:rsidRPr="009A1DFB">
        <w:t>The purpose of the generic user story is to provide a set of agreed upon business actors, abstract roles, elements, and processes for distributed queries. This generic user story will be used as a starting point and tailored for specific types of queries and responses from the user point of view. The functional requirements based on the user stories will need to take into account the variability of queries and information that may need to be exchanged, and this may be reflected in a richer set of requirements than a single user story may convey.</w:t>
      </w:r>
    </w:p>
    <w:p w:rsidR="009A1DFB" w:rsidRDefault="009A1DFB" w:rsidP="009A1DFB">
      <w:pPr>
        <w:pStyle w:val="Heading3"/>
      </w:pPr>
      <w:bookmarkStart w:id="28" w:name="_Toc309224645"/>
      <w:r w:rsidRPr="00471E14">
        <w:t>10.1</w:t>
      </w:r>
      <w:r>
        <w:t xml:space="preserve">.1 </w:t>
      </w:r>
      <w:r w:rsidR="00153850">
        <w:t xml:space="preserve">Generic User Story </w:t>
      </w:r>
      <w:r>
        <w:t>Actors and Roles</w:t>
      </w:r>
      <w:bookmarkEnd w:id="28"/>
    </w:p>
    <w:p w:rsidR="006C403C" w:rsidRDefault="00C133D2">
      <w:r>
        <w:t xml:space="preserve">Please refer to section </w:t>
      </w:r>
      <w:r w:rsidRPr="00C133D2">
        <w:t>8.0</w:t>
      </w:r>
      <w:r w:rsidR="000F28A1">
        <w:t>, table 3,</w:t>
      </w:r>
      <w:r w:rsidRPr="00C133D2">
        <w:t xml:space="preserve"> </w:t>
      </w:r>
      <w:r>
        <w:t xml:space="preserve">for the Generic User Story </w:t>
      </w:r>
      <w:r w:rsidR="000F28A1">
        <w:t xml:space="preserve">business </w:t>
      </w:r>
      <w:r>
        <w:t>actors and role</w:t>
      </w:r>
      <w:r w:rsidR="000F28A1">
        <w:t>s.</w:t>
      </w:r>
      <w:r>
        <w:t xml:space="preserve"> </w:t>
      </w:r>
    </w:p>
    <w:p w:rsidR="00A01463" w:rsidRPr="00A01463" w:rsidRDefault="00E05EBA" w:rsidP="009A1DFB">
      <w:pPr>
        <w:pStyle w:val="Heading3"/>
      </w:pPr>
      <w:bookmarkStart w:id="29" w:name="_Toc309224646"/>
      <w:r>
        <w:t xml:space="preserve">10.1.2 </w:t>
      </w:r>
      <w:r w:rsidR="00367BC7">
        <w:t xml:space="preserve">Generic </w:t>
      </w:r>
      <w:r>
        <w:t>User</w:t>
      </w:r>
      <w:r w:rsidR="009A1DFB">
        <w:t xml:space="preserve"> Story</w:t>
      </w:r>
      <w:bookmarkEnd w:id="29"/>
    </w:p>
    <w:p w:rsidR="00A01463" w:rsidRDefault="00A01463" w:rsidP="00A01463">
      <w:r>
        <w:t xml:space="preserve">As part of Meaningful Use Stage 1 requirements, eligible Providers/Provider Organizations must populate or enter structured clinical data into an EHR (data source) for medications, laboratory orders/results, diagnoses/problem lists, allergies, demographic information, and vital signs. The availability of the data allows the Providers/Provider Organizations to become data sources/aggregators for Query Health. In addition to Provider/Provider Organizations, other possible data sources can be various registries (professional societies', state registries) and </w:t>
      </w:r>
      <w:proofErr w:type="spellStart"/>
      <w:r>
        <w:t>payor</w:t>
      </w:r>
      <w:proofErr w:type="spellEnd"/>
      <w:r>
        <w:t xml:space="preserve"> organizations (based on claims information).</w:t>
      </w:r>
    </w:p>
    <w:p w:rsidR="00A01463" w:rsidRDefault="00A01463" w:rsidP="00A01463">
      <w:r>
        <w:t>An authorized Information Requestor</w:t>
      </w:r>
      <w:r w:rsidR="00AD467A">
        <w:t>, the query source</w:t>
      </w:r>
      <w:r w:rsidR="003679F2">
        <w:t>, initiates</w:t>
      </w:r>
      <w:r w:rsidR="00BE75A2">
        <w:t xml:space="preserve"> a query </w:t>
      </w:r>
      <w:r>
        <w:t xml:space="preserve">for a particular purpose. The query </w:t>
      </w:r>
      <w:r w:rsidR="00DC643F">
        <w:t>could</w:t>
      </w:r>
      <w:r>
        <w:t xml:space="preserve"> go directly to a data source, or through an Intermediary, a network data partner. Depending on the purpose of the query, it may be a one-time query, or it may be a request for a periodic update of the results. Upon receiving the query, based on the specific type of query or jurisdiction requirements </w:t>
      </w:r>
      <w:r>
        <w:lastRenderedPageBreak/>
        <w:t>the Provider/Provider organization may</w:t>
      </w:r>
      <w:r w:rsidR="0012766B">
        <w:t xml:space="preserve"> </w:t>
      </w:r>
      <w:r w:rsidR="00AD467A">
        <w:t xml:space="preserve">verify </w:t>
      </w:r>
      <w:r w:rsidR="00326F57">
        <w:t xml:space="preserve">that </w:t>
      </w:r>
      <w:r w:rsidR="00AD467A">
        <w:t xml:space="preserve">relevant local authorizations are obtained and </w:t>
      </w:r>
      <w:r w:rsidR="00326F57">
        <w:t xml:space="preserve">that </w:t>
      </w:r>
      <w:r w:rsidR="00AD467A">
        <w:t xml:space="preserve">any regulatory, privacy, proprietary or similar issues are addressed as </w:t>
      </w:r>
      <w:r w:rsidR="00326F57">
        <w:t xml:space="preserve">generally </w:t>
      </w:r>
      <w:r w:rsidR="00AD467A">
        <w:t>described in 2.4, 2.5 and 6.0</w:t>
      </w:r>
      <w:r w:rsidR="003679F2">
        <w:t>.</w:t>
      </w:r>
      <w:r w:rsidR="0012766B">
        <w:t xml:space="preserve">  </w:t>
      </w:r>
      <w:r>
        <w:t xml:space="preserve"> The Provider/Provider organization, in its role as a data source, extracts the data for each result type requested in the query.</w:t>
      </w:r>
      <w:r w:rsidR="00C9639C" w:rsidRPr="00C9639C">
        <w:t xml:space="preserve"> </w:t>
      </w:r>
      <w:r w:rsidR="00C9639C">
        <w:t xml:space="preserve">The data extraction can occur at different intervals and can either be pre-extracted or extracted </w:t>
      </w:r>
      <w:r w:rsidR="00326F57">
        <w:t xml:space="preserve">in </w:t>
      </w:r>
      <w:r w:rsidR="00C9639C">
        <w:t xml:space="preserve">real time. </w:t>
      </w:r>
      <w:r>
        <w:t xml:space="preserve"> </w:t>
      </w:r>
      <w:r w:rsidR="003679F2">
        <w:t>A</w:t>
      </w:r>
      <w:r w:rsidR="0012766B">
        <w:t xml:space="preserve"> log is created</w:t>
      </w:r>
      <w:r w:rsidR="005A716F">
        <w:t xml:space="preserve"> to track the query requests and results. </w:t>
      </w:r>
      <w:r>
        <w:t>The final Result Set from the Provider/Provider Organizations (data source) is sent back to the Information Requestor (query source).</w:t>
      </w:r>
    </w:p>
    <w:p w:rsidR="00A01463" w:rsidRDefault="00A01463" w:rsidP="00A01463">
      <w:r>
        <w:t>When the data needs to be aggregated and/or de-identified, additional steps and actors may be involved. For example, a Query and Results reviewer may approve the results for distribution for some types of queries. An Intermediary acting as a network data partner and information data collector/combiner may be needed to aggregate results from multiple data sources or sent to multiple query sources.</w:t>
      </w:r>
    </w:p>
    <w:p w:rsidR="009A1DFB" w:rsidRDefault="009A1DFB" w:rsidP="009A1DFB">
      <w:pPr>
        <w:pStyle w:val="Heading2"/>
      </w:pPr>
      <w:bookmarkStart w:id="30" w:name="_Toc309224647"/>
      <w:r w:rsidRPr="00471E14">
        <w:t>10.</w:t>
      </w:r>
      <w:r>
        <w:t>2</w:t>
      </w:r>
      <w:r w:rsidRPr="00471E14">
        <w:t xml:space="preserve"> </w:t>
      </w:r>
      <w:r>
        <w:t>E</w:t>
      </w:r>
      <w:r w:rsidRPr="009A1DFB">
        <w:t>xpanded Analysis for Diabetic Care in an Outpatient Setting</w:t>
      </w:r>
      <w:bookmarkEnd w:id="30"/>
    </w:p>
    <w:p w:rsidR="003E2F16" w:rsidRDefault="00E127ED">
      <w:r>
        <w:t>This represents a specific instance of the Generic User Story</w:t>
      </w:r>
      <w:r w:rsidR="00951A20">
        <w:t xml:space="preserve"> in which a public health agency distributes queries to providers and their intermediaries to assess the management of diabetes in the outpatient setting.</w:t>
      </w:r>
    </w:p>
    <w:p w:rsidR="00A01463" w:rsidRDefault="00E05EBA" w:rsidP="00A01463">
      <w:pPr>
        <w:pStyle w:val="Heading3"/>
      </w:pPr>
      <w:bookmarkStart w:id="31" w:name="_Toc309224648"/>
      <w:r>
        <w:t>10.2.1 Expanded</w:t>
      </w:r>
      <w:r w:rsidR="009A1DFB" w:rsidRPr="009A1DFB">
        <w:t xml:space="preserve"> Analysis </w:t>
      </w:r>
      <w:r w:rsidR="009A1DFB">
        <w:t xml:space="preserve">Actors </w:t>
      </w:r>
      <w:r w:rsidR="00927853">
        <w:t>and</w:t>
      </w:r>
      <w:r w:rsidR="009A1DFB">
        <w:t xml:space="preserve"> Roles</w:t>
      </w:r>
      <w:bookmarkEnd w:id="31"/>
    </w:p>
    <w:tbl>
      <w:tblPr>
        <w:tblStyle w:val="TableGrid"/>
        <w:tblW w:w="0" w:type="auto"/>
        <w:tblLook w:val="04A0"/>
      </w:tblPr>
      <w:tblGrid>
        <w:gridCol w:w="3192"/>
        <w:gridCol w:w="3192"/>
        <w:gridCol w:w="3192"/>
      </w:tblGrid>
      <w:tr w:rsidR="009A1DFB" w:rsidRPr="00EB49AE" w:rsidTr="009A1DFB">
        <w:trPr>
          <w:cantSplit/>
          <w:tblHeader/>
        </w:trPr>
        <w:tc>
          <w:tcPr>
            <w:tcW w:w="3192" w:type="dxa"/>
            <w:shd w:val="clear" w:color="auto" w:fill="4F81BD" w:themeFill="accent1"/>
            <w:noWrap/>
          </w:tcPr>
          <w:p w:rsidR="009A1DFB" w:rsidRPr="00EB49AE" w:rsidRDefault="009A1DFB" w:rsidP="009A1DFB">
            <w:pPr>
              <w:jc w:val="center"/>
              <w:rPr>
                <w:b/>
                <w:color w:val="FFFFFF" w:themeColor="background1"/>
              </w:rPr>
            </w:pPr>
            <w:r w:rsidRPr="00EB49AE">
              <w:rPr>
                <w:b/>
                <w:color w:val="FFFFFF" w:themeColor="background1"/>
              </w:rPr>
              <w:t>Business Actor</w:t>
            </w:r>
          </w:p>
        </w:tc>
        <w:tc>
          <w:tcPr>
            <w:tcW w:w="3192" w:type="dxa"/>
            <w:shd w:val="clear" w:color="auto" w:fill="4F81BD" w:themeFill="accent1"/>
            <w:noWrap/>
          </w:tcPr>
          <w:p w:rsidR="009A1DFB" w:rsidRPr="00EB49AE" w:rsidRDefault="009A1DFB" w:rsidP="009A1DFB">
            <w:pPr>
              <w:jc w:val="center"/>
              <w:rPr>
                <w:b/>
                <w:color w:val="FFFFFF" w:themeColor="background1"/>
              </w:rPr>
            </w:pPr>
            <w:r w:rsidRPr="00EB49AE">
              <w:rPr>
                <w:b/>
                <w:color w:val="FFFFFF" w:themeColor="background1"/>
              </w:rPr>
              <w:t>System</w:t>
            </w:r>
          </w:p>
        </w:tc>
        <w:tc>
          <w:tcPr>
            <w:tcW w:w="3192" w:type="dxa"/>
            <w:shd w:val="clear" w:color="auto" w:fill="4F81BD" w:themeFill="accent1"/>
            <w:noWrap/>
          </w:tcPr>
          <w:p w:rsidR="009A1DFB" w:rsidRPr="00EB49AE" w:rsidRDefault="009A1DFB" w:rsidP="009A1DFB">
            <w:pPr>
              <w:spacing w:after="200" w:line="276" w:lineRule="auto"/>
              <w:jc w:val="center"/>
              <w:rPr>
                <w:b/>
                <w:color w:val="FFFFFF" w:themeColor="background1"/>
              </w:rPr>
            </w:pPr>
            <w:r w:rsidRPr="00471E14">
              <w:rPr>
                <w:b/>
                <w:color w:val="FFFFFF" w:themeColor="background1"/>
              </w:rPr>
              <w:t>Role</w:t>
            </w:r>
          </w:p>
        </w:tc>
      </w:tr>
      <w:tr w:rsidR="009A1DFB" w:rsidRPr="00EB49AE" w:rsidTr="009A1DFB">
        <w:trPr>
          <w:cantSplit/>
          <w:tblHeader/>
        </w:trPr>
        <w:tc>
          <w:tcPr>
            <w:tcW w:w="3192" w:type="dxa"/>
          </w:tcPr>
          <w:p w:rsidR="009A1DFB" w:rsidRDefault="009A1DFB" w:rsidP="009A1DFB">
            <w:r w:rsidRPr="00471E14">
              <w:t>Provider/Provider Organization</w:t>
            </w:r>
            <w:r>
              <w:t xml:space="preserve"> </w:t>
            </w:r>
          </w:p>
          <w:p w:rsidR="009A1DFB" w:rsidRPr="00EB49AE" w:rsidRDefault="009A1DFB" w:rsidP="009A1DFB">
            <w:r w:rsidRPr="00510F8C">
              <w:rPr>
                <w:u w:val="single"/>
              </w:rPr>
              <w:t xml:space="preserve">OR </w:t>
            </w:r>
            <w:r>
              <w:t>Health Information Exchange (HIE)/Regional Health Information Organization (RHIO)</w:t>
            </w:r>
          </w:p>
        </w:tc>
        <w:tc>
          <w:tcPr>
            <w:tcW w:w="3192" w:type="dxa"/>
          </w:tcPr>
          <w:p w:rsidR="009A1DFB" w:rsidRPr="00EB49AE" w:rsidRDefault="009A1DFB" w:rsidP="009A1DFB">
            <w:pPr>
              <w:spacing w:after="200" w:line="276" w:lineRule="auto"/>
              <w:rPr>
                <w:rFonts w:ascii="Calibri" w:hAnsi="Calibri"/>
              </w:rPr>
            </w:pPr>
            <w:r w:rsidRPr="00471E14">
              <w:t>Electronic Health Record System</w:t>
            </w:r>
            <w:r>
              <w:rPr>
                <w:rFonts w:ascii="Calibri" w:hAnsi="Calibri"/>
              </w:rPr>
              <w:t xml:space="preserve">/Health IT </w:t>
            </w:r>
            <w:r w:rsidRPr="00471E14">
              <w:rPr>
                <w:rFonts w:ascii="Calibri" w:hAnsi="Calibri"/>
              </w:rPr>
              <w:t>System</w:t>
            </w:r>
          </w:p>
        </w:tc>
        <w:tc>
          <w:tcPr>
            <w:tcW w:w="3192" w:type="dxa"/>
          </w:tcPr>
          <w:p w:rsidR="009A1DFB" w:rsidRPr="00EB49AE" w:rsidRDefault="009A1DFB" w:rsidP="009A1DFB">
            <w:pPr>
              <w:keepNext/>
              <w:spacing w:after="200" w:line="276" w:lineRule="auto"/>
            </w:pPr>
            <w:r>
              <w:t>Data Source/</w:t>
            </w:r>
            <w:r w:rsidR="00883257">
              <w:t xml:space="preserve">Query Responder, </w:t>
            </w:r>
            <w:r>
              <w:t>Aggregator,</w:t>
            </w:r>
            <w:r w:rsidRPr="00471E14">
              <w:t xml:space="preserve"> </w:t>
            </w:r>
            <w:r>
              <w:t>Query Request Receiver,</w:t>
            </w:r>
            <w:r w:rsidRPr="00471E14">
              <w:t xml:space="preserve"> Network Data Partner, Information Collector/Combiner</w:t>
            </w:r>
          </w:p>
        </w:tc>
      </w:tr>
      <w:tr w:rsidR="009A1DFB" w:rsidRPr="00EB49AE" w:rsidTr="009A1DFB">
        <w:trPr>
          <w:cantSplit/>
          <w:tblHeader/>
        </w:trPr>
        <w:tc>
          <w:tcPr>
            <w:tcW w:w="3192" w:type="dxa"/>
            <w:shd w:val="clear" w:color="auto" w:fill="auto"/>
          </w:tcPr>
          <w:p w:rsidR="009A1DFB" w:rsidRPr="00EB49AE" w:rsidRDefault="009A1DFB" w:rsidP="009A1DFB">
            <w:pPr>
              <w:spacing w:after="200" w:line="276" w:lineRule="auto"/>
            </w:pPr>
            <w:r w:rsidRPr="00471E14">
              <w:t>Query &amp; Results Reviewer</w:t>
            </w:r>
          </w:p>
        </w:tc>
        <w:tc>
          <w:tcPr>
            <w:tcW w:w="3192" w:type="dxa"/>
            <w:shd w:val="clear" w:color="auto" w:fill="auto"/>
          </w:tcPr>
          <w:p w:rsidR="009A1DFB" w:rsidRPr="00EB49AE" w:rsidRDefault="009A1DFB" w:rsidP="009A1DFB">
            <w:pPr>
              <w:spacing w:after="200" w:line="276" w:lineRule="auto"/>
              <w:rPr>
                <w:rFonts w:ascii="Calibri" w:hAnsi="Calibri"/>
              </w:rPr>
            </w:pPr>
            <w:r w:rsidRPr="00471E14">
              <w:rPr>
                <w:rFonts w:ascii="Calibri" w:hAnsi="Calibri"/>
              </w:rPr>
              <w:t>Workflow System</w:t>
            </w:r>
          </w:p>
        </w:tc>
        <w:tc>
          <w:tcPr>
            <w:tcW w:w="3192" w:type="dxa"/>
            <w:shd w:val="clear" w:color="auto" w:fill="auto"/>
          </w:tcPr>
          <w:p w:rsidR="009A1DFB" w:rsidRPr="00EB49AE" w:rsidRDefault="009A1DFB" w:rsidP="009A1DFB">
            <w:pPr>
              <w:keepNext/>
              <w:spacing w:after="200" w:line="276" w:lineRule="auto"/>
            </w:pPr>
            <w:r w:rsidRPr="00471E14">
              <w:t>Network Data Partner,</w:t>
            </w:r>
            <w:r>
              <w:t xml:space="preserve"> Query Request Receiver,</w:t>
            </w:r>
            <w:r w:rsidRPr="00471E14">
              <w:t xml:space="preserve"> Results Receiver</w:t>
            </w:r>
          </w:p>
        </w:tc>
      </w:tr>
      <w:tr w:rsidR="009A1DFB" w:rsidRPr="00EB49AE" w:rsidTr="009A1DFB">
        <w:trPr>
          <w:cantSplit/>
          <w:tblHeader/>
        </w:trPr>
        <w:tc>
          <w:tcPr>
            <w:tcW w:w="3192" w:type="dxa"/>
          </w:tcPr>
          <w:p w:rsidR="009A1DFB" w:rsidRPr="00EB49AE" w:rsidRDefault="009A1DFB" w:rsidP="009A1DFB">
            <w:pPr>
              <w:spacing w:after="200" w:line="276" w:lineRule="auto"/>
            </w:pPr>
            <w:r>
              <w:t>Public Health Agency (i.e. Department of Public Health)</w:t>
            </w:r>
          </w:p>
        </w:tc>
        <w:tc>
          <w:tcPr>
            <w:tcW w:w="3192" w:type="dxa"/>
          </w:tcPr>
          <w:p w:rsidR="009A1DFB" w:rsidRPr="00EB49AE" w:rsidRDefault="009A1DFB" w:rsidP="009A1DFB">
            <w:pPr>
              <w:spacing w:after="200" w:line="276" w:lineRule="auto"/>
              <w:rPr>
                <w:rFonts w:ascii="Calibri" w:hAnsi="Calibri"/>
              </w:rPr>
            </w:pPr>
            <w:r>
              <w:rPr>
                <w:rFonts w:ascii="Calibri" w:hAnsi="Calibri"/>
              </w:rPr>
              <w:t xml:space="preserve">Health IT </w:t>
            </w:r>
            <w:r w:rsidRPr="00471E14">
              <w:rPr>
                <w:rFonts w:ascii="Calibri" w:hAnsi="Calibri"/>
              </w:rPr>
              <w:t>System</w:t>
            </w:r>
          </w:p>
        </w:tc>
        <w:tc>
          <w:tcPr>
            <w:tcW w:w="3192" w:type="dxa"/>
          </w:tcPr>
          <w:p w:rsidR="009A1DFB" w:rsidRPr="00EB49AE" w:rsidRDefault="009A1DFB" w:rsidP="00927853">
            <w:pPr>
              <w:keepNext/>
              <w:spacing w:after="200" w:line="276" w:lineRule="auto"/>
            </w:pPr>
            <w:r w:rsidRPr="00471E14">
              <w:t>Query Source,  Results Receiver, Information Collector/Combiner</w:t>
            </w:r>
          </w:p>
        </w:tc>
      </w:tr>
    </w:tbl>
    <w:p w:rsidR="001C5E9F" w:rsidRDefault="00927853">
      <w:pPr>
        <w:pStyle w:val="Caption"/>
        <w:jc w:val="center"/>
      </w:pPr>
      <w:bookmarkStart w:id="32" w:name="_Toc309221119"/>
      <w:r>
        <w:t xml:space="preserve">Table </w:t>
      </w:r>
      <w:r w:rsidR="00A201FE">
        <w:fldChar w:fldCharType="begin"/>
      </w:r>
      <w:r>
        <w:instrText xml:space="preserve"> SEQ Table \* ARABIC </w:instrText>
      </w:r>
      <w:r w:rsidR="00A201FE">
        <w:fldChar w:fldCharType="separate"/>
      </w:r>
      <w:r w:rsidR="00E101B9">
        <w:rPr>
          <w:noProof/>
        </w:rPr>
        <w:t>4</w:t>
      </w:r>
      <w:r w:rsidR="00A201FE">
        <w:fldChar w:fldCharType="end"/>
      </w:r>
      <w:r>
        <w:t>: Expanded Analysis User Story Actors and Roles</w:t>
      </w:r>
      <w:bookmarkEnd w:id="32"/>
    </w:p>
    <w:p w:rsidR="00337F04" w:rsidRDefault="00337F04" w:rsidP="009A1DFB">
      <w:pPr>
        <w:pStyle w:val="Heading3"/>
      </w:pPr>
      <w:bookmarkStart w:id="33" w:name="_Toc309224649"/>
      <w:r>
        <w:t>10.2.2 Expanded Analysis Operational Requirements</w:t>
      </w:r>
      <w:bookmarkEnd w:id="33"/>
    </w:p>
    <w:p w:rsidR="00337F04" w:rsidRPr="00036689" w:rsidRDefault="00337F04" w:rsidP="00337F04">
      <w:pPr>
        <w:rPr>
          <w:rFonts w:cstheme="minorHAnsi"/>
          <w:bCs/>
        </w:rPr>
      </w:pPr>
      <w:r w:rsidRPr="001271E7">
        <w:rPr>
          <w:rFonts w:cstheme="minorHAnsi"/>
          <w:bCs/>
        </w:rPr>
        <w:t xml:space="preserve">This section </w:t>
      </w:r>
      <w:r w:rsidRPr="009D55BE">
        <w:rPr>
          <w:rFonts w:cstheme="minorHAnsi"/>
          <w:bCs/>
        </w:rPr>
        <w:t xml:space="preserve">sets forth the best practice </w:t>
      </w:r>
      <w:r w:rsidRPr="00741B49">
        <w:rPr>
          <w:rFonts w:cstheme="minorHAnsi"/>
          <w:bCs/>
        </w:rPr>
        <w:t>operational requirements and considerations</w:t>
      </w:r>
      <w:r w:rsidRPr="00036689">
        <w:rPr>
          <w:rFonts w:cstheme="minorHAnsi"/>
          <w:bCs/>
        </w:rPr>
        <w:t xml:space="preserve"> that should be applied to the Expanded Analysis User Story. </w:t>
      </w:r>
    </w:p>
    <w:p w:rsidR="00337F04" w:rsidRPr="00036689" w:rsidRDefault="00337F04" w:rsidP="00337F04">
      <w:pPr>
        <w:rPr>
          <w:rFonts w:cstheme="minorHAnsi"/>
        </w:rPr>
      </w:pPr>
      <w:r w:rsidRPr="00036689">
        <w:rPr>
          <w:rFonts w:cstheme="minorHAnsi"/>
        </w:rPr>
        <w:t>Key operational requirements and considerations include:</w:t>
      </w:r>
    </w:p>
    <w:p w:rsidR="00337F04" w:rsidRPr="00337F04" w:rsidRDefault="00337F04" w:rsidP="00337F04">
      <w:pPr>
        <w:pStyle w:val="ListParagraph"/>
        <w:numPr>
          <w:ilvl w:val="0"/>
          <w:numId w:val="29"/>
        </w:numPr>
        <w:rPr>
          <w:b/>
        </w:rPr>
      </w:pPr>
      <w:r w:rsidRPr="00337F04">
        <w:rPr>
          <w:b/>
        </w:rPr>
        <w:t>Principles for organization, management and coordination of distributed network of independent organizations</w:t>
      </w:r>
    </w:p>
    <w:p w:rsidR="00337F04" w:rsidRPr="00337F04" w:rsidRDefault="00337F04" w:rsidP="00337F04">
      <w:pPr>
        <w:pStyle w:val="ListParagraph"/>
        <w:numPr>
          <w:ilvl w:val="0"/>
          <w:numId w:val="8"/>
        </w:numPr>
      </w:pPr>
      <w:r w:rsidRPr="00337F04">
        <w:lastRenderedPageBreak/>
        <w:t xml:space="preserve">Necessary and appropriate legal agreements among network participants, such as Data Use Agreements, Data Sharing Agreements and Service Agreements.  These agreements, or combinations thereof, will: </w:t>
      </w:r>
    </w:p>
    <w:p w:rsidR="00337F04" w:rsidRPr="00337F04" w:rsidRDefault="00337F04" w:rsidP="00337F04">
      <w:pPr>
        <w:pStyle w:val="ListParagraph"/>
        <w:numPr>
          <w:ilvl w:val="1"/>
          <w:numId w:val="8"/>
        </w:numPr>
        <w:shd w:val="clear" w:color="auto" w:fill="FFFFFF"/>
        <w:spacing w:before="100" w:beforeAutospacing="1" w:after="100" w:afterAutospacing="1" w:line="240" w:lineRule="auto"/>
      </w:pPr>
      <w:r w:rsidRPr="00337F04">
        <w:t xml:space="preserve">Address ONC Policy Sandbox principles (described below) and be drafted under the assumption that the information requestor is a public health agency </w:t>
      </w:r>
    </w:p>
    <w:p w:rsidR="00337F04" w:rsidRPr="00337F04" w:rsidRDefault="00337F04" w:rsidP="00337F04">
      <w:pPr>
        <w:pStyle w:val="ListParagraph"/>
        <w:numPr>
          <w:ilvl w:val="1"/>
          <w:numId w:val="8"/>
        </w:numPr>
        <w:shd w:val="clear" w:color="auto" w:fill="FFFFFF"/>
        <w:spacing w:before="100" w:beforeAutospacing="1" w:after="100" w:afterAutospacing="1" w:line="240" w:lineRule="auto"/>
      </w:pPr>
      <w:r w:rsidRPr="00337F04">
        <w:t xml:space="preserve">Address disclosure of de-identified aggregate data at the provider level/HIE and use for follow-up queries or contacts </w:t>
      </w:r>
    </w:p>
    <w:p w:rsidR="00337F04" w:rsidRPr="00337F04" w:rsidRDefault="00337F04" w:rsidP="00337F04">
      <w:pPr>
        <w:pStyle w:val="ListParagraph"/>
        <w:numPr>
          <w:ilvl w:val="1"/>
          <w:numId w:val="8"/>
        </w:numPr>
        <w:shd w:val="clear" w:color="auto" w:fill="FFFFFF"/>
        <w:spacing w:before="100" w:beforeAutospacing="1" w:after="100" w:afterAutospacing="1" w:line="240" w:lineRule="auto"/>
      </w:pPr>
      <w:r w:rsidRPr="00337F04">
        <w:t>Detail the scope and purpose of, and data types (i.e., counts) involved in, queries; response times; data integrity; and re-identification.</w:t>
      </w:r>
    </w:p>
    <w:p w:rsidR="00337F04" w:rsidRPr="00337F04" w:rsidRDefault="00337F04" w:rsidP="00337F04">
      <w:pPr>
        <w:pStyle w:val="ListParagraph"/>
        <w:numPr>
          <w:ilvl w:val="0"/>
          <w:numId w:val="8"/>
        </w:numPr>
      </w:pPr>
      <w:r w:rsidRPr="00337F04">
        <w:t>Necessary and appropriate policies and procedures to operationalize agreements</w:t>
      </w:r>
    </w:p>
    <w:p w:rsidR="00337F04" w:rsidRPr="00337F04" w:rsidRDefault="00337F04" w:rsidP="00337F04">
      <w:pPr>
        <w:pStyle w:val="ListParagraph"/>
        <w:numPr>
          <w:ilvl w:val="0"/>
          <w:numId w:val="8"/>
        </w:numPr>
      </w:pPr>
      <w:r w:rsidRPr="00337F04">
        <w:t>Governance principles, depending upon the participants, data and standards in use</w:t>
      </w:r>
    </w:p>
    <w:p w:rsidR="00337F04" w:rsidRPr="00337F04" w:rsidRDefault="00337F04" w:rsidP="00337F04">
      <w:pPr>
        <w:pStyle w:val="ListParagraph"/>
        <w:numPr>
          <w:ilvl w:val="1"/>
          <w:numId w:val="8"/>
        </w:numPr>
      </w:pPr>
      <w:r w:rsidRPr="00337F04">
        <w:t>These will build on existing frameworks at pilot networks</w:t>
      </w:r>
    </w:p>
    <w:p w:rsidR="00337F04" w:rsidRPr="00337F04" w:rsidRDefault="00337F04" w:rsidP="00337F04">
      <w:pPr>
        <w:pStyle w:val="ListParagraph"/>
        <w:ind w:left="1080"/>
      </w:pPr>
    </w:p>
    <w:p w:rsidR="00337F04" w:rsidRPr="00337F04" w:rsidRDefault="00337F04" w:rsidP="00337F04">
      <w:pPr>
        <w:pStyle w:val="ListParagraph"/>
        <w:numPr>
          <w:ilvl w:val="0"/>
          <w:numId w:val="29"/>
        </w:numPr>
        <w:rPr>
          <w:b/>
        </w:rPr>
      </w:pPr>
      <w:r w:rsidRPr="00337F04">
        <w:rPr>
          <w:b/>
        </w:rPr>
        <w:t>Sustainability</w:t>
      </w:r>
    </w:p>
    <w:p w:rsidR="00337F04" w:rsidRPr="00337F04" w:rsidRDefault="00337F04" w:rsidP="00F27D3D">
      <w:pPr>
        <w:pStyle w:val="ListParagraph"/>
        <w:numPr>
          <w:ilvl w:val="0"/>
          <w:numId w:val="8"/>
        </w:numPr>
      </w:pPr>
      <w:r w:rsidRPr="00337F04">
        <w:t>Business  and clinical models that create measurable value for all stakeholders and participants</w:t>
      </w:r>
    </w:p>
    <w:p w:rsidR="00337F04" w:rsidRPr="00337F04" w:rsidRDefault="00337F04" w:rsidP="00F27D3D">
      <w:pPr>
        <w:pStyle w:val="ListParagraph"/>
        <w:numPr>
          <w:ilvl w:val="0"/>
          <w:numId w:val="8"/>
        </w:numPr>
      </w:pPr>
      <w:r w:rsidRPr="00337F04">
        <w:t>Financial models that lower transaction costs for the system as a whole and show Return on Investment (ROI)</w:t>
      </w:r>
    </w:p>
    <w:p w:rsidR="00337F04" w:rsidRPr="00337F04" w:rsidRDefault="00337F04" w:rsidP="00337F04">
      <w:pPr>
        <w:pStyle w:val="ListParagraph"/>
        <w:ind w:left="1800"/>
      </w:pPr>
    </w:p>
    <w:p w:rsidR="00337F04" w:rsidRPr="00337F04" w:rsidRDefault="00337F04" w:rsidP="00337F04">
      <w:pPr>
        <w:pStyle w:val="ListParagraph"/>
        <w:numPr>
          <w:ilvl w:val="0"/>
          <w:numId w:val="31"/>
        </w:numPr>
        <w:rPr>
          <w:b/>
        </w:rPr>
      </w:pPr>
      <w:r w:rsidRPr="00337F04">
        <w:rPr>
          <w:b/>
        </w:rPr>
        <w:t xml:space="preserve">Scalability and Performance </w:t>
      </w:r>
    </w:p>
    <w:p w:rsidR="00337F04" w:rsidRPr="00337F04" w:rsidRDefault="00337F04" w:rsidP="00337F04">
      <w:pPr>
        <w:pStyle w:val="ListParagraph"/>
        <w:numPr>
          <w:ilvl w:val="0"/>
          <w:numId w:val="8"/>
        </w:numPr>
      </w:pPr>
      <w:r w:rsidRPr="00337F04">
        <w:t>Ensure that individual components and operational agreements will be scalable and perform to meet the appropriate business model</w:t>
      </w:r>
    </w:p>
    <w:p w:rsidR="00337F04" w:rsidRPr="00337F04" w:rsidRDefault="00337F04" w:rsidP="00337F04">
      <w:pPr>
        <w:pStyle w:val="ListParagraph"/>
        <w:numPr>
          <w:ilvl w:val="1"/>
          <w:numId w:val="8"/>
        </w:numPr>
      </w:pPr>
      <w:r w:rsidRPr="00337F04">
        <w:t xml:space="preserve">Pilots will build on existing networks, participants and agreements </w:t>
      </w:r>
    </w:p>
    <w:p w:rsidR="00337F04" w:rsidRDefault="00337F04" w:rsidP="00337F04">
      <w:pPr>
        <w:pStyle w:val="Heading3"/>
      </w:pPr>
      <w:bookmarkStart w:id="34" w:name="_Toc309224650"/>
      <w:r>
        <w:t>10.2.3 Expanded Analysis Regulatory Issues</w:t>
      </w:r>
      <w:bookmarkEnd w:id="34"/>
    </w:p>
    <w:p w:rsidR="00337F04" w:rsidRPr="009D55BE" w:rsidRDefault="00337F04" w:rsidP="00337F04">
      <w:pPr>
        <w:rPr>
          <w:rFonts w:cstheme="minorHAnsi"/>
        </w:rPr>
      </w:pPr>
      <w:r w:rsidRPr="00036689">
        <w:rPr>
          <w:rFonts w:cstheme="minorHAnsi"/>
        </w:rPr>
        <w:t xml:space="preserve">Federal privacy and security rules set forth requirements necessary to protect individually identifiable health information from unauthorized use and disclosure, all of which must be met by Query Health Participants.  This User Story acknowledges the variations in privacy and security policies and requirements for reporting across local, state, tribal and territorial boundaries, as well as voluntary versus mandatory requirements.   </w:t>
      </w:r>
    </w:p>
    <w:p w:rsidR="00337F04" w:rsidRPr="009D55BE" w:rsidRDefault="00337F04" w:rsidP="00337F04">
      <w:pPr>
        <w:rPr>
          <w:rFonts w:cstheme="minorHAnsi"/>
        </w:rPr>
      </w:pPr>
      <w:r w:rsidRPr="00036689">
        <w:rPr>
          <w:rFonts w:cstheme="minorHAnsi"/>
        </w:rPr>
        <w:t>At a minimum, participants must:</w:t>
      </w:r>
    </w:p>
    <w:p w:rsidR="00337F04" w:rsidRPr="00337F04" w:rsidRDefault="00337F04" w:rsidP="00337F04">
      <w:pPr>
        <w:pStyle w:val="ListParagraph"/>
        <w:numPr>
          <w:ilvl w:val="0"/>
          <w:numId w:val="11"/>
        </w:numPr>
      </w:pPr>
      <w:r w:rsidRPr="00337F04">
        <w:t>Comply with the laws governing the privacy and security of health information, including but not limited to HIPAA, HITECH and state and local rules</w:t>
      </w:r>
    </w:p>
    <w:p w:rsidR="00337F04" w:rsidRPr="00337F04" w:rsidRDefault="00337F04" w:rsidP="00337F04">
      <w:pPr>
        <w:pStyle w:val="ListParagraph"/>
        <w:numPr>
          <w:ilvl w:val="0"/>
          <w:numId w:val="11"/>
        </w:numPr>
      </w:pPr>
      <w:r w:rsidRPr="00337F04">
        <w:t>Comply with the full complement of applicable Fair Information Practices</w:t>
      </w:r>
    </w:p>
    <w:p w:rsidR="00337F04" w:rsidRPr="00337F04" w:rsidRDefault="00337F04" w:rsidP="00337F04">
      <w:pPr>
        <w:pStyle w:val="ListParagraph"/>
        <w:numPr>
          <w:ilvl w:val="0"/>
          <w:numId w:val="11"/>
        </w:numPr>
      </w:pPr>
      <w:r w:rsidRPr="00337F04">
        <w:t xml:space="preserve">Review and consider policies, procedures, and recommendations developed by the Health IT Policy Committee and Health IT Standards Committee </w:t>
      </w:r>
    </w:p>
    <w:p w:rsidR="00337F04" w:rsidRPr="00337F04" w:rsidRDefault="00337F04" w:rsidP="00337F04">
      <w:pPr>
        <w:pStyle w:val="ListParagraph"/>
        <w:numPr>
          <w:ilvl w:val="0"/>
          <w:numId w:val="11"/>
        </w:numPr>
      </w:pPr>
      <w:r w:rsidRPr="00337F04">
        <w:t xml:space="preserve">Develop best practices and procedures consistent with those developed by ONC </w:t>
      </w:r>
    </w:p>
    <w:p w:rsidR="00337F04" w:rsidRPr="00337F04" w:rsidRDefault="00337F04" w:rsidP="00337F04">
      <w:pPr>
        <w:pStyle w:val="ListParagraph"/>
        <w:numPr>
          <w:ilvl w:val="0"/>
          <w:numId w:val="11"/>
        </w:numPr>
      </w:pPr>
      <w:r w:rsidRPr="00337F04">
        <w:t xml:space="preserve">Apply Policy Sandbox requirements, including </w:t>
      </w:r>
    </w:p>
    <w:p w:rsidR="00337F04" w:rsidRPr="00337F04" w:rsidRDefault="00337F04" w:rsidP="00337F04">
      <w:pPr>
        <w:pStyle w:val="ListParagraph"/>
        <w:numPr>
          <w:ilvl w:val="1"/>
          <w:numId w:val="11"/>
        </w:numPr>
      </w:pPr>
      <w:r w:rsidRPr="00337F04">
        <w:t>Whether or not to run a particular query, and to release any results, will be under the control of the disclosing entity/data holder.</w:t>
      </w:r>
    </w:p>
    <w:p w:rsidR="00337F04" w:rsidRPr="00337F04" w:rsidRDefault="00337F04" w:rsidP="00337F04">
      <w:pPr>
        <w:pStyle w:val="ListParagraph"/>
        <w:numPr>
          <w:ilvl w:val="1"/>
          <w:numId w:val="11"/>
        </w:numPr>
      </w:pPr>
      <w:r w:rsidRPr="00337F04">
        <w:lastRenderedPageBreak/>
        <w:t xml:space="preserve">Data being exchanged should either be de-identified or </w:t>
      </w:r>
      <w:r w:rsidR="003561A4">
        <w:t xml:space="preserve">an </w:t>
      </w:r>
      <w:r w:rsidRPr="00337F04">
        <w:t>aggregated limited data set, with a data use agreement in place even for de-identified data.  The data use agreement should prohibit the recipient from re-identifying the data.</w:t>
      </w:r>
    </w:p>
    <w:p w:rsidR="00337F04" w:rsidRPr="00337F04" w:rsidRDefault="00337F04" w:rsidP="00337F04">
      <w:pPr>
        <w:pStyle w:val="ListParagraph"/>
        <w:numPr>
          <w:ilvl w:val="1"/>
          <w:numId w:val="11"/>
        </w:numPr>
      </w:pPr>
      <w:r w:rsidRPr="00337F04">
        <w:t>During the initial pilot phase of Query Health, there should be some limits on how recipients of Query Health results are permitted to subsequently use and disclose those results.  Permissible uses for classes or categories of Query Health questions should be established, and the data use agreement should limit subsequent use and disclosure to those permissible uses.  Such permissible uses should be commensurate with the potential privacy risk posed by the data (for example, a more limited set of permissible uses for “line level” data vs. data that is provided in summarized form).  Of note, recipients of Query Health data should be permitted to use results received from Query Health to develop follow-up queries or questions.</w:t>
      </w:r>
    </w:p>
    <w:p w:rsidR="00337F04" w:rsidRPr="00337F04" w:rsidRDefault="00337F04" w:rsidP="00337F04">
      <w:pPr>
        <w:pStyle w:val="ListParagraph"/>
        <w:numPr>
          <w:ilvl w:val="1"/>
          <w:numId w:val="11"/>
        </w:numPr>
      </w:pPr>
      <w:r w:rsidRPr="00337F04">
        <w:t xml:space="preserve">Query Health policy should be that when identifiable data are needed to address a particular public health query, identifiable data should be disclosed in a manner consistent with applicable law.   However, if identifiable data are not needed —and a limited data set, aggregate summary data or de-identified data would adequately address the question and are feasible to generate – such data should be disclosed in less identifiable form.  This policy of Query Health should not be interpreted to impede public health reporting requirements.  </w:t>
      </w:r>
    </w:p>
    <w:p w:rsidR="00337F04" w:rsidRPr="00337F04" w:rsidRDefault="00337F04" w:rsidP="00337F04">
      <w:pPr>
        <w:pStyle w:val="ListParagraph"/>
        <w:numPr>
          <w:ilvl w:val="1"/>
          <w:numId w:val="11"/>
        </w:numPr>
      </w:pPr>
      <w:r w:rsidRPr="00337F04">
        <w:t>For other than regulated/permitted use purposes, cells with less than 5 observations in a cell shall be blurred by methods that reduce the accuracy of the information provided. (The CDC-CSTE Intergovernmental Data Release Guidelines Working Group has recommended limiting cell size to three counts presuming a sufficiently large population; this is also reflected in guidelines used by several states.)</w:t>
      </w:r>
    </w:p>
    <w:p w:rsidR="00337F04" w:rsidRPr="00337F04" w:rsidRDefault="00337F04" w:rsidP="00337F04"/>
    <w:p w:rsidR="009A1DFB" w:rsidRDefault="00E05EBA" w:rsidP="009A1DFB">
      <w:pPr>
        <w:pStyle w:val="Heading3"/>
      </w:pPr>
      <w:bookmarkStart w:id="35" w:name="_Toc309224651"/>
      <w:r>
        <w:t>10.2.</w:t>
      </w:r>
      <w:r w:rsidR="00337F04">
        <w:t>4</w:t>
      </w:r>
      <w:r>
        <w:t xml:space="preserve"> Expanded</w:t>
      </w:r>
      <w:r w:rsidR="009A1DFB" w:rsidRPr="009A1DFB">
        <w:t xml:space="preserve"> Analysis </w:t>
      </w:r>
      <w:r w:rsidR="009A1DFB">
        <w:t>User Story Assumptions</w:t>
      </w:r>
      <w:bookmarkEnd w:id="35"/>
    </w:p>
    <w:p w:rsidR="009A1DFB" w:rsidRDefault="009A1DFB" w:rsidP="00380006">
      <w:pPr>
        <w:pStyle w:val="ListParagraph"/>
        <w:numPr>
          <w:ilvl w:val="0"/>
          <w:numId w:val="11"/>
        </w:numPr>
      </w:pPr>
      <w:r>
        <w:t>Provider/Provider Organization has an Electronic Health Record System.</w:t>
      </w:r>
    </w:p>
    <w:p w:rsidR="009A1DFB" w:rsidRPr="00B15BC1" w:rsidRDefault="009A1DFB" w:rsidP="00380006">
      <w:pPr>
        <w:pStyle w:val="ListParagraph"/>
        <w:numPr>
          <w:ilvl w:val="0"/>
          <w:numId w:val="11"/>
        </w:numPr>
      </w:pPr>
      <w:r w:rsidRPr="00B15BC1">
        <w:t>HIE/RHIO for this User Story has a data repository (non-federated model)</w:t>
      </w:r>
      <w:r>
        <w:t>.</w:t>
      </w:r>
    </w:p>
    <w:p w:rsidR="009A1DFB" w:rsidRDefault="009A1DFB" w:rsidP="00380006">
      <w:pPr>
        <w:pStyle w:val="ListParagraph"/>
        <w:numPr>
          <w:ilvl w:val="0"/>
          <w:numId w:val="11"/>
        </w:numPr>
      </w:pPr>
      <w:r w:rsidRPr="00B15BC1">
        <w:t xml:space="preserve">As part of Meaningful Use Stage 1 requirements, eligible Providers/Provider Organizations </w:t>
      </w:r>
      <w:r>
        <w:t xml:space="preserve">at the minimum must </w:t>
      </w:r>
      <w:r w:rsidRPr="00B15BC1">
        <w:t>populate or enter structured clinical data into an EHR for medications, laboratory orders/results, diagnoses/problem lists, allergies, demographic information, and vital signs.</w:t>
      </w:r>
      <w:r>
        <w:t xml:space="preserve">  This data is sent to the Health HIE/RHIO.</w:t>
      </w:r>
    </w:p>
    <w:p w:rsidR="009A1DFB" w:rsidRDefault="009A1DFB" w:rsidP="00380006">
      <w:pPr>
        <w:pStyle w:val="ListParagraph"/>
        <w:numPr>
          <w:ilvl w:val="0"/>
          <w:numId w:val="11"/>
        </w:numPr>
      </w:pPr>
      <w:r>
        <w:t xml:space="preserve">Not all queries require the use of a numerator and denominator.  Depending on the context of the question, the query may not include a denominator. </w:t>
      </w:r>
    </w:p>
    <w:p w:rsidR="009A1DFB" w:rsidRPr="00510F8C" w:rsidRDefault="00DC643F" w:rsidP="00380006">
      <w:pPr>
        <w:pStyle w:val="ListParagraph"/>
        <w:numPr>
          <w:ilvl w:val="0"/>
          <w:numId w:val="11"/>
        </w:numPr>
      </w:pPr>
      <w:r>
        <w:t>Summari</w:t>
      </w:r>
      <w:r w:rsidR="009E153D">
        <w:t>z</w:t>
      </w:r>
      <w:r>
        <w:t>ed q</w:t>
      </w:r>
      <w:r w:rsidR="009A1DFB" w:rsidRPr="00510F8C">
        <w:t>uery results are numeric results (counts, sums, averages, etc.). The Query Results can be interpreted as a numerator and or denominator count as needed.</w:t>
      </w:r>
    </w:p>
    <w:p w:rsidR="009A1DFB" w:rsidRPr="00510F8C" w:rsidRDefault="009A1DFB" w:rsidP="00380006">
      <w:pPr>
        <w:pStyle w:val="ListParagraph"/>
        <w:numPr>
          <w:ilvl w:val="0"/>
          <w:numId w:val="11"/>
        </w:numPr>
      </w:pPr>
      <w:r w:rsidRPr="00510F8C">
        <w:t>A Query Result could return multiple counts that could be interpreted as multiple numerators and denominators in the same result set.</w:t>
      </w:r>
    </w:p>
    <w:p w:rsidR="00CD670D" w:rsidRDefault="009A1DFB" w:rsidP="00CD670D">
      <w:pPr>
        <w:pStyle w:val="ListParagraph"/>
        <w:numPr>
          <w:ilvl w:val="0"/>
          <w:numId w:val="11"/>
        </w:numPr>
      </w:pPr>
      <w:r w:rsidRPr="00510F8C">
        <w:t>For this User Story we are interpreting the counts in a numerator and denominator format; however alternative in</w:t>
      </w:r>
      <w:r>
        <w:t>ter</w:t>
      </w:r>
      <w:r w:rsidRPr="00510F8C">
        <w:t>pretations of a count are possible.</w:t>
      </w:r>
    </w:p>
    <w:p w:rsidR="00CD670D" w:rsidRDefault="00CD670D" w:rsidP="00CD670D">
      <w:pPr>
        <w:pStyle w:val="ListParagraph"/>
        <w:numPr>
          <w:ilvl w:val="0"/>
          <w:numId w:val="11"/>
        </w:numPr>
      </w:pPr>
      <w:r>
        <w:lastRenderedPageBreak/>
        <w:t>In some cases there can be multiple numerators over one denominator depending on the context of the question.</w:t>
      </w:r>
    </w:p>
    <w:p w:rsidR="0045744E" w:rsidRDefault="0045744E" w:rsidP="0045744E">
      <w:pPr>
        <w:pStyle w:val="ListParagraph"/>
        <w:numPr>
          <w:ilvl w:val="0"/>
          <w:numId w:val="11"/>
        </w:numPr>
        <w:rPr>
          <w:color w:val="000000"/>
        </w:rPr>
      </w:pPr>
      <w:r>
        <w:rPr>
          <w:color w:val="000000"/>
        </w:rPr>
        <w:t>A query health network of information requestor(s), network data partners and providers (data sources) has been established including all necessary agreements outlined in Best Practices in Section 10.2.2 and to address regulatory issues outlined in Section 10.2.3.</w:t>
      </w:r>
    </w:p>
    <w:p w:rsidR="0045744E" w:rsidRDefault="0045744E" w:rsidP="0045744E">
      <w:pPr>
        <w:pStyle w:val="ListParagraph"/>
      </w:pPr>
    </w:p>
    <w:p w:rsidR="009A1DFB" w:rsidRPr="009A1DFB" w:rsidRDefault="00E05EBA" w:rsidP="009A1DFB">
      <w:pPr>
        <w:pStyle w:val="Heading3"/>
      </w:pPr>
      <w:bookmarkStart w:id="36" w:name="_Toc309224652"/>
      <w:r>
        <w:t>10.2.</w:t>
      </w:r>
      <w:r w:rsidR="00337F04">
        <w:t xml:space="preserve">5 </w:t>
      </w:r>
      <w:r w:rsidR="003F27DF">
        <w:t xml:space="preserve">Expanded Analysis </w:t>
      </w:r>
      <w:r>
        <w:t>User</w:t>
      </w:r>
      <w:r w:rsidR="009A1DFB">
        <w:t xml:space="preserve"> Story</w:t>
      </w:r>
      <w:bookmarkEnd w:id="36"/>
    </w:p>
    <w:p w:rsidR="001C6577" w:rsidRDefault="000D718F" w:rsidP="009A1DFB">
      <w:r>
        <w:t xml:space="preserve">A </w:t>
      </w:r>
      <w:r w:rsidRPr="00B15BC1">
        <w:t xml:space="preserve">Public Health </w:t>
      </w:r>
      <w:r w:rsidR="003679F2">
        <w:t>agency wants</w:t>
      </w:r>
      <w:r w:rsidR="009A1DFB" w:rsidRPr="00B15BC1">
        <w:t xml:space="preserve"> to </w:t>
      </w:r>
      <w:r w:rsidR="001C6577" w:rsidRPr="00B15BC1">
        <w:t xml:space="preserve">understand how care is being managed in a select area. </w:t>
      </w:r>
    </w:p>
    <w:p w:rsidR="009A1DFB" w:rsidRPr="00B15BC1" w:rsidRDefault="009A1DFB" w:rsidP="009A1DFB">
      <w:r>
        <w:t xml:space="preserve">A Public Health agency is interested in learning more about the management of diabetic care in a select region.  The region under observation has a network of Provider/Provider Organizations with Electronic Health Record Systems or an central HIE/RHIO where the local Provider/Provider Organizations send their patients clinical data for population care management purposes under business associate and appropriate data use agreements.  When the HIE/RHIO thus takes on the role of data source it determines what data should be disclosed.  The data source formats and loads the clinical data into the Clinical Information Model/Repository. </w:t>
      </w:r>
    </w:p>
    <w:p w:rsidR="009A1DFB" w:rsidRDefault="009A1DFB" w:rsidP="009A1DFB">
      <w:r>
        <w:t>A Public Health agency (</w:t>
      </w:r>
      <w:r w:rsidRPr="00B15BC1">
        <w:t>Information Requestor</w:t>
      </w:r>
      <w:r>
        <w:t xml:space="preserve">) </w:t>
      </w:r>
      <w:r w:rsidRPr="00B15BC1">
        <w:t>initiates a query</w:t>
      </w:r>
      <w:r>
        <w:t>,</w:t>
      </w:r>
      <w:r w:rsidRPr="00B15BC1">
        <w:t xml:space="preserve"> as a query source</w:t>
      </w:r>
      <w:r>
        <w:t>,</w:t>
      </w:r>
      <w:r w:rsidRPr="00B15BC1">
        <w:t xml:space="preserve"> </w:t>
      </w:r>
      <w:r>
        <w:t xml:space="preserve">to learn more about diabetic care management for a given population.  More specifically, the agency would like to receive counts of patients based on a number of condition specific data points, which are also considered the denominator options.  In addition, a query will also be sent to find the overall risk stratification score for different populations.   The specific questions asked as part of the query will be based on the numerator and denominator counts options listed below. </w:t>
      </w:r>
    </w:p>
    <w:p w:rsidR="00270B4E" w:rsidRPr="00270B4E" w:rsidRDefault="00270B4E" w:rsidP="009A1DFB">
      <w:pPr>
        <w:rPr>
          <w:i/>
        </w:rPr>
      </w:pPr>
      <w:r w:rsidRPr="00270B4E">
        <w:rPr>
          <w:u w:val="single"/>
        </w:rPr>
        <w:t xml:space="preserve">NOTE: </w:t>
      </w:r>
      <w:r w:rsidRPr="00270B4E">
        <w:rPr>
          <w:i/>
        </w:rPr>
        <w:t xml:space="preserve"> </w:t>
      </w:r>
      <w:r w:rsidR="0015412D" w:rsidRPr="0015412D">
        <w:rPr>
          <w:i/>
        </w:rPr>
        <w:t xml:space="preserve">The CMS e-Measures will be used to define the inclusions and exclusions which will be </w:t>
      </w:r>
      <w:r w:rsidR="0015412D">
        <w:rPr>
          <w:i/>
        </w:rPr>
        <w:t xml:space="preserve">further refined </w:t>
      </w:r>
      <w:r w:rsidR="0015412D" w:rsidRPr="0015412D">
        <w:rPr>
          <w:i/>
        </w:rPr>
        <w:t>as part of the technical specification.</w:t>
      </w:r>
    </w:p>
    <w:p w:rsidR="009A1DFB" w:rsidRPr="00D42766" w:rsidRDefault="009A1DFB" w:rsidP="009A1DFB">
      <w:r w:rsidRPr="009F0A50">
        <w:rPr>
          <w:b/>
        </w:rPr>
        <w:t>Numerator</w:t>
      </w:r>
      <w:r>
        <w:rPr>
          <w:b/>
        </w:rPr>
        <w:t xml:space="preserve"> Counts</w:t>
      </w:r>
      <w:r w:rsidRPr="009F0A50">
        <w:rPr>
          <w:b/>
        </w:rPr>
        <w:t xml:space="preserve"> </w:t>
      </w:r>
      <w:r w:rsidRPr="00D42766">
        <w:rPr>
          <w:i/>
        </w:rPr>
        <w:t>(for each characteristic listed below the query should be based on same population)</w:t>
      </w:r>
    </w:p>
    <w:p w:rsidR="009A1DFB" w:rsidRDefault="009A1DFB" w:rsidP="00380006">
      <w:pPr>
        <w:pStyle w:val="ListParagraph"/>
        <w:numPr>
          <w:ilvl w:val="0"/>
          <w:numId w:val="12"/>
        </w:numPr>
        <w:ind w:left="1080"/>
      </w:pPr>
      <w:r w:rsidRPr="00B15BC1">
        <w:t>Counts of Patients based on the Q</w:t>
      </w:r>
      <w:r>
        <w:t>uality Measures (which are listed in Appendix C)</w:t>
      </w:r>
    </w:p>
    <w:p w:rsidR="00E30024" w:rsidRDefault="00E30024" w:rsidP="00380006">
      <w:pPr>
        <w:pStyle w:val="ListParagraph"/>
        <w:numPr>
          <w:ilvl w:val="0"/>
          <w:numId w:val="12"/>
        </w:numPr>
        <w:ind w:left="1080"/>
      </w:pPr>
      <w:r>
        <w:t xml:space="preserve">Encounter </w:t>
      </w:r>
      <w:r w:rsidR="009E153D">
        <w:t>Typ</w:t>
      </w:r>
      <w:r>
        <w:t>e</w:t>
      </w:r>
    </w:p>
    <w:p w:rsidR="00E30024" w:rsidRDefault="00E30024" w:rsidP="00380006">
      <w:pPr>
        <w:pStyle w:val="ListParagraph"/>
        <w:numPr>
          <w:ilvl w:val="0"/>
          <w:numId w:val="12"/>
        </w:numPr>
        <w:ind w:left="1080"/>
      </w:pPr>
      <w:r>
        <w:t>Timeframe</w:t>
      </w:r>
      <w:r w:rsidR="004E54FA">
        <w:t xml:space="preserve"> (last 90 days, 1 day, etc)</w:t>
      </w:r>
    </w:p>
    <w:p w:rsidR="009A1DFB" w:rsidRDefault="009A1DFB" w:rsidP="00380006">
      <w:pPr>
        <w:pStyle w:val="ListParagraph"/>
        <w:numPr>
          <w:ilvl w:val="0"/>
          <w:numId w:val="12"/>
        </w:numPr>
        <w:ind w:left="1080"/>
      </w:pPr>
      <w:r>
        <w:t>Risk Stratification Sum</w:t>
      </w:r>
    </w:p>
    <w:p w:rsidR="001C6577" w:rsidRDefault="001C6577" w:rsidP="001C6577">
      <w:pPr>
        <w:pStyle w:val="ListParagraph"/>
        <w:numPr>
          <w:ilvl w:val="1"/>
          <w:numId w:val="12"/>
        </w:numPr>
        <w:ind w:left="1800"/>
      </w:pPr>
      <w:r w:rsidRPr="00B15BC1">
        <w:t xml:space="preserve">Risk Stratification </w:t>
      </w:r>
      <w:r w:rsidR="0074167C">
        <w:t>Score is calculated by counting the number of risk factors out of control</w:t>
      </w:r>
      <w:r w:rsidRPr="00B15BC1">
        <w:t xml:space="preserve">. </w:t>
      </w:r>
      <w:r w:rsidR="0074167C">
        <w:t>The query</w:t>
      </w:r>
      <w:r w:rsidRPr="00B15BC1">
        <w:t xml:space="preserve"> result will also </w:t>
      </w:r>
      <w:r w:rsidR="0074167C">
        <w:t xml:space="preserve">show </w:t>
      </w:r>
      <w:r w:rsidR="003679F2">
        <w:t xml:space="preserve">the </w:t>
      </w:r>
      <w:r w:rsidR="003679F2" w:rsidRPr="00B15BC1">
        <w:t>number</w:t>
      </w:r>
      <w:r w:rsidRPr="00B15BC1">
        <w:t xml:space="preserve"> of </w:t>
      </w:r>
      <w:r>
        <w:t>patients</w:t>
      </w:r>
      <w:r w:rsidR="00E20D2E">
        <w:t xml:space="preserve"> </w:t>
      </w:r>
      <w:r w:rsidR="0074167C">
        <w:t>out of control</w:t>
      </w:r>
      <w:r>
        <w:t xml:space="preserve"> </w:t>
      </w:r>
      <w:r w:rsidR="0074167C">
        <w:t xml:space="preserve">for each individual risk </w:t>
      </w:r>
      <w:r w:rsidR="003679F2">
        <w:t>factor</w:t>
      </w:r>
      <w:r w:rsidR="0074167C">
        <w:t>.</w:t>
      </w:r>
    </w:p>
    <w:p w:rsidR="009A1DFB" w:rsidRPr="009F0A50" w:rsidRDefault="009A1DFB" w:rsidP="00380006">
      <w:pPr>
        <w:pStyle w:val="ListParagraph"/>
        <w:numPr>
          <w:ilvl w:val="2"/>
          <w:numId w:val="12"/>
        </w:numPr>
        <w:ind w:left="2520"/>
      </w:pPr>
      <w:r w:rsidRPr="009F0A50">
        <w:t>H</w:t>
      </w:r>
      <w:r>
        <w:t>b</w:t>
      </w:r>
      <w:r w:rsidRPr="009F0A50">
        <w:t>A1c &gt; 9</w:t>
      </w:r>
      <w:r>
        <w:t>.0%</w:t>
      </w:r>
    </w:p>
    <w:p w:rsidR="009A1DFB" w:rsidRPr="009F0A50" w:rsidRDefault="009A1DFB" w:rsidP="00380006">
      <w:pPr>
        <w:pStyle w:val="ListParagraph"/>
        <w:numPr>
          <w:ilvl w:val="2"/>
          <w:numId w:val="12"/>
        </w:numPr>
        <w:ind w:left="2520"/>
      </w:pPr>
      <w:r w:rsidRPr="009F0A50">
        <w:t xml:space="preserve">Blood Pressure </w:t>
      </w:r>
      <w:r>
        <w:rPr>
          <w:rFonts w:cstheme="minorHAnsi"/>
        </w:rPr>
        <w:t>≥</w:t>
      </w:r>
      <w:r w:rsidRPr="009F0A50">
        <w:t xml:space="preserve"> 140/90</w:t>
      </w:r>
      <w:r>
        <w:t xml:space="preserve"> mm hg</w:t>
      </w:r>
    </w:p>
    <w:p w:rsidR="009A1DFB" w:rsidRPr="009F0A50" w:rsidRDefault="009A1DFB" w:rsidP="00380006">
      <w:pPr>
        <w:pStyle w:val="ListParagraph"/>
        <w:numPr>
          <w:ilvl w:val="2"/>
          <w:numId w:val="12"/>
        </w:numPr>
        <w:ind w:left="2520"/>
      </w:pPr>
      <w:r w:rsidRPr="009F0A50">
        <w:t xml:space="preserve">LDL </w:t>
      </w:r>
      <w:r>
        <w:rPr>
          <w:rFonts w:cstheme="minorHAnsi"/>
        </w:rPr>
        <w:t>≥</w:t>
      </w:r>
      <w:r w:rsidRPr="009F0A50">
        <w:t xml:space="preserve"> 130 m</w:t>
      </w:r>
      <w:r>
        <w:t>g/dl</w:t>
      </w:r>
    </w:p>
    <w:p w:rsidR="009A1DFB" w:rsidRPr="009F0A50" w:rsidRDefault="009A1DFB" w:rsidP="00380006">
      <w:pPr>
        <w:pStyle w:val="ListParagraph"/>
        <w:numPr>
          <w:ilvl w:val="2"/>
          <w:numId w:val="12"/>
        </w:numPr>
        <w:ind w:left="2520"/>
      </w:pPr>
      <w:r w:rsidRPr="009F0A50">
        <w:t>Smok</w:t>
      </w:r>
      <w:r>
        <w:t>ing Status</w:t>
      </w:r>
    </w:p>
    <w:p w:rsidR="009A1DFB" w:rsidRPr="009F0A50" w:rsidRDefault="009A1DFB" w:rsidP="00380006">
      <w:pPr>
        <w:pStyle w:val="ListParagraph"/>
        <w:numPr>
          <w:ilvl w:val="2"/>
          <w:numId w:val="12"/>
        </w:numPr>
        <w:ind w:left="2520"/>
      </w:pPr>
      <w:r w:rsidRPr="009F0A50">
        <w:t xml:space="preserve">BMI </w:t>
      </w:r>
      <w:r>
        <w:rPr>
          <w:rFonts w:cstheme="minorHAnsi"/>
        </w:rPr>
        <w:t>≥</w:t>
      </w:r>
      <w:r w:rsidRPr="009F0A50">
        <w:t xml:space="preserve"> 25</w:t>
      </w:r>
      <w:r>
        <w:t xml:space="preserve"> kg/m</w:t>
      </w:r>
      <w:r w:rsidRPr="00DE5CE7">
        <w:rPr>
          <w:vertAlign w:val="superscript"/>
        </w:rPr>
        <w:t>2</w:t>
      </w:r>
    </w:p>
    <w:p w:rsidR="009A1DFB" w:rsidRPr="009F0A50" w:rsidRDefault="009A1DFB" w:rsidP="00380006">
      <w:pPr>
        <w:pStyle w:val="ListParagraph"/>
        <w:numPr>
          <w:ilvl w:val="2"/>
          <w:numId w:val="12"/>
        </w:numPr>
        <w:ind w:left="2520"/>
      </w:pPr>
      <w:proofErr w:type="spellStart"/>
      <w:r w:rsidRPr="009F0A50">
        <w:t>Microalbumin</w:t>
      </w:r>
      <w:proofErr w:type="spellEnd"/>
      <w:r w:rsidRPr="009F0A50">
        <w:t xml:space="preserve"> &gt; 30 micrograms/mg </w:t>
      </w:r>
      <w:proofErr w:type="spellStart"/>
      <w:r w:rsidRPr="009F0A50">
        <w:t>Creatinine</w:t>
      </w:r>
      <w:proofErr w:type="spellEnd"/>
    </w:p>
    <w:p w:rsidR="009A1DFB" w:rsidRPr="009F0A50" w:rsidRDefault="009A1DFB" w:rsidP="009A1DFB">
      <w:pPr>
        <w:pStyle w:val="ListParagraph"/>
        <w:spacing w:after="0" w:line="285" w:lineRule="atLeast"/>
        <w:ind w:left="1080"/>
        <w:jc w:val="both"/>
        <w:rPr>
          <w:rFonts w:ascii="Arial" w:eastAsia="Times New Roman" w:hAnsi="Arial" w:cs="Arial"/>
          <w:color w:val="000000"/>
          <w:sz w:val="20"/>
          <w:szCs w:val="20"/>
        </w:rPr>
      </w:pPr>
    </w:p>
    <w:p w:rsidR="009A1DFB" w:rsidRDefault="009A1DFB" w:rsidP="008A6CC8">
      <w:r w:rsidRPr="009F0A50">
        <w:rPr>
          <w:b/>
        </w:rPr>
        <w:t>Denominator</w:t>
      </w:r>
      <w:r>
        <w:rPr>
          <w:b/>
        </w:rPr>
        <w:t xml:space="preserve"> Counts:</w:t>
      </w:r>
    </w:p>
    <w:p w:rsidR="001C6577" w:rsidRDefault="001C6577" w:rsidP="001C6577">
      <w:pPr>
        <w:pStyle w:val="ListParagraph"/>
        <w:numPr>
          <w:ilvl w:val="0"/>
          <w:numId w:val="13"/>
        </w:numPr>
        <w:ind w:left="1080"/>
      </w:pPr>
      <w:r w:rsidRPr="00B15BC1">
        <w:t>Age</w:t>
      </w:r>
      <w:r>
        <w:t xml:space="preserve"> (in ranges</w:t>
      </w:r>
      <w:r w:rsidR="00E20D2E">
        <w:t xml:space="preserve"> or groups</w:t>
      </w:r>
      <w:r>
        <w:t>)</w:t>
      </w:r>
    </w:p>
    <w:p w:rsidR="001C6577" w:rsidRDefault="001C6577" w:rsidP="001C6577">
      <w:pPr>
        <w:pStyle w:val="ListParagraph"/>
        <w:numPr>
          <w:ilvl w:val="0"/>
          <w:numId w:val="13"/>
        </w:numPr>
        <w:ind w:left="1080"/>
      </w:pPr>
      <w:r>
        <w:t xml:space="preserve">Zip Code </w:t>
      </w:r>
    </w:p>
    <w:p w:rsidR="009A1DFB" w:rsidRDefault="009A1DFB" w:rsidP="00380006">
      <w:pPr>
        <w:pStyle w:val="ListParagraph"/>
        <w:numPr>
          <w:ilvl w:val="0"/>
          <w:numId w:val="13"/>
        </w:numPr>
        <w:ind w:left="1080"/>
      </w:pPr>
      <w:r>
        <w:t>Ethnicity</w:t>
      </w:r>
    </w:p>
    <w:p w:rsidR="009A1DFB" w:rsidRDefault="009A1DFB" w:rsidP="00380006">
      <w:pPr>
        <w:pStyle w:val="ListParagraph"/>
        <w:numPr>
          <w:ilvl w:val="0"/>
          <w:numId w:val="13"/>
        </w:numPr>
        <w:ind w:left="1080"/>
      </w:pPr>
      <w:r>
        <w:t>Race</w:t>
      </w:r>
    </w:p>
    <w:p w:rsidR="009A1DFB" w:rsidRDefault="009A1DFB" w:rsidP="00380006">
      <w:pPr>
        <w:pStyle w:val="ListParagraph"/>
        <w:numPr>
          <w:ilvl w:val="0"/>
          <w:numId w:val="13"/>
        </w:numPr>
        <w:ind w:left="1080"/>
      </w:pPr>
      <w:r>
        <w:t>Gender</w:t>
      </w:r>
    </w:p>
    <w:p w:rsidR="009A1DFB" w:rsidRDefault="009A1DFB" w:rsidP="00380006">
      <w:pPr>
        <w:pStyle w:val="ListParagraph"/>
        <w:numPr>
          <w:ilvl w:val="0"/>
          <w:numId w:val="13"/>
        </w:numPr>
        <w:ind w:left="1080"/>
      </w:pPr>
      <w:r>
        <w:t>Not Deceased ( as of query date)</w:t>
      </w:r>
    </w:p>
    <w:p w:rsidR="00E30024" w:rsidRDefault="00E30024" w:rsidP="00380006">
      <w:pPr>
        <w:pStyle w:val="ListParagraph"/>
        <w:numPr>
          <w:ilvl w:val="0"/>
          <w:numId w:val="13"/>
        </w:numPr>
        <w:ind w:left="1080"/>
      </w:pPr>
      <w:r>
        <w:t>Diabetes Diagnosis</w:t>
      </w:r>
      <w:r w:rsidR="00444D91">
        <w:t xml:space="preserve"> Code</w:t>
      </w:r>
      <w:r>
        <w:t xml:space="preserve"> </w:t>
      </w:r>
      <w:r w:rsidR="009E153D">
        <w:t>(type I, type II</w:t>
      </w:r>
      <w:r>
        <w:t>)</w:t>
      </w:r>
    </w:p>
    <w:p w:rsidR="009A1DFB" w:rsidRDefault="009A1DFB" w:rsidP="00380006">
      <w:pPr>
        <w:pStyle w:val="ListParagraph"/>
        <w:numPr>
          <w:ilvl w:val="0"/>
          <w:numId w:val="13"/>
        </w:numPr>
        <w:ind w:left="1080"/>
      </w:pPr>
      <w:r>
        <w:t>Insurance Coverage (Y/N)</w:t>
      </w:r>
    </w:p>
    <w:p w:rsidR="009A1DFB" w:rsidRDefault="009A1DFB" w:rsidP="00380006">
      <w:pPr>
        <w:pStyle w:val="ListParagraph"/>
        <w:numPr>
          <w:ilvl w:val="0"/>
          <w:numId w:val="13"/>
        </w:numPr>
        <w:ind w:left="1080"/>
      </w:pPr>
      <w:r>
        <w:t>Insurance Type (Commercial, Federal, State)</w:t>
      </w:r>
    </w:p>
    <w:p w:rsidR="00CD7A02" w:rsidRDefault="00CD7A02" w:rsidP="00CD7A02">
      <w:pPr>
        <w:pStyle w:val="ListParagraph"/>
        <w:numPr>
          <w:ilvl w:val="0"/>
          <w:numId w:val="13"/>
        </w:numPr>
        <w:ind w:left="1080"/>
      </w:pPr>
      <w:r w:rsidRPr="00B15BC1">
        <w:t>Practice</w:t>
      </w:r>
    </w:p>
    <w:p w:rsidR="009A1DFB" w:rsidRDefault="009A1DFB" w:rsidP="00380006">
      <w:pPr>
        <w:pStyle w:val="ListParagraph"/>
        <w:numPr>
          <w:ilvl w:val="0"/>
          <w:numId w:val="13"/>
        </w:numPr>
        <w:ind w:left="1080"/>
      </w:pPr>
      <w:r>
        <w:t xml:space="preserve">Number of </w:t>
      </w:r>
      <w:r w:rsidR="00164380">
        <w:t xml:space="preserve">Inpatient </w:t>
      </w:r>
      <w:r>
        <w:t>Visits (within a specified time period)</w:t>
      </w:r>
    </w:p>
    <w:p w:rsidR="00164380" w:rsidRDefault="00164380" w:rsidP="00164380">
      <w:pPr>
        <w:pStyle w:val="ListParagraph"/>
        <w:numPr>
          <w:ilvl w:val="0"/>
          <w:numId w:val="13"/>
        </w:numPr>
        <w:ind w:left="1080"/>
      </w:pPr>
      <w:r>
        <w:t>Number of Outpatient Visits (within a specified time period)</w:t>
      </w:r>
    </w:p>
    <w:p w:rsidR="00B33F17" w:rsidRDefault="00B33F17" w:rsidP="00380006">
      <w:pPr>
        <w:pStyle w:val="ListParagraph"/>
        <w:numPr>
          <w:ilvl w:val="0"/>
          <w:numId w:val="13"/>
        </w:numPr>
        <w:ind w:left="1080"/>
      </w:pPr>
      <w:r>
        <w:t>Medications (</w:t>
      </w:r>
      <w:r w:rsidRPr="00B33F17">
        <w:t>Statin, Aspirin, Ace Inhibitor/ARB</w:t>
      </w:r>
      <w:r>
        <w:t>)</w:t>
      </w:r>
    </w:p>
    <w:p w:rsidR="009A1DFB" w:rsidRDefault="009A1DFB" w:rsidP="009A1DFB">
      <w:r>
        <w:t xml:space="preserve">To facilitate this request the Public Health agency sends a query request, selecting numerator and denominator </w:t>
      </w:r>
      <w:r w:rsidR="00642776">
        <w:t xml:space="preserve">specifications </w:t>
      </w:r>
      <w:r>
        <w:t xml:space="preserve">(where applicable), directly to the data source.  The purpose and frequency of the request are also included as part of the query request. </w:t>
      </w:r>
    </w:p>
    <w:p w:rsidR="0012766B" w:rsidRDefault="009A1DFB" w:rsidP="0012766B">
      <w:r w:rsidRPr="00471E14">
        <w:t xml:space="preserve">The </w:t>
      </w:r>
      <w:r>
        <w:t xml:space="preserve">Provider/Provider Organization or HIE/RHIO acts as a query and results reviewer and </w:t>
      </w:r>
      <w:r w:rsidRPr="00471E14">
        <w:t>examines</w:t>
      </w:r>
      <w:r>
        <w:t xml:space="preserve"> the query request.  </w:t>
      </w:r>
      <w:r w:rsidRPr="00471E14">
        <w:t xml:space="preserve"> </w:t>
      </w:r>
      <w:r w:rsidR="003679F2" w:rsidRPr="00471E14">
        <w:t xml:space="preserve">After validating the query </w:t>
      </w:r>
      <w:r w:rsidR="003679F2">
        <w:t xml:space="preserve">request </w:t>
      </w:r>
      <w:r w:rsidR="003679F2" w:rsidRPr="00471E14">
        <w:t xml:space="preserve">the </w:t>
      </w:r>
      <w:r w:rsidR="003679F2">
        <w:t>Electronic Health System/Health IT</w:t>
      </w:r>
      <w:r w:rsidR="003679F2" w:rsidRPr="00471E14">
        <w:t xml:space="preserve"> system utilizes the </w:t>
      </w:r>
      <w:r w:rsidR="00DB4CBC">
        <w:t>CIM</w:t>
      </w:r>
      <w:r w:rsidR="003679F2" w:rsidRPr="00471E14">
        <w:t xml:space="preserve"> </w:t>
      </w:r>
      <w:r w:rsidR="003679F2" w:rsidRPr="00C31835">
        <w:t>to ex</w:t>
      </w:r>
      <w:r w:rsidR="003679F2">
        <w:t xml:space="preserve">ecute the query against </w:t>
      </w:r>
      <w:r w:rsidR="003679F2" w:rsidRPr="00C31835">
        <w:t xml:space="preserve">the data of interest.  </w:t>
      </w:r>
      <w:r w:rsidR="00C9639C">
        <w:t xml:space="preserve">The data extraction can occur at different intervals and can either be pre-extracted or extracted </w:t>
      </w:r>
      <w:r w:rsidR="007D72C5">
        <w:t xml:space="preserve">in </w:t>
      </w:r>
      <w:bookmarkStart w:id="37" w:name="_GoBack"/>
      <w:bookmarkEnd w:id="37"/>
      <w:r w:rsidR="00C9639C">
        <w:t xml:space="preserve">real time. </w:t>
      </w:r>
      <w:r w:rsidR="004F3749" w:rsidRPr="00C31835">
        <w:t>The data is further refined to determine the specific count and/or risk stratification score for the desired population</w:t>
      </w:r>
      <w:r w:rsidRPr="00C31835">
        <w:t>.</w:t>
      </w:r>
      <w:r w:rsidRPr="00471E14">
        <w:t xml:space="preserve">  </w:t>
      </w:r>
      <w:r w:rsidR="0012766B">
        <w:t xml:space="preserve">The </w:t>
      </w:r>
      <w:r w:rsidR="0012766B" w:rsidRPr="00B15BC1">
        <w:t xml:space="preserve">data source extracts the data for each result type requested in the query. </w:t>
      </w:r>
      <w:r w:rsidR="0012766B" w:rsidRPr="00EB49AE">
        <w:t xml:space="preserve">The </w:t>
      </w:r>
      <w:r w:rsidR="0012766B">
        <w:t xml:space="preserve">query is run against the </w:t>
      </w:r>
      <w:r w:rsidR="0012766B" w:rsidRPr="00EB49AE">
        <w:t xml:space="preserve">extracted data </w:t>
      </w:r>
      <w:r w:rsidR="0012766B">
        <w:t xml:space="preserve">and the results are </w:t>
      </w:r>
      <w:r w:rsidR="0012766B" w:rsidRPr="00EB49AE">
        <w:t xml:space="preserve">aggregated </w:t>
      </w:r>
      <w:r w:rsidR="0012766B">
        <w:t>to create the query result, including both the numerator and denominator counts. These r</w:t>
      </w:r>
      <w:r w:rsidR="0012766B" w:rsidRPr="00EB49AE">
        <w:t>esults make up the query re</w:t>
      </w:r>
      <w:r w:rsidR="0012766B">
        <w:t>sponse</w:t>
      </w:r>
      <w:r w:rsidR="0012766B" w:rsidRPr="00EB49AE">
        <w:t xml:space="preserve">. </w:t>
      </w:r>
      <w:r w:rsidR="0012766B">
        <w:t xml:space="preserve">  </w:t>
      </w:r>
    </w:p>
    <w:p w:rsidR="009A1DFB" w:rsidRDefault="003679F2" w:rsidP="009A1DFB">
      <w:r>
        <w:t>A</w:t>
      </w:r>
      <w:r w:rsidR="005A716F">
        <w:t xml:space="preserve"> log is created to track the query requests and results. </w:t>
      </w:r>
      <w:r w:rsidR="009A1DFB" w:rsidRPr="00B15BC1">
        <w:t xml:space="preserve">The final Result Set from the </w:t>
      </w:r>
      <w:r w:rsidR="009A1DFB" w:rsidRPr="00063C27">
        <w:t xml:space="preserve">Provider/Provider Organization or HIE/RHIO </w:t>
      </w:r>
      <w:r w:rsidR="009A1DFB" w:rsidRPr="00B15BC1">
        <w:t>(data source) is sent back to the Information Requestor (query source).</w:t>
      </w:r>
    </w:p>
    <w:p w:rsidR="00B01011" w:rsidRDefault="009A1DFB" w:rsidP="009A1DFB">
      <w:pPr>
        <w:keepNext/>
        <w:sectPr w:rsidR="00B01011" w:rsidSect="00B01011">
          <w:pgSz w:w="12240" w:h="15840"/>
          <w:pgMar w:top="1440" w:right="1440" w:bottom="1440" w:left="1440" w:header="720" w:footer="720" w:gutter="0"/>
          <w:cols w:space="720"/>
          <w:titlePg/>
          <w:docGrid w:linePitch="360"/>
        </w:sectPr>
      </w:pPr>
      <w:r>
        <w:t xml:space="preserve">An example result set format is shown </w:t>
      </w:r>
      <w:r w:rsidR="00153850">
        <w:t xml:space="preserve">in table </w:t>
      </w:r>
      <w:r w:rsidR="001D7E4B">
        <w:t>6</w:t>
      </w:r>
      <w:r>
        <w:t xml:space="preserve">.  This table is for illustrative purposes only and can be used to show the care for diabetic patients within a specific region </w:t>
      </w:r>
      <w:r w:rsidR="00B01011">
        <w:t xml:space="preserve">for </w:t>
      </w:r>
      <w:r>
        <w:t xml:space="preserve">a given time period. </w:t>
      </w:r>
    </w:p>
    <w:p w:rsidR="009A1DFB" w:rsidRDefault="00CA09E4" w:rsidP="009A1DFB">
      <w:pPr>
        <w:keepNext/>
      </w:pPr>
      <w:r>
        <w:rPr>
          <w:noProof/>
        </w:rPr>
        <w:lastRenderedPageBreak/>
        <w:drawing>
          <wp:inline distT="0" distB="0" distL="0" distR="0">
            <wp:extent cx="8229600" cy="3813175"/>
            <wp:effectExtent l="19050" t="0" r="0" b="0"/>
            <wp:docPr id="5" name="Picture 4" descr="ExampleResultSet_ConsensusApproved_11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ResultSet_ConsensusApproved_111611.png"/>
                    <pic:cNvPicPr/>
                  </pic:nvPicPr>
                  <pic:blipFill>
                    <a:blip r:embed="rId20" cstate="print"/>
                    <a:stretch>
                      <a:fillRect/>
                    </a:stretch>
                  </pic:blipFill>
                  <pic:spPr>
                    <a:xfrm>
                      <a:off x="0" y="0"/>
                      <a:ext cx="8229600" cy="3813175"/>
                    </a:xfrm>
                    <a:prstGeom prst="rect">
                      <a:avLst/>
                    </a:prstGeom>
                  </pic:spPr>
                </pic:pic>
              </a:graphicData>
            </a:graphic>
          </wp:inline>
        </w:drawing>
      </w:r>
    </w:p>
    <w:p w:rsidR="009A1DFB" w:rsidRPr="009A1DFB" w:rsidRDefault="009A1DFB" w:rsidP="00153850">
      <w:pPr>
        <w:pStyle w:val="Caption"/>
        <w:jc w:val="center"/>
      </w:pPr>
      <w:bookmarkStart w:id="38" w:name="_Toc309221120"/>
      <w:r>
        <w:t xml:space="preserve">Table </w:t>
      </w:r>
      <w:fldSimple w:instr=" SEQ Table \* ARABIC ">
        <w:r w:rsidR="000F28A1">
          <w:rPr>
            <w:noProof/>
          </w:rPr>
          <w:t>5</w:t>
        </w:r>
      </w:fldSimple>
      <w:r>
        <w:t>. Example Result Set</w:t>
      </w:r>
      <w:bookmarkEnd w:id="38"/>
    </w:p>
    <w:p w:rsidR="00BC7A60" w:rsidRPr="00330D12" w:rsidRDefault="00330D12" w:rsidP="00330D12">
      <w:pPr>
        <w:pStyle w:val="Heading1"/>
      </w:pPr>
      <w:bookmarkStart w:id="39" w:name="_Toc309224653"/>
      <w:r>
        <w:t>11.0</w:t>
      </w:r>
      <w:r w:rsidR="009C78D8" w:rsidRPr="00330D12">
        <w:t xml:space="preserve"> Activity</w:t>
      </w:r>
      <w:r w:rsidR="00BC7A60" w:rsidRPr="00330D12">
        <w:t xml:space="preserve"> Diagram</w:t>
      </w:r>
      <w:bookmarkEnd w:id="39"/>
    </w:p>
    <w:p w:rsidR="00D6466D" w:rsidRDefault="00863640">
      <w:pPr>
        <w:sectPr w:rsidR="00D6466D" w:rsidSect="00D6466D">
          <w:footerReference w:type="first" r:id="rId21"/>
          <w:pgSz w:w="15840" w:h="12240" w:orient="landscape"/>
          <w:pgMar w:top="1440" w:right="1440" w:bottom="1440" w:left="1440" w:header="720" w:footer="720" w:gutter="0"/>
          <w:cols w:space="720"/>
          <w:titlePg/>
          <w:docGrid w:linePitch="360"/>
        </w:sectPr>
      </w:pPr>
      <w:r w:rsidRPr="00EB49AE">
        <w:t xml:space="preserve">The visuals below depict a combination of all events described in the scenario flows which are described in further detail in </w:t>
      </w:r>
      <w:r w:rsidR="00471E14" w:rsidRPr="00471E14">
        <w:t xml:space="preserve">section </w:t>
      </w:r>
      <w:r w:rsidR="00270B4E">
        <w:t xml:space="preserve">11.1. </w:t>
      </w:r>
    </w:p>
    <w:p w:rsidR="00C85477" w:rsidRDefault="00AF684E">
      <w:pPr>
        <w:keepNext/>
        <w:jc w:val="center"/>
      </w:pPr>
      <w:r w:rsidRPr="00AF684E">
        <w:lastRenderedPageBreak/>
        <w:t xml:space="preserve"> </w:t>
      </w:r>
      <w:r w:rsidR="00367BC7">
        <w:rPr>
          <w:noProof/>
        </w:rPr>
        <w:drawing>
          <wp:inline distT="0" distB="0" distL="0" distR="0">
            <wp:extent cx="5943600" cy="6746240"/>
            <wp:effectExtent l="19050" t="0" r="0" b="0"/>
            <wp:docPr id="3" name="Picture 2" descr="QH Activity Diagram_11-1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 Activity Diagram_11-15-11.jpg"/>
                    <pic:cNvPicPr/>
                  </pic:nvPicPr>
                  <pic:blipFill>
                    <a:blip r:embed="rId22" cstate="print"/>
                    <a:stretch>
                      <a:fillRect/>
                    </a:stretch>
                  </pic:blipFill>
                  <pic:spPr>
                    <a:xfrm>
                      <a:off x="0" y="0"/>
                      <a:ext cx="5943600" cy="6746240"/>
                    </a:xfrm>
                    <a:prstGeom prst="rect">
                      <a:avLst/>
                    </a:prstGeom>
                  </pic:spPr>
                </pic:pic>
              </a:graphicData>
            </a:graphic>
          </wp:inline>
        </w:drawing>
      </w:r>
    </w:p>
    <w:p w:rsidR="00153850" w:rsidRDefault="004B6124" w:rsidP="00AA3757">
      <w:pPr>
        <w:pStyle w:val="Caption"/>
        <w:jc w:val="center"/>
        <w:sectPr w:rsidR="00153850" w:rsidSect="00D6466D">
          <w:footerReference w:type="first" r:id="rId23"/>
          <w:pgSz w:w="12240" w:h="15840"/>
          <w:pgMar w:top="1440" w:right="1440" w:bottom="1440" w:left="1440" w:header="720" w:footer="720" w:gutter="0"/>
          <w:cols w:space="720"/>
          <w:docGrid w:linePitch="360"/>
        </w:sectPr>
      </w:pPr>
      <w:bookmarkStart w:id="40" w:name="_Toc309221130"/>
      <w:r w:rsidRPr="00EB49AE">
        <w:t xml:space="preserve">Figure </w:t>
      </w:r>
      <w:r w:rsidR="00A201FE" w:rsidRPr="00EB49AE">
        <w:fldChar w:fldCharType="begin"/>
      </w:r>
      <w:r w:rsidR="00471E14" w:rsidRPr="00471E14">
        <w:instrText xml:space="preserve"> SEQ Figure \* ARABIC </w:instrText>
      </w:r>
      <w:r w:rsidR="00A201FE" w:rsidRPr="00EB49AE">
        <w:fldChar w:fldCharType="separate"/>
      </w:r>
      <w:r w:rsidR="000F28A1">
        <w:rPr>
          <w:noProof/>
        </w:rPr>
        <w:t>3</w:t>
      </w:r>
      <w:r w:rsidR="00A201FE" w:rsidRPr="00EB49AE">
        <w:fldChar w:fldCharType="end"/>
      </w:r>
      <w:r w:rsidRPr="00EB49AE">
        <w:t>.  Activity Diagram</w:t>
      </w:r>
      <w:bookmarkEnd w:id="40"/>
    </w:p>
    <w:p w:rsidR="00C9237B" w:rsidRPr="00330D12" w:rsidRDefault="00330D12" w:rsidP="00330D12">
      <w:pPr>
        <w:pStyle w:val="Heading2"/>
      </w:pPr>
      <w:bookmarkStart w:id="41" w:name="_Toc309224654"/>
      <w:r w:rsidRPr="00330D12">
        <w:lastRenderedPageBreak/>
        <w:t>11.1</w:t>
      </w:r>
      <w:r w:rsidR="00471E14" w:rsidRPr="00330D12">
        <w:t xml:space="preserve"> Base Flow</w:t>
      </w:r>
      <w:bookmarkEnd w:id="41"/>
    </w:p>
    <w:tbl>
      <w:tblPr>
        <w:tblW w:w="9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1436"/>
        <w:gridCol w:w="1526"/>
        <w:gridCol w:w="2340"/>
        <w:gridCol w:w="1526"/>
        <w:gridCol w:w="1526"/>
      </w:tblGrid>
      <w:tr w:rsidR="00634B4A" w:rsidRPr="00EB49AE" w:rsidTr="0099761C">
        <w:trPr>
          <w:cantSplit/>
          <w:tblHeader/>
        </w:trPr>
        <w:tc>
          <w:tcPr>
            <w:tcW w:w="648" w:type="dxa"/>
            <w:shd w:val="clear" w:color="auto" w:fill="4F81BD" w:themeFill="accent1"/>
            <w:vAlign w:val="center"/>
          </w:tcPr>
          <w:p w:rsidR="00545B68" w:rsidRDefault="00634B4A">
            <w:pPr>
              <w:spacing w:after="0" w:line="240" w:lineRule="auto"/>
              <w:jc w:val="center"/>
              <w:rPr>
                <w:rFonts w:ascii="Calibri" w:hAnsi="Calibri" w:cs="Calibri"/>
                <w:b/>
                <w:color w:val="FFFFFF" w:themeColor="background1"/>
              </w:rPr>
            </w:pPr>
            <w:r w:rsidRPr="00EB49AE">
              <w:rPr>
                <w:rFonts w:ascii="Calibri" w:hAnsi="Calibri" w:cs="Calibri"/>
                <w:b/>
                <w:color w:val="FFFFFF" w:themeColor="background1"/>
              </w:rPr>
              <w:t>Step #</w:t>
            </w:r>
          </w:p>
        </w:tc>
        <w:tc>
          <w:tcPr>
            <w:tcW w:w="1436" w:type="dxa"/>
            <w:shd w:val="clear" w:color="auto" w:fill="4F81BD" w:themeFill="accent1"/>
            <w:vAlign w:val="center"/>
          </w:tcPr>
          <w:p w:rsidR="00545B68" w:rsidRDefault="00634B4A">
            <w:pPr>
              <w:spacing w:after="0" w:line="240" w:lineRule="auto"/>
              <w:jc w:val="center"/>
              <w:rPr>
                <w:rFonts w:ascii="Calibri" w:hAnsi="Calibri" w:cs="Calibri"/>
                <w:b/>
                <w:color w:val="FFFFFF" w:themeColor="background1"/>
              </w:rPr>
            </w:pPr>
            <w:r w:rsidRPr="00EB49AE">
              <w:rPr>
                <w:rFonts w:ascii="Calibri" w:hAnsi="Calibri" w:cs="Calibri"/>
                <w:b/>
                <w:color w:val="FFFFFF" w:themeColor="background1"/>
              </w:rPr>
              <w:t>Actor</w:t>
            </w:r>
          </w:p>
        </w:tc>
        <w:tc>
          <w:tcPr>
            <w:tcW w:w="1526" w:type="dxa"/>
            <w:shd w:val="clear" w:color="auto" w:fill="4F81BD" w:themeFill="accent1"/>
            <w:vAlign w:val="center"/>
          </w:tcPr>
          <w:p w:rsidR="00545B68" w:rsidRDefault="00471E14">
            <w:pPr>
              <w:spacing w:after="0" w:line="240" w:lineRule="auto"/>
              <w:jc w:val="center"/>
              <w:rPr>
                <w:rFonts w:ascii="Calibri" w:hAnsi="Calibri" w:cs="Calibri"/>
                <w:b/>
                <w:color w:val="FFFFFF" w:themeColor="background1"/>
              </w:rPr>
            </w:pPr>
            <w:r w:rsidRPr="00471E14">
              <w:rPr>
                <w:rFonts w:ascii="Calibri" w:hAnsi="Calibri" w:cs="Calibri"/>
                <w:b/>
                <w:color w:val="FFFFFF" w:themeColor="background1"/>
              </w:rPr>
              <w:t>Role</w:t>
            </w:r>
          </w:p>
        </w:tc>
        <w:tc>
          <w:tcPr>
            <w:tcW w:w="2340" w:type="dxa"/>
            <w:shd w:val="clear" w:color="auto" w:fill="4F81BD" w:themeFill="accent1"/>
            <w:vAlign w:val="center"/>
          </w:tcPr>
          <w:p w:rsidR="00545B68" w:rsidRDefault="00471E14">
            <w:pPr>
              <w:spacing w:after="0" w:line="240" w:lineRule="auto"/>
              <w:jc w:val="center"/>
              <w:rPr>
                <w:rFonts w:ascii="Calibri" w:hAnsi="Calibri" w:cs="Calibri"/>
                <w:b/>
                <w:color w:val="FFFFFF" w:themeColor="background1"/>
              </w:rPr>
            </w:pPr>
            <w:r w:rsidRPr="00471E14">
              <w:rPr>
                <w:rFonts w:ascii="Calibri" w:hAnsi="Calibri" w:cs="Calibri"/>
                <w:b/>
                <w:color w:val="FFFFFF" w:themeColor="background1"/>
              </w:rPr>
              <w:t>Event/Description</w:t>
            </w:r>
          </w:p>
        </w:tc>
        <w:tc>
          <w:tcPr>
            <w:tcW w:w="1526" w:type="dxa"/>
            <w:shd w:val="clear" w:color="auto" w:fill="4F81BD" w:themeFill="accent1"/>
            <w:vAlign w:val="center"/>
          </w:tcPr>
          <w:p w:rsidR="00545B68" w:rsidRDefault="00471E14">
            <w:pPr>
              <w:spacing w:after="0" w:line="240" w:lineRule="auto"/>
              <w:jc w:val="center"/>
              <w:rPr>
                <w:rFonts w:ascii="Calibri" w:hAnsi="Calibri" w:cs="Calibri"/>
                <w:b/>
                <w:color w:val="FFFFFF" w:themeColor="background1"/>
              </w:rPr>
            </w:pPr>
            <w:r w:rsidRPr="00471E14">
              <w:rPr>
                <w:rFonts w:ascii="Calibri" w:hAnsi="Calibri" w:cs="Calibri"/>
                <w:b/>
                <w:color w:val="FFFFFF" w:themeColor="background1"/>
              </w:rPr>
              <w:t>Inputs</w:t>
            </w:r>
          </w:p>
        </w:tc>
        <w:tc>
          <w:tcPr>
            <w:tcW w:w="1526" w:type="dxa"/>
            <w:shd w:val="clear" w:color="auto" w:fill="4F81BD" w:themeFill="accent1"/>
            <w:vAlign w:val="center"/>
          </w:tcPr>
          <w:p w:rsidR="00545B68" w:rsidRDefault="00471E14">
            <w:pPr>
              <w:spacing w:after="0" w:line="240" w:lineRule="auto"/>
              <w:jc w:val="center"/>
              <w:rPr>
                <w:rFonts w:ascii="Calibri" w:hAnsi="Calibri" w:cs="Calibri"/>
                <w:b/>
                <w:color w:val="FFFFFF" w:themeColor="background1"/>
              </w:rPr>
            </w:pPr>
            <w:r w:rsidRPr="00471E14">
              <w:rPr>
                <w:rFonts w:ascii="Calibri" w:hAnsi="Calibri" w:cs="Calibri"/>
                <w:b/>
                <w:color w:val="FFFFFF" w:themeColor="background1"/>
              </w:rPr>
              <w:t>Outputs</w:t>
            </w:r>
          </w:p>
        </w:tc>
      </w:tr>
      <w:tr w:rsidR="00634B4A" w:rsidRPr="00EB49AE" w:rsidTr="007E4F64">
        <w:trPr>
          <w:cantSplit/>
        </w:trPr>
        <w:tc>
          <w:tcPr>
            <w:tcW w:w="648" w:type="dxa"/>
            <w:shd w:val="clear" w:color="auto" w:fill="auto"/>
          </w:tcPr>
          <w:p w:rsidR="00634B4A" w:rsidRPr="00EB49AE" w:rsidRDefault="00471E14" w:rsidP="00634B4A">
            <w:pPr>
              <w:spacing w:after="0" w:line="240" w:lineRule="auto"/>
            </w:pPr>
            <w:r w:rsidRPr="00471E14">
              <w:t>1</w:t>
            </w:r>
          </w:p>
        </w:tc>
        <w:tc>
          <w:tcPr>
            <w:tcW w:w="1436" w:type="dxa"/>
            <w:shd w:val="clear" w:color="auto" w:fill="auto"/>
          </w:tcPr>
          <w:p w:rsidR="00634B4A" w:rsidRPr="0099761C" w:rsidRDefault="003E471E" w:rsidP="0099761C">
            <w:pPr>
              <w:spacing w:after="0" w:line="240" w:lineRule="auto"/>
            </w:pPr>
            <w:r w:rsidRPr="003E471E">
              <w:t>Electronic Health Record/</w:t>
            </w:r>
            <w:r w:rsidR="0099761C">
              <w:t xml:space="preserve"> </w:t>
            </w:r>
            <w:r w:rsidRPr="003E471E">
              <w:t>Health IT System</w:t>
            </w:r>
          </w:p>
        </w:tc>
        <w:tc>
          <w:tcPr>
            <w:tcW w:w="1526" w:type="dxa"/>
            <w:shd w:val="clear" w:color="auto" w:fill="auto"/>
          </w:tcPr>
          <w:p w:rsidR="0053352E" w:rsidRDefault="003E471E">
            <w:pPr>
              <w:spacing w:after="0" w:line="240" w:lineRule="auto"/>
            </w:pPr>
            <w:r w:rsidRPr="003E471E">
              <w:t>Data Source</w:t>
            </w:r>
          </w:p>
        </w:tc>
        <w:tc>
          <w:tcPr>
            <w:tcW w:w="2340" w:type="dxa"/>
            <w:shd w:val="clear" w:color="auto" w:fill="auto"/>
          </w:tcPr>
          <w:p w:rsidR="0053352E" w:rsidRDefault="003E471E">
            <w:pPr>
              <w:spacing w:after="0" w:line="240" w:lineRule="auto"/>
            </w:pPr>
            <w:r w:rsidRPr="003E471E">
              <w:t>Clinical Data is captured in the Electronic Health Record Sys</w:t>
            </w:r>
            <w:r w:rsidR="0099761C">
              <w:t>tem</w:t>
            </w:r>
          </w:p>
        </w:tc>
        <w:tc>
          <w:tcPr>
            <w:tcW w:w="1526" w:type="dxa"/>
            <w:shd w:val="clear" w:color="auto" w:fill="auto"/>
          </w:tcPr>
          <w:p w:rsidR="0053352E" w:rsidRDefault="000D718F" w:rsidP="00A761F5">
            <w:pPr>
              <w:spacing w:after="0" w:line="240" w:lineRule="auto"/>
            </w:pPr>
            <w:r w:rsidRPr="003E471E">
              <w:t xml:space="preserve"> Raw </w:t>
            </w:r>
            <w:r>
              <w:t xml:space="preserve">Clinical </w:t>
            </w:r>
            <w:r w:rsidRPr="003E471E">
              <w:t>Data</w:t>
            </w:r>
          </w:p>
        </w:tc>
        <w:tc>
          <w:tcPr>
            <w:tcW w:w="1526" w:type="dxa"/>
            <w:shd w:val="clear" w:color="auto" w:fill="auto"/>
          </w:tcPr>
          <w:p w:rsidR="0053352E" w:rsidRDefault="00153850" w:rsidP="00153850">
            <w:pPr>
              <w:spacing w:after="0" w:line="240" w:lineRule="auto"/>
            </w:pPr>
            <w:r>
              <w:t xml:space="preserve">Clinical </w:t>
            </w:r>
            <w:r w:rsidR="003E471E" w:rsidRPr="003E471E">
              <w:t>Data</w:t>
            </w:r>
          </w:p>
        </w:tc>
      </w:tr>
      <w:tr w:rsidR="00634B4A" w:rsidRPr="00EB49AE" w:rsidTr="007E4F64">
        <w:trPr>
          <w:cantSplit/>
        </w:trPr>
        <w:tc>
          <w:tcPr>
            <w:tcW w:w="648" w:type="dxa"/>
            <w:shd w:val="clear" w:color="auto" w:fill="auto"/>
          </w:tcPr>
          <w:p w:rsidR="00634B4A" w:rsidRPr="00EB49AE" w:rsidRDefault="00471E14" w:rsidP="00634B4A">
            <w:pPr>
              <w:spacing w:after="0" w:line="240" w:lineRule="auto"/>
            </w:pPr>
            <w:r w:rsidRPr="00471E14">
              <w:t>2</w:t>
            </w:r>
          </w:p>
        </w:tc>
        <w:tc>
          <w:tcPr>
            <w:tcW w:w="1436" w:type="dxa"/>
            <w:shd w:val="clear" w:color="auto" w:fill="auto"/>
          </w:tcPr>
          <w:p w:rsidR="00634B4A" w:rsidRPr="0099761C" w:rsidRDefault="003E471E" w:rsidP="0099761C">
            <w:pPr>
              <w:spacing w:after="0" w:line="240" w:lineRule="auto"/>
            </w:pPr>
            <w:r w:rsidRPr="003E471E">
              <w:t>Electronic Health Record/</w:t>
            </w:r>
            <w:r w:rsidR="0099761C">
              <w:t xml:space="preserve"> </w:t>
            </w:r>
            <w:r w:rsidRPr="003E471E">
              <w:t>Health IT System</w:t>
            </w:r>
          </w:p>
        </w:tc>
        <w:tc>
          <w:tcPr>
            <w:tcW w:w="1526" w:type="dxa"/>
            <w:shd w:val="clear" w:color="auto" w:fill="auto"/>
          </w:tcPr>
          <w:p w:rsidR="00634B4A" w:rsidRPr="0099761C" w:rsidRDefault="00471E14" w:rsidP="0099761C">
            <w:pPr>
              <w:spacing w:after="0" w:line="240" w:lineRule="auto"/>
            </w:pPr>
            <w:r w:rsidRPr="0099761C">
              <w:t>Data Source</w:t>
            </w:r>
          </w:p>
        </w:tc>
        <w:tc>
          <w:tcPr>
            <w:tcW w:w="2340" w:type="dxa"/>
            <w:shd w:val="clear" w:color="auto" w:fill="auto"/>
          </w:tcPr>
          <w:p w:rsidR="00545B68" w:rsidRDefault="003E471E">
            <w:pPr>
              <w:autoSpaceDE w:val="0"/>
              <w:autoSpaceDN w:val="0"/>
              <w:adjustRightInd w:val="0"/>
              <w:spacing w:after="0" w:line="240" w:lineRule="auto"/>
            </w:pPr>
            <w:r w:rsidRPr="003E471E">
              <w:t xml:space="preserve">Electronic Health Record System Loads </w:t>
            </w:r>
            <w:r w:rsidR="00883257">
              <w:t xml:space="preserve">Clinical </w:t>
            </w:r>
            <w:r w:rsidRPr="003E471E">
              <w:t xml:space="preserve"> Data to </w:t>
            </w:r>
            <w:r w:rsidR="00DB4CBC">
              <w:t>CIM</w:t>
            </w:r>
            <w:r w:rsidRPr="003E471E">
              <w:t>/Repository</w:t>
            </w:r>
          </w:p>
          <w:p w:rsidR="00634B4A" w:rsidRPr="0099761C" w:rsidRDefault="00634B4A" w:rsidP="0099761C">
            <w:pPr>
              <w:spacing w:after="0" w:line="240" w:lineRule="auto"/>
            </w:pPr>
          </w:p>
        </w:tc>
        <w:tc>
          <w:tcPr>
            <w:tcW w:w="1526" w:type="dxa"/>
            <w:shd w:val="clear" w:color="auto" w:fill="auto"/>
          </w:tcPr>
          <w:p w:rsidR="00634B4A" w:rsidRPr="0099761C" w:rsidRDefault="00A761F5" w:rsidP="00153850">
            <w:pPr>
              <w:spacing w:after="0" w:line="240" w:lineRule="auto"/>
            </w:pPr>
            <w:r>
              <w:t xml:space="preserve">Clinical </w:t>
            </w:r>
            <w:r w:rsidR="00471E14" w:rsidRPr="0099761C">
              <w:t>Data</w:t>
            </w:r>
          </w:p>
        </w:tc>
        <w:tc>
          <w:tcPr>
            <w:tcW w:w="1526" w:type="dxa"/>
            <w:shd w:val="clear" w:color="auto" w:fill="auto"/>
          </w:tcPr>
          <w:p w:rsidR="0053352E" w:rsidRDefault="003E471E" w:rsidP="00A761F5">
            <w:pPr>
              <w:spacing w:after="0" w:line="240" w:lineRule="auto"/>
            </w:pPr>
            <w:r w:rsidRPr="003E471E">
              <w:t xml:space="preserve">Standardized </w:t>
            </w:r>
            <w:r w:rsidR="00A761F5">
              <w:t>Clinical</w:t>
            </w:r>
            <w:r w:rsidRPr="003E471E">
              <w:t xml:space="preserve"> Data</w:t>
            </w:r>
          </w:p>
        </w:tc>
      </w:tr>
      <w:tr w:rsidR="00634B4A" w:rsidRPr="00EB49AE" w:rsidTr="007E4F64">
        <w:trPr>
          <w:cantSplit/>
          <w:trHeight w:val="629"/>
        </w:trPr>
        <w:tc>
          <w:tcPr>
            <w:tcW w:w="648" w:type="dxa"/>
            <w:shd w:val="clear" w:color="auto" w:fill="auto"/>
          </w:tcPr>
          <w:p w:rsidR="00634B4A" w:rsidRPr="00EB49AE" w:rsidRDefault="00471E14" w:rsidP="00634B4A">
            <w:pPr>
              <w:spacing w:after="0" w:line="240" w:lineRule="auto"/>
            </w:pPr>
            <w:r w:rsidRPr="00471E14">
              <w:t>3</w:t>
            </w:r>
          </w:p>
        </w:tc>
        <w:tc>
          <w:tcPr>
            <w:tcW w:w="1436" w:type="dxa"/>
            <w:shd w:val="clear" w:color="auto" w:fill="auto"/>
          </w:tcPr>
          <w:p w:rsidR="00634B4A" w:rsidRPr="0099761C" w:rsidRDefault="00471E14" w:rsidP="0099761C">
            <w:pPr>
              <w:spacing w:after="0" w:line="240" w:lineRule="auto"/>
            </w:pPr>
            <w:r w:rsidRPr="0099761C">
              <w:t>Information Requestor</w:t>
            </w:r>
            <w:r w:rsidR="0099761C">
              <w:t xml:space="preserve"> Health IT System</w:t>
            </w:r>
          </w:p>
        </w:tc>
        <w:tc>
          <w:tcPr>
            <w:tcW w:w="1526" w:type="dxa"/>
          </w:tcPr>
          <w:p w:rsidR="00634B4A" w:rsidRPr="0099761C" w:rsidRDefault="00471E14" w:rsidP="0099761C">
            <w:pPr>
              <w:spacing w:after="0" w:line="240" w:lineRule="auto"/>
            </w:pPr>
            <w:r w:rsidRPr="0099761C">
              <w:t>Query Source</w:t>
            </w:r>
          </w:p>
        </w:tc>
        <w:tc>
          <w:tcPr>
            <w:tcW w:w="2340" w:type="dxa"/>
            <w:shd w:val="clear" w:color="auto" w:fill="auto"/>
          </w:tcPr>
          <w:p w:rsidR="00634B4A" w:rsidRPr="0099761C" w:rsidRDefault="003E471E" w:rsidP="0099761C">
            <w:pPr>
              <w:spacing w:after="0" w:line="240" w:lineRule="auto"/>
            </w:pPr>
            <w:r w:rsidRPr="003E471E">
              <w:t>Information Requestor Health IT System Creates Query</w:t>
            </w:r>
          </w:p>
        </w:tc>
        <w:tc>
          <w:tcPr>
            <w:tcW w:w="1526" w:type="dxa"/>
            <w:shd w:val="clear" w:color="auto" w:fill="auto"/>
          </w:tcPr>
          <w:p w:rsidR="00634B4A" w:rsidRPr="0099761C" w:rsidRDefault="00471E14" w:rsidP="0099761C">
            <w:pPr>
              <w:spacing w:after="0" w:line="240" w:lineRule="auto"/>
              <w:rPr>
                <w:i/>
              </w:rPr>
            </w:pPr>
            <w:r w:rsidRPr="0099761C">
              <w:t xml:space="preserve">Question to be Answered </w:t>
            </w:r>
          </w:p>
        </w:tc>
        <w:tc>
          <w:tcPr>
            <w:tcW w:w="1526" w:type="dxa"/>
            <w:shd w:val="clear" w:color="auto" w:fill="auto"/>
          </w:tcPr>
          <w:p w:rsidR="00634B4A" w:rsidRPr="0099761C" w:rsidRDefault="00471E14" w:rsidP="0099761C">
            <w:pPr>
              <w:spacing w:after="0" w:line="240" w:lineRule="auto"/>
            </w:pPr>
            <w:r w:rsidRPr="0099761C">
              <w:t>Well Formed Query</w:t>
            </w:r>
          </w:p>
        </w:tc>
      </w:tr>
      <w:tr w:rsidR="00634B4A" w:rsidRPr="00EB49AE" w:rsidTr="007E4F64">
        <w:trPr>
          <w:cantSplit/>
        </w:trPr>
        <w:tc>
          <w:tcPr>
            <w:tcW w:w="648" w:type="dxa"/>
            <w:shd w:val="clear" w:color="auto" w:fill="auto"/>
          </w:tcPr>
          <w:p w:rsidR="00634B4A" w:rsidRPr="00EB49AE" w:rsidRDefault="00471E14" w:rsidP="00634B4A">
            <w:pPr>
              <w:spacing w:after="0" w:line="240" w:lineRule="auto"/>
            </w:pPr>
            <w:r w:rsidRPr="00471E14">
              <w:t>4</w:t>
            </w:r>
          </w:p>
        </w:tc>
        <w:tc>
          <w:tcPr>
            <w:tcW w:w="1436" w:type="dxa"/>
            <w:shd w:val="clear" w:color="auto" w:fill="auto"/>
          </w:tcPr>
          <w:p w:rsidR="00634B4A" w:rsidRPr="0099761C" w:rsidRDefault="00471E14" w:rsidP="0099761C">
            <w:pPr>
              <w:spacing w:after="0" w:line="240" w:lineRule="auto"/>
            </w:pPr>
            <w:r w:rsidRPr="0099761C">
              <w:t>Information Requestor</w:t>
            </w:r>
            <w:r w:rsidR="0099761C">
              <w:t xml:space="preserve"> Health IT System</w:t>
            </w:r>
          </w:p>
        </w:tc>
        <w:tc>
          <w:tcPr>
            <w:tcW w:w="1526" w:type="dxa"/>
          </w:tcPr>
          <w:p w:rsidR="00634B4A" w:rsidRPr="0099761C" w:rsidRDefault="00471E14" w:rsidP="0099761C">
            <w:pPr>
              <w:spacing w:after="0" w:line="240" w:lineRule="auto"/>
            </w:pPr>
            <w:r w:rsidRPr="0099761C">
              <w:t>Query Source</w:t>
            </w:r>
          </w:p>
        </w:tc>
        <w:tc>
          <w:tcPr>
            <w:tcW w:w="2340" w:type="dxa"/>
            <w:shd w:val="clear" w:color="auto" w:fill="auto"/>
          </w:tcPr>
          <w:p w:rsidR="00634B4A" w:rsidRPr="0099761C" w:rsidRDefault="003E471E" w:rsidP="00A761F5">
            <w:pPr>
              <w:spacing w:after="0" w:line="240" w:lineRule="auto"/>
            </w:pPr>
            <w:r w:rsidRPr="003E471E">
              <w:t xml:space="preserve">Information Requestor Health IT System </w:t>
            </w:r>
            <w:r w:rsidR="00A761F5">
              <w:t>Securely Distributes/Publishes Query</w:t>
            </w:r>
          </w:p>
        </w:tc>
        <w:tc>
          <w:tcPr>
            <w:tcW w:w="1526" w:type="dxa"/>
            <w:shd w:val="clear" w:color="auto" w:fill="auto"/>
          </w:tcPr>
          <w:p w:rsidR="00634B4A" w:rsidRPr="0099761C" w:rsidRDefault="00471E14" w:rsidP="0099761C">
            <w:pPr>
              <w:spacing w:after="0" w:line="240" w:lineRule="auto"/>
            </w:pPr>
            <w:r w:rsidRPr="0099761C">
              <w:t>Well Formed Query</w:t>
            </w:r>
          </w:p>
        </w:tc>
        <w:tc>
          <w:tcPr>
            <w:tcW w:w="1526" w:type="dxa"/>
            <w:shd w:val="clear" w:color="auto" w:fill="auto"/>
          </w:tcPr>
          <w:p w:rsidR="00634B4A" w:rsidRPr="0099761C" w:rsidRDefault="00471E14" w:rsidP="0099761C">
            <w:pPr>
              <w:spacing w:after="0" w:line="240" w:lineRule="auto"/>
            </w:pPr>
            <w:r w:rsidRPr="0099761C">
              <w:t>Well Formed Query Message</w:t>
            </w:r>
          </w:p>
        </w:tc>
      </w:tr>
      <w:tr w:rsidR="00634B4A" w:rsidRPr="00EB49AE" w:rsidTr="007E4F64">
        <w:trPr>
          <w:cantSplit/>
        </w:trPr>
        <w:tc>
          <w:tcPr>
            <w:tcW w:w="648" w:type="dxa"/>
            <w:shd w:val="clear" w:color="auto" w:fill="auto"/>
          </w:tcPr>
          <w:p w:rsidR="00634B4A" w:rsidRPr="00EB49AE" w:rsidRDefault="00471E14" w:rsidP="00634B4A">
            <w:pPr>
              <w:spacing w:after="0" w:line="240" w:lineRule="auto"/>
            </w:pPr>
            <w:r w:rsidRPr="00471E14">
              <w:t>5</w:t>
            </w:r>
          </w:p>
        </w:tc>
        <w:tc>
          <w:tcPr>
            <w:tcW w:w="1436" w:type="dxa"/>
            <w:shd w:val="clear" w:color="auto" w:fill="auto"/>
          </w:tcPr>
          <w:p w:rsidR="00634B4A" w:rsidRPr="0099761C" w:rsidRDefault="00471E14" w:rsidP="0099761C">
            <w:pPr>
              <w:spacing w:after="0" w:line="240" w:lineRule="auto"/>
            </w:pPr>
            <w:r w:rsidRPr="0099761C">
              <w:t>Intermediary</w:t>
            </w:r>
            <w:r w:rsidR="0099761C">
              <w:t xml:space="preserve"> Health IT System</w:t>
            </w:r>
          </w:p>
        </w:tc>
        <w:tc>
          <w:tcPr>
            <w:tcW w:w="1526" w:type="dxa"/>
          </w:tcPr>
          <w:p w:rsidR="00634B4A" w:rsidRPr="0099761C" w:rsidRDefault="00471E14" w:rsidP="0099761C">
            <w:pPr>
              <w:spacing w:after="0" w:line="240" w:lineRule="auto"/>
            </w:pPr>
            <w:r w:rsidRPr="0099761C">
              <w:t>Network Data Partner</w:t>
            </w:r>
          </w:p>
        </w:tc>
        <w:tc>
          <w:tcPr>
            <w:tcW w:w="2340" w:type="dxa"/>
            <w:shd w:val="clear" w:color="auto" w:fill="auto"/>
          </w:tcPr>
          <w:p w:rsidR="00634B4A" w:rsidRPr="0099761C" w:rsidRDefault="003E471E" w:rsidP="0099761C">
            <w:pPr>
              <w:spacing w:after="0" w:line="240" w:lineRule="auto"/>
            </w:pPr>
            <w:r w:rsidRPr="003E471E">
              <w:t>Intermediary Health IT System Receives Subscribed Queries</w:t>
            </w:r>
          </w:p>
        </w:tc>
        <w:tc>
          <w:tcPr>
            <w:tcW w:w="1526" w:type="dxa"/>
            <w:shd w:val="clear" w:color="auto" w:fill="auto"/>
          </w:tcPr>
          <w:p w:rsidR="00634B4A" w:rsidRPr="0099761C" w:rsidRDefault="00471E14" w:rsidP="0099761C">
            <w:pPr>
              <w:spacing w:after="0" w:line="240" w:lineRule="auto"/>
            </w:pPr>
            <w:r w:rsidRPr="0099761C">
              <w:t>Well Formed Query Message</w:t>
            </w:r>
          </w:p>
        </w:tc>
        <w:tc>
          <w:tcPr>
            <w:tcW w:w="1526" w:type="dxa"/>
            <w:shd w:val="clear" w:color="auto" w:fill="auto"/>
          </w:tcPr>
          <w:p w:rsidR="00634B4A" w:rsidRPr="0099761C" w:rsidRDefault="00471E14" w:rsidP="0099761C">
            <w:pPr>
              <w:spacing w:after="0" w:line="240" w:lineRule="auto"/>
            </w:pPr>
            <w:r w:rsidRPr="0099761C">
              <w:t>Well Formed Query Message</w:t>
            </w:r>
          </w:p>
        </w:tc>
      </w:tr>
      <w:tr w:rsidR="00634B4A" w:rsidRPr="00EB49AE" w:rsidTr="007E4F64">
        <w:trPr>
          <w:cantSplit/>
        </w:trPr>
        <w:tc>
          <w:tcPr>
            <w:tcW w:w="648" w:type="dxa"/>
            <w:shd w:val="clear" w:color="auto" w:fill="auto"/>
          </w:tcPr>
          <w:p w:rsidR="00634B4A" w:rsidRPr="00EB49AE" w:rsidRDefault="00471E14" w:rsidP="00634B4A">
            <w:pPr>
              <w:spacing w:after="0" w:line="240" w:lineRule="auto"/>
            </w:pPr>
            <w:r w:rsidRPr="00471E14">
              <w:t>6</w:t>
            </w:r>
          </w:p>
        </w:tc>
        <w:tc>
          <w:tcPr>
            <w:tcW w:w="1436" w:type="dxa"/>
            <w:shd w:val="clear" w:color="auto" w:fill="auto"/>
          </w:tcPr>
          <w:p w:rsidR="00634B4A" w:rsidRPr="0099761C" w:rsidRDefault="00180D34" w:rsidP="0099761C">
            <w:pPr>
              <w:spacing w:after="0" w:line="240" w:lineRule="auto"/>
            </w:pPr>
            <w:r w:rsidRPr="0099761C">
              <w:t>Intermediary</w:t>
            </w:r>
            <w:r w:rsidR="0099761C">
              <w:t xml:space="preserve"> Health IT System</w:t>
            </w:r>
          </w:p>
        </w:tc>
        <w:tc>
          <w:tcPr>
            <w:tcW w:w="1526" w:type="dxa"/>
          </w:tcPr>
          <w:p w:rsidR="00634B4A" w:rsidRPr="0099761C" w:rsidRDefault="00471E14" w:rsidP="0099761C">
            <w:pPr>
              <w:spacing w:after="0" w:line="240" w:lineRule="auto"/>
            </w:pPr>
            <w:r w:rsidRPr="0099761C">
              <w:t>Network Data Partner</w:t>
            </w:r>
          </w:p>
        </w:tc>
        <w:tc>
          <w:tcPr>
            <w:tcW w:w="2340" w:type="dxa"/>
            <w:shd w:val="clear" w:color="auto" w:fill="auto"/>
          </w:tcPr>
          <w:p w:rsidR="00545B68" w:rsidRDefault="003E471E">
            <w:pPr>
              <w:autoSpaceDE w:val="0"/>
              <w:autoSpaceDN w:val="0"/>
              <w:adjustRightInd w:val="0"/>
              <w:spacing w:after="0" w:line="240" w:lineRule="auto"/>
            </w:pPr>
            <w:r w:rsidRPr="003E471E">
              <w:t xml:space="preserve">Intermediary Health IT System Examines  and </w:t>
            </w:r>
            <w:r w:rsidR="00D71134">
              <w:t>Distribute</w:t>
            </w:r>
            <w:r w:rsidR="00D71134" w:rsidRPr="003E471E">
              <w:t xml:space="preserve">s </w:t>
            </w:r>
            <w:r w:rsidRPr="003E471E">
              <w:t>Queries, including security info of requestor and time to return to Data Sources</w:t>
            </w:r>
          </w:p>
          <w:p w:rsidR="00634B4A" w:rsidRPr="0099761C" w:rsidRDefault="00634B4A" w:rsidP="0099761C">
            <w:pPr>
              <w:spacing w:after="0" w:line="240" w:lineRule="auto"/>
            </w:pPr>
          </w:p>
        </w:tc>
        <w:tc>
          <w:tcPr>
            <w:tcW w:w="1526" w:type="dxa"/>
            <w:shd w:val="clear" w:color="auto" w:fill="auto"/>
          </w:tcPr>
          <w:p w:rsidR="00634B4A" w:rsidRPr="0099761C" w:rsidRDefault="00471E14" w:rsidP="0099761C">
            <w:pPr>
              <w:spacing w:after="0" w:line="240" w:lineRule="auto"/>
            </w:pPr>
            <w:r w:rsidRPr="0099761C">
              <w:t>Well Formed Query Message</w:t>
            </w:r>
          </w:p>
        </w:tc>
        <w:tc>
          <w:tcPr>
            <w:tcW w:w="1526" w:type="dxa"/>
            <w:shd w:val="clear" w:color="auto" w:fill="auto"/>
          </w:tcPr>
          <w:p w:rsidR="00634B4A" w:rsidRPr="0099761C" w:rsidRDefault="00471E14" w:rsidP="0099761C">
            <w:pPr>
              <w:spacing w:after="0" w:line="240" w:lineRule="auto"/>
            </w:pPr>
            <w:r w:rsidRPr="0099761C">
              <w:t>Query Request Message</w:t>
            </w:r>
          </w:p>
        </w:tc>
      </w:tr>
      <w:tr w:rsidR="00180D34" w:rsidRPr="00EB49AE" w:rsidTr="007E4F64">
        <w:trPr>
          <w:cantSplit/>
        </w:trPr>
        <w:tc>
          <w:tcPr>
            <w:tcW w:w="648" w:type="dxa"/>
            <w:shd w:val="clear" w:color="auto" w:fill="auto"/>
          </w:tcPr>
          <w:p w:rsidR="00180D34" w:rsidRPr="00471E14" w:rsidRDefault="00180D34" w:rsidP="00634B4A">
            <w:pPr>
              <w:spacing w:after="0" w:line="240" w:lineRule="auto"/>
            </w:pPr>
            <w:r>
              <w:t>7</w:t>
            </w:r>
          </w:p>
        </w:tc>
        <w:tc>
          <w:tcPr>
            <w:tcW w:w="1436" w:type="dxa"/>
            <w:shd w:val="clear" w:color="auto" w:fill="auto"/>
          </w:tcPr>
          <w:p w:rsidR="00180D34" w:rsidRPr="0099761C" w:rsidRDefault="00180D34" w:rsidP="0099761C">
            <w:pPr>
              <w:spacing w:after="0" w:line="240" w:lineRule="auto"/>
            </w:pPr>
            <w:r w:rsidRPr="0099761C">
              <w:t xml:space="preserve">Query </w:t>
            </w:r>
            <w:r w:rsidR="0099761C">
              <w:t>&amp;</w:t>
            </w:r>
            <w:r w:rsidRPr="0099761C">
              <w:t xml:space="preserve"> Results Reviewer</w:t>
            </w:r>
            <w:r w:rsidR="0099761C">
              <w:t xml:space="preserve"> Workflow System</w:t>
            </w:r>
          </w:p>
        </w:tc>
        <w:tc>
          <w:tcPr>
            <w:tcW w:w="1526" w:type="dxa"/>
          </w:tcPr>
          <w:p w:rsidR="00180D34" w:rsidRPr="0099761C" w:rsidRDefault="00180D34" w:rsidP="0099761C">
            <w:pPr>
              <w:spacing w:after="0" w:line="240" w:lineRule="auto"/>
            </w:pPr>
            <w:r w:rsidRPr="0099761C">
              <w:t>Network Data Partner</w:t>
            </w:r>
          </w:p>
        </w:tc>
        <w:tc>
          <w:tcPr>
            <w:tcW w:w="2340" w:type="dxa"/>
            <w:shd w:val="clear" w:color="auto" w:fill="auto"/>
          </w:tcPr>
          <w:p w:rsidR="00545B68" w:rsidRDefault="003E471E">
            <w:pPr>
              <w:autoSpaceDE w:val="0"/>
              <w:autoSpaceDN w:val="0"/>
              <w:adjustRightInd w:val="0"/>
              <w:spacing w:after="0" w:line="240" w:lineRule="auto"/>
            </w:pPr>
            <w:r w:rsidRPr="003E471E">
              <w:t xml:space="preserve">Query &amp; Result Reviewer Workflow System Examines, Validates and </w:t>
            </w:r>
            <w:r w:rsidR="00A128BB">
              <w:t>Distributes</w:t>
            </w:r>
            <w:r w:rsidR="00A128BB" w:rsidRPr="003E471E">
              <w:t xml:space="preserve"> </w:t>
            </w:r>
            <w:r w:rsidRPr="003E471E">
              <w:t>Queries, including security info of requestor and time to return to Data Sources</w:t>
            </w:r>
          </w:p>
          <w:p w:rsidR="00180D34" w:rsidRPr="0099761C" w:rsidRDefault="00180D34" w:rsidP="0099761C">
            <w:pPr>
              <w:spacing w:after="0" w:line="240" w:lineRule="auto"/>
            </w:pPr>
          </w:p>
        </w:tc>
        <w:tc>
          <w:tcPr>
            <w:tcW w:w="1526" w:type="dxa"/>
            <w:shd w:val="clear" w:color="auto" w:fill="auto"/>
          </w:tcPr>
          <w:p w:rsidR="00180D34" w:rsidRPr="0099761C" w:rsidRDefault="00180D34" w:rsidP="0099761C">
            <w:pPr>
              <w:spacing w:after="0" w:line="240" w:lineRule="auto"/>
            </w:pPr>
            <w:r w:rsidRPr="0099761C">
              <w:t>Query Request Message</w:t>
            </w:r>
          </w:p>
        </w:tc>
        <w:tc>
          <w:tcPr>
            <w:tcW w:w="1526" w:type="dxa"/>
            <w:shd w:val="clear" w:color="auto" w:fill="auto"/>
          </w:tcPr>
          <w:p w:rsidR="00180D34" w:rsidRPr="0099761C" w:rsidRDefault="00281C0D" w:rsidP="0099761C">
            <w:pPr>
              <w:spacing w:after="0" w:line="240" w:lineRule="auto"/>
            </w:pPr>
            <w:r w:rsidRPr="0099761C">
              <w:t>Query Request Message</w:t>
            </w:r>
          </w:p>
        </w:tc>
      </w:tr>
      <w:tr w:rsidR="00180D34" w:rsidRPr="00EB49AE" w:rsidTr="007E4F64">
        <w:trPr>
          <w:cantSplit/>
        </w:trPr>
        <w:tc>
          <w:tcPr>
            <w:tcW w:w="648" w:type="dxa"/>
            <w:shd w:val="clear" w:color="auto" w:fill="auto"/>
          </w:tcPr>
          <w:p w:rsidR="00180D34" w:rsidRPr="00EB49AE" w:rsidRDefault="00180D34" w:rsidP="00634B4A">
            <w:pPr>
              <w:spacing w:after="0" w:line="240" w:lineRule="auto"/>
            </w:pPr>
            <w:r>
              <w:lastRenderedPageBreak/>
              <w:t>8</w:t>
            </w:r>
          </w:p>
        </w:tc>
        <w:tc>
          <w:tcPr>
            <w:tcW w:w="1436" w:type="dxa"/>
            <w:shd w:val="clear" w:color="auto" w:fill="auto"/>
          </w:tcPr>
          <w:p w:rsidR="00180D34" w:rsidRPr="0099761C" w:rsidRDefault="0099761C" w:rsidP="0099761C">
            <w:pPr>
              <w:spacing w:after="0" w:line="240" w:lineRule="auto"/>
            </w:pPr>
            <w:r w:rsidRPr="0099761C">
              <w:t>Electronic Health Record/</w:t>
            </w:r>
            <w:r>
              <w:t xml:space="preserve"> </w:t>
            </w:r>
            <w:r w:rsidRPr="0099761C">
              <w:t>Health IT System</w:t>
            </w:r>
          </w:p>
        </w:tc>
        <w:tc>
          <w:tcPr>
            <w:tcW w:w="1526" w:type="dxa"/>
          </w:tcPr>
          <w:p w:rsidR="00180D34" w:rsidRPr="0099761C" w:rsidRDefault="00180D34" w:rsidP="0099761C">
            <w:pPr>
              <w:spacing w:after="0" w:line="240" w:lineRule="auto"/>
            </w:pPr>
            <w:r w:rsidRPr="0099761C">
              <w:t>Data Source</w:t>
            </w:r>
          </w:p>
        </w:tc>
        <w:tc>
          <w:tcPr>
            <w:tcW w:w="2340" w:type="dxa"/>
            <w:shd w:val="clear" w:color="auto" w:fill="auto"/>
          </w:tcPr>
          <w:p w:rsidR="00180D34" w:rsidRPr="0099761C" w:rsidRDefault="003E471E" w:rsidP="0099761C">
            <w:pPr>
              <w:spacing w:after="0" w:line="240" w:lineRule="auto"/>
            </w:pPr>
            <w:r w:rsidRPr="003E471E">
              <w:rPr>
                <w:rFonts w:cs="Arial"/>
                <w:color w:val="000000"/>
              </w:rPr>
              <w:t>Electronic Health Record/Health IT System Receives and Examines Query</w:t>
            </w:r>
          </w:p>
        </w:tc>
        <w:tc>
          <w:tcPr>
            <w:tcW w:w="1526" w:type="dxa"/>
            <w:shd w:val="clear" w:color="auto" w:fill="auto"/>
          </w:tcPr>
          <w:p w:rsidR="0053352E" w:rsidRDefault="00180D34">
            <w:pPr>
              <w:spacing w:after="0" w:line="240" w:lineRule="auto"/>
            </w:pPr>
            <w:r w:rsidRPr="0099761C">
              <w:t>Query Request Message</w:t>
            </w:r>
          </w:p>
        </w:tc>
        <w:tc>
          <w:tcPr>
            <w:tcW w:w="1526" w:type="dxa"/>
            <w:shd w:val="clear" w:color="auto" w:fill="auto"/>
          </w:tcPr>
          <w:p w:rsidR="0053352E" w:rsidRDefault="003E471E">
            <w:pPr>
              <w:spacing w:after="0" w:line="240" w:lineRule="auto"/>
            </w:pPr>
            <w:r w:rsidRPr="003E471E">
              <w:t>Query Request Details</w:t>
            </w:r>
          </w:p>
        </w:tc>
      </w:tr>
      <w:tr w:rsidR="0099761C" w:rsidRPr="00EB49AE" w:rsidTr="007E4F64">
        <w:trPr>
          <w:cantSplit/>
        </w:trPr>
        <w:tc>
          <w:tcPr>
            <w:tcW w:w="648" w:type="dxa"/>
            <w:shd w:val="clear" w:color="auto" w:fill="auto"/>
          </w:tcPr>
          <w:p w:rsidR="0099761C" w:rsidRDefault="0099761C" w:rsidP="00634B4A">
            <w:pPr>
              <w:spacing w:after="0" w:line="240" w:lineRule="auto"/>
            </w:pPr>
            <w:r>
              <w:t>9</w:t>
            </w:r>
          </w:p>
        </w:tc>
        <w:tc>
          <w:tcPr>
            <w:tcW w:w="1436" w:type="dxa"/>
            <w:shd w:val="clear" w:color="auto" w:fill="auto"/>
          </w:tcPr>
          <w:p w:rsidR="0099761C" w:rsidRPr="0099761C" w:rsidRDefault="0099761C" w:rsidP="0099761C">
            <w:pPr>
              <w:spacing w:after="0" w:line="240" w:lineRule="auto"/>
            </w:pPr>
            <w:r w:rsidRPr="00F5325B">
              <w:t>Electronic Health Record/ Health IT System</w:t>
            </w:r>
          </w:p>
        </w:tc>
        <w:tc>
          <w:tcPr>
            <w:tcW w:w="1526" w:type="dxa"/>
          </w:tcPr>
          <w:p w:rsidR="0099761C" w:rsidRPr="0099761C" w:rsidRDefault="0099761C" w:rsidP="0099761C">
            <w:pPr>
              <w:spacing w:after="0" w:line="240" w:lineRule="auto"/>
            </w:pPr>
            <w:r w:rsidRPr="0099761C">
              <w:t>Data Source</w:t>
            </w:r>
          </w:p>
        </w:tc>
        <w:tc>
          <w:tcPr>
            <w:tcW w:w="2340" w:type="dxa"/>
            <w:shd w:val="clear" w:color="auto" w:fill="auto"/>
          </w:tcPr>
          <w:p w:rsidR="00545B68" w:rsidRDefault="003E471E">
            <w:pPr>
              <w:autoSpaceDE w:val="0"/>
              <w:autoSpaceDN w:val="0"/>
              <w:adjustRightInd w:val="0"/>
              <w:spacing w:after="0" w:line="240" w:lineRule="auto"/>
            </w:pPr>
            <w:r w:rsidRPr="003E471E">
              <w:t>Electronic Health Record/Health IT System Checks for Patient Consent and Creates a File or Audit Log of All Patient Level Data Used to Create Query Result</w:t>
            </w:r>
          </w:p>
          <w:p w:rsidR="0099761C" w:rsidRPr="0099761C" w:rsidRDefault="0099761C" w:rsidP="0099761C">
            <w:pPr>
              <w:spacing w:after="0" w:line="240" w:lineRule="auto"/>
            </w:pPr>
          </w:p>
        </w:tc>
        <w:tc>
          <w:tcPr>
            <w:tcW w:w="1526" w:type="dxa"/>
            <w:shd w:val="clear" w:color="auto" w:fill="auto"/>
          </w:tcPr>
          <w:p w:rsidR="0099761C" w:rsidRPr="0099761C" w:rsidRDefault="0099761C" w:rsidP="0099761C">
            <w:pPr>
              <w:spacing w:after="0" w:line="240" w:lineRule="auto"/>
            </w:pPr>
            <w:r w:rsidRPr="0099761C">
              <w:t xml:space="preserve">Query Request Details </w:t>
            </w:r>
          </w:p>
        </w:tc>
        <w:tc>
          <w:tcPr>
            <w:tcW w:w="1526" w:type="dxa"/>
            <w:shd w:val="clear" w:color="auto" w:fill="auto"/>
          </w:tcPr>
          <w:p w:rsidR="0099761C" w:rsidRPr="0099761C" w:rsidRDefault="0099761C" w:rsidP="0099761C">
            <w:pPr>
              <w:spacing w:after="0" w:line="240" w:lineRule="auto"/>
            </w:pPr>
            <w:r w:rsidRPr="0099761C">
              <w:t>Query Request Details</w:t>
            </w:r>
          </w:p>
        </w:tc>
      </w:tr>
      <w:tr w:rsidR="0099761C" w:rsidRPr="00EB49AE" w:rsidTr="007E4F64">
        <w:trPr>
          <w:cantSplit/>
        </w:trPr>
        <w:tc>
          <w:tcPr>
            <w:tcW w:w="648" w:type="dxa"/>
            <w:shd w:val="clear" w:color="auto" w:fill="auto"/>
          </w:tcPr>
          <w:p w:rsidR="0099761C" w:rsidRPr="00EB49AE" w:rsidRDefault="0099761C" w:rsidP="00634B4A">
            <w:pPr>
              <w:spacing w:after="0" w:line="240" w:lineRule="auto"/>
            </w:pPr>
            <w:r>
              <w:t>10</w:t>
            </w:r>
          </w:p>
        </w:tc>
        <w:tc>
          <w:tcPr>
            <w:tcW w:w="1436" w:type="dxa"/>
            <w:shd w:val="clear" w:color="auto" w:fill="auto"/>
          </w:tcPr>
          <w:p w:rsidR="0099761C" w:rsidRPr="0099761C" w:rsidRDefault="0099761C" w:rsidP="0099761C">
            <w:pPr>
              <w:spacing w:after="0" w:line="240" w:lineRule="auto"/>
            </w:pPr>
            <w:r w:rsidRPr="00F5325B">
              <w:t>Electronic Health Record/ Health IT System</w:t>
            </w:r>
          </w:p>
        </w:tc>
        <w:tc>
          <w:tcPr>
            <w:tcW w:w="1526" w:type="dxa"/>
          </w:tcPr>
          <w:p w:rsidR="0099761C" w:rsidRPr="0099761C" w:rsidRDefault="0099761C" w:rsidP="0099761C">
            <w:pPr>
              <w:spacing w:after="0" w:line="240" w:lineRule="auto"/>
            </w:pPr>
            <w:r w:rsidRPr="0099761C">
              <w:t>Data Source</w:t>
            </w:r>
          </w:p>
        </w:tc>
        <w:tc>
          <w:tcPr>
            <w:tcW w:w="2340" w:type="dxa"/>
            <w:shd w:val="clear" w:color="auto" w:fill="auto"/>
          </w:tcPr>
          <w:p w:rsidR="0099761C" w:rsidRPr="0099761C" w:rsidRDefault="003E471E" w:rsidP="00642669">
            <w:pPr>
              <w:spacing w:after="0" w:line="240" w:lineRule="auto"/>
            </w:pPr>
            <w:r w:rsidRPr="003E471E">
              <w:rPr>
                <w:rFonts w:cs="Arial"/>
                <w:color w:val="000000"/>
              </w:rPr>
              <w:t xml:space="preserve">Electronic Health Record </w:t>
            </w:r>
            <w:r w:rsidR="00642669">
              <w:rPr>
                <w:rFonts w:cs="Arial"/>
                <w:color w:val="000000"/>
              </w:rPr>
              <w:t>/</w:t>
            </w:r>
            <w:r w:rsidRPr="003E471E">
              <w:rPr>
                <w:rFonts w:cs="Arial"/>
                <w:color w:val="000000"/>
              </w:rPr>
              <w:t>Health IT</w:t>
            </w:r>
            <w:r w:rsidR="00642669">
              <w:rPr>
                <w:rFonts w:cs="Arial"/>
                <w:color w:val="000000"/>
              </w:rPr>
              <w:t xml:space="preserve"> </w:t>
            </w:r>
            <w:r w:rsidRPr="003E471E">
              <w:rPr>
                <w:rFonts w:cs="Arial"/>
                <w:color w:val="000000"/>
              </w:rPr>
              <w:t>System Executes  Query</w:t>
            </w:r>
          </w:p>
        </w:tc>
        <w:tc>
          <w:tcPr>
            <w:tcW w:w="1526" w:type="dxa"/>
            <w:shd w:val="clear" w:color="auto" w:fill="auto"/>
          </w:tcPr>
          <w:p w:rsidR="0099761C" w:rsidRPr="0099761C" w:rsidRDefault="0099761C" w:rsidP="0099761C">
            <w:pPr>
              <w:spacing w:after="0" w:line="240" w:lineRule="auto"/>
            </w:pPr>
            <w:r w:rsidRPr="0099761C">
              <w:t xml:space="preserve">Query Request Details </w:t>
            </w:r>
          </w:p>
        </w:tc>
        <w:tc>
          <w:tcPr>
            <w:tcW w:w="1526" w:type="dxa"/>
            <w:shd w:val="clear" w:color="auto" w:fill="auto"/>
          </w:tcPr>
          <w:p w:rsidR="0099761C" w:rsidRPr="0099761C" w:rsidRDefault="0099761C" w:rsidP="0099761C">
            <w:pPr>
              <w:spacing w:after="0" w:line="240" w:lineRule="auto"/>
            </w:pPr>
            <w:r w:rsidRPr="0099761C">
              <w:t>Query Request Details</w:t>
            </w:r>
          </w:p>
        </w:tc>
      </w:tr>
      <w:tr w:rsidR="00281C0D" w:rsidRPr="00EB49AE" w:rsidTr="007E4F64">
        <w:trPr>
          <w:cantSplit/>
        </w:trPr>
        <w:tc>
          <w:tcPr>
            <w:tcW w:w="648" w:type="dxa"/>
            <w:shd w:val="clear" w:color="auto" w:fill="auto"/>
          </w:tcPr>
          <w:p w:rsidR="00281C0D" w:rsidRPr="00EB49AE" w:rsidRDefault="00281C0D" w:rsidP="00634B4A">
            <w:pPr>
              <w:spacing w:after="0" w:line="240" w:lineRule="auto"/>
            </w:pPr>
            <w:r>
              <w:t>11</w:t>
            </w:r>
          </w:p>
        </w:tc>
        <w:tc>
          <w:tcPr>
            <w:tcW w:w="1436" w:type="dxa"/>
            <w:shd w:val="clear" w:color="auto" w:fill="auto"/>
          </w:tcPr>
          <w:p w:rsidR="00281C0D" w:rsidRPr="0099761C" w:rsidRDefault="0099761C" w:rsidP="0099761C">
            <w:pPr>
              <w:spacing w:after="0" w:line="240" w:lineRule="auto"/>
            </w:pPr>
            <w:r w:rsidRPr="0099761C">
              <w:t>Electronic Health Record/</w:t>
            </w:r>
            <w:r>
              <w:t xml:space="preserve"> </w:t>
            </w:r>
            <w:r w:rsidRPr="0099761C">
              <w:t>Health IT System</w:t>
            </w:r>
          </w:p>
        </w:tc>
        <w:tc>
          <w:tcPr>
            <w:tcW w:w="1526" w:type="dxa"/>
          </w:tcPr>
          <w:p w:rsidR="00281C0D" w:rsidRPr="0099761C" w:rsidRDefault="00281C0D" w:rsidP="0099761C">
            <w:pPr>
              <w:spacing w:after="0" w:line="240" w:lineRule="auto"/>
            </w:pPr>
            <w:r w:rsidRPr="0099761C">
              <w:t>Data Source</w:t>
            </w:r>
          </w:p>
        </w:tc>
        <w:tc>
          <w:tcPr>
            <w:tcW w:w="2340" w:type="dxa"/>
            <w:shd w:val="clear" w:color="auto" w:fill="auto"/>
          </w:tcPr>
          <w:p w:rsidR="00281C0D" w:rsidRPr="0099761C" w:rsidRDefault="003E471E" w:rsidP="00A761F5">
            <w:pPr>
              <w:autoSpaceDE w:val="0"/>
              <w:autoSpaceDN w:val="0"/>
              <w:adjustRightInd w:val="0"/>
              <w:spacing w:after="0" w:line="240" w:lineRule="auto"/>
            </w:pPr>
            <w:r w:rsidRPr="003E471E">
              <w:t xml:space="preserve">Electronic Health Record/Health IT System Utilizes </w:t>
            </w:r>
            <w:r w:rsidR="00DB4CBC">
              <w:t>CIM</w:t>
            </w:r>
            <w:r w:rsidRPr="003E471E">
              <w:t xml:space="preserve"> to Extract and Aggregate the Requested Data</w:t>
            </w:r>
          </w:p>
        </w:tc>
        <w:tc>
          <w:tcPr>
            <w:tcW w:w="1526" w:type="dxa"/>
            <w:shd w:val="clear" w:color="auto" w:fill="auto"/>
          </w:tcPr>
          <w:p w:rsidR="00281C0D" w:rsidRPr="0099761C" w:rsidRDefault="00281C0D" w:rsidP="0099761C">
            <w:pPr>
              <w:spacing w:after="0" w:line="240" w:lineRule="auto"/>
            </w:pPr>
            <w:r w:rsidRPr="0099761C">
              <w:t>Query Request Details</w:t>
            </w:r>
          </w:p>
        </w:tc>
        <w:tc>
          <w:tcPr>
            <w:tcW w:w="1526" w:type="dxa"/>
            <w:shd w:val="clear" w:color="auto" w:fill="auto"/>
          </w:tcPr>
          <w:p w:rsidR="00281C0D" w:rsidRPr="0099761C" w:rsidRDefault="00281C0D" w:rsidP="0099761C">
            <w:pPr>
              <w:spacing w:after="0" w:line="240" w:lineRule="auto"/>
            </w:pPr>
            <w:r w:rsidRPr="0099761C">
              <w:t>Extracted and Ag</w:t>
            </w:r>
            <w:r w:rsidR="003E471E" w:rsidRPr="003E471E">
              <w:t>gregated Data of Interest</w:t>
            </w:r>
          </w:p>
        </w:tc>
      </w:tr>
      <w:tr w:rsidR="00281C0D" w:rsidRPr="00EB49AE" w:rsidTr="007E4F64">
        <w:trPr>
          <w:cantSplit/>
        </w:trPr>
        <w:tc>
          <w:tcPr>
            <w:tcW w:w="648" w:type="dxa"/>
            <w:shd w:val="clear" w:color="auto" w:fill="auto"/>
          </w:tcPr>
          <w:p w:rsidR="00281C0D" w:rsidRPr="00EB49AE" w:rsidRDefault="00281C0D" w:rsidP="00634B4A">
            <w:pPr>
              <w:spacing w:after="0" w:line="240" w:lineRule="auto"/>
            </w:pPr>
            <w:r w:rsidRPr="00471E14">
              <w:t>1</w:t>
            </w:r>
            <w:r w:rsidR="006E2BF1">
              <w:t>2</w:t>
            </w:r>
          </w:p>
        </w:tc>
        <w:tc>
          <w:tcPr>
            <w:tcW w:w="1436" w:type="dxa"/>
            <w:shd w:val="clear" w:color="auto" w:fill="auto"/>
          </w:tcPr>
          <w:p w:rsidR="00281C0D" w:rsidRPr="0099761C" w:rsidRDefault="00281C0D" w:rsidP="0099761C">
            <w:pPr>
              <w:spacing w:after="0" w:line="240" w:lineRule="auto"/>
            </w:pPr>
            <w:r w:rsidRPr="0099761C">
              <w:t>Provider/ Provider Organization</w:t>
            </w:r>
          </w:p>
        </w:tc>
        <w:tc>
          <w:tcPr>
            <w:tcW w:w="1526" w:type="dxa"/>
          </w:tcPr>
          <w:p w:rsidR="00281C0D" w:rsidRPr="0099761C" w:rsidRDefault="00281C0D" w:rsidP="0099761C">
            <w:pPr>
              <w:spacing w:after="0" w:line="240" w:lineRule="auto"/>
            </w:pPr>
            <w:r w:rsidRPr="0099761C">
              <w:t>Data Source</w:t>
            </w:r>
            <w:r w:rsidR="006E2BF1" w:rsidRPr="0099761C">
              <w:t xml:space="preserve"> / </w:t>
            </w:r>
            <w:r w:rsidR="003E471E" w:rsidRPr="003E471E">
              <w:t>Aggregator</w:t>
            </w:r>
          </w:p>
        </w:tc>
        <w:tc>
          <w:tcPr>
            <w:tcW w:w="2340" w:type="dxa"/>
            <w:shd w:val="clear" w:color="auto" w:fill="auto"/>
          </w:tcPr>
          <w:p w:rsidR="00281C0D" w:rsidRPr="0099761C" w:rsidRDefault="003E471E" w:rsidP="00A761F5">
            <w:pPr>
              <w:autoSpaceDE w:val="0"/>
              <w:autoSpaceDN w:val="0"/>
              <w:adjustRightInd w:val="0"/>
              <w:spacing w:after="0" w:line="240" w:lineRule="auto"/>
            </w:pPr>
            <w:r w:rsidRPr="003E471E">
              <w:t xml:space="preserve">Electronic Health Record/Health IT </w:t>
            </w:r>
            <w:r w:rsidR="00A761F5">
              <w:t>Formats Aggregated Analysis Results into the Query Request Result Field</w:t>
            </w:r>
          </w:p>
        </w:tc>
        <w:tc>
          <w:tcPr>
            <w:tcW w:w="1526" w:type="dxa"/>
            <w:shd w:val="clear" w:color="auto" w:fill="auto"/>
          </w:tcPr>
          <w:p w:rsidR="00281C0D" w:rsidRPr="0099761C" w:rsidRDefault="00281C0D" w:rsidP="0099761C">
            <w:pPr>
              <w:spacing w:after="0" w:line="240" w:lineRule="auto"/>
            </w:pPr>
            <w:r w:rsidRPr="0099761C">
              <w:t>Extracted and Aggregated Data of Int</w:t>
            </w:r>
            <w:r w:rsidR="003E471E" w:rsidRPr="003E471E">
              <w:t>erest</w:t>
            </w:r>
          </w:p>
        </w:tc>
        <w:tc>
          <w:tcPr>
            <w:tcW w:w="1526" w:type="dxa"/>
            <w:shd w:val="clear" w:color="auto" w:fill="auto"/>
          </w:tcPr>
          <w:p w:rsidR="0053352E" w:rsidRDefault="003E471E">
            <w:pPr>
              <w:spacing w:after="0" w:line="240" w:lineRule="auto"/>
            </w:pPr>
            <w:r w:rsidRPr="003E471E">
              <w:t>Aggregated Data of Interest  and Audit File and/or Log</w:t>
            </w:r>
          </w:p>
        </w:tc>
      </w:tr>
      <w:tr w:rsidR="006E2BF1" w:rsidRPr="00EB49AE" w:rsidTr="007E4F64">
        <w:trPr>
          <w:cantSplit/>
        </w:trPr>
        <w:tc>
          <w:tcPr>
            <w:tcW w:w="648" w:type="dxa"/>
            <w:shd w:val="clear" w:color="auto" w:fill="auto"/>
          </w:tcPr>
          <w:p w:rsidR="006E2BF1" w:rsidRPr="00EB49AE" w:rsidRDefault="006E2BF1" w:rsidP="0099761C">
            <w:pPr>
              <w:spacing w:after="0" w:line="240" w:lineRule="auto"/>
            </w:pPr>
            <w:r w:rsidRPr="00471E14">
              <w:t>1</w:t>
            </w:r>
            <w:r>
              <w:t>3</w:t>
            </w:r>
          </w:p>
        </w:tc>
        <w:tc>
          <w:tcPr>
            <w:tcW w:w="1436" w:type="dxa"/>
            <w:shd w:val="clear" w:color="auto" w:fill="auto"/>
          </w:tcPr>
          <w:p w:rsidR="006E2BF1" w:rsidRPr="0099761C" w:rsidRDefault="006E2BF1" w:rsidP="0099761C">
            <w:pPr>
              <w:spacing w:after="0" w:line="240" w:lineRule="auto"/>
            </w:pPr>
            <w:r w:rsidRPr="0099761C">
              <w:t>Provider/ Provider Organization</w:t>
            </w:r>
          </w:p>
        </w:tc>
        <w:tc>
          <w:tcPr>
            <w:tcW w:w="1526" w:type="dxa"/>
          </w:tcPr>
          <w:p w:rsidR="006E2BF1" w:rsidRPr="0099761C" w:rsidRDefault="003E471E" w:rsidP="0099761C">
            <w:pPr>
              <w:spacing w:after="0" w:line="240" w:lineRule="auto"/>
            </w:pPr>
            <w:r w:rsidRPr="003E471E">
              <w:t>Data Source / Aggregator</w:t>
            </w:r>
          </w:p>
        </w:tc>
        <w:tc>
          <w:tcPr>
            <w:tcW w:w="2340" w:type="dxa"/>
            <w:shd w:val="clear" w:color="auto" w:fill="auto"/>
          </w:tcPr>
          <w:p w:rsidR="00545B68" w:rsidRDefault="003E471E">
            <w:pPr>
              <w:autoSpaceDE w:val="0"/>
              <w:autoSpaceDN w:val="0"/>
              <w:adjustRightInd w:val="0"/>
              <w:spacing w:after="0" w:line="240" w:lineRule="auto"/>
            </w:pPr>
            <w:r w:rsidRPr="003E471E">
              <w:t>Electronic Health Record/Health IT System Releases Result (either manually or electronically)</w:t>
            </w:r>
          </w:p>
          <w:p w:rsidR="006E2BF1" w:rsidRPr="0099761C"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pPr>
            <w:r w:rsidRPr="0099761C">
              <w:t>Releasable Aggregated Query Result</w:t>
            </w:r>
          </w:p>
        </w:tc>
        <w:tc>
          <w:tcPr>
            <w:tcW w:w="1526" w:type="dxa"/>
            <w:shd w:val="clear" w:color="auto" w:fill="auto"/>
          </w:tcPr>
          <w:p w:rsidR="0053352E" w:rsidRDefault="003E471E">
            <w:pPr>
              <w:spacing w:after="0" w:line="240" w:lineRule="auto"/>
            </w:pPr>
            <w:r w:rsidRPr="003E471E">
              <w:t>Released Aggregated Query Result</w:t>
            </w:r>
          </w:p>
        </w:tc>
      </w:tr>
      <w:tr w:rsidR="006E2BF1" w:rsidRPr="00EB49AE" w:rsidTr="007E4F64">
        <w:trPr>
          <w:cantSplit/>
        </w:trPr>
        <w:tc>
          <w:tcPr>
            <w:tcW w:w="648" w:type="dxa"/>
            <w:shd w:val="clear" w:color="auto" w:fill="auto"/>
          </w:tcPr>
          <w:p w:rsidR="006E2BF1" w:rsidRPr="00EB49AE" w:rsidRDefault="006E2BF1" w:rsidP="00634B4A">
            <w:pPr>
              <w:spacing w:after="0" w:line="240" w:lineRule="auto"/>
            </w:pPr>
            <w:r w:rsidRPr="00471E14">
              <w:t>1</w:t>
            </w:r>
            <w:r>
              <w:t>4</w:t>
            </w:r>
          </w:p>
        </w:tc>
        <w:tc>
          <w:tcPr>
            <w:tcW w:w="1436" w:type="dxa"/>
            <w:shd w:val="clear" w:color="auto" w:fill="auto"/>
          </w:tcPr>
          <w:p w:rsidR="006E2BF1" w:rsidRPr="0099761C" w:rsidRDefault="0099761C" w:rsidP="0099761C">
            <w:pPr>
              <w:spacing w:after="0" w:line="240" w:lineRule="auto"/>
            </w:pPr>
            <w:r w:rsidRPr="0099761C">
              <w:t>Electronic Health Record/</w:t>
            </w:r>
            <w:r>
              <w:t xml:space="preserve"> </w:t>
            </w:r>
            <w:r w:rsidRPr="0099761C">
              <w:t>Health IT System</w:t>
            </w:r>
          </w:p>
        </w:tc>
        <w:tc>
          <w:tcPr>
            <w:tcW w:w="1526" w:type="dxa"/>
          </w:tcPr>
          <w:p w:rsidR="006E2BF1" w:rsidRPr="0099761C" w:rsidRDefault="006E2BF1" w:rsidP="0099761C">
            <w:pPr>
              <w:spacing w:after="0" w:line="240" w:lineRule="auto"/>
            </w:pPr>
            <w:r w:rsidRPr="0099761C">
              <w:t>Data S</w:t>
            </w:r>
            <w:r w:rsidR="003E471E" w:rsidRPr="003E471E">
              <w:t>ource / Aggregator</w:t>
            </w:r>
          </w:p>
        </w:tc>
        <w:tc>
          <w:tcPr>
            <w:tcW w:w="2340" w:type="dxa"/>
            <w:shd w:val="clear" w:color="auto" w:fill="auto"/>
          </w:tcPr>
          <w:p w:rsidR="0053352E" w:rsidRDefault="003E471E" w:rsidP="00A761F5">
            <w:pPr>
              <w:spacing w:after="0" w:line="240" w:lineRule="auto"/>
            </w:pPr>
            <w:r w:rsidRPr="003E471E">
              <w:t xml:space="preserve">Electronic Health Record System </w:t>
            </w:r>
            <w:r w:rsidR="00A761F5">
              <w:t>Sends Releasable Aggregated Query &amp; Results Reviewer</w:t>
            </w:r>
          </w:p>
        </w:tc>
        <w:tc>
          <w:tcPr>
            <w:tcW w:w="1526" w:type="dxa"/>
            <w:shd w:val="clear" w:color="auto" w:fill="auto"/>
          </w:tcPr>
          <w:p w:rsidR="0053352E" w:rsidRDefault="003E471E">
            <w:pPr>
              <w:spacing w:after="0" w:line="240" w:lineRule="auto"/>
            </w:pPr>
            <w:r w:rsidRPr="003E471E">
              <w:t>Released Aggregated Query Result</w:t>
            </w:r>
          </w:p>
        </w:tc>
        <w:tc>
          <w:tcPr>
            <w:tcW w:w="1526" w:type="dxa"/>
            <w:shd w:val="clear" w:color="auto" w:fill="auto"/>
          </w:tcPr>
          <w:p w:rsidR="0053352E" w:rsidRDefault="003E471E">
            <w:pPr>
              <w:spacing w:after="0" w:line="240" w:lineRule="auto"/>
            </w:pPr>
            <w:r w:rsidRPr="003E471E">
              <w:t xml:space="preserve">Aggregated Query Result </w:t>
            </w:r>
          </w:p>
        </w:tc>
      </w:tr>
      <w:tr w:rsidR="006E2BF1" w:rsidRPr="00EB49AE" w:rsidTr="007E4F64">
        <w:trPr>
          <w:cantSplit/>
        </w:trPr>
        <w:tc>
          <w:tcPr>
            <w:tcW w:w="648" w:type="dxa"/>
            <w:shd w:val="clear" w:color="auto" w:fill="auto"/>
          </w:tcPr>
          <w:p w:rsidR="006E2BF1" w:rsidRPr="00EB49AE" w:rsidRDefault="006E2BF1" w:rsidP="0099761C">
            <w:pPr>
              <w:spacing w:after="0" w:line="240" w:lineRule="auto"/>
            </w:pPr>
            <w:r w:rsidRPr="00471E14">
              <w:lastRenderedPageBreak/>
              <w:t>1</w:t>
            </w:r>
            <w:r>
              <w:t>5</w:t>
            </w:r>
          </w:p>
        </w:tc>
        <w:tc>
          <w:tcPr>
            <w:tcW w:w="1436" w:type="dxa"/>
            <w:shd w:val="clear" w:color="auto" w:fill="auto"/>
          </w:tcPr>
          <w:p w:rsidR="006E2BF1" w:rsidRPr="0099761C" w:rsidDel="008A03CC" w:rsidRDefault="0099761C" w:rsidP="0099761C">
            <w:pPr>
              <w:spacing w:after="0" w:line="240" w:lineRule="auto"/>
            </w:pPr>
            <w:r w:rsidRPr="0099761C">
              <w:t xml:space="preserve">Query </w:t>
            </w:r>
            <w:r>
              <w:t>&amp;</w:t>
            </w:r>
            <w:r w:rsidRPr="0099761C">
              <w:t xml:space="preserve"> Results Reviewer</w:t>
            </w:r>
            <w:r>
              <w:t xml:space="preserve"> Workflow System</w:t>
            </w:r>
          </w:p>
        </w:tc>
        <w:tc>
          <w:tcPr>
            <w:tcW w:w="1526" w:type="dxa"/>
          </w:tcPr>
          <w:p w:rsidR="006E2BF1" w:rsidRPr="0099761C" w:rsidRDefault="006E2BF1" w:rsidP="0099761C">
            <w:pPr>
              <w:spacing w:after="0" w:line="240" w:lineRule="auto"/>
            </w:pPr>
            <w:r w:rsidRPr="0099761C">
              <w:t>Network Data Partner</w:t>
            </w:r>
          </w:p>
        </w:tc>
        <w:tc>
          <w:tcPr>
            <w:tcW w:w="2340" w:type="dxa"/>
            <w:shd w:val="clear" w:color="auto" w:fill="auto"/>
          </w:tcPr>
          <w:p w:rsidR="006C403C" w:rsidRDefault="003E471E">
            <w:pPr>
              <w:autoSpaceDE w:val="0"/>
              <w:autoSpaceDN w:val="0"/>
              <w:adjustRightInd w:val="0"/>
              <w:spacing w:after="0" w:line="240" w:lineRule="auto"/>
            </w:pPr>
            <w:r w:rsidRPr="003E471E">
              <w:t>Query &amp; Result Reviewer Workflow System Receives Aggregated Query  Result</w:t>
            </w:r>
            <w:r w:rsidR="002F601C">
              <w:t xml:space="preserve"> </w:t>
            </w:r>
          </w:p>
        </w:tc>
        <w:tc>
          <w:tcPr>
            <w:tcW w:w="1526" w:type="dxa"/>
            <w:shd w:val="clear" w:color="auto" w:fill="auto"/>
          </w:tcPr>
          <w:p w:rsidR="006E2BF1" w:rsidRPr="0099761C" w:rsidRDefault="006E2BF1" w:rsidP="0099761C">
            <w:pPr>
              <w:spacing w:after="0" w:line="240" w:lineRule="auto"/>
            </w:pPr>
            <w:r w:rsidRPr="0099761C">
              <w:t>Aggregated Query Results</w:t>
            </w:r>
          </w:p>
        </w:tc>
        <w:tc>
          <w:tcPr>
            <w:tcW w:w="1526" w:type="dxa"/>
            <w:shd w:val="clear" w:color="auto" w:fill="auto"/>
          </w:tcPr>
          <w:p w:rsidR="0053352E" w:rsidRDefault="003E471E">
            <w:pPr>
              <w:spacing w:after="0" w:line="240" w:lineRule="auto"/>
            </w:pPr>
            <w:r w:rsidRPr="003E471E">
              <w:t>Aggregated Query Results</w:t>
            </w:r>
          </w:p>
        </w:tc>
      </w:tr>
      <w:tr w:rsidR="006E2BF1" w:rsidRPr="00EB49AE" w:rsidTr="007E4F64">
        <w:trPr>
          <w:cantSplit/>
        </w:trPr>
        <w:tc>
          <w:tcPr>
            <w:tcW w:w="648" w:type="dxa"/>
            <w:shd w:val="clear" w:color="auto" w:fill="auto"/>
          </w:tcPr>
          <w:p w:rsidR="006E2BF1" w:rsidRPr="00EB49AE" w:rsidRDefault="006E2BF1" w:rsidP="00634B4A">
            <w:pPr>
              <w:spacing w:after="0" w:line="240" w:lineRule="auto"/>
            </w:pPr>
            <w:r w:rsidRPr="00471E14">
              <w:t>1</w:t>
            </w:r>
            <w:r>
              <w:t>6</w:t>
            </w:r>
          </w:p>
        </w:tc>
        <w:tc>
          <w:tcPr>
            <w:tcW w:w="1436" w:type="dxa"/>
            <w:shd w:val="clear" w:color="auto" w:fill="auto"/>
          </w:tcPr>
          <w:p w:rsidR="006E2BF1" w:rsidRPr="0099761C" w:rsidDel="008A03CC" w:rsidRDefault="0099761C" w:rsidP="0099761C">
            <w:pPr>
              <w:spacing w:after="0" w:line="240" w:lineRule="auto"/>
            </w:pPr>
            <w:r w:rsidRPr="0099761C">
              <w:t xml:space="preserve">Query </w:t>
            </w:r>
            <w:r>
              <w:t>&amp;</w:t>
            </w:r>
            <w:r w:rsidRPr="0099761C">
              <w:t xml:space="preserve"> Results Reviewer</w:t>
            </w:r>
            <w:r>
              <w:t xml:space="preserve"> Workflow System</w:t>
            </w:r>
          </w:p>
        </w:tc>
        <w:tc>
          <w:tcPr>
            <w:tcW w:w="1526" w:type="dxa"/>
          </w:tcPr>
          <w:p w:rsidR="006E2BF1" w:rsidRPr="0099761C" w:rsidRDefault="006E2BF1" w:rsidP="0099761C">
            <w:pPr>
              <w:spacing w:after="0" w:line="240" w:lineRule="auto"/>
            </w:pPr>
            <w:r w:rsidRPr="0099761C">
              <w:t>Network Data Partner</w:t>
            </w:r>
          </w:p>
        </w:tc>
        <w:tc>
          <w:tcPr>
            <w:tcW w:w="2340" w:type="dxa"/>
            <w:shd w:val="clear" w:color="auto" w:fill="auto"/>
          </w:tcPr>
          <w:p w:rsidR="00CD7A02" w:rsidRDefault="00CD7A02" w:rsidP="00CD7A02">
            <w:pPr>
              <w:autoSpaceDE w:val="0"/>
              <w:autoSpaceDN w:val="0"/>
              <w:adjustRightInd w:val="0"/>
              <w:spacing w:after="0" w:line="240" w:lineRule="auto"/>
            </w:pPr>
            <w:r w:rsidRPr="003E471E">
              <w:t>Query &amp; Results Reviewer Workflow System Reviews</w:t>
            </w:r>
            <w:r w:rsidR="002F601C">
              <w:t xml:space="preserve">, Approves </w:t>
            </w:r>
            <w:r w:rsidRPr="003E471E">
              <w:t xml:space="preserve"> (Manually or Electronically)</w:t>
            </w:r>
            <w:r w:rsidR="002F601C">
              <w:t xml:space="preserve"> and De-Identifies the (where necessary)</w:t>
            </w:r>
            <w:r w:rsidRPr="003E471E">
              <w:t xml:space="preserve">Aggregated Query  Result for </w:t>
            </w:r>
            <w:r w:rsidR="00B2418D">
              <w:t>Release</w:t>
            </w:r>
          </w:p>
          <w:p w:rsidR="006E2BF1" w:rsidRPr="0099761C" w:rsidRDefault="006E2BF1" w:rsidP="00CD7A02">
            <w:pPr>
              <w:spacing w:after="0" w:line="240" w:lineRule="auto"/>
            </w:pPr>
          </w:p>
        </w:tc>
        <w:tc>
          <w:tcPr>
            <w:tcW w:w="1526" w:type="dxa"/>
            <w:shd w:val="clear" w:color="auto" w:fill="auto"/>
          </w:tcPr>
          <w:p w:rsidR="006E2BF1" w:rsidRPr="0099761C" w:rsidRDefault="006E2BF1" w:rsidP="0099761C">
            <w:pPr>
              <w:spacing w:after="0" w:line="240" w:lineRule="auto"/>
            </w:pPr>
            <w:r w:rsidRPr="0099761C">
              <w:t>Aggregated Query Results</w:t>
            </w:r>
          </w:p>
        </w:tc>
        <w:tc>
          <w:tcPr>
            <w:tcW w:w="1526" w:type="dxa"/>
            <w:shd w:val="clear" w:color="auto" w:fill="auto"/>
          </w:tcPr>
          <w:p w:rsidR="0053352E" w:rsidRDefault="003E471E">
            <w:pPr>
              <w:spacing w:after="0" w:line="240" w:lineRule="auto"/>
            </w:pPr>
            <w:r w:rsidRPr="003E471E">
              <w:t>Reviewed and Approved Aggregated Query Results</w:t>
            </w:r>
          </w:p>
        </w:tc>
      </w:tr>
      <w:tr w:rsidR="006E2BF1" w:rsidRPr="00EB49AE" w:rsidTr="008A03CC">
        <w:trPr>
          <w:cantSplit/>
          <w:trHeight w:val="971"/>
        </w:trPr>
        <w:tc>
          <w:tcPr>
            <w:tcW w:w="648" w:type="dxa"/>
            <w:shd w:val="clear" w:color="auto" w:fill="auto"/>
          </w:tcPr>
          <w:p w:rsidR="006E2BF1" w:rsidRPr="00EB49AE" w:rsidRDefault="006E2BF1" w:rsidP="00634B4A">
            <w:pPr>
              <w:spacing w:after="0" w:line="240" w:lineRule="auto"/>
            </w:pPr>
            <w:r w:rsidRPr="00471E14">
              <w:t>1</w:t>
            </w:r>
            <w:r w:rsidR="00AD2CA5">
              <w:t>7</w:t>
            </w:r>
          </w:p>
        </w:tc>
        <w:tc>
          <w:tcPr>
            <w:tcW w:w="1436" w:type="dxa"/>
            <w:shd w:val="clear" w:color="auto" w:fill="auto"/>
          </w:tcPr>
          <w:p w:rsidR="006E2BF1" w:rsidRPr="0099761C" w:rsidRDefault="0099761C" w:rsidP="0099761C">
            <w:pPr>
              <w:spacing w:after="0" w:line="240" w:lineRule="auto"/>
            </w:pPr>
            <w:r w:rsidRPr="0099761C">
              <w:t xml:space="preserve">Query </w:t>
            </w:r>
            <w:r>
              <w:t>&amp;</w:t>
            </w:r>
            <w:r w:rsidRPr="0099761C">
              <w:t xml:space="preserve"> Results Reviewer</w:t>
            </w:r>
            <w:r>
              <w:t xml:space="preserve"> Workflow System</w:t>
            </w:r>
          </w:p>
        </w:tc>
        <w:tc>
          <w:tcPr>
            <w:tcW w:w="1526" w:type="dxa"/>
          </w:tcPr>
          <w:p w:rsidR="006E2BF1" w:rsidRPr="0099761C" w:rsidRDefault="006E2BF1" w:rsidP="0099761C">
            <w:pPr>
              <w:spacing w:after="0" w:line="240" w:lineRule="auto"/>
            </w:pPr>
            <w:r w:rsidRPr="0099761C">
              <w:t>Network Data Partner</w:t>
            </w:r>
          </w:p>
        </w:tc>
        <w:tc>
          <w:tcPr>
            <w:tcW w:w="2340" w:type="dxa"/>
            <w:shd w:val="clear" w:color="auto" w:fill="auto"/>
          </w:tcPr>
          <w:p w:rsidR="006E2BF1" w:rsidRPr="0099761C" w:rsidRDefault="003E471E" w:rsidP="00D71134">
            <w:pPr>
              <w:spacing w:after="0" w:line="240" w:lineRule="auto"/>
            </w:pPr>
            <w:r w:rsidRPr="003E471E">
              <w:t xml:space="preserve">Query &amp; Results Reviewer Workflow System </w:t>
            </w:r>
            <w:r w:rsidR="00D71134">
              <w:t>Send</w:t>
            </w:r>
            <w:r w:rsidR="00D71134" w:rsidRPr="003E471E">
              <w:t xml:space="preserve">s </w:t>
            </w:r>
            <w:r w:rsidRPr="003E471E">
              <w:t>Aggregated Query Results</w:t>
            </w:r>
          </w:p>
        </w:tc>
        <w:tc>
          <w:tcPr>
            <w:tcW w:w="1526" w:type="dxa"/>
            <w:shd w:val="clear" w:color="auto" w:fill="auto"/>
          </w:tcPr>
          <w:p w:rsidR="006E2BF1" w:rsidRPr="0099761C" w:rsidRDefault="006E2BF1" w:rsidP="0099761C">
            <w:pPr>
              <w:spacing w:after="0" w:line="240" w:lineRule="auto"/>
            </w:pPr>
            <w:r w:rsidRPr="0099761C">
              <w:t>Reviewed and Approved Aggregated Query Results</w:t>
            </w:r>
          </w:p>
        </w:tc>
        <w:tc>
          <w:tcPr>
            <w:tcW w:w="1526" w:type="dxa"/>
            <w:shd w:val="clear" w:color="auto" w:fill="auto"/>
          </w:tcPr>
          <w:p w:rsidR="0053352E" w:rsidRDefault="003E471E">
            <w:pPr>
              <w:spacing w:after="0" w:line="240" w:lineRule="auto"/>
            </w:pPr>
            <w:r w:rsidRPr="003E471E">
              <w:t>Aggregated Query Results</w:t>
            </w:r>
          </w:p>
        </w:tc>
      </w:tr>
      <w:tr w:rsidR="006E2BF1" w:rsidRPr="00EB49AE" w:rsidTr="008A03CC">
        <w:trPr>
          <w:cantSplit/>
          <w:trHeight w:val="971"/>
        </w:trPr>
        <w:tc>
          <w:tcPr>
            <w:tcW w:w="648" w:type="dxa"/>
            <w:shd w:val="clear" w:color="auto" w:fill="auto"/>
          </w:tcPr>
          <w:p w:rsidR="006E2BF1" w:rsidRPr="00EB49AE" w:rsidRDefault="00AD2CA5" w:rsidP="00634B4A">
            <w:pPr>
              <w:spacing w:after="0" w:line="240" w:lineRule="auto"/>
            </w:pPr>
            <w:r>
              <w:t>18</w:t>
            </w:r>
          </w:p>
        </w:tc>
        <w:tc>
          <w:tcPr>
            <w:tcW w:w="1436" w:type="dxa"/>
            <w:shd w:val="clear" w:color="auto" w:fill="auto"/>
          </w:tcPr>
          <w:p w:rsidR="006E2BF1" w:rsidRPr="0099761C" w:rsidRDefault="006E2BF1" w:rsidP="0099761C">
            <w:pPr>
              <w:spacing w:after="0" w:line="240" w:lineRule="auto"/>
            </w:pPr>
            <w:r w:rsidRPr="0099761C">
              <w:t>Intermediary</w:t>
            </w:r>
            <w:r w:rsidR="0099761C">
              <w:t xml:space="preserve"> Health IT System</w:t>
            </w:r>
          </w:p>
        </w:tc>
        <w:tc>
          <w:tcPr>
            <w:tcW w:w="1526" w:type="dxa"/>
          </w:tcPr>
          <w:p w:rsidR="006E2BF1" w:rsidRPr="0099761C" w:rsidRDefault="006E2BF1" w:rsidP="0099761C">
            <w:pPr>
              <w:spacing w:after="0" w:line="240" w:lineRule="auto"/>
            </w:pPr>
            <w:r w:rsidRPr="0099761C">
              <w:t>Network Data Partner</w:t>
            </w:r>
          </w:p>
        </w:tc>
        <w:tc>
          <w:tcPr>
            <w:tcW w:w="2340" w:type="dxa"/>
            <w:shd w:val="clear" w:color="auto" w:fill="auto"/>
          </w:tcPr>
          <w:p w:rsidR="00545B68" w:rsidRDefault="003E471E">
            <w:pPr>
              <w:autoSpaceDE w:val="0"/>
              <w:autoSpaceDN w:val="0"/>
              <w:adjustRightInd w:val="0"/>
              <w:spacing w:after="0" w:line="240" w:lineRule="auto"/>
            </w:pPr>
            <w:r w:rsidRPr="003E471E">
              <w:t>Intermediary Health IT System Receives Aggregated Query Result</w:t>
            </w:r>
          </w:p>
          <w:p w:rsidR="006E2BF1" w:rsidRPr="0099761C"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pPr>
            <w:r w:rsidRPr="0099761C">
              <w:t>Aggregated Query Results</w:t>
            </w:r>
          </w:p>
        </w:tc>
        <w:tc>
          <w:tcPr>
            <w:tcW w:w="1526" w:type="dxa"/>
            <w:shd w:val="clear" w:color="auto" w:fill="auto"/>
          </w:tcPr>
          <w:p w:rsidR="0053352E" w:rsidRDefault="003E471E">
            <w:pPr>
              <w:spacing w:after="0" w:line="240" w:lineRule="auto"/>
            </w:pPr>
            <w:r w:rsidRPr="003E471E">
              <w:t>Aggregated Query Results</w:t>
            </w:r>
          </w:p>
        </w:tc>
      </w:tr>
      <w:tr w:rsidR="006E2BF1" w:rsidRPr="00EB49AE" w:rsidTr="007E4F64">
        <w:trPr>
          <w:cantSplit/>
        </w:trPr>
        <w:tc>
          <w:tcPr>
            <w:tcW w:w="648" w:type="dxa"/>
            <w:shd w:val="clear" w:color="auto" w:fill="auto"/>
          </w:tcPr>
          <w:p w:rsidR="006E2BF1" w:rsidRPr="00EB49AE" w:rsidRDefault="00AD2CA5" w:rsidP="00634B4A">
            <w:pPr>
              <w:spacing w:after="0" w:line="240" w:lineRule="auto"/>
            </w:pPr>
            <w:r>
              <w:t>19</w:t>
            </w:r>
          </w:p>
        </w:tc>
        <w:tc>
          <w:tcPr>
            <w:tcW w:w="1436" w:type="dxa"/>
            <w:shd w:val="clear" w:color="auto" w:fill="auto"/>
          </w:tcPr>
          <w:p w:rsidR="006E2BF1" w:rsidRPr="0099761C" w:rsidRDefault="0099761C" w:rsidP="0099761C">
            <w:pPr>
              <w:spacing w:after="0" w:line="240" w:lineRule="auto"/>
            </w:pPr>
            <w:r w:rsidRPr="0099761C">
              <w:t>Intermediary</w:t>
            </w:r>
            <w:r>
              <w:t xml:space="preserve"> Health IT System</w:t>
            </w:r>
          </w:p>
        </w:tc>
        <w:tc>
          <w:tcPr>
            <w:tcW w:w="1526" w:type="dxa"/>
          </w:tcPr>
          <w:p w:rsidR="006E2BF1" w:rsidRPr="0099761C" w:rsidRDefault="006E2BF1" w:rsidP="0099761C">
            <w:pPr>
              <w:spacing w:after="0" w:line="240" w:lineRule="auto"/>
            </w:pPr>
            <w:r w:rsidRPr="0099761C">
              <w:t>Information Collector/</w:t>
            </w:r>
            <w:r w:rsidR="003E471E" w:rsidRPr="003E471E">
              <w:t xml:space="preserve"> Combiner</w:t>
            </w:r>
          </w:p>
        </w:tc>
        <w:tc>
          <w:tcPr>
            <w:tcW w:w="2340" w:type="dxa"/>
            <w:shd w:val="clear" w:color="auto" w:fill="auto"/>
          </w:tcPr>
          <w:p w:rsidR="006E2BF1" w:rsidRPr="0099761C" w:rsidDel="00235F3F" w:rsidRDefault="003E471E" w:rsidP="0099761C">
            <w:pPr>
              <w:spacing w:after="0" w:line="240" w:lineRule="auto"/>
            </w:pPr>
            <w:r w:rsidRPr="003E471E">
              <w:t>Intermediary Health IT System Collects and then Combines Aggregated Query Results from all Applicable Sources</w:t>
            </w:r>
          </w:p>
        </w:tc>
        <w:tc>
          <w:tcPr>
            <w:tcW w:w="1526" w:type="dxa"/>
            <w:shd w:val="clear" w:color="auto" w:fill="auto"/>
          </w:tcPr>
          <w:p w:rsidR="006E2BF1" w:rsidRPr="0099761C" w:rsidRDefault="006E2BF1" w:rsidP="0099761C">
            <w:pPr>
              <w:spacing w:after="0" w:line="240" w:lineRule="auto"/>
            </w:pPr>
            <w:r w:rsidRPr="0099761C">
              <w:t>Multiple Aggregated Query Results</w:t>
            </w:r>
          </w:p>
        </w:tc>
        <w:tc>
          <w:tcPr>
            <w:tcW w:w="1526" w:type="dxa"/>
            <w:shd w:val="clear" w:color="auto" w:fill="auto"/>
          </w:tcPr>
          <w:p w:rsidR="0053352E" w:rsidRDefault="003E471E">
            <w:pPr>
              <w:spacing w:after="0" w:line="240" w:lineRule="auto"/>
            </w:pPr>
            <w:r w:rsidRPr="003E471E">
              <w:t>Combined Aggregated Query Result</w:t>
            </w:r>
          </w:p>
        </w:tc>
      </w:tr>
      <w:tr w:rsidR="006E2BF1" w:rsidRPr="00EB49AE" w:rsidTr="007E4F64">
        <w:trPr>
          <w:cantSplit/>
        </w:trPr>
        <w:tc>
          <w:tcPr>
            <w:tcW w:w="648" w:type="dxa"/>
            <w:shd w:val="clear" w:color="auto" w:fill="auto"/>
          </w:tcPr>
          <w:p w:rsidR="006E2BF1" w:rsidRPr="00EB49AE" w:rsidRDefault="00AD2CA5" w:rsidP="00634B4A">
            <w:pPr>
              <w:spacing w:after="0" w:line="240" w:lineRule="auto"/>
            </w:pPr>
            <w:r>
              <w:t>20</w:t>
            </w:r>
          </w:p>
        </w:tc>
        <w:tc>
          <w:tcPr>
            <w:tcW w:w="1436" w:type="dxa"/>
            <w:shd w:val="clear" w:color="auto" w:fill="auto"/>
          </w:tcPr>
          <w:p w:rsidR="006E2BF1" w:rsidRPr="0099761C" w:rsidRDefault="0099761C" w:rsidP="0099761C">
            <w:pPr>
              <w:spacing w:after="0" w:line="240" w:lineRule="auto"/>
            </w:pPr>
            <w:r w:rsidRPr="0099761C">
              <w:t>Intermediary</w:t>
            </w:r>
            <w:r>
              <w:t xml:space="preserve"> Health IT System</w:t>
            </w:r>
          </w:p>
        </w:tc>
        <w:tc>
          <w:tcPr>
            <w:tcW w:w="1526" w:type="dxa"/>
          </w:tcPr>
          <w:p w:rsidR="006E2BF1" w:rsidRPr="0099761C" w:rsidRDefault="00AD2CA5" w:rsidP="0099761C">
            <w:pPr>
              <w:spacing w:after="0" w:line="240" w:lineRule="auto"/>
            </w:pPr>
            <w:r w:rsidRPr="0099761C">
              <w:t>Information Collector/</w:t>
            </w:r>
            <w:r w:rsidR="003E471E" w:rsidRPr="003E471E">
              <w:t xml:space="preserve"> Combiner</w:t>
            </w:r>
          </w:p>
        </w:tc>
        <w:tc>
          <w:tcPr>
            <w:tcW w:w="2340" w:type="dxa"/>
            <w:shd w:val="clear" w:color="auto" w:fill="auto"/>
          </w:tcPr>
          <w:p w:rsidR="00545B68" w:rsidRDefault="003E471E">
            <w:pPr>
              <w:autoSpaceDE w:val="0"/>
              <w:autoSpaceDN w:val="0"/>
              <w:adjustRightInd w:val="0"/>
              <w:spacing w:after="0" w:line="240" w:lineRule="auto"/>
            </w:pPr>
            <w:r w:rsidRPr="003E471E">
              <w:t>Intermediary Health IT System De-Identifies (Population/Source Data) the Aggregated Query Result Where Applicable</w:t>
            </w:r>
          </w:p>
          <w:p w:rsidR="006E2BF1" w:rsidRPr="0099761C"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pPr>
            <w:r w:rsidRPr="0099761C">
              <w:t>Combined Aggregated Query Result</w:t>
            </w:r>
          </w:p>
        </w:tc>
        <w:tc>
          <w:tcPr>
            <w:tcW w:w="1526" w:type="dxa"/>
            <w:shd w:val="clear" w:color="auto" w:fill="auto"/>
          </w:tcPr>
          <w:p w:rsidR="0053352E" w:rsidRDefault="003E471E">
            <w:pPr>
              <w:spacing w:after="0" w:line="240" w:lineRule="auto"/>
            </w:pPr>
            <w:r w:rsidRPr="003E471E">
              <w:t>De-Identified Combined Aggregated Query Result</w:t>
            </w:r>
          </w:p>
        </w:tc>
      </w:tr>
      <w:tr w:rsidR="006E2BF1" w:rsidRPr="00EB49AE" w:rsidTr="007E4F64">
        <w:trPr>
          <w:cantSplit/>
        </w:trPr>
        <w:tc>
          <w:tcPr>
            <w:tcW w:w="648" w:type="dxa"/>
            <w:shd w:val="clear" w:color="auto" w:fill="auto"/>
          </w:tcPr>
          <w:p w:rsidR="006E2BF1" w:rsidRPr="00EB49AE" w:rsidRDefault="006E2BF1" w:rsidP="00634B4A">
            <w:pPr>
              <w:spacing w:after="0" w:line="240" w:lineRule="auto"/>
            </w:pPr>
            <w:r w:rsidRPr="00471E14">
              <w:t>2</w:t>
            </w:r>
            <w:r w:rsidR="00AD2CA5">
              <w:t>1</w:t>
            </w:r>
          </w:p>
        </w:tc>
        <w:tc>
          <w:tcPr>
            <w:tcW w:w="1436" w:type="dxa"/>
            <w:shd w:val="clear" w:color="auto" w:fill="auto"/>
          </w:tcPr>
          <w:p w:rsidR="006E2BF1" w:rsidRPr="0099761C" w:rsidRDefault="0099761C" w:rsidP="0099761C">
            <w:pPr>
              <w:spacing w:after="0" w:line="240" w:lineRule="auto"/>
            </w:pPr>
            <w:r w:rsidRPr="0099761C">
              <w:t>Intermediary</w:t>
            </w:r>
            <w:r>
              <w:t xml:space="preserve"> Health IT System</w:t>
            </w:r>
          </w:p>
        </w:tc>
        <w:tc>
          <w:tcPr>
            <w:tcW w:w="1526" w:type="dxa"/>
          </w:tcPr>
          <w:p w:rsidR="006E2BF1" w:rsidRPr="0099761C" w:rsidRDefault="006E2BF1" w:rsidP="0099761C">
            <w:pPr>
              <w:spacing w:after="0" w:line="240" w:lineRule="auto"/>
            </w:pPr>
            <w:r w:rsidRPr="0099761C">
              <w:t xml:space="preserve">Network Data Partner </w:t>
            </w:r>
          </w:p>
        </w:tc>
        <w:tc>
          <w:tcPr>
            <w:tcW w:w="2340" w:type="dxa"/>
            <w:shd w:val="clear" w:color="auto" w:fill="auto"/>
          </w:tcPr>
          <w:p w:rsidR="00545B68" w:rsidRDefault="003E471E">
            <w:pPr>
              <w:autoSpaceDE w:val="0"/>
              <w:autoSpaceDN w:val="0"/>
              <w:adjustRightInd w:val="0"/>
              <w:spacing w:after="0" w:line="240" w:lineRule="auto"/>
            </w:pPr>
            <w:r w:rsidRPr="003E471E">
              <w:t xml:space="preserve">Intermediary Health IT System </w:t>
            </w:r>
            <w:r w:rsidR="00D71134">
              <w:t>Sends</w:t>
            </w:r>
            <w:r w:rsidR="00D71134" w:rsidRPr="003E471E">
              <w:t xml:space="preserve"> </w:t>
            </w:r>
            <w:r w:rsidRPr="003E471E">
              <w:t>Aggregated Query Result to Information Requestor</w:t>
            </w:r>
          </w:p>
          <w:p w:rsidR="006E2BF1" w:rsidRPr="0099761C" w:rsidDel="00235F3F"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pPr>
            <w:r w:rsidRPr="0099761C">
              <w:t>Combined Aggregated Query Result</w:t>
            </w:r>
          </w:p>
        </w:tc>
        <w:tc>
          <w:tcPr>
            <w:tcW w:w="1526" w:type="dxa"/>
            <w:shd w:val="clear" w:color="auto" w:fill="auto"/>
          </w:tcPr>
          <w:p w:rsidR="0053352E" w:rsidRDefault="003E471E">
            <w:pPr>
              <w:spacing w:after="0" w:line="240" w:lineRule="auto"/>
            </w:pPr>
            <w:r w:rsidRPr="003E471E">
              <w:t>Query Result/ Answer to Question</w:t>
            </w:r>
          </w:p>
        </w:tc>
      </w:tr>
      <w:tr w:rsidR="006E2BF1" w:rsidRPr="00EB49AE" w:rsidTr="007E4F64">
        <w:trPr>
          <w:cantSplit/>
        </w:trPr>
        <w:tc>
          <w:tcPr>
            <w:tcW w:w="648" w:type="dxa"/>
            <w:shd w:val="clear" w:color="auto" w:fill="auto"/>
          </w:tcPr>
          <w:p w:rsidR="006E2BF1" w:rsidRPr="00EB49AE" w:rsidRDefault="006E2BF1" w:rsidP="00987AAA">
            <w:pPr>
              <w:spacing w:after="0" w:line="240" w:lineRule="auto"/>
            </w:pPr>
            <w:r w:rsidRPr="00471E14">
              <w:lastRenderedPageBreak/>
              <w:t>2</w:t>
            </w:r>
            <w:r w:rsidR="00AD2CA5">
              <w:t>2</w:t>
            </w:r>
          </w:p>
        </w:tc>
        <w:tc>
          <w:tcPr>
            <w:tcW w:w="1436" w:type="dxa"/>
            <w:shd w:val="clear" w:color="auto" w:fill="auto"/>
          </w:tcPr>
          <w:p w:rsidR="006E2BF1" w:rsidRPr="0099761C" w:rsidRDefault="006E2BF1" w:rsidP="0099761C">
            <w:pPr>
              <w:spacing w:after="0" w:line="240" w:lineRule="auto"/>
            </w:pPr>
            <w:r w:rsidRPr="0099761C">
              <w:t>Information Requestor</w:t>
            </w:r>
            <w:r w:rsidR="0099761C">
              <w:t xml:space="preserve"> Health IT System</w:t>
            </w:r>
          </w:p>
        </w:tc>
        <w:tc>
          <w:tcPr>
            <w:tcW w:w="1526" w:type="dxa"/>
          </w:tcPr>
          <w:p w:rsidR="006E2BF1" w:rsidRPr="0099761C" w:rsidRDefault="006E2BF1" w:rsidP="0099761C">
            <w:pPr>
              <w:spacing w:after="0" w:line="240" w:lineRule="auto"/>
            </w:pPr>
            <w:r w:rsidRPr="0099761C">
              <w:t>Results Receiver</w:t>
            </w:r>
          </w:p>
        </w:tc>
        <w:tc>
          <w:tcPr>
            <w:tcW w:w="2340" w:type="dxa"/>
            <w:shd w:val="clear" w:color="auto" w:fill="auto"/>
          </w:tcPr>
          <w:p w:rsidR="00545B68" w:rsidRDefault="003E471E">
            <w:pPr>
              <w:autoSpaceDE w:val="0"/>
              <w:autoSpaceDN w:val="0"/>
              <w:adjustRightInd w:val="0"/>
              <w:spacing w:after="0" w:line="240" w:lineRule="auto"/>
              <w:rPr>
                <w:rFonts w:cs="Arial"/>
                <w:color w:val="000000"/>
              </w:rPr>
            </w:pPr>
            <w:r w:rsidRPr="003E471E">
              <w:rPr>
                <w:rFonts w:cs="Arial"/>
                <w:color w:val="000000"/>
              </w:rPr>
              <w:t>Information Requestor Health IT System Receives Aggregated Query Result</w:t>
            </w:r>
          </w:p>
          <w:p w:rsidR="006E2BF1" w:rsidRPr="0099761C"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pPr>
            <w:r w:rsidRPr="0099761C">
              <w:t>Query Result/</w:t>
            </w:r>
            <w:r w:rsidR="00AD2CA5" w:rsidRPr="0099761C">
              <w:t xml:space="preserve"> </w:t>
            </w:r>
            <w:r w:rsidR="003E471E" w:rsidRPr="003E471E">
              <w:t>Answer to Question</w:t>
            </w:r>
          </w:p>
        </w:tc>
        <w:tc>
          <w:tcPr>
            <w:tcW w:w="1526" w:type="dxa"/>
            <w:shd w:val="clear" w:color="auto" w:fill="auto"/>
          </w:tcPr>
          <w:p w:rsidR="0053352E" w:rsidRDefault="003E471E">
            <w:pPr>
              <w:spacing w:after="0" w:line="240" w:lineRule="auto"/>
            </w:pPr>
            <w:r w:rsidRPr="003E471E">
              <w:t>Aggregated Data</w:t>
            </w:r>
          </w:p>
        </w:tc>
      </w:tr>
      <w:tr w:rsidR="006E2BF1" w:rsidRPr="00EB49AE" w:rsidTr="007E4F64">
        <w:trPr>
          <w:cantSplit/>
        </w:trPr>
        <w:tc>
          <w:tcPr>
            <w:tcW w:w="648" w:type="dxa"/>
            <w:shd w:val="clear" w:color="auto" w:fill="auto"/>
          </w:tcPr>
          <w:p w:rsidR="006E2BF1" w:rsidRPr="00EB49AE" w:rsidRDefault="006E2BF1" w:rsidP="00634B4A">
            <w:pPr>
              <w:spacing w:after="0" w:line="240" w:lineRule="auto"/>
            </w:pPr>
            <w:r w:rsidRPr="00471E14">
              <w:t>2</w:t>
            </w:r>
            <w:r w:rsidR="00AD2CA5">
              <w:t>3</w:t>
            </w:r>
          </w:p>
        </w:tc>
        <w:tc>
          <w:tcPr>
            <w:tcW w:w="1436" w:type="dxa"/>
            <w:shd w:val="clear" w:color="auto" w:fill="auto"/>
          </w:tcPr>
          <w:p w:rsidR="006E2BF1" w:rsidRPr="0099761C" w:rsidRDefault="0099761C" w:rsidP="0099761C">
            <w:pPr>
              <w:spacing w:after="0" w:line="240" w:lineRule="auto"/>
            </w:pPr>
            <w:r w:rsidRPr="0099761C">
              <w:t>Information Requestor</w:t>
            </w:r>
            <w:r>
              <w:t xml:space="preserve"> Health IT System</w:t>
            </w:r>
          </w:p>
        </w:tc>
        <w:tc>
          <w:tcPr>
            <w:tcW w:w="1526" w:type="dxa"/>
          </w:tcPr>
          <w:p w:rsidR="006E2BF1" w:rsidRPr="0099761C" w:rsidRDefault="006E2BF1" w:rsidP="0099761C">
            <w:pPr>
              <w:spacing w:after="0" w:line="240" w:lineRule="auto"/>
            </w:pPr>
            <w:r w:rsidRPr="0099761C">
              <w:t>Query Source</w:t>
            </w:r>
          </w:p>
        </w:tc>
        <w:tc>
          <w:tcPr>
            <w:tcW w:w="2340" w:type="dxa"/>
            <w:shd w:val="clear" w:color="auto" w:fill="auto"/>
          </w:tcPr>
          <w:p w:rsidR="00545B68" w:rsidRDefault="003E471E">
            <w:pPr>
              <w:autoSpaceDE w:val="0"/>
              <w:autoSpaceDN w:val="0"/>
              <w:adjustRightInd w:val="0"/>
              <w:spacing w:after="0" w:line="240" w:lineRule="auto"/>
              <w:rPr>
                <w:rFonts w:cs="Arial"/>
                <w:color w:val="000000"/>
              </w:rPr>
            </w:pPr>
            <w:r w:rsidRPr="003E471E">
              <w:rPr>
                <w:rFonts w:cs="Arial"/>
                <w:color w:val="000000"/>
              </w:rPr>
              <w:t xml:space="preserve">Information Requestor Health IT System Refines </w:t>
            </w:r>
            <w:r w:rsidRPr="003E471E">
              <w:t>the</w:t>
            </w:r>
            <w:r w:rsidRPr="003E471E">
              <w:rPr>
                <w:rFonts w:cs="Arial"/>
                <w:color w:val="000000"/>
              </w:rPr>
              <w:t xml:space="preserve"> Query</w:t>
            </w:r>
          </w:p>
          <w:p w:rsidR="00545B68" w:rsidRDefault="00545B68">
            <w:pPr>
              <w:autoSpaceDE w:val="0"/>
              <w:autoSpaceDN w:val="0"/>
              <w:adjustRightInd w:val="0"/>
              <w:spacing w:after="0" w:line="240" w:lineRule="auto"/>
              <w:rPr>
                <w:rFonts w:cs="Arial"/>
                <w:color w:val="000000"/>
              </w:rPr>
            </w:pPr>
          </w:p>
          <w:p w:rsidR="006E2BF1" w:rsidRPr="0099761C"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rPr>
                <w:i/>
              </w:rPr>
            </w:pPr>
            <w:r w:rsidRPr="0099761C">
              <w:t xml:space="preserve">Question to be Answered </w:t>
            </w:r>
          </w:p>
        </w:tc>
        <w:tc>
          <w:tcPr>
            <w:tcW w:w="1526" w:type="dxa"/>
            <w:shd w:val="clear" w:color="auto" w:fill="auto"/>
          </w:tcPr>
          <w:p w:rsidR="0053352E" w:rsidRDefault="003E471E">
            <w:pPr>
              <w:spacing w:after="0" w:line="240" w:lineRule="auto"/>
            </w:pPr>
            <w:r w:rsidRPr="003E471E">
              <w:t>Refined Well Formed Query</w:t>
            </w:r>
          </w:p>
        </w:tc>
      </w:tr>
      <w:tr w:rsidR="006E2BF1" w:rsidRPr="00EB49AE" w:rsidTr="007E4F64">
        <w:trPr>
          <w:cantSplit/>
        </w:trPr>
        <w:tc>
          <w:tcPr>
            <w:tcW w:w="648" w:type="dxa"/>
            <w:shd w:val="clear" w:color="auto" w:fill="auto"/>
          </w:tcPr>
          <w:p w:rsidR="006E2BF1" w:rsidRPr="00EB49AE" w:rsidRDefault="006E2BF1" w:rsidP="00634B4A">
            <w:pPr>
              <w:spacing w:after="0" w:line="240" w:lineRule="auto"/>
            </w:pPr>
            <w:r w:rsidRPr="00471E14">
              <w:t>2</w:t>
            </w:r>
            <w:r w:rsidR="00AD2CA5">
              <w:t>4</w:t>
            </w:r>
          </w:p>
        </w:tc>
        <w:tc>
          <w:tcPr>
            <w:tcW w:w="1436" w:type="dxa"/>
            <w:shd w:val="clear" w:color="auto" w:fill="auto"/>
          </w:tcPr>
          <w:p w:rsidR="006E2BF1" w:rsidRPr="0099761C" w:rsidRDefault="0099761C" w:rsidP="0099761C">
            <w:pPr>
              <w:spacing w:after="0" w:line="240" w:lineRule="auto"/>
            </w:pPr>
            <w:r w:rsidRPr="0099761C">
              <w:t>Information Requestor</w:t>
            </w:r>
            <w:r>
              <w:t xml:space="preserve"> Health IT System</w:t>
            </w:r>
          </w:p>
        </w:tc>
        <w:tc>
          <w:tcPr>
            <w:tcW w:w="1526" w:type="dxa"/>
          </w:tcPr>
          <w:p w:rsidR="006E2BF1" w:rsidRPr="0099761C" w:rsidRDefault="006E2BF1" w:rsidP="0099761C">
            <w:pPr>
              <w:spacing w:after="0" w:line="240" w:lineRule="auto"/>
            </w:pPr>
            <w:r w:rsidRPr="0099761C">
              <w:t>Query Source</w:t>
            </w:r>
          </w:p>
        </w:tc>
        <w:tc>
          <w:tcPr>
            <w:tcW w:w="2340" w:type="dxa"/>
            <w:shd w:val="clear" w:color="auto" w:fill="auto"/>
          </w:tcPr>
          <w:p w:rsidR="00545B68" w:rsidRDefault="003E471E">
            <w:pPr>
              <w:autoSpaceDE w:val="0"/>
              <w:autoSpaceDN w:val="0"/>
              <w:adjustRightInd w:val="0"/>
              <w:spacing w:after="0" w:line="240" w:lineRule="auto"/>
            </w:pPr>
            <w:r w:rsidRPr="003E471E">
              <w:t xml:space="preserve">Information Requestor Health IT System Securely Distributes Refined  Query </w:t>
            </w:r>
          </w:p>
          <w:p w:rsidR="00545B68" w:rsidRDefault="00545B68">
            <w:pPr>
              <w:autoSpaceDE w:val="0"/>
              <w:autoSpaceDN w:val="0"/>
              <w:adjustRightInd w:val="0"/>
              <w:spacing w:after="0" w:line="240" w:lineRule="auto"/>
            </w:pPr>
          </w:p>
          <w:p w:rsidR="006E2BF1" w:rsidRPr="0099761C" w:rsidRDefault="006E2BF1" w:rsidP="0099761C">
            <w:pPr>
              <w:spacing w:after="0" w:line="240" w:lineRule="auto"/>
            </w:pPr>
          </w:p>
        </w:tc>
        <w:tc>
          <w:tcPr>
            <w:tcW w:w="1526" w:type="dxa"/>
            <w:shd w:val="clear" w:color="auto" w:fill="auto"/>
          </w:tcPr>
          <w:p w:rsidR="006E2BF1" w:rsidRPr="0099761C" w:rsidRDefault="006E2BF1" w:rsidP="0099761C">
            <w:pPr>
              <w:spacing w:after="0" w:line="240" w:lineRule="auto"/>
            </w:pPr>
            <w:r w:rsidRPr="0099761C">
              <w:t>Well Formed Query</w:t>
            </w:r>
          </w:p>
        </w:tc>
        <w:tc>
          <w:tcPr>
            <w:tcW w:w="1526" w:type="dxa"/>
            <w:shd w:val="clear" w:color="auto" w:fill="auto"/>
          </w:tcPr>
          <w:p w:rsidR="0053352E" w:rsidRDefault="003E471E">
            <w:pPr>
              <w:spacing w:after="0" w:line="240" w:lineRule="auto"/>
            </w:pPr>
            <w:r w:rsidRPr="003E471E">
              <w:t>Well Formed Query</w:t>
            </w:r>
          </w:p>
        </w:tc>
      </w:tr>
      <w:tr w:rsidR="006E2BF1" w:rsidRPr="00EB49AE" w:rsidTr="007E4F64">
        <w:trPr>
          <w:cantSplit/>
        </w:trPr>
        <w:tc>
          <w:tcPr>
            <w:tcW w:w="648" w:type="dxa"/>
            <w:shd w:val="clear" w:color="auto" w:fill="auto"/>
          </w:tcPr>
          <w:p w:rsidR="006E2BF1" w:rsidRPr="00EB49AE" w:rsidRDefault="00A5157A" w:rsidP="00A5157A">
            <w:pPr>
              <w:spacing w:after="0" w:line="240" w:lineRule="auto"/>
            </w:pPr>
            <w:r w:rsidRPr="00471E14">
              <w:t>2</w:t>
            </w:r>
            <w:r>
              <w:t>5</w:t>
            </w:r>
            <w:r w:rsidR="006E2BF1" w:rsidRPr="00471E14">
              <w:t>-</w:t>
            </w:r>
            <w:r w:rsidRPr="00471E14">
              <w:t>4</w:t>
            </w:r>
            <w:r>
              <w:t>3</w:t>
            </w:r>
          </w:p>
        </w:tc>
        <w:tc>
          <w:tcPr>
            <w:tcW w:w="8354" w:type="dxa"/>
            <w:gridSpan w:val="5"/>
            <w:shd w:val="clear" w:color="auto" w:fill="auto"/>
          </w:tcPr>
          <w:p w:rsidR="006E2BF1" w:rsidRPr="00EB49AE" w:rsidRDefault="006E2BF1" w:rsidP="00987AAA">
            <w:pPr>
              <w:spacing w:after="0" w:line="240" w:lineRule="auto"/>
              <w:jc w:val="center"/>
            </w:pPr>
            <w:r w:rsidRPr="00471E14">
              <w:t>Repeat Steps 5 through 2</w:t>
            </w:r>
            <w:r w:rsidR="00AD2CA5">
              <w:t>2</w:t>
            </w:r>
          </w:p>
        </w:tc>
      </w:tr>
    </w:tbl>
    <w:p w:rsidR="00412ED9" w:rsidRPr="00EB49AE" w:rsidRDefault="00412ED9" w:rsidP="00412ED9">
      <w:pPr>
        <w:pStyle w:val="Caption"/>
        <w:jc w:val="center"/>
      </w:pPr>
      <w:bookmarkStart w:id="42" w:name="_Toc309221121"/>
      <w:r w:rsidRPr="00EB49AE">
        <w:t xml:space="preserve">Table </w:t>
      </w:r>
      <w:fldSimple w:instr=" SEQ Table \* ARABIC ">
        <w:r w:rsidR="000F28A1">
          <w:rPr>
            <w:noProof/>
          </w:rPr>
          <w:t>6</w:t>
        </w:r>
      </w:fldSimple>
      <w:r w:rsidR="00471E14" w:rsidRPr="00471E14">
        <w:t>.  Base Flow</w:t>
      </w:r>
      <w:bookmarkEnd w:id="42"/>
    </w:p>
    <w:p w:rsidR="00C9237B" w:rsidRPr="00EB49AE" w:rsidRDefault="00330D12" w:rsidP="00330D12">
      <w:pPr>
        <w:pStyle w:val="Heading1"/>
      </w:pPr>
      <w:bookmarkStart w:id="43" w:name="_Toc309224655"/>
      <w:r>
        <w:lastRenderedPageBreak/>
        <w:t>12.0</w:t>
      </w:r>
      <w:r w:rsidR="00471E14" w:rsidRPr="00471E14">
        <w:t xml:space="preserve"> Sequence Diagram</w:t>
      </w:r>
      <w:bookmarkEnd w:id="43"/>
    </w:p>
    <w:p w:rsidR="00C85477" w:rsidRDefault="00C85477" w:rsidP="007462BD">
      <w:pPr>
        <w:pStyle w:val="Caption"/>
        <w:keepNext/>
      </w:pPr>
    </w:p>
    <w:p w:rsidR="007462BD" w:rsidRDefault="00C85477" w:rsidP="007462BD">
      <w:pPr>
        <w:pStyle w:val="Caption"/>
        <w:keepNext/>
      </w:pPr>
      <w:r>
        <w:object w:dxaOrig="11714" w:dyaOrig="12535">
          <v:shape id="_x0000_i1026" type="#_x0000_t75" style="width:467.25pt;height:501.75pt" o:ole="">
            <v:imagedata r:id="rId24" o:title=""/>
          </v:shape>
          <o:OLEObject Type="Embed" ProgID="Visio.Drawing.11" ShapeID="_x0000_i1026" DrawAspect="Content" ObjectID="_1382967767" r:id="rId25"/>
        </w:object>
      </w:r>
    </w:p>
    <w:p w:rsidR="007462BD" w:rsidRDefault="007462BD" w:rsidP="007462BD">
      <w:pPr>
        <w:pStyle w:val="Caption"/>
        <w:jc w:val="center"/>
      </w:pPr>
      <w:bookmarkStart w:id="44" w:name="_Toc309221131"/>
      <w:r>
        <w:t xml:space="preserve">Figure </w:t>
      </w:r>
      <w:r w:rsidR="00A201FE">
        <w:fldChar w:fldCharType="begin"/>
      </w:r>
      <w:r>
        <w:instrText xml:space="preserve"> SEQ Figure \* ARABIC </w:instrText>
      </w:r>
      <w:r w:rsidR="00A201FE">
        <w:fldChar w:fldCharType="separate"/>
      </w:r>
      <w:r w:rsidR="000F28A1">
        <w:rPr>
          <w:noProof/>
        </w:rPr>
        <w:t>4</w:t>
      </w:r>
      <w:r w:rsidR="00A201FE">
        <w:fldChar w:fldCharType="end"/>
      </w:r>
      <w:r>
        <w:t>.  Sequence Diagram</w:t>
      </w:r>
      <w:bookmarkEnd w:id="44"/>
    </w:p>
    <w:p w:rsidR="00BC7A60" w:rsidRPr="00EB49AE" w:rsidRDefault="00330D12" w:rsidP="00B026A1">
      <w:pPr>
        <w:pStyle w:val="Heading1"/>
      </w:pPr>
      <w:bookmarkStart w:id="45" w:name="_Toc309224656"/>
      <w:r>
        <w:t>13</w:t>
      </w:r>
      <w:r w:rsidR="00471E14" w:rsidRPr="00471E14">
        <w:t>.0 Functional Requirements</w:t>
      </w:r>
      <w:bookmarkEnd w:id="45"/>
    </w:p>
    <w:p w:rsidR="00E21BB5" w:rsidRPr="00E21BB5" w:rsidRDefault="00471E14" w:rsidP="00E21BB5">
      <w:r w:rsidRPr="00471E14">
        <w:t xml:space="preserve">Information systems participating in this Use Case must meet certain functional requirements based on their role.  Functional requirements are of two types: information interchange requirements and </w:t>
      </w:r>
      <w:r w:rsidRPr="00471E14">
        <w:lastRenderedPageBreak/>
        <w:t xml:space="preserve">internal system requirements.  </w:t>
      </w:r>
      <w:r w:rsidR="00E21BB5" w:rsidRPr="00E21BB5">
        <w:t>The Query Health Technical Working Group will develop the detailed technical requirements to fulfill Use Case Functional and Data Requirements as part of standards and data harmonization process.</w:t>
      </w:r>
    </w:p>
    <w:p w:rsidR="00F462FE" w:rsidRDefault="00F462FE"/>
    <w:p w:rsidR="00E21BB5" w:rsidRPr="00EB49AE" w:rsidRDefault="00E21BB5"/>
    <w:p w:rsidR="00C23E66" w:rsidRPr="00EB49AE" w:rsidRDefault="00330D12" w:rsidP="00B026A1">
      <w:pPr>
        <w:pStyle w:val="Heading2"/>
      </w:pPr>
      <w:bookmarkStart w:id="46" w:name="_Toc309224657"/>
      <w:r>
        <w:t>13</w:t>
      </w:r>
      <w:r w:rsidR="00471E14" w:rsidRPr="00471E14">
        <w:t>.1 Information Interchange Requirements</w:t>
      </w:r>
      <w:bookmarkEnd w:id="46"/>
    </w:p>
    <w:tbl>
      <w:tblPr>
        <w:tblStyle w:val="TableGrid"/>
        <w:tblW w:w="0" w:type="auto"/>
        <w:tblLayout w:type="fixed"/>
        <w:tblCellMar>
          <w:left w:w="115" w:type="dxa"/>
          <w:right w:w="115" w:type="dxa"/>
        </w:tblCellMar>
        <w:tblLook w:val="04A0"/>
      </w:tblPr>
      <w:tblGrid>
        <w:gridCol w:w="1908"/>
        <w:gridCol w:w="810"/>
        <w:gridCol w:w="2700"/>
        <w:gridCol w:w="1080"/>
        <w:gridCol w:w="3078"/>
      </w:tblGrid>
      <w:tr w:rsidR="002B0C5C" w:rsidRPr="00EB49AE" w:rsidTr="00153850">
        <w:trPr>
          <w:cantSplit/>
          <w:trHeight w:val="683"/>
          <w:tblHeader/>
        </w:trPr>
        <w:tc>
          <w:tcPr>
            <w:tcW w:w="1908" w:type="dxa"/>
            <w:shd w:val="clear" w:color="auto" w:fill="4F81BD" w:themeFill="accent1"/>
            <w:vAlign w:val="center"/>
          </w:tcPr>
          <w:p w:rsidR="00545B68" w:rsidRDefault="002B0C5C">
            <w:pPr>
              <w:jc w:val="center"/>
              <w:rPr>
                <w:b/>
                <w:color w:val="FFFFFF" w:themeColor="background1"/>
              </w:rPr>
            </w:pPr>
            <w:r w:rsidRPr="00EB49AE">
              <w:rPr>
                <w:b/>
                <w:color w:val="FFFFFF" w:themeColor="background1"/>
              </w:rPr>
              <w:t>Initiating System</w:t>
            </w:r>
          </w:p>
        </w:tc>
        <w:tc>
          <w:tcPr>
            <w:tcW w:w="810" w:type="dxa"/>
            <w:shd w:val="clear" w:color="auto" w:fill="4F81BD" w:themeFill="accent1"/>
            <w:vAlign w:val="center"/>
          </w:tcPr>
          <w:p w:rsidR="00545B68" w:rsidRDefault="00545B68">
            <w:pPr>
              <w:jc w:val="center"/>
              <w:rPr>
                <w:b/>
                <w:color w:val="FFFFFF" w:themeColor="background1"/>
              </w:rPr>
            </w:pPr>
          </w:p>
        </w:tc>
        <w:tc>
          <w:tcPr>
            <w:tcW w:w="2700" w:type="dxa"/>
            <w:shd w:val="clear" w:color="auto" w:fill="4F81BD" w:themeFill="accent1"/>
            <w:vAlign w:val="center"/>
          </w:tcPr>
          <w:p w:rsidR="00545B68" w:rsidRDefault="002B0C5C">
            <w:pPr>
              <w:jc w:val="center"/>
              <w:rPr>
                <w:b/>
                <w:color w:val="FFFFFF" w:themeColor="background1"/>
              </w:rPr>
            </w:pPr>
            <w:r w:rsidRPr="00EB49AE">
              <w:rPr>
                <w:b/>
                <w:color w:val="FFFFFF" w:themeColor="background1"/>
              </w:rPr>
              <w:t>Information Interchange Requirement Name</w:t>
            </w:r>
          </w:p>
        </w:tc>
        <w:tc>
          <w:tcPr>
            <w:tcW w:w="1080" w:type="dxa"/>
            <w:shd w:val="clear" w:color="auto" w:fill="4F81BD" w:themeFill="accent1"/>
            <w:vAlign w:val="center"/>
          </w:tcPr>
          <w:p w:rsidR="00545B68" w:rsidRDefault="00545B68">
            <w:pPr>
              <w:spacing w:after="200" w:line="276" w:lineRule="auto"/>
              <w:jc w:val="center"/>
              <w:rPr>
                <w:b/>
                <w:color w:val="FFFFFF" w:themeColor="background1"/>
              </w:rPr>
            </w:pPr>
          </w:p>
        </w:tc>
        <w:tc>
          <w:tcPr>
            <w:tcW w:w="3078" w:type="dxa"/>
            <w:shd w:val="clear" w:color="auto" w:fill="4F81BD" w:themeFill="accent1"/>
            <w:vAlign w:val="center"/>
          </w:tcPr>
          <w:p w:rsidR="00545B68" w:rsidRDefault="00471E14">
            <w:pPr>
              <w:spacing w:after="200" w:line="276" w:lineRule="auto"/>
              <w:jc w:val="center"/>
              <w:rPr>
                <w:b/>
                <w:color w:val="FFFFFF" w:themeColor="background1"/>
              </w:rPr>
            </w:pPr>
            <w:r w:rsidRPr="00471E14">
              <w:rPr>
                <w:b/>
                <w:color w:val="FFFFFF" w:themeColor="background1"/>
              </w:rPr>
              <w:t>Receiving System</w:t>
            </w:r>
          </w:p>
        </w:tc>
      </w:tr>
      <w:tr w:rsidR="00B026A1" w:rsidRPr="00EB49AE" w:rsidTr="00153850">
        <w:trPr>
          <w:cantSplit/>
          <w:trHeight w:val="535"/>
        </w:trPr>
        <w:tc>
          <w:tcPr>
            <w:tcW w:w="1908" w:type="dxa"/>
          </w:tcPr>
          <w:p w:rsidR="00B026A1" w:rsidRPr="00EB49AE" w:rsidRDefault="00471E14" w:rsidP="009E5401">
            <w:pPr>
              <w:spacing w:after="200" w:line="276" w:lineRule="auto"/>
              <w:rPr>
                <w:rFonts w:eastAsia="Times New Roman" w:cs="Times New Roman"/>
              </w:rPr>
            </w:pPr>
            <w:r w:rsidRPr="00471E14">
              <w:rPr>
                <w:rFonts w:eastAsia="Times New Roman" w:cs="Times New Roman"/>
              </w:rPr>
              <w:t>Information Requestor Information System</w:t>
            </w:r>
          </w:p>
        </w:tc>
        <w:tc>
          <w:tcPr>
            <w:tcW w:w="810" w:type="dxa"/>
          </w:tcPr>
          <w:p w:rsidR="00B026A1" w:rsidRPr="00EB49AE" w:rsidRDefault="00A128BB" w:rsidP="009E5401">
            <w:pPr>
              <w:spacing w:after="200" w:line="276" w:lineRule="auto"/>
              <w:rPr>
                <w:rFonts w:eastAsia="Times New Roman" w:cs="Times New Roman"/>
              </w:rPr>
            </w:pPr>
            <w:r>
              <w:rPr>
                <w:rFonts w:eastAsia="Times New Roman" w:cs="Times New Roman"/>
              </w:rPr>
              <w:t>Distribute</w:t>
            </w:r>
            <w:r>
              <w:rPr>
                <w:rStyle w:val="FootnoteReference"/>
                <w:rFonts w:eastAsia="Times New Roman" w:cs="Times New Roman"/>
              </w:rPr>
              <w:footnoteReference w:id="7"/>
            </w:r>
          </w:p>
        </w:tc>
        <w:tc>
          <w:tcPr>
            <w:tcW w:w="2700" w:type="dxa"/>
          </w:tcPr>
          <w:p w:rsidR="00B026A1" w:rsidRPr="00EB49AE" w:rsidRDefault="00471E14" w:rsidP="009E5401">
            <w:pPr>
              <w:spacing w:after="200" w:line="276" w:lineRule="auto"/>
              <w:rPr>
                <w:rFonts w:eastAsia="Times New Roman" w:cs="Times New Roman"/>
              </w:rPr>
            </w:pPr>
            <w:r w:rsidRPr="00471E14">
              <w:rPr>
                <w:rFonts w:eastAsia="Times New Roman" w:cs="Times New Roman"/>
              </w:rPr>
              <w:t>Query</w:t>
            </w:r>
          </w:p>
        </w:tc>
        <w:tc>
          <w:tcPr>
            <w:tcW w:w="1080" w:type="dxa"/>
          </w:tcPr>
          <w:p w:rsidR="00B026A1" w:rsidRPr="00EB49AE" w:rsidRDefault="00471E14" w:rsidP="009E5401">
            <w:pPr>
              <w:spacing w:after="200" w:line="276" w:lineRule="auto"/>
              <w:rPr>
                <w:rFonts w:eastAsia="Times New Roman" w:cs="Times New Roman"/>
              </w:rPr>
            </w:pPr>
            <w:r w:rsidRPr="00471E14">
              <w:rPr>
                <w:rFonts w:eastAsia="Times New Roman" w:cs="Times New Roman"/>
              </w:rPr>
              <w:t>Receive</w:t>
            </w:r>
          </w:p>
        </w:tc>
        <w:tc>
          <w:tcPr>
            <w:tcW w:w="3078" w:type="dxa"/>
          </w:tcPr>
          <w:p w:rsidR="00B026A1" w:rsidRPr="00EB49AE" w:rsidRDefault="00471E14" w:rsidP="009E5401">
            <w:pPr>
              <w:keepNext/>
              <w:spacing w:after="200" w:line="276" w:lineRule="auto"/>
              <w:rPr>
                <w:rFonts w:eastAsia="Times New Roman" w:cs="Times New Roman"/>
              </w:rPr>
            </w:pPr>
            <w:r w:rsidRPr="00471E14">
              <w:rPr>
                <w:rFonts w:eastAsia="Times New Roman" w:cs="Times New Roman"/>
              </w:rPr>
              <w:t>Intermediary Information System</w:t>
            </w:r>
          </w:p>
        </w:tc>
      </w:tr>
      <w:tr w:rsidR="00A368EB" w:rsidRPr="00EB49AE" w:rsidTr="00153850">
        <w:trPr>
          <w:cantSplit/>
          <w:trHeight w:val="535"/>
        </w:trPr>
        <w:tc>
          <w:tcPr>
            <w:tcW w:w="1908" w:type="dxa"/>
          </w:tcPr>
          <w:p w:rsidR="00A368EB" w:rsidRPr="00EB49AE" w:rsidRDefault="00471E14" w:rsidP="009E5401">
            <w:pPr>
              <w:spacing w:after="200" w:line="276" w:lineRule="auto"/>
              <w:rPr>
                <w:rFonts w:eastAsia="Times New Roman" w:cs="Times New Roman"/>
              </w:rPr>
            </w:pPr>
            <w:r w:rsidRPr="00471E14">
              <w:rPr>
                <w:rFonts w:eastAsia="Times New Roman" w:cs="Times New Roman"/>
              </w:rPr>
              <w:t>Intermediary Information System</w:t>
            </w:r>
          </w:p>
        </w:tc>
        <w:tc>
          <w:tcPr>
            <w:tcW w:w="810" w:type="dxa"/>
          </w:tcPr>
          <w:p w:rsidR="00A368EB" w:rsidRPr="00EB49AE" w:rsidRDefault="00A128BB" w:rsidP="009E5401">
            <w:pPr>
              <w:spacing w:after="200" w:line="276" w:lineRule="auto"/>
              <w:rPr>
                <w:rFonts w:eastAsia="Times New Roman" w:cs="Times New Roman"/>
              </w:rPr>
            </w:pPr>
            <w:r>
              <w:rPr>
                <w:rFonts w:eastAsia="Times New Roman" w:cs="Times New Roman"/>
              </w:rPr>
              <w:t>Distribute</w:t>
            </w:r>
          </w:p>
        </w:tc>
        <w:tc>
          <w:tcPr>
            <w:tcW w:w="2700" w:type="dxa"/>
          </w:tcPr>
          <w:p w:rsidR="00A368EB" w:rsidRPr="00EB49AE" w:rsidRDefault="00471E14" w:rsidP="009E5401">
            <w:pPr>
              <w:spacing w:after="200" w:line="276" w:lineRule="auto"/>
              <w:rPr>
                <w:rFonts w:eastAsia="Times New Roman" w:cs="Times New Roman"/>
              </w:rPr>
            </w:pPr>
            <w:r w:rsidRPr="00471E14">
              <w:rPr>
                <w:rFonts w:eastAsia="Times New Roman" w:cs="Times New Roman"/>
              </w:rPr>
              <w:t>Query</w:t>
            </w:r>
          </w:p>
        </w:tc>
        <w:tc>
          <w:tcPr>
            <w:tcW w:w="1080" w:type="dxa"/>
          </w:tcPr>
          <w:p w:rsidR="00A368EB" w:rsidRPr="00EB49AE" w:rsidRDefault="00471E14" w:rsidP="009E5401">
            <w:pPr>
              <w:spacing w:after="200" w:line="276" w:lineRule="auto"/>
              <w:rPr>
                <w:rFonts w:eastAsia="Times New Roman" w:cs="Times New Roman"/>
              </w:rPr>
            </w:pPr>
            <w:r w:rsidRPr="00471E14">
              <w:rPr>
                <w:rFonts w:eastAsia="Times New Roman" w:cs="Times New Roman"/>
              </w:rPr>
              <w:t>Receive</w:t>
            </w:r>
          </w:p>
        </w:tc>
        <w:tc>
          <w:tcPr>
            <w:tcW w:w="3078" w:type="dxa"/>
          </w:tcPr>
          <w:p w:rsidR="00A368EB" w:rsidRPr="00EB49AE" w:rsidRDefault="00471E14" w:rsidP="009E5401">
            <w:pPr>
              <w:keepNext/>
              <w:spacing w:after="200" w:line="276" w:lineRule="auto"/>
              <w:rPr>
                <w:rFonts w:eastAsia="Times New Roman" w:cs="Times New Roman"/>
              </w:rPr>
            </w:pPr>
            <w:r w:rsidRPr="00471E14">
              <w:rPr>
                <w:rFonts w:eastAsia="Times New Roman" w:cs="Times New Roman"/>
              </w:rPr>
              <w:t>EHR System</w:t>
            </w:r>
            <w:r w:rsidR="00D6052A">
              <w:rPr>
                <w:rFonts w:eastAsia="Times New Roman" w:cs="Times New Roman"/>
              </w:rPr>
              <w:t>/Clinical Data Source</w:t>
            </w:r>
          </w:p>
        </w:tc>
      </w:tr>
      <w:tr w:rsidR="00A368EB" w:rsidRPr="00EB49AE" w:rsidTr="00153850">
        <w:trPr>
          <w:cantSplit/>
          <w:trHeight w:val="535"/>
        </w:trPr>
        <w:tc>
          <w:tcPr>
            <w:tcW w:w="1908" w:type="dxa"/>
          </w:tcPr>
          <w:p w:rsidR="00A368EB" w:rsidRPr="00EB49AE" w:rsidRDefault="00471E14" w:rsidP="009E5401">
            <w:pPr>
              <w:keepNext/>
              <w:spacing w:after="200" w:line="276" w:lineRule="auto"/>
              <w:rPr>
                <w:rFonts w:eastAsia="Times New Roman" w:cs="Times New Roman"/>
              </w:rPr>
            </w:pPr>
            <w:r w:rsidRPr="00471E14">
              <w:rPr>
                <w:rFonts w:eastAsia="Times New Roman" w:cs="Times New Roman"/>
              </w:rPr>
              <w:t>EHR System</w:t>
            </w:r>
            <w:r w:rsidR="00D6052A">
              <w:rPr>
                <w:rFonts w:eastAsia="Times New Roman" w:cs="Times New Roman"/>
              </w:rPr>
              <w:t>/Clinical Data Source</w:t>
            </w:r>
          </w:p>
        </w:tc>
        <w:tc>
          <w:tcPr>
            <w:tcW w:w="810" w:type="dxa"/>
          </w:tcPr>
          <w:p w:rsidR="00A368EB" w:rsidRPr="00EB49AE" w:rsidRDefault="00471E14" w:rsidP="009E5401">
            <w:pPr>
              <w:spacing w:after="200" w:line="276" w:lineRule="auto"/>
              <w:rPr>
                <w:rFonts w:eastAsia="Times New Roman" w:cs="Times New Roman"/>
              </w:rPr>
            </w:pPr>
            <w:r w:rsidRPr="00471E14">
              <w:rPr>
                <w:rFonts w:eastAsia="Times New Roman" w:cs="Times New Roman"/>
              </w:rPr>
              <w:t>Send</w:t>
            </w:r>
          </w:p>
        </w:tc>
        <w:tc>
          <w:tcPr>
            <w:tcW w:w="2700" w:type="dxa"/>
          </w:tcPr>
          <w:p w:rsidR="00A368EB" w:rsidRPr="00EB49AE" w:rsidRDefault="00471E14" w:rsidP="009E5401">
            <w:pPr>
              <w:spacing w:after="200" w:line="276" w:lineRule="auto"/>
              <w:rPr>
                <w:rFonts w:eastAsia="Times New Roman" w:cs="Times New Roman"/>
              </w:rPr>
            </w:pPr>
            <w:r w:rsidRPr="00471E14">
              <w:rPr>
                <w:rFonts w:eastAsia="Times New Roman" w:cs="Times New Roman"/>
              </w:rPr>
              <w:t>Aggregate Query Results</w:t>
            </w:r>
          </w:p>
        </w:tc>
        <w:tc>
          <w:tcPr>
            <w:tcW w:w="1080" w:type="dxa"/>
          </w:tcPr>
          <w:p w:rsidR="00A368EB" w:rsidRPr="00EB49AE" w:rsidRDefault="00471E14" w:rsidP="009E5401">
            <w:pPr>
              <w:spacing w:after="200" w:line="276" w:lineRule="auto"/>
              <w:rPr>
                <w:rFonts w:eastAsia="Times New Roman" w:cs="Times New Roman"/>
              </w:rPr>
            </w:pPr>
            <w:r w:rsidRPr="00471E14">
              <w:rPr>
                <w:rFonts w:eastAsia="Times New Roman" w:cs="Times New Roman"/>
              </w:rPr>
              <w:t>Receive</w:t>
            </w:r>
          </w:p>
        </w:tc>
        <w:tc>
          <w:tcPr>
            <w:tcW w:w="3078" w:type="dxa"/>
          </w:tcPr>
          <w:p w:rsidR="00A368EB" w:rsidRPr="00EB49AE" w:rsidRDefault="00471E14" w:rsidP="009E5401">
            <w:pPr>
              <w:keepNext/>
              <w:spacing w:after="200" w:line="276" w:lineRule="auto"/>
              <w:rPr>
                <w:rFonts w:eastAsia="Times New Roman" w:cs="Times New Roman"/>
              </w:rPr>
            </w:pPr>
            <w:r w:rsidRPr="00471E14">
              <w:rPr>
                <w:rFonts w:eastAsia="Times New Roman" w:cs="Times New Roman"/>
              </w:rPr>
              <w:t>Intermediary Information System</w:t>
            </w:r>
          </w:p>
        </w:tc>
      </w:tr>
      <w:tr w:rsidR="006C403C" w:rsidRPr="00EB49AE" w:rsidTr="00153850">
        <w:trPr>
          <w:cantSplit/>
          <w:trHeight w:val="535"/>
        </w:trPr>
        <w:tc>
          <w:tcPr>
            <w:tcW w:w="1908" w:type="dxa"/>
          </w:tcPr>
          <w:p w:rsidR="006C403C" w:rsidRPr="00471E14" w:rsidRDefault="006C403C" w:rsidP="009E5401">
            <w:pPr>
              <w:keepNext/>
              <w:rPr>
                <w:rFonts w:eastAsia="Times New Roman" w:cs="Times New Roman"/>
              </w:rPr>
            </w:pPr>
            <w:r w:rsidRPr="00471E14">
              <w:rPr>
                <w:rFonts w:eastAsia="Times New Roman" w:cs="Times New Roman"/>
              </w:rPr>
              <w:t>Intermediary Information System</w:t>
            </w:r>
          </w:p>
        </w:tc>
        <w:tc>
          <w:tcPr>
            <w:tcW w:w="810" w:type="dxa"/>
          </w:tcPr>
          <w:p w:rsidR="006C403C" w:rsidRPr="00471E14" w:rsidRDefault="006C403C" w:rsidP="009E5401">
            <w:pPr>
              <w:rPr>
                <w:rFonts w:eastAsia="Times New Roman" w:cs="Times New Roman"/>
              </w:rPr>
            </w:pPr>
            <w:r w:rsidRPr="00471E14">
              <w:rPr>
                <w:rFonts w:eastAsia="Times New Roman" w:cs="Times New Roman"/>
              </w:rPr>
              <w:t>Send</w:t>
            </w:r>
          </w:p>
        </w:tc>
        <w:tc>
          <w:tcPr>
            <w:tcW w:w="2700" w:type="dxa"/>
          </w:tcPr>
          <w:p w:rsidR="006C403C" w:rsidRPr="00471E14" w:rsidRDefault="006C403C" w:rsidP="009E5401">
            <w:pPr>
              <w:rPr>
                <w:rFonts w:eastAsia="Times New Roman" w:cs="Times New Roman"/>
              </w:rPr>
            </w:pPr>
            <w:r>
              <w:rPr>
                <w:rFonts w:eastAsia="Times New Roman" w:cs="Times New Roman"/>
              </w:rPr>
              <w:t>Aggregate Query Results</w:t>
            </w:r>
          </w:p>
        </w:tc>
        <w:tc>
          <w:tcPr>
            <w:tcW w:w="1080" w:type="dxa"/>
          </w:tcPr>
          <w:p w:rsidR="006C403C" w:rsidRPr="00471E14" w:rsidRDefault="006C403C" w:rsidP="009E5401">
            <w:pPr>
              <w:rPr>
                <w:rFonts w:eastAsia="Times New Roman" w:cs="Times New Roman"/>
              </w:rPr>
            </w:pPr>
            <w:r w:rsidRPr="00471E14">
              <w:rPr>
                <w:rFonts w:eastAsia="Times New Roman" w:cs="Times New Roman"/>
              </w:rPr>
              <w:t>Receive</w:t>
            </w:r>
          </w:p>
        </w:tc>
        <w:tc>
          <w:tcPr>
            <w:tcW w:w="3078" w:type="dxa"/>
          </w:tcPr>
          <w:p w:rsidR="006C403C" w:rsidRPr="00471E14" w:rsidRDefault="006C403C" w:rsidP="009E5401">
            <w:pPr>
              <w:keepNext/>
              <w:rPr>
                <w:rFonts w:eastAsia="Times New Roman" w:cs="Times New Roman"/>
              </w:rPr>
            </w:pPr>
            <w:r w:rsidRPr="00471E14">
              <w:rPr>
                <w:rFonts w:eastAsia="Times New Roman" w:cs="Times New Roman"/>
              </w:rPr>
              <w:t>Information Requestor Information System</w:t>
            </w:r>
          </w:p>
        </w:tc>
      </w:tr>
      <w:tr w:rsidR="006C403C" w:rsidRPr="00EB49AE" w:rsidTr="00153850">
        <w:trPr>
          <w:cantSplit/>
          <w:trHeight w:val="535"/>
        </w:trPr>
        <w:tc>
          <w:tcPr>
            <w:tcW w:w="1908"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t>Intermediary Information System</w:t>
            </w:r>
          </w:p>
        </w:tc>
        <w:tc>
          <w:tcPr>
            <w:tcW w:w="810"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t>Send</w:t>
            </w:r>
          </w:p>
        </w:tc>
        <w:tc>
          <w:tcPr>
            <w:tcW w:w="2700" w:type="dxa"/>
          </w:tcPr>
          <w:p w:rsidR="006C403C" w:rsidRPr="00EB49AE" w:rsidRDefault="006C403C" w:rsidP="00503739">
            <w:pPr>
              <w:spacing w:after="200" w:line="276" w:lineRule="auto"/>
              <w:rPr>
                <w:rFonts w:eastAsia="Times New Roman" w:cs="Times New Roman"/>
              </w:rPr>
            </w:pPr>
            <w:r w:rsidRPr="00471E14">
              <w:rPr>
                <w:rFonts w:eastAsia="Times New Roman" w:cs="Times New Roman"/>
              </w:rPr>
              <w:t>Combined Query Results</w:t>
            </w:r>
          </w:p>
        </w:tc>
        <w:tc>
          <w:tcPr>
            <w:tcW w:w="1080"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t>Receive</w:t>
            </w:r>
          </w:p>
        </w:tc>
        <w:tc>
          <w:tcPr>
            <w:tcW w:w="3078" w:type="dxa"/>
          </w:tcPr>
          <w:p w:rsidR="006C403C" w:rsidRPr="00EB49AE" w:rsidRDefault="006C403C" w:rsidP="00FD3290">
            <w:pPr>
              <w:keepNext/>
              <w:spacing w:after="200" w:line="276" w:lineRule="auto"/>
              <w:rPr>
                <w:rFonts w:eastAsia="Times New Roman" w:cs="Times New Roman"/>
              </w:rPr>
            </w:pPr>
            <w:r w:rsidRPr="00471E14">
              <w:rPr>
                <w:rFonts w:eastAsia="Times New Roman" w:cs="Times New Roman"/>
              </w:rPr>
              <w:t>Information Requestor Information System</w:t>
            </w:r>
          </w:p>
        </w:tc>
      </w:tr>
      <w:tr w:rsidR="006C403C" w:rsidRPr="00EB49AE" w:rsidTr="00153850">
        <w:trPr>
          <w:cantSplit/>
          <w:trHeight w:val="535"/>
        </w:trPr>
        <w:tc>
          <w:tcPr>
            <w:tcW w:w="1908" w:type="dxa"/>
          </w:tcPr>
          <w:p w:rsidR="006C403C" w:rsidRPr="00471E14" w:rsidRDefault="006C403C" w:rsidP="009E5401">
            <w:pPr>
              <w:rPr>
                <w:rFonts w:eastAsia="Times New Roman" w:cs="Times New Roman"/>
              </w:rPr>
            </w:pPr>
            <w:r w:rsidRPr="00471E14">
              <w:rPr>
                <w:rFonts w:eastAsia="Times New Roman" w:cs="Times New Roman"/>
              </w:rPr>
              <w:t>Intermediary Information System</w:t>
            </w:r>
          </w:p>
        </w:tc>
        <w:tc>
          <w:tcPr>
            <w:tcW w:w="810" w:type="dxa"/>
          </w:tcPr>
          <w:p w:rsidR="006C403C" w:rsidRDefault="006C403C" w:rsidP="009E5401">
            <w:pPr>
              <w:rPr>
                <w:rFonts w:eastAsia="Times New Roman" w:cs="Times New Roman"/>
              </w:rPr>
            </w:pPr>
            <w:r w:rsidRPr="00471E14">
              <w:rPr>
                <w:rFonts w:eastAsia="Times New Roman" w:cs="Times New Roman"/>
              </w:rPr>
              <w:t>Send</w:t>
            </w:r>
          </w:p>
        </w:tc>
        <w:tc>
          <w:tcPr>
            <w:tcW w:w="2700" w:type="dxa"/>
          </w:tcPr>
          <w:p w:rsidR="006C403C" w:rsidRPr="00471E14" w:rsidRDefault="006C403C" w:rsidP="00503739">
            <w:pPr>
              <w:rPr>
                <w:rFonts w:eastAsia="Times New Roman" w:cs="Times New Roman"/>
              </w:rPr>
            </w:pPr>
            <w:r>
              <w:rPr>
                <w:rFonts w:eastAsia="Times New Roman" w:cs="Times New Roman"/>
              </w:rPr>
              <w:t>Query Response*</w:t>
            </w:r>
          </w:p>
        </w:tc>
        <w:tc>
          <w:tcPr>
            <w:tcW w:w="1080" w:type="dxa"/>
          </w:tcPr>
          <w:p w:rsidR="006C403C" w:rsidRPr="00471E14" w:rsidRDefault="006C403C" w:rsidP="009E5401">
            <w:pPr>
              <w:rPr>
                <w:rFonts w:eastAsia="Times New Roman" w:cs="Times New Roman"/>
              </w:rPr>
            </w:pPr>
            <w:r w:rsidRPr="00471E14">
              <w:rPr>
                <w:rFonts w:eastAsia="Times New Roman" w:cs="Times New Roman"/>
              </w:rPr>
              <w:t>Receive</w:t>
            </w:r>
          </w:p>
        </w:tc>
        <w:tc>
          <w:tcPr>
            <w:tcW w:w="3078" w:type="dxa"/>
          </w:tcPr>
          <w:p w:rsidR="006C403C" w:rsidRPr="00471E14" w:rsidRDefault="006C403C" w:rsidP="00FD3290">
            <w:pPr>
              <w:keepNext/>
              <w:rPr>
                <w:rFonts w:eastAsia="Times New Roman" w:cs="Times New Roman"/>
              </w:rPr>
            </w:pPr>
            <w:r w:rsidRPr="00471E14">
              <w:rPr>
                <w:rFonts w:eastAsia="Times New Roman" w:cs="Times New Roman"/>
              </w:rPr>
              <w:t>Information Requestor Information System</w:t>
            </w:r>
          </w:p>
        </w:tc>
      </w:tr>
      <w:tr w:rsidR="006C403C" w:rsidRPr="00EB49AE" w:rsidTr="00153850">
        <w:trPr>
          <w:cantSplit/>
          <w:trHeight w:val="535"/>
        </w:trPr>
        <w:tc>
          <w:tcPr>
            <w:tcW w:w="1908" w:type="dxa"/>
          </w:tcPr>
          <w:p w:rsidR="006C403C" w:rsidRPr="00EB49AE" w:rsidDel="00515769" w:rsidRDefault="006C403C" w:rsidP="009E5401">
            <w:pPr>
              <w:spacing w:after="200" w:line="276" w:lineRule="auto"/>
              <w:rPr>
                <w:rFonts w:eastAsia="Times New Roman" w:cs="Times New Roman"/>
              </w:rPr>
            </w:pPr>
            <w:r w:rsidRPr="00471E14">
              <w:rPr>
                <w:rFonts w:eastAsia="Times New Roman" w:cs="Times New Roman"/>
              </w:rPr>
              <w:t>Information Requestor Information System without Intermediary</w:t>
            </w:r>
          </w:p>
        </w:tc>
        <w:tc>
          <w:tcPr>
            <w:tcW w:w="810" w:type="dxa"/>
          </w:tcPr>
          <w:p w:rsidR="006C403C" w:rsidRPr="00EB49AE" w:rsidRDefault="006C403C" w:rsidP="009E5401">
            <w:pPr>
              <w:spacing w:after="200" w:line="276" w:lineRule="auto"/>
              <w:rPr>
                <w:rFonts w:eastAsia="Times New Roman" w:cs="Times New Roman"/>
              </w:rPr>
            </w:pPr>
            <w:r>
              <w:rPr>
                <w:rFonts w:eastAsia="Times New Roman" w:cs="Times New Roman"/>
              </w:rPr>
              <w:t>Distribute</w:t>
            </w:r>
          </w:p>
        </w:tc>
        <w:tc>
          <w:tcPr>
            <w:tcW w:w="2700" w:type="dxa"/>
          </w:tcPr>
          <w:p w:rsidR="006C403C" w:rsidRPr="00EB49AE" w:rsidRDefault="006C403C" w:rsidP="00503739">
            <w:pPr>
              <w:spacing w:after="200" w:line="276" w:lineRule="auto"/>
              <w:rPr>
                <w:rFonts w:eastAsia="Times New Roman" w:cs="Times New Roman"/>
              </w:rPr>
            </w:pPr>
            <w:r w:rsidRPr="00471E14">
              <w:rPr>
                <w:rFonts w:eastAsia="Times New Roman" w:cs="Times New Roman"/>
              </w:rPr>
              <w:t>Query</w:t>
            </w:r>
          </w:p>
        </w:tc>
        <w:tc>
          <w:tcPr>
            <w:tcW w:w="1080"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t>Receive</w:t>
            </w:r>
          </w:p>
        </w:tc>
        <w:tc>
          <w:tcPr>
            <w:tcW w:w="3078" w:type="dxa"/>
          </w:tcPr>
          <w:p w:rsidR="006C403C" w:rsidRPr="00EB49AE" w:rsidRDefault="006C403C" w:rsidP="00FD3290">
            <w:pPr>
              <w:keepNext/>
              <w:spacing w:after="200" w:line="276" w:lineRule="auto"/>
              <w:rPr>
                <w:rFonts w:eastAsia="Times New Roman" w:cs="Times New Roman"/>
              </w:rPr>
            </w:pPr>
            <w:r w:rsidRPr="00471E14">
              <w:rPr>
                <w:rFonts w:eastAsia="Times New Roman" w:cs="Times New Roman"/>
              </w:rPr>
              <w:t>EHR System</w:t>
            </w:r>
            <w:r>
              <w:rPr>
                <w:rFonts w:eastAsia="Times New Roman" w:cs="Times New Roman"/>
              </w:rPr>
              <w:t>/Clinical Data Source</w:t>
            </w:r>
          </w:p>
        </w:tc>
      </w:tr>
      <w:tr w:rsidR="006C403C" w:rsidRPr="00EB49AE" w:rsidTr="00153850">
        <w:trPr>
          <w:cantSplit/>
          <w:trHeight w:val="535"/>
        </w:trPr>
        <w:tc>
          <w:tcPr>
            <w:tcW w:w="1908"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lastRenderedPageBreak/>
              <w:t>EHR System</w:t>
            </w:r>
            <w:r>
              <w:rPr>
                <w:rFonts w:eastAsia="Times New Roman" w:cs="Times New Roman"/>
              </w:rPr>
              <w:t>/Clinical Data Source</w:t>
            </w:r>
            <w:r w:rsidRPr="00471E14">
              <w:rPr>
                <w:rFonts w:eastAsia="Times New Roman" w:cs="Times New Roman"/>
              </w:rPr>
              <w:t xml:space="preserve"> without Intermediary</w:t>
            </w:r>
          </w:p>
        </w:tc>
        <w:tc>
          <w:tcPr>
            <w:tcW w:w="810"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t>Send</w:t>
            </w:r>
          </w:p>
        </w:tc>
        <w:tc>
          <w:tcPr>
            <w:tcW w:w="2700" w:type="dxa"/>
          </w:tcPr>
          <w:p w:rsidR="006C403C" w:rsidRPr="00EB49AE" w:rsidRDefault="006C403C" w:rsidP="00975461">
            <w:pPr>
              <w:spacing w:after="200" w:line="276" w:lineRule="auto"/>
              <w:rPr>
                <w:rFonts w:eastAsia="Times New Roman" w:cs="Times New Roman"/>
              </w:rPr>
            </w:pPr>
            <w:r w:rsidRPr="00471E14">
              <w:rPr>
                <w:rFonts w:eastAsia="Times New Roman" w:cs="Times New Roman"/>
              </w:rPr>
              <w:t xml:space="preserve">Query </w:t>
            </w:r>
            <w:r>
              <w:rPr>
                <w:rFonts w:eastAsia="Times New Roman" w:cs="Times New Roman"/>
              </w:rPr>
              <w:t>Response*</w:t>
            </w:r>
          </w:p>
        </w:tc>
        <w:tc>
          <w:tcPr>
            <w:tcW w:w="1080" w:type="dxa"/>
          </w:tcPr>
          <w:p w:rsidR="006C403C" w:rsidRPr="00EB49AE" w:rsidRDefault="006C403C" w:rsidP="009E5401">
            <w:pPr>
              <w:spacing w:after="200" w:line="276" w:lineRule="auto"/>
              <w:rPr>
                <w:rFonts w:eastAsia="Times New Roman" w:cs="Times New Roman"/>
              </w:rPr>
            </w:pPr>
            <w:r w:rsidRPr="00471E14">
              <w:rPr>
                <w:rFonts w:eastAsia="Times New Roman" w:cs="Times New Roman"/>
              </w:rPr>
              <w:t>Receive</w:t>
            </w:r>
          </w:p>
        </w:tc>
        <w:tc>
          <w:tcPr>
            <w:tcW w:w="3078" w:type="dxa"/>
          </w:tcPr>
          <w:p w:rsidR="006C403C" w:rsidRPr="00EB49AE" w:rsidRDefault="006C403C" w:rsidP="00FD3290">
            <w:pPr>
              <w:keepNext/>
              <w:spacing w:after="200" w:line="276" w:lineRule="auto"/>
              <w:rPr>
                <w:rFonts w:eastAsia="Times New Roman" w:cs="Times New Roman"/>
              </w:rPr>
            </w:pPr>
            <w:r w:rsidRPr="00471E14">
              <w:rPr>
                <w:rFonts w:eastAsia="Times New Roman" w:cs="Times New Roman"/>
              </w:rPr>
              <w:t>Information Requestor Information System</w:t>
            </w:r>
          </w:p>
        </w:tc>
      </w:tr>
    </w:tbl>
    <w:p w:rsidR="00545B68" w:rsidRPr="004016FD" w:rsidRDefault="00975461" w:rsidP="004016FD">
      <w:pPr>
        <w:rPr>
          <w:i/>
        </w:rPr>
      </w:pPr>
      <w:r w:rsidRPr="004016FD">
        <w:rPr>
          <w:i/>
        </w:rPr>
        <w:t>*Query response will most likely be results but it can also include errors or rejections.</w:t>
      </w:r>
    </w:p>
    <w:p w:rsidR="00FD3290" w:rsidRPr="00EB49AE" w:rsidRDefault="00471E14" w:rsidP="00FD3290">
      <w:pPr>
        <w:pStyle w:val="Caption"/>
        <w:jc w:val="center"/>
      </w:pPr>
      <w:bookmarkStart w:id="47" w:name="_Toc309221122"/>
      <w:r w:rsidRPr="00471E14">
        <w:t xml:space="preserve">Table </w:t>
      </w:r>
      <w:fldSimple w:instr=" SEQ Table \* ARABIC ">
        <w:r w:rsidR="000F28A1">
          <w:rPr>
            <w:noProof/>
          </w:rPr>
          <w:t>7</w:t>
        </w:r>
      </w:fldSimple>
      <w:r w:rsidR="00044C05">
        <w:t>.</w:t>
      </w:r>
      <w:r w:rsidRPr="00471E14">
        <w:t xml:space="preserve"> Information Interchange Requirements</w:t>
      </w:r>
      <w:bookmarkEnd w:id="47"/>
    </w:p>
    <w:p w:rsidR="009C3BF7" w:rsidRPr="00EB49AE" w:rsidRDefault="00330D12" w:rsidP="00B026A1">
      <w:pPr>
        <w:pStyle w:val="Heading2"/>
      </w:pPr>
      <w:bookmarkStart w:id="48" w:name="_Toc309224658"/>
      <w:r>
        <w:t>13</w:t>
      </w:r>
      <w:r w:rsidR="00471E14" w:rsidRPr="00471E14">
        <w:t>.2 System Requirements</w:t>
      </w:r>
      <w:bookmarkEnd w:id="48"/>
    </w:p>
    <w:tbl>
      <w:tblPr>
        <w:tblStyle w:val="TableGrid"/>
        <w:tblW w:w="0" w:type="auto"/>
        <w:tblLook w:val="04A0"/>
      </w:tblPr>
      <w:tblGrid>
        <w:gridCol w:w="4518"/>
        <w:gridCol w:w="5040"/>
      </w:tblGrid>
      <w:tr w:rsidR="002B0C5C" w:rsidRPr="00EB49AE" w:rsidTr="0053352E">
        <w:trPr>
          <w:cantSplit/>
          <w:trHeight w:val="368"/>
          <w:tblHeader/>
        </w:trPr>
        <w:tc>
          <w:tcPr>
            <w:tcW w:w="4518" w:type="dxa"/>
            <w:shd w:val="clear" w:color="auto" w:fill="4F81BD" w:themeFill="accent1"/>
          </w:tcPr>
          <w:p w:rsidR="002B0C5C" w:rsidRPr="00EB49AE" w:rsidRDefault="00471E14" w:rsidP="0053352E">
            <w:pPr>
              <w:spacing w:after="200" w:line="276" w:lineRule="auto"/>
              <w:jc w:val="center"/>
              <w:rPr>
                <w:b/>
                <w:color w:val="FFFFFF" w:themeColor="background1"/>
              </w:rPr>
            </w:pPr>
            <w:r w:rsidRPr="00471E14">
              <w:rPr>
                <w:b/>
                <w:color w:val="FFFFFF" w:themeColor="background1"/>
              </w:rPr>
              <w:t>System</w:t>
            </w:r>
          </w:p>
        </w:tc>
        <w:tc>
          <w:tcPr>
            <w:tcW w:w="5040" w:type="dxa"/>
            <w:shd w:val="clear" w:color="auto" w:fill="4F81BD" w:themeFill="accent1"/>
          </w:tcPr>
          <w:p w:rsidR="0053352E" w:rsidRDefault="00471E14" w:rsidP="0053352E">
            <w:pPr>
              <w:spacing w:after="200" w:line="276" w:lineRule="auto"/>
              <w:jc w:val="center"/>
              <w:rPr>
                <w:b/>
                <w:color w:val="FFFFFF" w:themeColor="background1"/>
              </w:rPr>
            </w:pPr>
            <w:r w:rsidRPr="00471E14">
              <w:rPr>
                <w:b/>
                <w:color w:val="FFFFFF" w:themeColor="background1"/>
              </w:rPr>
              <w:t>System Requirement</w:t>
            </w:r>
          </w:p>
        </w:tc>
      </w:tr>
      <w:tr w:rsidR="00B026A1" w:rsidRPr="00EB49AE" w:rsidTr="00F56CA7">
        <w:trPr>
          <w:cantSplit/>
          <w:trHeight w:val="242"/>
        </w:trPr>
        <w:tc>
          <w:tcPr>
            <w:tcW w:w="4518" w:type="dxa"/>
          </w:tcPr>
          <w:p w:rsidR="00B026A1" w:rsidRPr="00A761F5" w:rsidRDefault="00471E14" w:rsidP="00A761F5">
            <w:r w:rsidRPr="00A761F5">
              <w:t xml:space="preserve">Information Requestor Information System </w:t>
            </w:r>
          </w:p>
        </w:tc>
        <w:tc>
          <w:tcPr>
            <w:tcW w:w="5040" w:type="dxa"/>
          </w:tcPr>
          <w:p w:rsidR="00F803F6" w:rsidRPr="00A761F5" w:rsidRDefault="003E471E" w:rsidP="00380006">
            <w:pPr>
              <w:pStyle w:val="ListParagraph"/>
              <w:numPr>
                <w:ilvl w:val="0"/>
                <w:numId w:val="14"/>
              </w:numPr>
            </w:pPr>
            <w:r w:rsidRPr="00A761F5">
              <w:t>Create well-formed query (which includes query metadata) based on CIM</w:t>
            </w:r>
          </w:p>
          <w:p w:rsidR="00F803F6" w:rsidRPr="00A761F5" w:rsidRDefault="003E471E" w:rsidP="00380006">
            <w:pPr>
              <w:pStyle w:val="ListParagraph"/>
              <w:numPr>
                <w:ilvl w:val="0"/>
                <w:numId w:val="14"/>
              </w:numPr>
            </w:pPr>
            <w:r w:rsidRPr="00A761F5">
              <w:t>Process query results</w:t>
            </w:r>
          </w:p>
          <w:p w:rsidR="00F803F6" w:rsidRPr="00A761F5" w:rsidRDefault="003E471E" w:rsidP="00380006">
            <w:pPr>
              <w:pStyle w:val="ListParagraph"/>
              <w:numPr>
                <w:ilvl w:val="0"/>
                <w:numId w:val="14"/>
              </w:numPr>
            </w:pPr>
            <w:r w:rsidRPr="00A761F5">
              <w:t>Audit query response</w:t>
            </w:r>
          </w:p>
          <w:p w:rsidR="003F6C96" w:rsidRDefault="003E471E" w:rsidP="00380006">
            <w:pPr>
              <w:pStyle w:val="ListParagraph"/>
              <w:numPr>
                <w:ilvl w:val="0"/>
                <w:numId w:val="14"/>
              </w:numPr>
            </w:pPr>
            <w:r w:rsidRPr="00A761F5">
              <w:t>Combine query results across organizations</w:t>
            </w:r>
          </w:p>
          <w:p w:rsidR="00545B68" w:rsidRPr="003F6C96" w:rsidRDefault="00C52617" w:rsidP="00A761F5">
            <w:pPr>
              <w:pStyle w:val="ListParagraph"/>
              <w:numPr>
                <w:ilvl w:val="0"/>
                <w:numId w:val="14"/>
              </w:numPr>
              <w:rPr>
                <w:color w:val="000000" w:themeColor="text1"/>
              </w:rPr>
            </w:pPr>
            <w:r w:rsidRPr="003F6C96">
              <w:rPr>
                <w:color w:val="000000" w:themeColor="text1"/>
              </w:rPr>
              <w:t>Specify inclusion and exclusion criteria for the data source to use in sorting and calculating population based responses</w:t>
            </w:r>
          </w:p>
        </w:tc>
      </w:tr>
      <w:tr w:rsidR="00B026A1" w:rsidRPr="00EB49AE" w:rsidTr="00F56CA7">
        <w:trPr>
          <w:cantSplit/>
          <w:trHeight w:val="287"/>
        </w:trPr>
        <w:tc>
          <w:tcPr>
            <w:tcW w:w="4518" w:type="dxa"/>
          </w:tcPr>
          <w:p w:rsidR="00B026A1" w:rsidRPr="00A761F5" w:rsidRDefault="00471E14" w:rsidP="00A761F5">
            <w:r w:rsidRPr="00A761F5">
              <w:t>Intermediary Information System</w:t>
            </w:r>
          </w:p>
        </w:tc>
        <w:tc>
          <w:tcPr>
            <w:tcW w:w="5040" w:type="dxa"/>
          </w:tcPr>
          <w:p w:rsidR="00A167DC" w:rsidRPr="00A761F5" w:rsidRDefault="00471E14" w:rsidP="00380006">
            <w:pPr>
              <w:pStyle w:val="ListParagraph"/>
              <w:numPr>
                <w:ilvl w:val="0"/>
                <w:numId w:val="14"/>
              </w:numPr>
            </w:pPr>
            <w:r w:rsidRPr="00A761F5">
              <w:t>Subscribe to queries</w:t>
            </w:r>
          </w:p>
          <w:p w:rsidR="00A167DC" w:rsidRPr="00A761F5" w:rsidRDefault="00471E14" w:rsidP="00380006">
            <w:pPr>
              <w:pStyle w:val="ListParagraph"/>
              <w:numPr>
                <w:ilvl w:val="0"/>
                <w:numId w:val="14"/>
              </w:numPr>
            </w:pPr>
            <w:r w:rsidRPr="00A761F5">
              <w:t xml:space="preserve">Examine query </w:t>
            </w:r>
          </w:p>
          <w:p w:rsidR="00A167DC" w:rsidRPr="00A761F5" w:rsidRDefault="00471E14" w:rsidP="00380006">
            <w:pPr>
              <w:pStyle w:val="ListParagraph"/>
              <w:numPr>
                <w:ilvl w:val="0"/>
                <w:numId w:val="14"/>
              </w:numPr>
            </w:pPr>
            <w:r w:rsidRPr="00A761F5">
              <w:t>Combine query results  cross-organizations</w:t>
            </w:r>
          </w:p>
        </w:tc>
      </w:tr>
      <w:tr w:rsidR="00F803F6" w:rsidRPr="00EB49AE" w:rsidTr="00F56CA7">
        <w:trPr>
          <w:cantSplit/>
          <w:trHeight w:val="287"/>
        </w:trPr>
        <w:tc>
          <w:tcPr>
            <w:tcW w:w="4518" w:type="dxa"/>
          </w:tcPr>
          <w:p w:rsidR="00F803F6" w:rsidRPr="00A761F5" w:rsidRDefault="00F803F6" w:rsidP="00A761F5">
            <w:r w:rsidRPr="00A761F5">
              <w:t>Query &amp; Result Reviewer Work Flow Information System</w:t>
            </w:r>
          </w:p>
        </w:tc>
        <w:tc>
          <w:tcPr>
            <w:tcW w:w="5040" w:type="dxa"/>
          </w:tcPr>
          <w:p w:rsidR="00F803F6" w:rsidRPr="00A761F5" w:rsidRDefault="003E471E" w:rsidP="00380006">
            <w:pPr>
              <w:pStyle w:val="ListParagraph"/>
              <w:numPr>
                <w:ilvl w:val="0"/>
                <w:numId w:val="14"/>
              </w:numPr>
            </w:pPr>
            <w:r w:rsidRPr="00A761F5">
              <w:t>Edit/Blur query responses</w:t>
            </w:r>
          </w:p>
          <w:p w:rsidR="00F803F6" w:rsidRPr="00A761F5" w:rsidRDefault="003E471E" w:rsidP="00380006">
            <w:pPr>
              <w:pStyle w:val="ListParagraph"/>
              <w:numPr>
                <w:ilvl w:val="0"/>
                <w:numId w:val="14"/>
              </w:numPr>
            </w:pPr>
            <w:r w:rsidRPr="00A761F5">
              <w:t>Audit query responses</w:t>
            </w:r>
          </w:p>
          <w:p w:rsidR="00F803F6" w:rsidRPr="00A761F5" w:rsidRDefault="003E471E" w:rsidP="00380006">
            <w:pPr>
              <w:pStyle w:val="ListParagraph"/>
              <w:numPr>
                <w:ilvl w:val="0"/>
                <w:numId w:val="14"/>
              </w:numPr>
            </w:pPr>
            <w:r w:rsidRPr="00A761F5">
              <w:t>Approve query</w:t>
            </w:r>
          </w:p>
          <w:p w:rsidR="00545B68" w:rsidRPr="00A761F5" w:rsidRDefault="003E471E" w:rsidP="00380006">
            <w:pPr>
              <w:pStyle w:val="ListParagraph"/>
              <w:numPr>
                <w:ilvl w:val="0"/>
                <w:numId w:val="14"/>
              </w:numPr>
            </w:pPr>
            <w:r w:rsidRPr="00A761F5">
              <w:t>Approve response</w:t>
            </w:r>
          </w:p>
        </w:tc>
      </w:tr>
      <w:tr w:rsidR="00B026A1" w:rsidRPr="00EB49AE" w:rsidTr="00F56CA7">
        <w:trPr>
          <w:cantSplit/>
          <w:trHeight w:val="287"/>
        </w:trPr>
        <w:tc>
          <w:tcPr>
            <w:tcW w:w="4518" w:type="dxa"/>
          </w:tcPr>
          <w:p w:rsidR="00B026A1" w:rsidRPr="00A761F5" w:rsidRDefault="00F803F6" w:rsidP="00A761F5">
            <w:r w:rsidRPr="00A761F5">
              <w:lastRenderedPageBreak/>
              <w:t>Electronic Health Record System/Health IT System</w:t>
            </w:r>
          </w:p>
        </w:tc>
        <w:tc>
          <w:tcPr>
            <w:tcW w:w="5040" w:type="dxa"/>
          </w:tcPr>
          <w:p w:rsidR="00C31835" w:rsidRPr="00C31835" w:rsidRDefault="004F3749" w:rsidP="00C31835">
            <w:pPr>
              <w:pStyle w:val="ListParagraph"/>
              <w:numPr>
                <w:ilvl w:val="0"/>
                <w:numId w:val="14"/>
              </w:numPr>
            </w:pPr>
            <w:r w:rsidRPr="00C31835">
              <w:t>Capability to perform bulk and near time loading of patient data into the CIM</w:t>
            </w:r>
          </w:p>
          <w:p w:rsidR="00545B68" w:rsidRDefault="003E471E" w:rsidP="00C31835">
            <w:pPr>
              <w:pStyle w:val="ListParagraph"/>
              <w:numPr>
                <w:ilvl w:val="0"/>
                <w:numId w:val="14"/>
              </w:numPr>
            </w:pPr>
            <w:r w:rsidRPr="00A761F5">
              <w:t>Publish patient data to a CIM</w:t>
            </w:r>
          </w:p>
          <w:p w:rsidR="006C403C" w:rsidRPr="00A761F5" w:rsidRDefault="006C403C" w:rsidP="00C31835">
            <w:pPr>
              <w:pStyle w:val="ListParagraph"/>
              <w:numPr>
                <w:ilvl w:val="0"/>
                <w:numId w:val="14"/>
              </w:numPr>
            </w:pPr>
            <w:r>
              <w:t>V</w:t>
            </w:r>
            <w:r w:rsidR="00541DBA">
              <w:t>alidate CIM data &amp; v</w:t>
            </w:r>
            <w:r>
              <w:t>ocabulary</w:t>
            </w:r>
          </w:p>
          <w:p w:rsidR="00541DBA" w:rsidRDefault="00541DBA" w:rsidP="00541DBA">
            <w:pPr>
              <w:pStyle w:val="ListParagraph"/>
              <w:numPr>
                <w:ilvl w:val="0"/>
                <w:numId w:val="14"/>
              </w:numPr>
            </w:pPr>
            <w:r>
              <w:t>Execute query</w:t>
            </w:r>
          </w:p>
          <w:p w:rsidR="00545B68" w:rsidRPr="00A761F5" w:rsidRDefault="003E471E" w:rsidP="00380006">
            <w:pPr>
              <w:pStyle w:val="ListParagraph"/>
              <w:numPr>
                <w:ilvl w:val="0"/>
                <w:numId w:val="14"/>
              </w:numPr>
            </w:pPr>
            <w:r w:rsidRPr="00A761F5">
              <w:t>Aggregate data as needed for query results</w:t>
            </w:r>
          </w:p>
          <w:p w:rsidR="00545B68" w:rsidRPr="00A761F5" w:rsidRDefault="003E471E" w:rsidP="00380006">
            <w:pPr>
              <w:pStyle w:val="ListParagraph"/>
              <w:numPr>
                <w:ilvl w:val="0"/>
                <w:numId w:val="14"/>
              </w:numPr>
            </w:pPr>
            <w:r w:rsidRPr="00A761F5">
              <w:t>Analyze query result data</w:t>
            </w:r>
          </w:p>
          <w:p w:rsidR="00545B68" w:rsidRPr="00A761F5" w:rsidRDefault="003E471E" w:rsidP="00380006">
            <w:pPr>
              <w:pStyle w:val="ListParagraph"/>
              <w:numPr>
                <w:ilvl w:val="0"/>
                <w:numId w:val="14"/>
              </w:numPr>
            </w:pPr>
            <w:r w:rsidRPr="00A761F5">
              <w:t>Examine query responses</w:t>
            </w:r>
          </w:p>
          <w:p w:rsidR="00545B68" w:rsidRPr="00A761F5" w:rsidRDefault="003E471E" w:rsidP="00380006">
            <w:pPr>
              <w:pStyle w:val="ListParagraph"/>
              <w:numPr>
                <w:ilvl w:val="0"/>
                <w:numId w:val="14"/>
              </w:numPr>
            </w:pPr>
            <w:r w:rsidRPr="00A761F5">
              <w:t>Edit/Blur query responses</w:t>
            </w:r>
          </w:p>
          <w:p w:rsidR="00545B68" w:rsidRPr="00A761F5" w:rsidRDefault="003E471E" w:rsidP="00380006">
            <w:pPr>
              <w:pStyle w:val="ListParagraph"/>
              <w:numPr>
                <w:ilvl w:val="0"/>
                <w:numId w:val="14"/>
              </w:numPr>
            </w:pPr>
            <w:r w:rsidRPr="00A761F5">
              <w:t>Audit query responses</w:t>
            </w:r>
          </w:p>
          <w:p w:rsidR="00545B68" w:rsidRPr="00A761F5" w:rsidRDefault="003E471E" w:rsidP="00380006">
            <w:pPr>
              <w:pStyle w:val="ListParagraph"/>
              <w:numPr>
                <w:ilvl w:val="0"/>
                <w:numId w:val="14"/>
              </w:numPr>
            </w:pPr>
            <w:r w:rsidRPr="00A761F5">
              <w:t>De-identify when needed</w:t>
            </w:r>
          </w:p>
          <w:p w:rsidR="00545B68" w:rsidRPr="00A761F5" w:rsidRDefault="003E471E" w:rsidP="00380006">
            <w:pPr>
              <w:pStyle w:val="ListParagraph"/>
              <w:numPr>
                <w:ilvl w:val="0"/>
                <w:numId w:val="14"/>
              </w:numPr>
            </w:pPr>
            <w:r w:rsidRPr="00A761F5">
              <w:t>Maintain file or audit log of patient level data used for each query result</w:t>
            </w:r>
          </w:p>
          <w:p w:rsidR="00545B68" w:rsidRPr="00A761F5" w:rsidRDefault="003E471E" w:rsidP="00380006">
            <w:pPr>
              <w:pStyle w:val="ListParagraph"/>
              <w:numPr>
                <w:ilvl w:val="0"/>
                <w:numId w:val="14"/>
              </w:numPr>
            </w:pPr>
            <w:r w:rsidRPr="00A761F5">
              <w:t>Approve query</w:t>
            </w:r>
          </w:p>
          <w:p w:rsidR="00545B68" w:rsidRPr="00A761F5" w:rsidRDefault="003E471E" w:rsidP="00380006">
            <w:pPr>
              <w:pStyle w:val="ListParagraph"/>
              <w:numPr>
                <w:ilvl w:val="0"/>
                <w:numId w:val="14"/>
              </w:numPr>
            </w:pPr>
            <w:r w:rsidRPr="00A761F5">
              <w:t>Approve response</w:t>
            </w:r>
          </w:p>
          <w:p w:rsidR="009C58C5" w:rsidRPr="00A761F5" w:rsidRDefault="009C58C5" w:rsidP="00A761F5"/>
        </w:tc>
      </w:tr>
    </w:tbl>
    <w:p w:rsidR="00FD3290" w:rsidRDefault="00471E14" w:rsidP="00FD3290">
      <w:pPr>
        <w:pStyle w:val="Caption"/>
        <w:jc w:val="center"/>
      </w:pPr>
      <w:bookmarkStart w:id="49" w:name="_Toc309221123"/>
      <w:r w:rsidRPr="00471E14">
        <w:t xml:space="preserve">Table </w:t>
      </w:r>
      <w:fldSimple w:instr=" SEQ Table \* ARABIC ">
        <w:r w:rsidR="000F28A1">
          <w:rPr>
            <w:noProof/>
          </w:rPr>
          <w:t>8</w:t>
        </w:r>
      </w:fldSimple>
      <w:r w:rsidR="0063771B">
        <w:t>.</w:t>
      </w:r>
      <w:r w:rsidRPr="00471E14">
        <w:t xml:space="preserve"> System Requirements</w:t>
      </w:r>
      <w:bookmarkEnd w:id="49"/>
    </w:p>
    <w:p w:rsidR="00975461" w:rsidRDefault="00975461" w:rsidP="00975461">
      <w:pPr>
        <w:pStyle w:val="Heading2"/>
      </w:pPr>
      <w:bookmarkStart w:id="50" w:name="_Toc309224659"/>
      <w:r>
        <w:t>1</w:t>
      </w:r>
      <w:r w:rsidR="00330D12">
        <w:t>3</w:t>
      </w:r>
      <w:r>
        <w:t>.3 Defining the Metadata</w:t>
      </w:r>
      <w:bookmarkEnd w:id="50"/>
    </w:p>
    <w:p w:rsidR="00545B68" w:rsidRDefault="00975461">
      <w:pPr>
        <w:pStyle w:val="Heading3"/>
      </w:pPr>
      <w:bookmarkStart w:id="51" w:name="x12.0_Functional_Requirements-12.3.1_Env"/>
      <w:bookmarkStart w:id="52" w:name="_Toc309224660"/>
      <w:bookmarkEnd w:id="51"/>
      <w:r>
        <w:t>1</w:t>
      </w:r>
      <w:r w:rsidR="00330D12">
        <w:t>3</w:t>
      </w:r>
      <w:r>
        <w:t>.3.1 Envelope Metadata - Query Request</w:t>
      </w:r>
      <w:bookmarkEnd w:id="52"/>
    </w:p>
    <w:p w:rsidR="00545B68" w:rsidRDefault="00975461">
      <w:r>
        <w:t xml:space="preserve">NOTE: A "query" may </w:t>
      </w:r>
      <w:r w:rsidR="00E05EBA">
        <w:t>consist</w:t>
      </w:r>
      <w:r>
        <w:t xml:space="preserve"> of one or more result entries.</w:t>
      </w:r>
    </w:p>
    <w:tbl>
      <w:tblPr>
        <w:tblW w:w="9430" w:type="dxa"/>
        <w:tblInd w:w="93" w:type="dxa"/>
        <w:tblLook w:val="04A0"/>
      </w:tblPr>
      <w:tblGrid>
        <w:gridCol w:w="1904"/>
        <w:gridCol w:w="4231"/>
        <w:gridCol w:w="3295"/>
      </w:tblGrid>
      <w:tr w:rsidR="00DF65F9" w:rsidRPr="00DF65F9" w:rsidTr="002433CE">
        <w:trPr>
          <w:trHeight w:val="512"/>
          <w:tblHeader/>
        </w:trPr>
        <w:tc>
          <w:tcPr>
            <w:tcW w:w="190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545B68" w:rsidRDefault="003E471E">
            <w:pPr>
              <w:spacing w:after="0" w:line="240" w:lineRule="auto"/>
              <w:jc w:val="center"/>
              <w:rPr>
                <w:rFonts w:eastAsia="Times New Roman" w:cs="Arial"/>
                <w:b/>
                <w:bCs/>
                <w:color w:val="FFFFFF" w:themeColor="background1"/>
              </w:rPr>
            </w:pPr>
            <w:r w:rsidRPr="003E471E">
              <w:rPr>
                <w:rFonts w:eastAsia="Times New Roman" w:cs="Arial"/>
                <w:b/>
                <w:bCs/>
                <w:color w:val="FFFFFF" w:themeColor="background1"/>
              </w:rPr>
              <w:t>Data Element</w:t>
            </w:r>
          </w:p>
        </w:tc>
        <w:tc>
          <w:tcPr>
            <w:tcW w:w="423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45B68" w:rsidRDefault="003E471E">
            <w:pPr>
              <w:spacing w:after="0" w:line="240" w:lineRule="auto"/>
              <w:jc w:val="center"/>
              <w:rPr>
                <w:rFonts w:eastAsia="Times New Roman" w:cs="Arial"/>
                <w:b/>
                <w:bCs/>
                <w:color w:val="FFFFFF" w:themeColor="background1"/>
              </w:rPr>
            </w:pPr>
            <w:r w:rsidRPr="003E471E">
              <w:rPr>
                <w:rFonts w:eastAsia="Times New Roman" w:cs="Arial"/>
                <w:b/>
                <w:bCs/>
                <w:color w:val="FFFFFF" w:themeColor="background1"/>
              </w:rPr>
              <w:t>Definition</w:t>
            </w:r>
          </w:p>
        </w:tc>
        <w:tc>
          <w:tcPr>
            <w:tcW w:w="329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45B68" w:rsidRDefault="001D7E4B" w:rsidP="001D7E4B">
            <w:pPr>
              <w:spacing w:after="0" w:line="240" w:lineRule="auto"/>
              <w:jc w:val="center"/>
              <w:rPr>
                <w:rFonts w:eastAsia="Times New Roman" w:cs="Arial"/>
                <w:b/>
                <w:bCs/>
                <w:color w:val="FFFFFF" w:themeColor="background1"/>
              </w:rPr>
            </w:pPr>
            <w:r w:rsidRPr="003E471E">
              <w:rPr>
                <w:rFonts w:eastAsia="Times New Roman" w:cs="Arial"/>
                <w:b/>
                <w:bCs/>
                <w:color w:val="FFFFFF" w:themeColor="background1"/>
              </w:rPr>
              <w:t>Notes</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Package ID</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Global identifier for the entire query request package/set.</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ID</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A  unique ID for one query request (there can be multiple query IDs under one request ID)</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Requestor</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xml:space="preserve">Information Requestor (Author or Organization's Name) who </w:t>
            </w:r>
            <w:r w:rsidR="00E05EBA" w:rsidRPr="00DF65F9">
              <w:rPr>
                <w:rFonts w:eastAsia="Times New Roman" w:cs="Arial"/>
                <w:color w:val="000000"/>
              </w:rPr>
              <w:t>is initiating</w:t>
            </w:r>
            <w:r w:rsidRPr="00DF65F9">
              <w:rPr>
                <w:rFonts w:eastAsia="Times New Roman" w:cs="Arial"/>
                <w:color w:val="000000"/>
              </w:rPr>
              <w:t xml:space="preserve"> the query.</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3A3F5F"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Purpose</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xml:space="preserve">To answer the question that the query was created / initiated for.   Examples include - Public Health Reporting, Research Reporting, Contracts, </w:t>
            </w:r>
            <w:proofErr w:type="spellStart"/>
            <w:r w:rsidRPr="00DF65F9">
              <w:rPr>
                <w:rFonts w:eastAsia="Times New Roman" w:cs="Arial"/>
                <w:color w:val="000000"/>
              </w:rPr>
              <w:t>Biosurveillance</w:t>
            </w:r>
            <w:proofErr w:type="spellEnd"/>
            <w:r w:rsidRPr="00DF65F9">
              <w:rPr>
                <w:rFonts w:eastAsia="Times New Roman" w:cs="Arial"/>
                <w:color w:val="000000"/>
              </w:rPr>
              <w:t>, Quality Measure Reporting</w:t>
            </w:r>
          </w:p>
        </w:tc>
        <w:tc>
          <w:tcPr>
            <w:tcW w:w="3295" w:type="dxa"/>
            <w:tcBorders>
              <w:top w:val="nil"/>
              <w:left w:val="nil"/>
              <w:bottom w:val="single" w:sz="4" w:space="0" w:color="auto"/>
              <w:right w:val="single" w:sz="4" w:space="0" w:color="auto"/>
            </w:tcBorders>
            <w:shd w:val="clear" w:color="auto" w:fill="auto"/>
            <w:hideMark/>
          </w:tcPr>
          <w:p w:rsidR="003A3F5F" w:rsidRPr="00DF65F9" w:rsidRDefault="003A3F5F" w:rsidP="003A3F5F">
            <w:pPr>
              <w:spacing w:after="0" w:line="240" w:lineRule="auto"/>
              <w:rPr>
                <w:rFonts w:eastAsia="Times New Roman" w:cs="Arial"/>
                <w:color w:val="FF0000"/>
              </w:rPr>
            </w:pPr>
            <w:r w:rsidRPr="00DF65F9">
              <w:rPr>
                <w:rFonts w:eastAsia="Times New Roman" w:cs="Arial"/>
                <w:color w:val="FF0000"/>
              </w:rPr>
              <w:t> </w:t>
            </w:r>
          </w:p>
        </w:tc>
      </w:tr>
      <w:tr w:rsidR="003A3F5F" w:rsidRPr="00DF65F9" w:rsidTr="003A3F5F">
        <w:trPr>
          <w:trHeight w:val="3011"/>
        </w:trPr>
        <w:tc>
          <w:tcPr>
            <w:tcW w:w="1904" w:type="dxa"/>
            <w:tcBorders>
              <w:top w:val="nil"/>
              <w:left w:val="single" w:sz="4" w:space="0" w:color="auto"/>
              <w:bottom w:val="single" w:sz="4" w:space="0" w:color="auto"/>
              <w:right w:val="single" w:sz="4" w:space="0" w:color="auto"/>
            </w:tcBorders>
            <w:shd w:val="clear" w:color="000000" w:fill="FFFFFF"/>
            <w:hideMark/>
          </w:tcPr>
          <w:p w:rsidR="003D09A7" w:rsidRDefault="003D09A7" w:rsidP="003A3F5F">
            <w:pPr>
              <w:spacing w:after="0" w:line="240" w:lineRule="auto"/>
              <w:rPr>
                <w:rFonts w:eastAsia="Times New Roman" w:cs="Arial"/>
                <w:color w:val="000000"/>
              </w:rPr>
            </w:pPr>
            <w:r>
              <w:rPr>
                <w:rFonts w:eastAsia="Times New Roman" w:cs="Arial"/>
                <w:color w:val="000000"/>
              </w:rPr>
              <w:lastRenderedPageBreak/>
              <w:t>Query</w:t>
            </w:r>
            <w:r w:rsidR="0079598C">
              <w:rPr>
                <w:rFonts w:eastAsia="Times New Roman" w:cs="Arial"/>
                <w:color w:val="000000"/>
              </w:rPr>
              <w:t xml:space="preserve"> Request Type </w:t>
            </w:r>
          </w:p>
          <w:p w:rsidR="003D09A7" w:rsidRDefault="003D09A7" w:rsidP="003A3F5F">
            <w:pPr>
              <w:spacing w:after="0" w:line="240" w:lineRule="auto"/>
              <w:rPr>
                <w:rFonts w:eastAsia="Times New Roman" w:cs="Arial"/>
                <w:color w:val="000000"/>
              </w:rPr>
            </w:pPr>
          </w:p>
          <w:p w:rsidR="003A3F5F" w:rsidRPr="00DF65F9" w:rsidRDefault="003A3F5F" w:rsidP="001F1729">
            <w:pPr>
              <w:spacing w:after="0" w:line="240" w:lineRule="auto"/>
              <w:rPr>
                <w:rFonts w:eastAsia="Times New Roman" w:cs="Arial"/>
                <w:color w:val="000000"/>
              </w:rPr>
            </w:pPr>
          </w:p>
        </w:tc>
        <w:tc>
          <w:tcPr>
            <w:tcW w:w="4231" w:type="dxa"/>
            <w:tcBorders>
              <w:top w:val="nil"/>
              <w:left w:val="nil"/>
              <w:bottom w:val="single" w:sz="4" w:space="0" w:color="auto"/>
              <w:right w:val="single" w:sz="4" w:space="0" w:color="auto"/>
            </w:tcBorders>
            <w:shd w:val="clear" w:color="auto" w:fill="auto"/>
            <w:hideMark/>
          </w:tcPr>
          <w:p w:rsidR="003A3F5F" w:rsidRPr="00DF65F9" w:rsidRDefault="0079598C" w:rsidP="003A3F5F">
            <w:pPr>
              <w:spacing w:after="0" w:line="240" w:lineRule="auto"/>
              <w:rPr>
                <w:rFonts w:eastAsia="Times New Roman" w:cs="Arial"/>
              </w:rPr>
            </w:pPr>
            <w:r>
              <w:rPr>
                <w:rFonts w:eastAsia="Times New Roman" w:cs="Arial"/>
              </w:rPr>
              <w:t xml:space="preserve">Identifies the level of the expected result set.  </w:t>
            </w:r>
            <w:r w:rsidR="003A3F5F" w:rsidRPr="00DF65F9">
              <w:rPr>
                <w:rFonts w:eastAsia="Times New Roman" w:cs="Arial"/>
              </w:rPr>
              <w:t>Aggregated, De-Identified, Limited Dataset, Protected Health Information</w:t>
            </w:r>
          </w:p>
        </w:tc>
        <w:tc>
          <w:tcPr>
            <w:tcW w:w="3295" w:type="dxa"/>
            <w:tcBorders>
              <w:top w:val="nil"/>
              <w:left w:val="nil"/>
              <w:bottom w:val="single" w:sz="4" w:space="0" w:color="auto"/>
              <w:right w:val="single" w:sz="4" w:space="0" w:color="auto"/>
            </w:tcBorders>
            <w:shd w:val="clear" w:color="000000" w:fill="FFFFFF"/>
            <w:hideMark/>
          </w:tcPr>
          <w:p w:rsidR="00F77D25" w:rsidRDefault="00367BC7" w:rsidP="006C403C">
            <w:pPr>
              <w:rPr>
                <w:rFonts w:eastAsia="Times New Roman"/>
              </w:rPr>
            </w:pPr>
            <w:r>
              <w:rPr>
                <w:rFonts w:eastAsia="Times New Roman"/>
              </w:rPr>
              <w:t>Query type should be linked to the security data.</w:t>
            </w:r>
          </w:p>
          <w:p w:rsidR="003D09A7" w:rsidRPr="003D09A7" w:rsidRDefault="005D29CF" w:rsidP="006C403C">
            <w:pPr>
              <w:rPr>
                <w:rFonts w:eastAsia="Times New Roman"/>
              </w:rPr>
            </w:pPr>
            <w:r w:rsidRPr="005D29CF">
              <w:rPr>
                <w:rFonts w:eastAsia="Times New Roman"/>
              </w:rPr>
              <w:t>P</w:t>
            </w:r>
            <w:r w:rsidR="007C3EAE">
              <w:rPr>
                <w:rFonts w:eastAsia="Times New Roman"/>
              </w:rPr>
              <w:t xml:space="preserve">ersonal </w:t>
            </w:r>
            <w:r w:rsidR="00C31835">
              <w:rPr>
                <w:rFonts w:eastAsia="Times New Roman"/>
              </w:rPr>
              <w:t>Identifiable Information(PII)</w:t>
            </w:r>
          </w:p>
          <w:p w:rsidR="003A3F5F" w:rsidRPr="00DF65F9" w:rsidRDefault="003A3F5F" w:rsidP="006C403C">
            <w:pPr>
              <w:rPr>
                <w:rFonts w:eastAsia="Times New Roman" w:cs="Arial"/>
                <w:color w:val="000000"/>
              </w:rPr>
            </w:pPr>
            <w:r w:rsidRPr="00DF65F9">
              <w:rPr>
                <w:rFonts w:eastAsia="Times New Roman" w:cs="Arial"/>
                <w:color w:val="000000"/>
                <w:u w:val="single"/>
              </w:rPr>
              <w:t>Aggregated</w:t>
            </w:r>
            <w:r w:rsidRPr="00DF65F9">
              <w:rPr>
                <w:rFonts w:eastAsia="Times New Roman" w:cs="Arial"/>
                <w:color w:val="000000"/>
              </w:rPr>
              <w:t>: Numeric data (e.g. counts, averages, sums).</w:t>
            </w:r>
            <w:r w:rsidRPr="00DF65F9">
              <w:rPr>
                <w:rFonts w:eastAsia="Times New Roman" w:cs="Arial"/>
                <w:color w:val="000000"/>
              </w:rPr>
              <w:br/>
            </w:r>
            <w:r w:rsidRPr="00DF65F9">
              <w:rPr>
                <w:rFonts w:eastAsia="Times New Roman" w:cs="Arial"/>
                <w:color w:val="000000"/>
                <w:u w:val="single"/>
              </w:rPr>
              <w:t>Limited Data Set</w:t>
            </w:r>
            <w:r w:rsidRPr="00DF65F9">
              <w:rPr>
                <w:rFonts w:eastAsia="Times New Roman" w:cs="Arial"/>
                <w:color w:val="000000"/>
              </w:rPr>
              <w:t>:  Allows a certain amount of identifiable information, defined by regulation to be exchanged (e.g. age, DOB) and requires a data use agreement.</w:t>
            </w:r>
            <w:r w:rsidRPr="00DF65F9">
              <w:rPr>
                <w:rFonts w:eastAsia="Times New Roman" w:cs="Arial"/>
                <w:color w:val="000000"/>
              </w:rPr>
              <w:br/>
            </w:r>
            <w:r w:rsidRPr="00DF65F9">
              <w:rPr>
                <w:rFonts w:eastAsia="Times New Roman" w:cs="Arial"/>
                <w:color w:val="000000"/>
                <w:u w:val="single"/>
              </w:rPr>
              <w:t>De-Identified</w:t>
            </w:r>
            <w:r w:rsidRPr="00DF65F9">
              <w:rPr>
                <w:rFonts w:eastAsia="Times New Roman" w:cs="Arial"/>
                <w:color w:val="000000"/>
              </w:rPr>
              <w:t>: Detailed patient information without any individually identified information.</w:t>
            </w:r>
            <w:r w:rsidRPr="00DF65F9">
              <w:rPr>
                <w:rFonts w:eastAsia="Times New Roman" w:cs="Arial"/>
                <w:color w:val="000000"/>
              </w:rPr>
              <w:br/>
            </w:r>
            <w:r w:rsidRPr="00DF65F9">
              <w:rPr>
                <w:rFonts w:eastAsia="Times New Roman" w:cs="Arial"/>
                <w:color w:val="000000"/>
                <w:u w:val="single"/>
              </w:rPr>
              <w:t>Protected Health Information</w:t>
            </w:r>
            <w:r w:rsidRPr="00DF65F9">
              <w:rPr>
                <w:rFonts w:eastAsia="Times New Roman" w:cs="Arial"/>
                <w:color w:val="000000"/>
              </w:rPr>
              <w:t xml:space="preserve">:  Includes individually identified information on a patient level. </w:t>
            </w:r>
          </w:p>
        </w:tc>
      </w:tr>
      <w:tr w:rsidR="003A3F5F"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Notes/Annotation</w:t>
            </w:r>
          </w:p>
        </w:tc>
        <w:tc>
          <w:tcPr>
            <w:tcW w:w="4231" w:type="dxa"/>
            <w:tcBorders>
              <w:top w:val="nil"/>
              <w:left w:val="nil"/>
              <w:bottom w:val="nil"/>
              <w:right w:val="nil"/>
            </w:tcBorders>
            <w:shd w:val="clear" w:color="auto" w:fill="auto"/>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Section dedicated to any notes or explanations in reference to overall query or elements within the query.</w:t>
            </w:r>
          </w:p>
        </w:tc>
        <w:tc>
          <w:tcPr>
            <w:tcW w:w="3295" w:type="dxa"/>
            <w:tcBorders>
              <w:top w:val="nil"/>
              <w:left w:val="single" w:sz="4" w:space="0" w:color="auto"/>
              <w:bottom w:val="single" w:sz="4" w:space="0" w:color="auto"/>
              <w:right w:val="single" w:sz="4" w:space="0" w:color="auto"/>
            </w:tcBorders>
            <w:shd w:val="clear" w:color="auto" w:fill="auto"/>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Contact Information</w:t>
            </w:r>
          </w:p>
        </w:tc>
        <w:tc>
          <w:tcPr>
            <w:tcW w:w="4231" w:type="dxa"/>
            <w:tcBorders>
              <w:top w:val="single" w:sz="4" w:space="0" w:color="auto"/>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The appropriate contact information (E-mail and phone number) of the Query Requestor / other assigned point of contact to be contacted with questions regarding the query.</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FF0000"/>
              </w:rPr>
            </w:pPr>
            <w:r w:rsidRPr="00DF65F9">
              <w:rPr>
                <w:rFonts w:eastAsia="Times New Roman" w:cs="Arial"/>
                <w:color w:val="FF0000"/>
              </w:rPr>
              <w:t> </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Priority Score</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rPr>
            </w:pPr>
            <w:r w:rsidRPr="00DF65F9">
              <w:rPr>
                <w:rFonts w:eastAsia="Times New Roman" w:cs="Arial"/>
              </w:rPr>
              <w:t>The purpose of this score is to prioritize the urgency and timing of requests execution and return of results.</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FF0000"/>
              </w:rPr>
            </w:pPr>
            <w:r w:rsidRPr="00DF65F9">
              <w:rPr>
                <w:rFonts w:eastAsia="Times New Roman" w:cs="Arial"/>
                <w:color w:val="FF0000"/>
              </w:rPr>
              <w:t> </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Request Expiration</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The expiration date and time of the query request that has already been initiated.</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This can be done either via the Information Requestor or the Source System.</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Send Date</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The date and time the query was distributed.</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FF0000"/>
              </w:rPr>
            </w:pPr>
            <w:r w:rsidRPr="00DF65F9">
              <w:rPr>
                <w:rFonts w:eastAsia="Times New Roman" w:cs="Arial"/>
                <w:color w:val="FF0000"/>
              </w:rPr>
              <w:t> </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Start Date</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The date and time the query is expected to begin execution and send final results.</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This can be done either via the Information Requestor or the Source System.</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Query End Date</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The date and time the query is expected to end execution and send final results.</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xml:space="preserve">This can be done either via the Information Requestor or the </w:t>
            </w:r>
            <w:r w:rsidRPr="00DF65F9">
              <w:rPr>
                <w:rFonts w:eastAsia="Times New Roman" w:cs="Arial"/>
                <w:color w:val="000000"/>
              </w:rPr>
              <w:lastRenderedPageBreak/>
              <w:t>Source System.</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lastRenderedPageBreak/>
              <w:t>Frequency</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Defines the total number of iterations (i.e. how often) the query should run within the set parameters of the query start and end date. A specified number of days, week</w:t>
            </w:r>
            <w:r w:rsidR="00B01011">
              <w:rPr>
                <w:rFonts w:eastAsia="Times New Roman" w:cs="Arial"/>
                <w:color w:val="000000"/>
              </w:rPr>
              <w:t>ly</w:t>
            </w:r>
            <w:r w:rsidRPr="00DF65F9">
              <w:rPr>
                <w:rFonts w:eastAsia="Times New Roman" w:cs="Arial"/>
                <w:color w:val="000000"/>
              </w:rPr>
              <w:t>, month</w:t>
            </w:r>
            <w:r w:rsidR="00B01011">
              <w:rPr>
                <w:rFonts w:eastAsia="Times New Roman" w:cs="Arial"/>
                <w:color w:val="000000"/>
              </w:rPr>
              <w:t>ly</w:t>
            </w:r>
            <w:r w:rsidRPr="00DF65F9">
              <w:rPr>
                <w:rFonts w:eastAsia="Times New Roman" w:cs="Arial"/>
                <w:color w:val="000000"/>
              </w:rPr>
              <w:t>, etc.</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This can be done either via the Information Requestor or the Source System.</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Active Flag</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Determines whether the query request is Active or Inactive allowing for past requests to be preserved.</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547"/>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Renewal</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1D7E4B" w:rsidP="001D7E4B">
            <w:pPr>
              <w:spacing w:after="0" w:line="240" w:lineRule="auto"/>
              <w:rPr>
                <w:rFonts w:eastAsia="Times New Roman" w:cs="Arial"/>
                <w:color w:val="000000"/>
              </w:rPr>
            </w:pPr>
            <w:r w:rsidRPr="00DF65F9">
              <w:rPr>
                <w:rFonts w:eastAsia="Times New Roman" w:cs="Arial"/>
                <w:color w:val="000000"/>
              </w:rPr>
              <w:t xml:space="preserve">Defines if the query can be reused (Yes/No) and therefore eliminating the need to repeatedly resend the same query. </w:t>
            </w:r>
            <w:r w:rsidR="003A3F5F" w:rsidRPr="00DF65F9">
              <w:rPr>
                <w:rFonts w:eastAsia="Times New Roman" w:cs="Arial"/>
                <w:color w:val="000000"/>
              </w:rPr>
              <w:t xml:space="preserve"> </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Security Data</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8F4253" w:rsidP="003A3F5F">
            <w:pPr>
              <w:spacing w:after="0" w:line="240" w:lineRule="auto"/>
              <w:rPr>
                <w:rFonts w:eastAsia="Times New Roman" w:cs="Arial"/>
                <w:color w:val="000000"/>
              </w:rPr>
            </w:pPr>
            <w:r w:rsidRPr="00DF65F9">
              <w:rPr>
                <w:rFonts w:eastAsia="Times New Roman" w:cs="Arial"/>
              </w:rPr>
              <w:t>Applicable security information</w:t>
            </w:r>
            <w:r>
              <w:rPr>
                <w:rFonts w:eastAsia="Times New Roman" w:cs="Arial"/>
              </w:rPr>
              <w:t>/security</w:t>
            </w: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Sender Data</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p>
        </w:tc>
        <w:tc>
          <w:tcPr>
            <w:tcW w:w="3295"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 </w:t>
            </w:r>
          </w:p>
        </w:tc>
      </w:tr>
      <w:tr w:rsidR="00DF65F9" w:rsidRPr="00DF65F9" w:rsidTr="003A3F5F">
        <w:trPr>
          <w:trHeight w:val="288"/>
        </w:trPr>
        <w:tc>
          <w:tcPr>
            <w:tcW w:w="1904" w:type="dxa"/>
            <w:tcBorders>
              <w:top w:val="nil"/>
              <w:left w:val="single" w:sz="4" w:space="0" w:color="auto"/>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r w:rsidRPr="00DF65F9">
              <w:rPr>
                <w:rFonts w:eastAsia="Times New Roman" w:cs="Arial"/>
                <w:color w:val="000000"/>
              </w:rPr>
              <w:t>Receiver Data</w:t>
            </w:r>
          </w:p>
        </w:tc>
        <w:tc>
          <w:tcPr>
            <w:tcW w:w="4231" w:type="dxa"/>
            <w:tcBorders>
              <w:top w:val="nil"/>
              <w:left w:val="nil"/>
              <w:bottom w:val="single" w:sz="4" w:space="0" w:color="auto"/>
              <w:right w:val="single" w:sz="4" w:space="0" w:color="auto"/>
            </w:tcBorders>
            <w:shd w:val="clear" w:color="000000" w:fill="FFFFFF"/>
            <w:hideMark/>
          </w:tcPr>
          <w:p w:rsidR="003A3F5F" w:rsidRPr="00DF65F9" w:rsidRDefault="003A3F5F" w:rsidP="003A3F5F">
            <w:pPr>
              <w:spacing w:after="0" w:line="240" w:lineRule="auto"/>
              <w:rPr>
                <w:rFonts w:eastAsia="Times New Roman" w:cs="Arial"/>
                <w:color w:val="000000"/>
              </w:rPr>
            </w:pPr>
          </w:p>
        </w:tc>
        <w:tc>
          <w:tcPr>
            <w:tcW w:w="3295" w:type="dxa"/>
            <w:tcBorders>
              <w:top w:val="nil"/>
              <w:left w:val="nil"/>
              <w:bottom w:val="single" w:sz="4" w:space="0" w:color="auto"/>
              <w:right w:val="single" w:sz="4" w:space="0" w:color="auto"/>
            </w:tcBorders>
            <w:shd w:val="clear" w:color="000000" w:fill="FFFFFF"/>
            <w:hideMark/>
          </w:tcPr>
          <w:p w:rsidR="00545B68" w:rsidRDefault="003A3F5F">
            <w:pPr>
              <w:keepNext/>
              <w:spacing w:after="0" w:line="240" w:lineRule="auto"/>
              <w:rPr>
                <w:rFonts w:eastAsia="Times New Roman" w:cs="Arial"/>
                <w:b/>
                <w:bCs/>
                <w:color w:val="000000"/>
                <w:sz w:val="18"/>
                <w:szCs w:val="18"/>
              </w:rPr>
            </w:pPr>
            <w:r w:rsidRPr="00DF65F9">
              <w:rPr>
                <w:rFonts w:eastAsia="Times New Roman" w:cs="Arial"/>
                <w:color w:val="000000"/>
              </w:rPr>
              <w:t> </w:t>
            </w:r>
          </w:p>
        </w:tc>
      </w:tr>
    </w:tbl>
    <w:p w:rsidR="00021229" w:rsidRDefault="00021229" w:rsidP="00021229">
      <w:pPr>
        <w:pStyle w:val="Caption"/>
        <w:jc w:val="center"/>
      </w:pPr>
      <w:bookmarkStart w:id="53" w:name="_Toc309221124"/>
      <w:r>
        <w:t xml:space="preserve">Table </w:t>
      </w:r>
      <w:fldSimple w:instr=" SEQ Table \* ARABIC ">
        <w:r w:rsidR="000F28A1">
          <w:rPr>
            <w:noProof/>
          </w:rPr>
          <w:t>9</w:t>
        </w:r>
      </w:fldSimple>
      <w:r w:rsidR="00044C05">
        <w:t>.</w:t>
      </w:r>
      <w:r>
        <w:t xml:space="preserve"> </w:t>
      </w:r>
      <w:r w:rsidRPr="001B2A65">
        <w:t>Envelope Metadata - Query Request</w:t>
      </w:r>
      <w:bookmarkEnd w:id="53"/>
    </w:p>
    <w:p w:rsidR="00545B68" w:rsidRDefault="00DF65F9">
      <w:pPr>
        <w:pStyle w:val="Heading3"/>
      </w:pPr>
      <w:bookmarkStart w:id="54" w:name="_Toc309224661"/>
      <w:r>
        <w:t>1</w:t>
      </w:r>
      <w:r w:rsidR="00330D12">
        <w:t>3</w:t>
      </w:r>
      <w:r>
        <w:t>.3.2 Envelope Metadata - Query Response</w:t>
      </w:r>
      <w:bookmarkEnd w:id="54"/>
    </w:p>
    <w:p w:rsidR="00DF65F9" w:rsidRDefault="00DF65F9" w:rsidP="00DF65F9">
      <w:r>
        <w:t xml:space="preserve">NOTE: A "query" may </w:t>
      </w:r>
      <w:r w:rsidR="00E05EBA">
        <w:t>consist</w:t>
      </w:r>
      <w:r>
        <w:t xml:space="preserve"> of one or more result entries.</w:t>
      </w:r>
    </w:p>
    <w:tbl>
      <w:tblPr>
        <w:tblW w:w="9414" w:type="dxa"/>
        <w:tblInd w:w="89" w:type="dxa"/>
        <w:tblLook w:val="04A0"/>
      </w:tblPr>
      <w:tblGrid>
        <w:gridCol w:w="1579"/>
        <w:gridCol w:w="4560"/>
        <w:gridCol w:w="3275"/>
      </w:tblGrid>
      <w:tr w:rsidR="00DF65F9" w:rsidRPr="00DF65F9" w:rsidTr="002433CE">
        <w:trPr>
          <w:trHeight w:val="386"/>
          <w:tblHeader/>
        </w:trPr>
        <w:tc>
          <w:tcPr>
            <w:tcW w:w="157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545B68" w:rsidRDefault="002433CE">
            <w:pPr>
              <w:spacing w:after="0" w:line="240" w:lineRule="auto"/>
              <w:jc w:val="center"/>
              <w:rPr>
                <w:rFonts w:cstheme="minorHAnsi"/>
                <w:b/>
                <w:color w:val="FFFFFF" w:themeColor="background1"/>
              </w:rPr>
            </w:pPr>
            <w:proofErr w:type="spellStart"/>
            <w:r>
              <w:rPr>
                <w:rFonts w:cstheme="minorHAnsi"/>
                <w:b/>
                <w:color w:val="FFFFFF" w:themeColor="background1"/>
              </w:rPr>
              <w:t>Dat</w:t>
            </w:r>
            <w:proofErr w:type="spellEnd"/>
            <w:r>
              <w:rPr>
                <w:rFonts w:cstheme="minorHAnsi"/>
                <w:b/>
                <w:color w:val="FFFFFF" w:themeColor="background1"/>
              </w:rPr>
              <w:t xml:space="preserve"> Element</w:t>
            </w:r>
          </w:p>
        </w:tc>
        <w:tc>
          <w:tcPr>
            <w:tcW w:w="4560" w:type="dxa"/>
            <w:tcBorders>
              <w:top w:val="single" w:sz="4" w:space="0" w:color="auto"/>
              <w:left w:val="nil"/>
              <w:bottom w:val="single" w:sz="4" w:space="0" w:color="auto"/>
              <w:right w:val="single" w:sz="4" w:space="0" w:color="auto"/>
            </w:tcBorders>
            <w:shd w:val="clear" w:color="auto" w:fill="4F81BD" w:themeFill="accent1"/>
            <w:vAlign w:val="center"/>
            <w:hideMark/>
          </w:tcPr>
          <w:p w:rsidR="00545B68" w:rsidRDefault="003E471E">
            <w:pPr>
              <w:spacing w:after="0" w:line="240" w:lineRule="auto"/>
              <w:jc w:val="center"/>
              <w:rPr>
                <w:rFonts w:cstheme="minorHAnsi"/>
                <w:b/>
                <w:color w:val="FFFFFF" w:themeColor="background1"/>
              </w:rPr>
            </w:pPr>
            <w:r w:rsidRPr="003E471E">
              <w:rPr>
                <w:rFonts w:cstheme="minorHAnsi"/>
                <w:b/>
                <w:color w:val="FFFFFF" w:themeColor="background1"/>
              </w:rPr>
              <w:t>Definition</w:t>
            </w:r>
          </w:p>
        </w:tc>
        <w:tc>
          <w:tcPr>
            <w:tcW w:w="3275" w:type="dxa"/>
            <w:tcBorders>
              <w:top w:val="single" w:sz="4" w:space="0" w:color="auto"/>
              <w:left w:val="nil"/>
              <w:bottom w:val="single" w:sz="4" w:space="0" w:color="auto"/>
              <w:right w:val="single" w:sz="4" w:space="0" w:color="auto"/>
            </w:tcBorders>
            <w:shd w:val="clear" w:color="auto" w:fill="4F81BD" w:themeFill="accent1"/>
            <w:vAlign w:val="center"/>
            <w:hideMark/>
          </w:tcPr>
          <w:p w:rsidR="00545B68" w:rsidRDefault="003E471E">
            <w:pPr>
              <w:spacing w:after="0" w:line="240" w:lineRule="auto"/>
              <w:jc w:val="center"/>
              <w:rPr>
                <w:rFonts w:cstheme="minorHAnsi"/>
                <w:b/>
                <w:color w:val="FFFFFF" w:themeColor="background1"/>
              </w:rPr>
            </w:pPr>
            <w:r w:rsidRPr="003E471E">
              <w:rPr>
                <w:rFonts w:cstheme="minorHAnsi"/>
                <w:b/>
                <w:color w:val="FFFFFF" w:themeColor="background1"/>
              </w:rPr>
              <w:t>Notes</w:t>
            </w:r>
          </w:p>
        </w:tc>
      </w:tr>
      <w:tr w:rsidR="00DF65F9" w:rsidRPr="00DF65F9" w:rsidTr="00DF65F9">
        <w:trPr>
          <w:trHeight w:val="45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Package ID</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Global identifier for the entire query request package/set.</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Query ID</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A discrete unique identifier for on query instance</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p>
        </w:tc>
      </w:tr>
      <w:tr w:rsidR="00DF65F9" w:rsidRPr="00DF65F9" w:rsidTr="00DF65F9">
        <w:trPr>
          <w:trHeight w:val="45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Response ID</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A discrete unique identifier for the for the response instance.</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r>
      <w:tr w:rsidR="00DF65F9" w:rsidRPr="00DF65F9" w:rsidTr="00DF65F9">
        <w:trPr>
          <w:trHeight w:val="45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Query Requestor</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Information Requestor (Author or Organization's Name) that is initiating the query.</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p>
        </w:tc>
      </w:tr>
      <w:tr w:rsidR="00DF65F9" w:rsidRPr="00DF65F9" w:rsidTr="00DF65F9">
        <w:trPr>
          <w:trHeight w:val="688"/>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Entity ID</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xml:space="preserve">A unique identifier of the health system or overarching provider organization. Examples include - hospital, hospital system, </w:t>
            </w:r>
            <w:proofErr w:type="gramStart"/>
            <w:r w:rsidRPr="00DF65F9">
              <w:rPr>
                <w:rFonts w:eastAsia="Times New Roman" w:cs="Arial"/>
                <w:color w:val="000000"/>
              </w:rPr>
              <w:t>health</w:t>
            </w:r>
            <w:proofErr w:type="gramEnd"/>
            <w:r w:rsidRPr="00DF65F9">
              <w:rPr>
                <w:rFonts w:eastAsia="Times New Roman" w:cs="Arial"/>
                <w:color w:val="000000"/>
              </w:rPr>
              <w:t xml:space="preserve"> system. </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1D7E4B" w:rsidP="001D7E4B">
            <w:pPr>
              <w:spacing w:after="0" w:line="240" w:lineRule="auto"/>
              <w:rPr>
                <w:rFonts w:eastAsia="Times New Roman" w:cs="Arial"/>
                <w:color w:val="000000"/>
              </w:rPr>
            </w:pPr>
            <w:r w:rsidRPr="00DF65F9">
              <w:rPr>
                <w:rFonts w:eastAsia="Times New Roman" w:cs="Arial"/>
                <w:color w:val="000000"/>
              </w:rPr>
              <w:t>Entity Name</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Name of the overarching organization.</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Example - XYZ Health System</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Facility ID</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A unique identifier of the provider's facility.</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Facility Name</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Facility where patient care was delivered.</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xml:space="preserve">Example - Hospital A within the XYZ Health System.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1D7E4B" w:rsidP="001D7E4B">
            <w:pPr>
              <w:spacing w:after="0" w:line="240" w:lineRule="auto"/>
              <w:rPr>
                <w:rFonts w:eastAsia="Times New Roman" w:cs="Arial"/>
                <w:color w:val="000000"/>
              </w:rPr>
            </w:pPr>
            <w:r w:rsidRPr="00DF65F9">
              <w:rPr>
                <w:rFonts w:eastAsia="Times New Roman" w:cs="Arial"/>
                <w:color w:val="000000"/>
              </w:rPr>
              <w:t>Provider Name</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Name of the individual provider.</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w:t>
            </w:r>
          </w:p>
        </w:tc>
      </w:tr>
      <w:tr w:rsidR="00DF65F9" w:rsidRPr="00DF65F9" w:rsidTr="00DF65F9">
        <w:trPr>
          <w:trHeight w:val="45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Provider ID</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Provider NPI or some other Unique Identifier (if available in the system)</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Response Date and Time</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The date and time that query response is sent.</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1D7E4B" w:rsidP="001D7E4B">
            <w:pPr>
              <w:spacing w:after="0" w:line="240" w:lineRule="auto"/>
              <w:rPr>
                <w:rFonts w:eastAsia="Times New Roman" w:cs="Arial"/>
                <w:color w:val="000000"/>
              </w:rPr>
            </w:pPr>
            <w:r w:rsidRPr="00DF65F9">
              <w:rPr>
                <w:rFonts w:eastAsia="Times New Roman" w:cs="Arial"/>
                <w:color w:val="000000"/>
              </w:rPr>
              <w:t>Security Data</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Applicable security information</w:t>
            </w:r>
            <w:r w:rsidR="0022496C">
              <w:rPr>
                <w:rFonts w:eastAsia="Times New Roman" w:cs="Arial"/>
              </w:rPr>
              <w:t xml:space="preserve">/security </w:t>
            </w:r>
            <w:r w:rsidR="0022496C">
              <w:rPr>
                <w:rFonts w:eastAsia="Times New Roman" w:cs="Arial"/>
              </w:rPr>
              <w:lastRenderedPageBreak/>
              <w:t xml:space="preserve">requirements. </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lastRenderedPageBreak/>
              <w:t> </w:t>
            </w:r>
          </w:p>
        </w:tc>
      </w:tr>
      <w:tr w:rsidR="00DF65F9" w:rsidRPr="00DF65F9" w:rsidTr="00DF65F9">
        <w:trPr>
          <w:trHeight w:val="45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lastRenderedPageBreak/>
              <w:t>Status Identifier</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The individual or organization in charge of determining the Status of the query.</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p>
        </w:tc>
      </w:tr>
      <w:tr w:rsidR="00DF65F9" w:rsidRPr="00DF65F9" w:rsidTr="00DF65F9">
        <w:trPr>
          <w:trHeight w:val="918"/>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Status</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xml:space="preserve">The status of the query dictates whether or not the query is  Approved, Not Approved, Rejected, Pending Approval, In Progress, Complete, or Deferred </w:t>
            </w:r>
          </w:p>
        </w:tc>
        <w:tc>
          <w:tcPr>
            <w:tcW w:w="3275" w:type="dxa"/>
            <w:tcBorders>
              <w:top w:val="nil"/>
              <w:left w:val="nil"/>
              <w:bottom w:val="single" w:sz="4" w:space="0" w:color="auto"/>
              <w:right w:val="single" w:sz="4" w:space="0" w:color="auto"/>
            </w:tcBorders>
            <w:shd w:val="clear" w:color="000000" w:fill="FFFFFF"/>
            <w:hideMark/>
          </w:tcPr>
          <w:p w:rsidR="00F77D25" w:rsidRPr="00DF65F9" w:rsidRDefault="00F77D25" w:rsidP="00DF65F9">
            <w:pPr>
              <w:spacing w:after="0" w:line="240" w:lineRule="auto"/>
              <w:rPr>
                <w:rFonts w:eastAsia="Times New Roman" w:cs="Arial"/>
                <w:color w:val="000000"/>
              </w:rPr>
            </w:pP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Status Date and Time</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The date and time the Status is identified.</w:t>
            </w: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r w:rsidR="00890D03">
              <w:rPr>
                <w:rFonts w:eastAsia="Times New Roman" w:cs="Arial"/>
                <w:color w:val="000000"/>
              </w:rPr>
              <w:t xml:space="preserve">Status types should include “warnings” along with a structured message describing the status itself.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Error Type / Messages</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The error type or message.</w:t>
            </w:r>
          </w:p>
        </w:tc>
        <w:tc>
          <w:tcPr>
            <w:tcW w:w="3275" w:type="dxa"/>
            <w:tcBorders>
              <w:top w:val="nil"/>
              <w:left w:val="nil"/>
              <w:bottom w:val="single" w:sz="4" w:space="0" w:color="auto"/>
              <w:right w:val="single" w:sz="4" w:space="0" w:color="auto"/>
            </w:tcBorders>
            <w:shd w:val="clear" w:color="auto" w:fill="auto"/>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Sender Data</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rPr>
            </w:pPr>
          </w:p>
        </w:tc>
        <w:tc>
          <w:tcPr>
            <w:tcW w:w="3275" w:type="dxa"/>
            <w:tcBorders>
              <w:top w:val="nil"/>
              <w:left w:val="nil"/>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r>
      <w:tr w:rsidR="00DF65F9" w:rsidRPr="00DF65F9" w:rsidTr="00DF65F9">
        <w:trPr>
          <w:trHeight w:val="229"/>
        </w:trPr>
        <w:tc>
          <w:tcPr>
            <w:tcW w:w="1579" w:type="dxa"/>
            <w:tcBorders>
              <w:top w:val="nil"/>
              <w:left w:val="single" w:sz="4" w:space="0" w:color="auto"/>
              <w:bottom w:val="single" w:sz="4" w:space="0" w:color="auto"/>
              <w:right w:val="single" w:sz="4" w:space="0" w:color="auto"/>
            </w:tcBorders>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Receiver Data</w:t>
            </w:r>
          </w:p>
        </w:tc>
        <w:tc>
          <w:tcPr>
            <w:tcW w:w="4560" w:type="dxa"/>
            <w:tcBorders>
              <w:top w:val="nil"/>
              <w:left w:val="nil"/>
              <w:bottom w:val="single" w:sz="4" w:space="0" w:color="auto"/>
              <w:right w:val="single" w:sz="4" w:space="0" w:color="auto"/>
            </w:tcBorders>
            <w:shd w:val="clear" w:color="000000" w:fill="FFFFFF"/>
            <w:hideMark/>
          </w:tcPr>
          <w:p w:rsidR="00DF65F9" w:rsidRPr="00DF65F9" w:rsidRDefault="00DF65F9" w:rsidP="00FB4A8E">
            <w:pPr>
              <w:spacing w:after="0" w:line="240" w:lineRule="auto"/>
              <w:rPr>
                <w:rFonts w:eastAsia="Times New Roman" w:cs="Arial"/>
                <w:color w:val="000000"/>
              </w:rPr>
            </w:pPr>
          </w:p>
        </w:tc>
        <w:tc>
          <w:tcPr>
            <w:tcW w:w="3275" w:type="dxa"/>
            <w:tcBorders>
              <w:top w:val="nil"/>
              <w:left w:val="nil"/>
              <w:bottom w:val="single" w:sz="4" w:space="0" w:color="auto"/>
              <w:right w:val="single" w:sz="4" w:space="0" w:color="auto"/>
            </w:tcBorders>
            <w:shd w:val="clear" w:color="000000" w:fill="FFFFFF"/>
            <w:hideMark/>
          </w:tcPr>
          <w:p w:rsidR="00545B68" w:rsidRDefault="00DF65F9">
            <w:pPr>
              <w:keepNext/>
              <w:spacing w:after="0" w:line="240" w:lineRule="auto"/>
              <w:rPr>
                <w:rFonts w:eastAsia="Times New Roman" w:cs="Arial"/>
                <w:b/>
                <w:bCs/>
                <w:color w:val="FF0000"/>
                <w:sz w:val="18"/>
                <w:szCs w:val="18"/>
              </w:rPr>
            </w:pPr>
            <w:r w:rsidRPr="00DF65F9">
              <w:rPr>
                <w:rFonts w:eastAsia="Times New Roman" w:cs="Arial"/>
                <w:color w:val="FF0000"/>
              </w:rPr>
              <w:t> </w:t>
            </w:r>
          </w:p>
        </w:tc>
      </w:tr>
    </w:tbl>
    <w:p w:rsidR="00545B68" w:rsidRDefault="00763016">
      <w:pPr>
        <w:pStyle w:val="Caption"/>
        <w:jc w:val="center"/>
      </w:pPr>
      <w:bookmarkStart w:id="55" w:name="_Toc309221125"/>
      <w:r>
        <w:t xml:space="preserve">Table </w:t>
      </w:r>
      <w:fldSimple w:instr=" SEQ Table \* ARABIC ">
        <w:r w:rsidR="000F28A1">
          <w:rPr>
            <w:noProof/>
          </w:rPr>
          <w:t>10</w:t>
        </w:r>
      </w:fldSimple>
      <w:r w:rsidR="00044C05">
        <w:t>.</w:t>
      </w:r>
      <w:r>
        <w:t xml:space="preserve"> </w:t>
      </w:r>
      <w:r w:rsidRPr="00CD61CF">
        <w:t>Envelope Metadata - Query Response</w:t>
      </w:r>
      <w:bookmarkEnd w:id="55"/>
    </w:p>
    <w:p w:rsidR="00330D12" w:rsidRDefault="00DF65F9">
      <w:pPr>
        <w:pStyle w:val="Heading3"/>
      </w:pPr>
      <w:bookmarkStart w:id="56" w:name="_Toc309224662"/>
      <w:r>
        <w:t>1</w:t>
      </w:r>
      <w:r w:rsidR="00330D12">
        <w:t>3</w:t>
      </w:r>
      <w:r>
        <w:t>.3.3 Query Syntax &amp; Response Metadata</w:t>
      </w:r>
      <w:bookmarkEnd w:id="56"/>
      <w:r>
        <w:t xml:space="preserve"> </w:t>
      </w:r>
    </w:p>
    <w:p w:rsidR="00545B68" w:rsidRPr="00FB4A8E" w:rsidRDefault="00330D12" w:rsidP="00330D12">
      <w:pPr>
        <w:rPr>
          <w:i/>
        </w:rPr>
      </w:pPr>
      <w:r w:rsidRPr="00330D12">
        <w:rPr>
          <w:u w:val="single"/>
        </w:rPr>
        <w:t xml:space="preserve">NOTE:  </w:t>
      </w:r>
      <w:r w:rsidR="00E21BB5" w:rsidRPr="00FB4A8E">
        <w:rPr>
          <w:i/>
        </w:rPr>
        <w:t>The Query Health Technical Working Group will develop the detailed technical requirements to fulfill Use Case Functional and Data Requirements as part of standards and data harmonization process.</w:t>
      </w:r>
    </w:p>
    <w:p w:rsidR="00DF65F9" w:rsidRPr="00975461" w:rsidRDefault="00DF65F9" w:rsidP="00DF65F9">
      <w:r>
        <w:t>This is the aggregate result response that includes the answer to the question. For example, this section can include grouping aggregate results by geographica</w:t>
      </w:r>
      <w:r w:rsidR="00B01011">
        <w:t>l groups like multiple zip codes,</w:t>
      </w:r>
      <w:r>
        <w:t xml:space="preserve"> gender and ethnicity.</w:t>
      </w:r>
    </w:p>
    <w:p w:rsidR="00910707" w:rsidRPr="00EB49AE" w:rsidRDefault="00471E14" w:rsidP="00C32E3A">
      <w:pPr>
        <w:pStyle w:val="Heading2"/>
        <w:rPr>
          <w:color w:val="FF0000"/>
        </w:rPr>
      </w:pPr>
      <w:bookmarkStart w:id="57" w:name="_Toc309224663"/>
      <w:r w:rsidRPr="00471E14">
        <w:t>1</w:t>
      </w:r>
      <w:r w:rsidR="00330D12">
        <w:t>3</w:t>
      </w:r>
      <w:r w:rsidRPr="00471E14">
        <w:t>.</w:t>
      </w:r>
      <w:r w:rsidR="00975461">
        <w:t>4</w:t>
      </w:r>
      <w:r w:rsidRPr="00471E14">
        <w:t xml:space="preserve"> Dataset Requirements</w:t>
      </w:r>
      <w:bookmarkEnd w:id="57"/>
      <w:r w:rsidRPr="00471E14">
        <w:rPr>
          <w:color w:val="FF0000"/>
        </w:rPr>
        <w:t xml:space="preserve"> </w:t>
      </w:r>
    </w:p>
    <w:p w:rsidR="00A50942" w:rsidRPr="00EB49AE" w:rsidRDefault="00471E14" w:rsidP="00C5108A">
      <w:pPr>
        <w:rPr>
          <w:u w:val="single"/>
        </w:rPr>
      </w:pPr>
      <w:r w:rsidRPr="00471E14">
        <w:rPr>
          <w:u w:val="single"/>
        </w:rPr>
        <w:t xml:space="preserve">NOTE:  </w:t>
      </w:r>
      <w:r w:rsidRPr="00471E14">
        <w:rPr>
          <w:i/>
        </w:rPr>
        <w:t>This section will be the starting point to gather the required data elements which will then be elaborated through the harmonization and standards development support activities.</w:t>
      </w:r>
    </w:p>
    <w:p w:rsidR="00131DC9" w:rsidRPr="00EB49AE" w:rsidRDefault="00471E14" w:rsidP="00C5108A">
      <w:r w:rsidRPr="00471E14">
        <w:t>Vocabulary value sets supporting the prioritized Query Health user stories, will be defined by the community participants from patient data included in the CIM derived from patient care. These value set requirements and recommendations may be derived from required standards associated with problems, procedures, etc. al. used by Clinical Summaries and Quality Metrics</w:t>
      </w:r>
      <w:r w:rsidR="00642669">
        <w:t xml:space="preserve">.  For example; </w:t>
      </w:r>
      <w:r w:rsidRPr="00471E14">
        <w:t xml:space="preserve">SNOMED-CT; Medications - </w:t>
      </w:r>
      <w:proofErr w:type="spellStart"/>
      <w:r w:rsidRPr="00471E14">
        <w:t>RxNorm</w:t>
      </w:r>
      <w:proofErr w:type="spellEnd"/>
      <w:r w:rsidRPr="00471E14">
        <w:t xml:space="preserve">; </w:t>
      </w:r>
      <w:proofErr w:type="spellStart"/>
      <w:r w:rsidR="00B01011" w:rsidRPr="00B01011">
        <w:t>Multum</w:t>
      </w:r>
      <w:proofErr w:type="spellEnd"/>
      <w:r w:rsidR="00B01011" w:rsidRPr="00B01011">
        <w:t xml:space="preserve">, </w:t>
      </w:r>
      <w:proofErr w:type="spellStart"/>
      <w:r w:rsidR="00B01011" w:rsidRPr="00B01011">
        <w:t>Medispan</w:t>
      </w:r>
      <w:proofErr w:type="spellEnd"/>
      <w:r w:rsidR="00B01011" w:rsidRPr="00B01011">
        <w:t xml:space="preserve">, First Data Bank, </w:t>
      </w:r>
      <w:r w:rsidRPr="00471E14">
        <w:t>Immunizations - CVX; Results- LOINC</w:t>
      </w:r>
      <w:r w:rsidR="004E54FA">
        <w:t xml:space="preserve">; </w:t>
      </w:r>
      <w:r w:rsidR="00E42834">
        <w:t>NDC; HSPC; ICD-9; ICD-10; UCUM</w:t>
      </w:r>
      <w:r w:rsidRPr="00471E14">
        <w:t>.</w:t>
      </w:r>
    </w:p>
    <w:p w:rsidR="00CD7A02" w:rsidRDefault="00CD7A02" w:rsidP="00CD7A02">
      <w:pPr>
        <w:pStyle w:val="Heading3"/>
      </w:pPr>
      <w:bookmarkStart w:id="58" w:name="_Toc309224664"/>
      <w:r>
        <w:t>13.4.1 Structured Data Elements for Generic User Story</w:t>
      </w:r>
      <w:bookmarkEnd w:id="58"/>
    </w:p>
    <w:p w:rsidR="003E2F16" w:rsidRDefault="005D29CF">
      <w:pPr>
        <w:rPr>
          <w:i/>
        </w:rPr>
      </w:pPr>
      <w:r w:rsidRPr="005D29CF">
        <w:rPr>
          <w:i/>
          <w:u w:val="single"/>
        </w:rPr>
        <w:t>Note:</w:t>
      </w:r>
      <w:r w:rsidRPr="005D29CF">
        <w:rPr>
          <w:i/>
        </w:rPr>
        <w:t xml:space="preserve"> The initial set of computable data elements are derived from the ASTM CCR and HL7 CCD (as constrained by HITSP C32) which are specified for clinical summary documents in Stage 1 of Meaningful Use. These are included in the table below. </w:t>
      </w:r>
      <w:proofErr w:type="gramStart"/>
      <w:r w:rsidRPr="005D29CF">
        <w:rPr>
          <w:i/>
        </w:rPr>
        <w:t>A Transitions</w:t>
      </w:r>
      <w:proofErr w:type="gramEnd"/>
      <w:r w:rsidRPr="005D29CF">
        <w:rPr>
          <w:i/>
        </w:rPr>
        <w:t xml:space="preserve"> of Care </w:t>
      </w:r>
      <w:r w:rsidR="00DB4CBC">
        <w:rPr>
          <w:i/>
        </w:rPr>
        <w:t>CIM</w:t>
      </w:r>
      <w:r w:rsidRPr="005D29CF">
        <w:rPr>
          <w:i/>
        </w:rPr>
        <w:t xml:space="preserve"> will be offered as the source of the data elements for Stage 2 summaries. These are not included in this table.</w:t>
      </w:r>
    </w:p>
    <w:tbl>
      <w:tblPr>
        <w:tblStyle w:val="TableGrid"/>
        <w:tblW w:w="0" w:type="auto"/>
        <w:tblLayout w:type="fixed"/>
        <w:tblLook w:val="04A0"/>
      </w:tblPr>
      <w:tblGrid>
        <w:gridCol w:w="892"/>
        <w:gridCol w:w="2186"/>
        <w:gridCol w:w="2610"/>
        <w:gridCol w:w="3060"/>
      </w:tblGrid>
      <w:tr w:rsidR="00975461" w:rsidRPr="00EB49AE" w:rsidTr="002433CE">
        <w:trPr>
          <w:trHeight w:val="395"/>
          <w:tblHeader/>
        </w:trPr>
        <w:tc>
          <w:tcPr>
            <w:tcW w:w="892" w:type="dxa"/>
            <w:shd w:val="clear" w:color="auto" w:fill="548DD4" w:themeFill="text2" w:themeFillTint="99"/>
            <w:noWrap/>
            <w:vAlign w:val="center"/>
            <w:hideMark/>
          </w:tcPr>
          <w:p w:rsidR="00975461" w:rsidRPr="00EB49AE" w:rsidRDefault="00975461" w:rsidP="002433CE">
            <w:pPr>
              <w:jc w:val="center"/>
              <w:rPr>
                <w:b/>
                <w:color w:val="FFFFFF" w:themeColor="background1"/>
              </w:rPr>
            </w:pPr>
            <w:r w:rsidRPr="00EB49AE">
              <w:rPr>
                <w:rFonts w:cstheme="minorHAnsi"/>
                <w:b/>
                <w:color w:val="FFFFFF" w:themeColor="background1"/>
              </w:rPr>
              <w:lastRenderedPageBreak/>
              <w:t>Ref.</w:t>
            </w:r>
            <w:r w:rsidRPr="00EB49AE">
              <w:rPr>
                <w:rStyle w:val="FootnoteReference"/>
                <w:rFonts w:cstheme="minorHAnsi"/>
                <w:b/>
                <w:color w:val="FFFFFF" w:themeColor="background1"/>
              </w:rPr>
              <w:footnoteReference w:id="8"/>
            </w:r>
          </w:p>
        </w:tc>
        <w:tc>
          <w:tcPr>
            <w:tcW w:w="2186" w:type="dxa"/>
            <w:shd w:val="clear" w:color="auto" w:fill="548DD4" w:themeFill="text2" w:themeFillTint="99"/>
            <w:vAlign w:val="center"/>
            <w:hideMark/>
          </w:tcPr>
          <w:p w:rsidR="00545B68" w:rsidRDefault="00975461">
            <w:pPr>
              <w:jc w:val="center"/>
              <w:rPr>
                <w:b/>
                <w:bCs/>
                <w:color w:val="FFFFFF" w:themeColor="background1"/>
                <w:sz w:val="18"/>
                <w:szCs w:val="18"/>
              </w:rPr>
            </w:pPr>
            <w:r w:rsidRPr="00EB49AE">
              <w:rPr>
                <w:b/>
                <w:color w:val="FFFFFF" w:themeColor="background1"/>
              </w:rPr>
              <w:t>Section</w:t>
            </w:r>
          </w:p>
        </w:tc>
        <w:tc>
          <w:tcPr>
            <w:tcW w:w="2610" w:type="dxa"/>
            <w:shd w:val="clear" w:color="auto" w:fill="548DD4" w:themeFill="text2" w:themeFillTint="99"/>
            <w:vAlign w:val="center"/>
            <w:hideMark/>
          </w:tcPr>
          <w:p w:rsidR="00545B68" w:rsidRDefault="00975461">
            <w:pPr>
              <w:jc w:val="center"/>
              <w:rPr>
                <w:b/>
                <w:bCs/>
                <w:color w:val="FFFFFF" w:themeColor="background1"/>
                <w:sz w:val="18"/>
                <w:szCs w:val="18"/>
              </w:rPr>
            </w:pPr>
            <w:r w:rsidRPr="00EB49AE">
              <w:rPr>
                <w:b/>
                <w:color w:val="FFFFFF" w:themeColor="background1"/>
              </w:rPr>
              <w:t>Data Elements</w:t>
            </w:r>
          </w:p>
        </w:tc>
        <w:tc>
          <w:tcPr>
            <w:tcW w:w="3060" w:type="dxa"/>
            <w:shd w:val="clear" w:color="auto" w:fill="548DD4" w:themeFill="text2" w:themeFillTint="99"/>
            <w:vAlign w:val="center"/>
          </w:tcPr>
          <w:p w:rsidR="00545B68" w:rsidRDefault="00975461">
            <w:pPr>
              <w:jc w:val="center"/>
              <w:rPr>
                <w:b/>
                <w:bCs/>
                <w:color w:val="FFFFFF" w:themeColor="background1"/>
                <w:sz w:val="18"/>
                <w:szCs w:val="18"/>
              </w:rPr>
            </w:pPr>
            <w:r w:rsidRPr="00EB49AE">
              <w:rPr>
                <w:b/>
                <w:color w:val="FFFFFF" w:themeColor="background1"/>
              </w:rPr>
              <w:t>Notes</w:t>
            </w:r>
          </w:p>
        </w:tc>
      </w:tr>
      <w:tr w:rsidR="00975461" w:rsidRPr="00EB49AE" w:rsidTr="00975461">
        <w:trPr>
          <w:trHeight w:val="1070"/>
        </w:trPr>
        <w:tc>
          <w:tcPr>
            <w:tcW w:w="892" w:type="dxa"/>
            <w:noWrap/>
            <w:hideMark/>
          </w:tcPr>
          <w:p w:rsidR="00975461" w:rsidRPr="00EB49AE" w:rsidRDefault="00975461">
            <w:pPr>
              <w:spacing w:after="200" w:line="276" w:lineRule="auto"/>
            </w:pPr>
            <w:r w:rsidRPr="00471E14">
              <w:t>T.CC.1</w:t>
            </w:r>
          </w:p>
        </w:tc>
        <w:tc>
          <w:tcPr>
            <w:tcW w:w="2186" w:type="dxa"/>
            <w:hideMark/>
          </w:tcPr>
          <w:p w:rsidR="001D7E4B" w:rsidRPr="00EB49AE" w:rsidRDefault="001D7E4B">
            <w:pPr>
              <w:spacing w:after="200" w:line="276" w:lineRule="auto"/>
            </w:pPr>
            <w:r w:rsidRPr="00D6466D">
              <w:t>Personal Information/Demographic Information</w:t>
            </w:r>
          </w:p>
        </w:tc>
        <w:tc>
          <w:tcPr>
            <w:tcW w:w="2610" w:type="dxa"/>
            <w:hideMark/>
          </w:tcPr>
          <w:p w:rsidR="00975461" w:rsidRPr="00EB49AE" w:rsidRDefault="00975461" w:rsidP="0022496C">
            <w:pPr>
              <w:spacing w:after="200" w:line="276" w:lineRule="auto"/>
            </w:pPr>
            <w:r w:rsidRPr="00471E14">
              <w:t xml:space="preserve">DOB, Next of Kin, </w:t>
            </w:r>
            <w:r w:rsidR="009B6704" w:rsidRPr="00471E14">
              <w:t xml:space="preserve">Address, </w:t>
            </w:r>
            <w:r w:rsidR="009B6704">
              <w:t>County,</w:t>
            </w:r>
            <w:r w:rsidRPr="00471E14">
              <w:t xml:space="preserve"> Gender, Marital Status,  Religion, Race, Ethnicity</w:t>
            </w:r>
            <w:r w:rsidR="006F2746">
              <w:t>, Language</w:t>
            </w:r>
            <w:r w:rsidR="0099415F">
              <w:t xml:space="preserve">, </w:t>
            </w:r>
            <w:r w:rsidR="009B6704">
              <w:t>Occupation</w:t>
            </w:r>
            <w:r w:rsidR="00193213">
              <w:t>, Level of Education</w:t>
            </w:r>
          </w:p>
        </w:tc>
        <w:tc>
          <w:tcPr>
            <w:tcW w:w="3060" w:type="dxa"/>
          </w:tcPr>
          <w:p w:rsidR="00975461" w:rsidRDefault="00975461" w:rsidP="005053C4">
            <w:pPr>
              <w:spacing w:after="200" w:line="276" w:lineRule="auto"/>
            </w:pPr>
            <w:r w:rsidRPr="00471E14">
              <w:t>Note only DOB, Gender, race/ethnicity and city, state and zip code may be included in limited data set (as long as the data set results in a small cell</w:t>
            </w:r>
            <w:r w:rsidR="005053C4">
              <w:t xml:space="preserve">).  </w:t>
            </w:r>
          </w:p>
          <w:p w:rsidR="009B6704" w:rsidRPr="00EB49AE" w:rsidRDefault="009B6704" w:rsidP="00E20D2E">
            <w:pPr>
              <w:spacing w:after="200" w:line="276" w:lineRule="auto"/>
            </w:pPr>
            <w:r>
              <w:t xml:space="preserve">For this data to be used for </w:t>
            </w:r>
            <w:proofErr w:type="spellStart"/>
            <w:r>
              <w:t>syndromic</w:t>
            </w:r>
            <w:proofErr w:type="spellEnd"/>
            <w:r>
              <w:t xml:space="preserve"> queries the address, county </w:t>
            </w:r>
            <w:r w:rsidR="00E20D2E">
              <w:t xml:space="preserve">(in contrast to billing address) </w:t>
            </w:r>
            <w:r>
              <w:t>and occupation need to be current</w:t>
            </w:r>
            <w:r w:rsidR="00E20D2E">
              <w:t>.</w:t>
            </w:r>
          </w:p>
        </w:tc>
      </w:tr>
      <w:tr w:rsidR="00975461" w:rsidRPr="00EB49AE" w:rsidTr="00975461">
        <w:trPr>
          <w:trHeight w:val="611"/>
        </w:trPr>
        <w:tc>
          <w:tcPr>
            <w:tcW w:w="892" w:type="dxa"/>
            <w:noWrap/>
            <w:hideMark/>
          </w:tcPr>
          <w:p w:rsidR="00975461" w:rsidRPr="00EB49AE" w:rsidRDefault="00975461">
            <w:pPr>
              <w:spacing w:after="200" w:line="276" w:lineRule="auto"/>
            </w:pPr>
            <w:r w:rsidRPr="00471E14">
              <w:t>T.CC.2</w:t>
            </w:r>
          </w:p>
        </w:tc>
        <w:tc>
          <w:tcPr>
            <w:tcW w:w="2186" w:type="dxa"/>
            <w:hideMark/>
          </w:tcPr>
          <w:p w:rsidR="00975461" w:rsidRPr="00EB49AE" w:rsidRDefault="00367BC7">
            <w:pPr>
              <w:spacing w:after="200" w:line="276" w:lineRule="auto"/>
            </w:pPr>
            <w:r>
              <w:t xml:space="preserve">Patient </w:t>
            </w:r>
            <w:r w:rsidR="00975461" w:rsidRPr="00471E14">
              <w:t xml:space="preserve">Contact Information </w:t>
            </w:r>
          </w:p>
        </w:tc>
        <w:tc>
          <w:tcPr>
            <w:tcW w:w="2610" w:type="dxa"/>
            <w:hideMark/>
          </w:tcPr>
          <w:p w:rsidR="00975461" w:rsidRPr="00EB49AE" w:rsidRDefault="00975461">
            <w:pPr>
              <w:spacing w:after="200" w:line="276" w:lineRule="auto"/>
            </w:pPr>
            <w:r w:rsidRPr="00471E14">
              <w:t>Contact Name,</w:t>
            </w:r>
            <w:r w:rsidR="00193213">
              <w:t xml:space="preserve"> Contact Email,</w:t>
            </w:r>
            <w:r w:rsidRPr="00471E14">
              <w:t xml:space="preserve"> Contact </w:t>
            </w:r>
            <w:r w:rsidR="00193213">
              <w:t xml:space="preserve">Phone </w:t>
            </w:r>
            <w:r w:rsidRPr="00471E14">
              <w:t xml:space="preserve">Number </w:t>
            </w:r>
          </w:p>
        </w:tc>
        <w:tc>
          <w:tcPr>
            <w:tcW w:w="3060" w:type="dxa"/>
          </w:tcPr>
          <w:p w:rsidR="00975461" w:rsidRPr="00EB49AE" w:rsidRDefault="00975461">
            <w:pPr>
              <w:spacing w:after="200" w:line="276" w:lineRule="auto"/>
            </w:pPr>
          </w:p>
        </w:tc>
      </w:tr>
      <w:tr w:rsidR="00975461" w:rsidRPr="00EB49AE" w:rsidTr="009071DC">
        <w:trPr>
          <w:trHeight w:val="1187"/>
        </w:trPr>
        <w:tc>
          <w:tcPr>
            <w:tcW w:w="892" w:type="dxa"/>
            <w:noWrap/>
            <w:hideMark/>
          </w:tcPr>
          <w:p w:rsidR="00975461" w:rsidRPr="00EB49AE" w:rsidRDefault="00975461">
            <w:pPr>
              <w:spacing w:after="200" w:line="276" w:lineRule="auto"/>
            </w:pPr>
            <w:r w:rsidRPr="00471E14">
              <w:t>T.CC.3</w:t>
            </w:r>
          </w:p>
        </w:tc>
        <w:tc>
          <w:tcPr>
            <w:tcW w:w="2186" w:type="dxa"/>
            <w:hideMark/>
          </w:tcPr>
          <w:p w:rsidR="00975461" w:rsidRPr="00EB49AE" w:rsidRDefault="00975461">
            <w:pPr>
              <w:spacing w:after="200" w:line="276" w:lineRule="auto"/>
            </w:pPr>
            <w:r w:rsidRPr="00471E14">
              <w:t xml:space="preserve">Insurance Information </w:t>
            </w:r>
          </w:p>
        </w:tc>
        <w:tc>
          <w:tcPr>
            <w:tcW w:w="2610" w:type="dxa"/>
            <w:hideMark/>
          </w:tcPr>
          <w:p w:rsidR="00975461" w:rsidRPr="00EB49AE" w:rsidRDefault="00975461">
            <w:pPr>
              <w:spacing w:after="200" w:line="276" w:lineRule="auto"/>
            </w:pPr>
            <w:r w:rsidRPr="00471E14">
              <w:t xml:space="preserve">Insurance Name, Phone #, Group #, Type, Member #,  Subscriber Name, Financial responsibility </w:t>
            </w:r>
          </w:p>
        </w:tc>
        <w:tc>
          <w:tcPr>
            <w:tcW w:w="3060" w:type="dxa"/>
          </w:tcPr>
          <w:p w:rsidR="00975461" w:rsidRPr="00EB49AE" w:rsidRDefault="00975461">
            <w:pPr>
              <w:spacing w:after="200" w:line="276" w:lineRule="auto"/>
            </w:pPr>
          </w:p>
        </w:tc>
      </w:tr>
      <w:tr w:rsidR="00975461" w:rsidRPr="00EB49AE" w:rsidTr="00975461">
        <w:trPr>
          <w:trHeight w:val="611"/>
        </w:trPr>
        <w:tc>
          <w:tcPr>
            <w:tcW w:w="892" w:type="dxa"/>
            <w:noWrap/>
            <w:hideMark/>
          </w:tcPr>
          <w:p w:rsidR="00975461" w:rsidRPr="00EB49AE" w:rsidRDefault="00975461">
            <w:pPr>
              <w:spacing w:after="200" w:line="276" w:lineRule="auto"/>
            </w:pPr>
            <w:r w:rsidRPr="00471E14">
              <w:t>T.CC.4</w:t>
            </w:r>
          </w:p>
        </w:tc>
        <w:tc>
          <w:tcPr>
            <w:tcW w:w="2186" w:type="dxa"/>
            <w:hideMark/>
          </w:tcPr>
          <w:p w:rsidR="00975461" w:rsidRPr="00EB49AE" w:rsidRDefault="00975461">
            <w:pPr>
              <w:spacing w:after="200" w:line="276" w:lineRule="auto"/>
            </w:pPr>
            <w:r w:rsidRPr="00471E14">
              <w:t xml:space="preserve">Healthcare Provider </w:t>
            </w:r>
          </w:p>
        </w:tc>
        <w:tc>
          <w:tcPr>
            <w:tcW w:w="2610" w:type="dxa"/>
            <w:hideMark/>
          </w:tcPr>
          <w:p w:rsidR="001D7E4B" w:rsidRPr="00EB49AE" w:rsidRDefault="001D7E4B" w:rsidP="006F2746">
            <w:pPr>
              <w:spacing w:after="200" w:line="276" w:lineRule="auto"/>
            </w:pPr>
            <w:r w:rsidRPr="001D7E4B">
              <w:t xml:space="preserve">Provider </w:t>
            </w:r>
            <w:r w:rsidR="000177A0" w:rsidRPr="001D7E4B">
              <w:t xml:space="preserve">Name, </w:t>
            </w:r>
            <w:r w:rsidR="00193213">
              <w:t xml:space="preserve">Provider Role, </w:t>
            </w:r>
            <w:r w:rsidR="000177A0" w:rsidRPr="001D7E4B">
              <w:t>Provider</w:t>
            </w:r>
            <w:r w:rsidRPr="001D7E4B">
              <w:t xml:space="preserve"> </w:t>
            </w:r>
            <w:r w:rsidR="000177A0" w:rsidRPr="001D7E4B">
              <w:t>Birth date</w:t>
            </w:r>
            <w:r w:rsidRPr="001D7E4B">
              <w:t xml:space="preserve">, Address, Phone Number, Type, Provider Fax Number, National Provider Identification </w:t>
            </w:r>
          </w:p>
        </w:tc>
        <w:tc>
          <w:tcPr>
            <w:tcW w:w="3060" w:type="dxa"/>
          </w:tcPr>
          <w:p w:rsidR="00975461" w:rsidRPr="00EB49AE" w:rsidRDefault="00975461">
            <w:pPr>
              <w:spacing w:after="200" w:line="276" w:lineRule="auto"/>
            </w:pPr>
          </w:p>
        </w:tc>
      </w:tr>
      <w:tr w:rsidR="00975461" w:rsidRPr="00EB49AE" w:rsidTr="00975461">
        <w:trPr>
          <w:trHeight w:val="899"/>
        </w:trPr>
        <w:tc>
          <w:tcPr>
            <w:tcW w:w="892" w:type="dxa"/>
            <w:noWrap/>
            <w:hideMark/>
          </w:tcPr>
          <w:p w:rsidR="00975461" w:rsidRPr="00EB49AE" w:rsidRDefault="00975461">
            <w:pPr>
              <w:spacing w:after="200" w:line="276" w:lineRule="auto"/>
            </w:pPr>
            <w:r w:rsidRPr="00471E14">
              <w:t>T.CC.5</w:t>
            </w:r>
          </w:p>
        </w:tc>
        <w:tc>
          <w:tcPr>
            <w:tcW w:w="2186" w:type="dxa"/>
            <w:hideMark/>
          </w:tcPr>
          <w:p w:rsidR="00975461" w:rsidRPr="00EB49AE" w:rsidRDefault="00975461">
            <w:pPr>
              <w:spacing w:after="200" w:line="276" w:lineRule="auto"/>
            </w:pPr>
            <w:r w:rsidRPr="00471E14">
              <w:t xml:space="preserve">Allergies and Other Adverse Reactions  </w:t>
            </w:r>
          </w:p>
        </w:tc>
        <w:tc>
          <w:tcPr>
            <w:tcW w:w="2610" w:type="dxa"/>
            <w:hideMark/>
          </w:tcPr>
          <w:p w:rsidR="00975461" w:rsidRPr="00EB49AE" w:rsidRDefault="00975461">
            <w:pPr>
              <w:spacing w:after="200" w:line="276" w:lineRule="auto"/>
            </w:pPr>
            <w:r w:rsidRPr="00471E14">
              <w:t xml:space="preserve">Allergy Type;  and Date  </w:t>
            </w:r>
            <w:r w:rsidRPr="00471E14">
              <w:br/>
              <w:t>Substance intolerance</w:t>
            </w:r>
            <w:r w:rsidRPr="00471E14">
              <w:br/>
              <w:t xml:space="preserve">Associated Adverse Events </w:t>
            </w:r>
          </w:p>
        </w:tc>
        <w:tc>
          <w:tcPr>
            <w:tcW w:w="3060" w:type="dxa"/>
          </w:tcPr>
          <w:p w:rsidR="00975461" w:rsidRPr="00EB49AE" w:rsidRDefault="00975461">
            <w:pPr>
              <w:spacing w:after="200" w:line="276" w:lineRule="auto"/>
            </w:pPr>
          </w:p>
        </w:tc>
      </w:tr>
      <w:tr w:rsidR="00975461" w:rsidRPr="00EB49AE" w:rsidTr="00975461">
        <w:trPr>
          <w:trHeight w:val="890"/>
        </w:trPr>
        <w:tc>
          <w:tcPr>
            <w:tcW w:w="892" w:type="dxa"/>
            <w:noWrap/>
            <w:hideMark/>
          </w:tcPr>
          <w:p w:rsidR="00975461" w:rsidRPr="00EB49AE" w:rsidRDefault="00975461">
            <w:pPr>
              <w:spacing w:after="200" w:line="276" w:lineRule="auto"/>
            </w:pPr>
            <w:r w:rsidRPr="00471E14">
              <w:t>T.CC.6</w:t>
            </w:r>
          </w:p>
        </w:tc>
        <w:tc>
          <w:tcPr>
            <w:tcW w:w="2186" w:type="dxa"/>
            <w:noWrap/>
            <w:hideMark/>
          </w:tcPr>
          <w:p w:rsidR="00975461" w:rsidRPr="00EB49AE" w:rsidRDefault="00975461">
            <w:pPr>
              <w:spacing w:after="200" w:line="276" w:lineRule="auto"/>
            </w:pPr>
            <w:r w:rsidRPr="00471E14">
              <w:t xml:space="preserve">Problem List  </w:t>
            </w:r>
          </w:p>
        </w:tc>
        <w:tc>
          <w:tcPr>
            <w:tcW w:w="2610" w:type="dxa"/>
            <w:hideMark/>
          </w:tcPr>
          <w:p w:rsidR="00975461" w:rsidRPr="00EB49AE" w:rsidRDefault="00975461">
            <w:pPr>
              <w:spacing w:after="200" w:line="276" w:lineRule="auto"/>
            </w:pPr>
            <w:r w:rsidRPr="00471E14">
              <w:t xml:space="preserve">Current Diseases &amp; </w:t>
            </w:r>
            <w:r w:rsidRPr="00471E14">
              <w:br/>
              <w:t xml:space="preserve">Conditions monitored for the patient  and status </w:t>
            </w:r>
          </w:p>
        </w:tc>
        <w:tc>
          <w:tcPr>
            <w:tcW w:w="3060" w:type="dxa"/>
          </w:tcPr>
          <w:p w:rsidR="00975461" w:rsidRPr="00EB49AE" w:rsidRDefault="00975461">
            <w:pPr>
              <w:spacing w:after="200" w:line="276" w:lineRule="auto"/>
            </w:pPr>
          </w:p>
        </w:tc>
      </w:tr>
      <w:tr w:rsidR="00975461" w:rsidRPr="00EB49AE" w:rsidTr="00975461">
        <w:trPr>
          <w:trHeight w:val="1035"/>
        </w:trPr>
        <w:tc>
          <w:tcPr>
            <w:tcW w:w="892" w:type="dxa"/>
            <w:noWrap/>
            <w:hideMark/>
          </w:tcPr>
          <w:p w:rsidR="00975461" w:rsidRPr="00EB49AE" w:rsidRDefault="00975461">
            <w:pPr>
              <w:spacing w:after="200" w:line="276" w:lineRule="auto"/>
            </w:pPr>
            <w:r w:rsidRPr="00471E14">
              <w:lastRenderedPageBreak/>
              <w:t>T.CC.7</w:t>
            </w:r>
          </w:p>
        </w:tc>
        <w:tc>
          <w:tcPr>
            <w:tcW w:w="2186" w:type="dxa"/>
            <w:noWrap/>
            <w:hideMark/>
          </w:tcPr>
          <w:p w:rsidR="00975461" w:rsidRPr="00EB49AE" w:rsidRDefault="00975461">
            <w:pPr>
              <w:spacing w:after="200" w:line="276" w:lineRule="auto"/>
            </w:pPr>
            <w:r w:rsidRPr="00471E14">
              <w:t xml:space="preserve">History of Past Illness  </w:t>
            </w:r>
          </w:p>
        </w:tc>
        <w:tc>
          <w:tcPr>
            <w:tcW w:w="2610" w:type="dxa"/>
            <w:hideMark/>
          </w:tcPr>
          <w:p w:rsidR="00975461" w:rsidRPr="00EB49AE" w:rsidRDefault="00975461">
            <w:pPr>
              <w:spacing w:after="200" w:line="276" w:lineRule="auto"/>
            </w:pPr>
            <w:r w:rsidRPr="00471E14">
              <w:t xml:space="preserve">Diseases &amp; Conditions Patient has suffered in the past </w:t>
            </w:r>
          </w:p>
        </w:tc>
        <w:tc>
          <w:tcPr>
            <w:tcW w:w="3060" w:type="dxa"/>
          </w:tcPr>
          <w:p w:rsidR="00975461" w:rsidRPr="00EB49AE" w:rsidRDefault="00975461">
            <w:pPr>
              <w:spacing w:after="200" w:line="276" w:lineRule="auto"/>
            </w:pPr>
          </w:p>
        </w:tc>
      </w:tr>
      <w:tr w:rsidR="009B6704" w:rsidRPr="00EB49AE" w:rsidTr="00975461">
        <w:trPr>
          <w:trHeight w:val="656"/>
        </w:trPr>
        <w:tc>
          <w:tcPr>
            <w:tcW w:w="892" w:type="dxa"/>
            <w:noWrap/>
            <w:hideMark/>
          </w:tcPr>
          <w:p w:rsidR="009B6704" w:rsidRPr="00EB49AE" w:rsidRDefault="009B6704">
            <w:pPr>
              <w:spacing w:after="200" w:line="276" w:lineRule="auto"/>
            </w:pPr>
            <w:r w:rsidRPr="00471E14">
              <w:t>T.CC.8</w:t>
            </w:r>
          </w:p>
        </w:tc>
        <w:tc>
          <w:tcPr>
            <w:tcW w:w="2186" w:type="dxa"/>
            <w:noWrap/>
            <w:hideMark/>
          </w:tcPr>
          <w:p w:rsidR="009B6704" w:rsidRPr="00EB49AE" w:rsidRDefault="009B6704">
            <w:pPr>
              <w:spacing w:after="200" w:line="276" w:lineRule="auto"/>
            </w:pPr>
            <w:r w:rsidRPr="00471E14">
              <w:t xml:space="preserve">Chief Complaint  </w:t>
            </w:r>
          </w:p>
        </w:tc>
        <w:tc>
          <w:tcPr>
            <w:tcW w:w="2610" w:type="dxa"/>
            <w:hideMark/>
          </w:tcPr>
          <w:p w:rsidR="009B6704" w:rsidRPr="00EB49AE" w:rsidRDefault="009B6704">
            <w:pPr>
              <w:spacing w:after="200" w:line="276" w:lineRule="auto"/>
            </w:pPr>
            <w:r w:rsidRPr="00471E14">
              <w:t xml:space="preserve">Description of Patient's Complaint (narrative) </w:t>
            </w:r>
          </w:p>
        </w:tc>
        <w:tc>
          <w:tcPr>
            <w:tcW w:w="3060" w:type="dxa"/>
          </w:tcPr>
          <w:p w:rsidR="009B6704" w:rsidRPr="00EB49AE" w:rsidRDefault="005A67C3" w:rsidP="005A67C3">
            <w:pPr>
              <w:spacing w:after="200" w:line="276" w:lineRule="auto"/>
            </w:pPr>
            <w:r>
              <w:t>For syndromic queries there is a s</w:t>
            </w:r>
            <w:r w:rsidR="00527EA4" w:rsidRPr="00527EA4">
              <w:t>trong preference for captured in free-text using the patient’s own words.</w:t>
            </w:r>
          </w:p>
        </w:tc>
      </w:tr>
      <w:tr w:rsidR="009B6704" w:rsidRPr="00EB49AE" w:rsidTr="00975461">
        <w:trPr>
          <w:trHeight w:val="620"/>
        </w:trPr>
        <w:tc>
          <w:tcPr>
            <w:tcW w:w="892" w:type="dxa"/>
            <w:noWrap/>
            <w:hideMark/>
          </w:tcPr>
          <w:p w:rsidR="009B6704" w:rsidRPr="00EB49AE" w:rsidRDefault="009B6704">
            <w:pPr>
              <w:spacing w:after="200" w:line="276" w:lineRule="auto"/>
            </w:pPr>
            <w:r w:rsidRPr="00471E14">
              <w:t>T.CC.9</w:t>
            </w:r>
          </w:p>
        </w:tc>
        <w:tc>
          <w:tcPr>
            <w:tcW w:w="2186" w:type="dxa"/>
            <w:noWrap/>
            <w:hideMark/>
          </w:tcPr>
          <w:p w:rsidR="009B6704" w:rsidRPr="00EB49AE" w:rsidRDefault="009B6704">
            <w:pPr>
              <w:spacing w:after="200" w:line="276" w:lineRule="auto"/>
            </w:pPr>
            <w:r w:rsidRPr="00471E14">
              <w:t xml:space="preserve">Reason for Transfer </w:t>
            </w:r>
          </w:p>
        </w:tc>
        <w:tc>
          <w:tcPr>
            <w:tcW w:w="2610" w:type="dxa"/>
            <w:hideMark/>
          </w:tcPr>
          <w:p w:rsidR="009B6704" w:rsidRPr="00EB49AE" w:rsidRDefault="009B6704">
            <w:pPr>
              <w:spacing w:after="200" w:line="276" w:lineRule="auto"/>
            </w:pPr>
            <w:r w:rsidRPr="00471E14">
              <w:t xml:space="preserve">Reason Patient is being referred </w:t>
            </w:r>
          </w:p>
        </w:tc>
        <w:tc>
          <w:tcPr>
            <w:tcW w:w="3060" w:type="dxa"/>
          </w:tcPr>
          <w:p w:rsidR="009B6704" w:rsidRPr="00EB49AE" w:rsidRDefault="009B6704">
            <w:pPr>
              <w:spacing w:after="200" w:line="276" w:lineRule="auto"/>
            </w:pPr>
          </w:p>
        </w:tc>
      </w:tr>
      <w:tr w:rsidR="009B6704" w:rsidRPr="00EB49AE" w:rsidTr="00975461">
        <w:trPr>
          <w:trHeight w:val="881"/>
        </w:trPr>
        <w:tc>
          <w:tcPr>
            <w:tcW w:w="892" w:type="dxa"/>
            <w:noWrap/>
            <w:hideMark/>
          </w:tcPr>
          <w:p w:rsidR="009B6704" w:rsidRPr="00EB49AE" w:rsidRDefault="009B6704">
            <w:pPr>
              <w:spacing w:after="200" w:line="276" w:lineRule="auto"/>
            </w:pPr>
            <w:r w:rsidRPr="00471E14">
              <w:t>T.CC.10</w:t>
            </w:r>
          </w:p>
        </w:tc>
        <w:tc>
          <w:tcPr>
            <w:tcW w:w="2186" w:type="dxa"/>
            <w:noWrap/>
            <w:hideMark/>
          </w:tcPr>
          <w:p w:rsidR="009B6704" w:rsidRPr="00EB49AE" w:rsidRDefault="009B6704">
            <w:pPr>
              <w:spacing w:after="200" w:line="276" w:lineRule="auto"/>
            </w:pPr>
            <w:r w:rsidRPr="00471E14">
              <w:t xml:space="preserve">History of Present Illness  </w:t>
            </w:r>
          </w:p>
        </w:tc>
        <w:tc>
          <w:tcPr>
            <w:tcW w:w="2610" w:type="dxa"/>
            <w:hideMark/>
          </w:tcPr>
          <w:p w:rsidR="009B6704" w:rsidRPr="00EB49AE" w:rsidRDefault="009B6704">
            <w:pPr>
              <w:spacing w:after="200" w:line="276" w:lineRule="auto"/>
            </w:pPr>
            <w:r w:rsidRPr="00471E14">
              <w:t xml:space="preserve">Sequence of events proceeding patient's disease/condition </w:t>
            </w:r>
          </w:p>
        </w:tc>
        <w:tc>
          <w:tcPr>
            <w:tcW w:w="3060" w:type="dxa"/>
          </w:tcPr>
          <w:p w:rsidR="009B6704" w:rsidRPr="00EB49AE" w:rsidRDefault="009B6704">
            <w:pPr>
              <w:spacing w:after="200" w:line="276" w:lineRule="auto"/>
            </w:pPr>
          </w:p>
        </w:tc>
      </w:tr>
      <w:tr w:rsidR="009B6704" w:rsidRPr="00EB49AE" w:rsidTr="00975461">
        <w:trPr>
          <w:trHeight w:val="719"/>
        </w:trPr>
        <w:tc>
          <w:tcPr>
            <w:tcW w:w="892" w:type="dxa"/>
            <w:noWrap/>
            <w:hideMark/>
          </w:tcPr>
          <w:p w:rsidR="009B6704" w:rsidRPr="00EB49AE" w:rsidRDefault="009B6704">
            <w:pPr>
              <w:spacing w:after="200" w:line="276" w:lineRule="auto"/>
            </w:pPr>
            <w:r w:rsidRPr="00471E14">
              <w:t>T.CC.11</w:t>
            </w:r>
          </w:p>
        </w:tc>
        <w:tc>
          <w:tcPr>
            <w:tcW w:w="2186" w:type="dxa"/>
            <w:noWrap/>
            <w:hideMark/>
          </w:tcPr>
          <w:p w:rsidR="009B6704" w:rsidRPr="00EB49AE" w:rsidRDefault="009B6704">
            <w:pPr>
              <w:spacing w:after="200" w:line="276" w:lineRule="auto"/>
            </w:pPr>
            <w:r w:rsidRPr="00471E14">
              <w:t xml:space="preserve">List of Surgeries  </w:t>
            </w:r>
          </w:p>
        </w:tc>
        <w:tc>
          <w:tcPr>
            <w:tcW w:w="2610" w:type="dxa"/>
            <w:hideMark/>
          </w:tcPr>
          <w:p w:rsidR="009B6704" w:rsidRPr="00EB49AE" w:rsidRDefault="009B6704">
            <w:pPr>
              <w:spacing w:after="200" w:line="276" w:lineRule="auto"/>
            </w:pPr>
            <w:r w:rsidRPr="00471E14">
              <w:t xml:space="preserve">List of types of surgeries and dates </w:t>
            </w:r>
          </w:p>
        </w:tc>
        <w:tc>
          <w:tcPr>
            <w:tcW w:w="3060" w:type="dxa"/>
          </w:tcPr>
          <w:p w:rsidR="009B6704" w:rsidRPr="00EB49AE" w:rsidRDefault="009B6704">
            <w:pPr>
              <w:spacing w:after="200" w:line="276" w:lineRule="auto"/>
            </w:pPr>
          </w:p>
        </w:tc>
      </w:tr>
      <w:tr w:rsidR="009B6704" w:rsidRPr="00EB49AE" w:rsidTr="00975461">
        <w:trPr>
          <w:trHeight w:val="809"/>
        </w:trPr>
        <w:tc>
          <w:tcPr>
            <w:tcW w:w="892" w:type="dxa"/>
            <w:noWrap/>
            <w:hideMark/>
          </w:tcPr>
          <w:p w:rsidR="009B6704" w:rsidRPr="00EB49AE" w:rsidRDefault="009B6704">
            <w:pPr>
              <w:spacing w:after="200" w:line="276" w:lineRule="auto"/>
            </w:pPr>
            <w:r w:rsidRPr="00471E14">
              <w:t>T.CC.12</w:t>
            </w:r>
          </w:p>
        </w:tc>
        <w:tc>
          <w:tcPr>
            <w:tcW w:w="2186" w:type="dxa"/>
            <w:hideMark/>
          </w:tcPr>
          <w:p w:rsidR="009B6704" w:rsidRPr="00EB49AE" w:rsidRDefault="009B6704">
            <w:pPr>
              <w:spacing w:after="200" w:line="276" w:lineRule="auto"/>
            </w:pPr>
            <w:r w:rsidRPr="00471E14">
              <w:t xml:space="preserve">Hospital Admission Diagnosis  </w:t>
            </w:r>
          </w:p>
        </w:tc>
        <w:tc>
          <w:tcPr>
            <w:tcW w:w="2610" w:type="dxa"/>
            <w:hideMark/>
          </w:tcPr>
          <w:p w:rsidR="009B6704" w:rsidRPr="00EB49AE" w:rsidRDefault="009B6704">
            <w:pPr>
              <w:spacing w:after="200" w:line="276" w:lineRule="auto"/>
            </w:pPr>
            <w:r w:rsidRPr="00471E14">
              <w:t xml:space="preserve">List of Hospital Diagnosis and dates </w:t>
            </w:r>
          </w:p>
        </w:tc>
        <w:tc>
          <w:tcPr>
            <w:tcW w:w="3060" w:type="dxa"/>
          </w:tcPr>
          <w:p w:rsidR="009B6704" w:rsidRPr="00EB49AE" w:rsidRDefault="009B6704">
            <w:pPr>
              <w:spacing w:after="200" w:line="276" w:lineRule="auto"/>
            </w:pPr>
          </w:p>
        </w:tc>
      </w:tr>
      <w:tr w:rsidR="009B6704" w:rsidRPr="00EB49AE" w:rsidTr="00975461">
        <w:trPr>
          <w:trHeight w:val="980"/>
        </w:trPr>
        <w:tc>
          <w:tcPr>
            <w:tcW w:w="892" w:type="dxa"/>
            <w:noWrap/>
            <w:hideMark/>
          </w:tcPr>
          <w:p w:rsidR="009B6704" w:rsidRPr="00EB49AE" w:rsidRDefault="009B6704">
            <w:pPr>
              <w:spacing w:after="200" w:line="276" w:lineRule="auto"/>
            </w:pPr>
            <w:r w:rsidRPr="00471E14">
              <w:t>T.CC.13</w:t>
            </w:r>
          </w:p>
        </w:tc>
        <w:tc>
          <w:tcPr>
            <w:tcW w:w="2186" w:type="dxa"/>
            <w:noWrap/>
            <w:hideMark/>
          </w:tcPr>
          <w:p w:rsidR="009B6704" w:rsidRPr="00EB49AE" w:rsidRDefault="009B6704">
            <w:pPr>
              <w:spacing w:after="200" w:line="276" w:lineRule="auto"/>
            </w:pPr>
            <w:r w:rsidRPr="00471E14">
              <w:t xml:space="preserve">Discharge Diagnosis  </w:t>
            </w:r>
          </w:p>
        </w:tc>
        <w:tc>
          <w:tcPr>
            <w:tcW w:w="2610" w:type="dxa"/>
            <w:hideMark/>
          </w:tcPr>
          <w:p w:rsidR="009B6704" w:rsidRPr="00EB49AE" w:rsidRDefault="009B6704">
            <w:r w:rsidRPr="00EB49AE">
              <w:t xml:space="preserve">Conditions/Diseases identified during hospital stay and dates </w:t>
            </w:r>
          </w:p>
        </w:tc>
        <w:tc>
          <w:tcPr>
            <w:tcW w:w="3060" w:type="dxa"/>
          </w:tcPr>
          <w:p w:rsidR="009B6704" w:rsidRPr="00EB49AE" w:rsidRDefault="009B6704">
            <w:pPr>
              <w:spacing w:after="200" w:line="276" w:lineRule="auto"/>
            </w:pPr>
          </w:p>
        </w:tc>
      </w:tr>
      <w:tr w:rsidR="009B6704" w:rsidRPr="00EB49AE" w:rsidTr="00975461">
        <w:trPr>
          <w:trHeight w:val="890"/>
        </w:trPr>
        <w:tc>
          <w:tcPr>
            <w:tcW w:w="892" w:type="dxa"/>
            <w:noWrap/>
            <w:hideMark/>
          </w:tcPr>
          <w:p w:rsidR="009B6704" w:rsidRPr="00EB49AE" w:rsidRDefault="009B6704">
            <w:r w:rsidRPr="00EB49AE">
              <w:t>T.CC.14</w:t>
            </w:r>
          </w:p>
        </w:tc>
        <w:tc>
          <w:tcPr>
            <w:tcW w:w="2186" w:type="dxa"/>
            <w:noWrap/>
            <w:hideMark/>
          </w:tcPr>
          <w:p w:rsidR="009B6704" w:rsidRPr="00EB49AE" w:rsidRDefault="009B6704">
            <w:r w:rsidRPr="00EB49AE">
              <w:t xml:space="preserve">Medications  </w:t>
            </w:r>
          </w:p>
        </w:tc>
        <w:tc>
          <w:tcPr>
            <w:tcW w:w="2610" w:type="dxa"/>
            <w:hideMark/>
          </w:tcPr>
          <w:p w:rsidR="009B6704" w:rsidRPr="00EB49AE" w:rsidRDefault="009B6704">
            <w:r w:rsidRPr="00EB49AE">
              <w:t xml:space="preserve">List of Current Medication Names ; date, route, dose, frequency </w:t>
            </w:r>
          </w:p>
        </w:tc>
        <w:tc>
          <w:tcPr>
            <w:tcW w:w="3060" w:type="dxa"/>
          </w:tcPr>
          <w:p w:rsidR="009B6704" w:rsidRPr="00EB49AE" w:rsidRDefault="009B6704">
            <w:pPr>
              <w:spacing w:after="200" w:line="276" w:lineRule="auto"/>
            </w:pPr>
          </w:p>
        </w:tc>
      </w:tr>
      <w:tr w:rsidR="009B6704" w:rsidRPr="00EB49AE" w:rsidTr="00975461">
        <w:trPr>
          <w:trHeight w:val="1070"/>
        </w:trPr>
        <w:tc>
          <w:tcPr>
            <w:tcW w:w="892" w:type="dxa"/>
            <w:noWrap/>
            <w:hideMark/>
          </w:tcPr>
          <w:p w:rsidR="009B6704" w:rsidRPr="00EB49AE" w:rsidRDefault="009B6704">
            <w:pPr>
              <w:spacing w:after="200" w:line="276" w:lineRule="auto"/>
            </w:pPr>
            <w:r w:rsidRPr="00471E14">
              <w:t>T.CC.15</w:t>
            </w:r>
          </w:p>
        </w:tc>
        <w:tc>
          <w:tcPr>
            <w:tcW w:w="2186" w:type="dxa"/>
            <w:noWrap/>
            <w:hideMark/>
          </w:tcPr>
          <w:p w:rsidR="009B6704" w:rsidRPr="00EB49AE" w:rsidRDefault="009B6704">
            <w:pPr>
              <w:spacing w:after="200" w:line="276" w:lineRule="auto"/>
            </w:pPr>
            <w:r w:rsidRPr="00471E14">
              <w:t>Admission Medications History</w:t>
            </w:r>
          </w:p>
        </w:tc>
        <w:tc>
          <w:tcPr>
            <w:tcW w:w="2610" w:type="dxa"/>
            <w:hideMark/>
          </w:tcPr>
          <w:p w:rsidR="009B6704" w:rsidRPr="00EB49AE" w:rsidRDefault="009B6704">
            <w:pPr>
              <w:spacing w:after="200" w:line="276" w:lineRule="auto"/>
            </w:pPr>
            <w:r w:rsidRPr="00471E14">
              <w:t xml:space="preserve">List of historical medication names, dose, route, frequency, date patient has taken prior </w:t>
            </w:r>
          </w:p>
        </w:tc>
        <w:tc>
          <w:tcPr>
            <w:tcW w:w="3060" w:type="dxa"/>
          </w:tcPr>
          <w:p w:rsidR="009B6704" w:rsidRPr="00EB49AE" w:rsidRDefault="009B6704">
            <w:pPr>
              <w:spacing w:after="200" w:line="276" w:lineRule="auto"/>
            </w:pPr>
          </w:p>
        </w:tc>
      </w:tr>
      <w:tr w:rsidR="009B6704" w:rsidRPr="00EB49AE" w:rsidTr="00975461">
        <w:trPr>
          <w:trHeight w:val="1160"/>
        </w:trPr>
        <w:tc>
          <w:tcPr>
            <w:tcW w:w="892" w:type="dxa"/>
            <w:noWrap/>
            <w:hideMark/>
          </w:tcPr>
          <w:p w:rsidR="009B6704" w:rsidRPr="00EB49AE" w:rsidRDefault="009B6704">
            <w:pPr>
              <w:spacing w:after="200" w:line="276" w:lineRule="auto"/>
            </w:pPr>
            <w:r w:rsidRPr="00471E14">
              <w:t>T.CC.16</w:t>
            </w:r>
          </w:p>
        </w:tc>
        <w:tc>
          <w:tcPr>
            <w:tcW w:w="2186" w:type="dxa"/>
            <w:noWrap/>
            <w:hideMark/>
          </w:tcPr>
          <w:p w:rsidR="009B6704" w:rsidRPr="00EB49AE" w:rsidRDefault="009B6704">
            <w:pPr>
              <w:spacing w:after="200" w:line="276" w:lineRule="auto"/>
            </w:pPr>
            <w:r w:rsidRPr="00471E14">
              <w:t>Hospital Discharge Medications</w:t>
            </w:r>
          </w:p>
        </w:tc>
        <w:tc>
          <w:tcPr>
            <w:tcW w:w="2610" w:type="dxa"/>
            <w:hideMark/>
          </w:tcPr>
          <w:p w:rsidR="009B6704" w:rsidRPr="00EB49AE" w:rsidRDefault="009B6704">
            <w:pPr>
              <w:spacing w:after="200" w:line="276" w:lineRule="auto"/>
            </w:pPr>
            <w:r w:rsidRPr="00471E14">
              <w:t xml:space="preserve">Medications names, doses, frequency, route  ordered for the patient for after discharge </w:t>
            </w:r>
          </w:p>
        </w:tc>
        <w:tc>
          <w:tcPr>
            <w:tcW w:w="3060" w:type="dxa"/>
          </w:tcPr>
          <w:p w:rsidR="009B6704" w:rsidRPr="00EB49AE" w:rsidRDefault="009B6704">
            <w:pPr>
              <w:spacing w:after="200" w:line="276" w:lineRule="auto"/>
            </w:pPr>
          </w:p>
        </w:tc>
      </w:tr>
      <w:tr w:rsidR="009B6704" w:rsidRPr="00EB49AE" w:rsidTr="00975461">
        <w:trPr>
          <w:trHeight w:val="1160"/>
        </w:trPr>
        <w:tc>
          <w:tcPr>
            <w:tcW w:w="892" w:type="dxa"/>
            <w:noWrap/>
            <w:hideMark/>
          </w:tcPr>
          <w:p w:rsidR="009B6704" w:rsidRPr="00EB49AE" w:rsidRDefault="009B6704">
            <w:pPr>
              <w:spacing w:after="200" w:line="276" w:lineRule="auto"/>
            </w:pPr>
            <w:r w:rsidRPr="00471E14">
              <w:t>T.CC.17</w:t>
            </w:r>
          </w:p>
        </w:tc>
        <w:tc>
          <w:tcPr>
            <w:tcW w:w="2186" w:type="dxa"/>
            <w:noWrap/>
            <w:hideMark/>
          </w:tcPr>
          <w:p w:rsidR="009B6704" w:rsidRPr="00EB49AE" w:rsidRDefault="009B6704">
            <w:pPr>
              <w:spacing w:after="200" w:line="276" w:lineRule="auto"/>
            </w:pPr>
            <w:r w:rsidRPr="00471E14">
              <w:t xml:space="preserve">Medications Administered  </w:t>
            </w:r>
          </w:p>
        </w:tc>
        <w:tc>
          <w:tcPr>
            <w:tcW w:w="2610" w:type="dxa"/>
            <w:hideMark/>
          </w:tcPr>
          <w:p w:rsidR="009B6704" w:rsidRPr="00EB49AE" w:rsidRDefault="009B6704">
            <w:pPr>
              <w:spacing w:after="200" w:line="276" w:lineRule="auto"/>
            </w:pPr>
            <w:r w:rsidRPr="00471E14">
              <w:t xml:space="preserve">Medications administered to patient during the course of an encounter; name, dose, route, </w:t>
            </w:r>
            <w:r w:rsidRPr="00471E14">
              <w:lastRenderedPageBreak/>
              <w:t xml:space="preserve">frequency </w:t>
            </w:r>
          </w:p>
        </w:tc>
        <w:tc>
          <w:tcPr>
            <w:tcW w:w="3060" w:type="dxa"/>
          </w:tcPr>
          <w:p w:rsidR="009B6704" w:rsidRPr="00EB49AE" w:rsidRDefault="009B6704">
            <w:pPr>
              <w:spacing w:after="200" w:line="276" w:lineRule="auto"/>
            </w:pPr>
          </w:p>
        </w:tc>
      </w:tr>
      <w:tr w:rsidR="009B6704" w:rsidRPr="00EB49AE" w:rsidTr="00975461">
        <w:trPr>
          <w:trHeight w:val="602"/>
        </w:trPr>
        <w:tc>
          <w:tcPr>
            <w:tcW w:w="892" w:type="dxa"/>
            <w:noWrap/>
            <w:hideMark/>
          </w:tcPr>
          <w:p w:rsidR="009B6704" w:rsidRPr="00EB49AE" w:rsidRDefault="009B6704">
            <w:pPr>
              <w:spacing w:after="200" w:line="276" w:lineRule="auto"/>
            </w:pPr>
            <w:r w:rsidRPr="00471E14">
              <w:lastRenderedPageBreak/>
              <w:t>T.CC.18</w:t>
            </w:r>
          </w:p>
        </w:tc>
        <w:tc>
          <w:tcPr>
            <w:tcW w:w="2186" w:type="dxa"/>
            <w:noWrap/>
            <w:hideMark/>
          </w:tcPr>
          <w:p w:rsidR="009B6704" w:rsidRPr="00EB49AE" w:rsidRDefault="009B6704">
            <w:pPr>
              <w:spacing w:after="200" w:line="276" w:lineRule="auto"/>
            </w:pPr>
            <w:r w:rsidRPr="00471E14">
              <w:t xml:space="preserve">Advance Directives </w:t>
            </w:r>
          </w:p>
        </w:tc>
        <w:tc>
          <w:tcPr>
            <w:tcW w:w="2610" w:type="dxa"/>
            <w:hideMark/>
          </w:tcPr>
          <w:p w:rsidR="009B6704" w:rsidRPr="00EB49AE" w:rsidRDefault="009B6704">
            <w:pPr>
              <w:spacing w:after="200" w:line="276" w:lineRule="auto"/>
            </w:pPr>
            <w:r w:rsidRPr="00471E14">
              <w:t xml:space="preserve">A summary of patient's expectations for care </w:t>
            </w:r>
          </w:p>
        </w:tc>
        <w:tc>
          <w:tcPr>
            <w:tcW w:w="3060" w:type="dxa"/>
          </w:tcPr>
          <w:p w:rsidR="009B6704" w:rsidRPr="00EB49AE" w:rsidRDefault="009B6704">
            <w:pPr>
              <w:spacing w:after="200" w:line="276" w:lineRule="auto"/>
            </w:pPr>
          </w:p>
        </w:tc>
      </w:tr>
      <w:tr w:rsidR="009B6704" w:rsidRPr="00EB49AE" w:rsidTr="00975461">
        <w:trPr>
          <w:trHeight w:val="539"/>
        </w:trPr>
        <w:tc>
          <w:tcPr>
            <w:tcW w:w="892" w:type="dxa"/>
            <w:noWrap/>
            <w:hideMark/>
          </w:tcPr>
          <w:p w:rsidR="009B6704" w:rsidRPr="00EB49AE" w:rsidRDefault="009B6704">
            <w:pPr>
              <w:spacing w:after="200" w:line="276" w:lineRule="auto"/>
            </w:pPr>
            <w:r w:rsidRPr="00471E14">
              <w:t>T.CC.19</w:t>
            </w:r>
          </w:p>
        </w:tc>
        <w:tc>
          <w:tcPr>
            <w:tcW w:w="2186" w:type="dxa"/>
            <w:noWrap/>
            <w:hideMark/>
          </w:tcPr>
          <w:p w:rsidR="009B6704" w:rsidRPr="00EB49AE" w:rsidRDefault="00527EA4">
            <w:pPr>
              <w:spacing w:after="200" w:line="276" w:lineRule="auto"/>
            </w:pPr>
            <w:r w:rsidRPr="00471E14">
              <w:t xml:space="preserve">Pregnancy </w:t>
            </w:r>
          </w:p>
        </w:tc>
        <w:tc>
          <w:tcPr>
            <w:tcW w:w="2610" w:type="dxa"/>
            <w:hideMark/>
          </w:tcPr>
          <w:p w:rsidR="009B6704" w:rsidRPr="00EB49AE" w:rsidRDefault="009B6704">
            <w:pPr>
              <w:spacing w:after="200" w:line="276" w:lineRule="auto"/>
            </w:pPr>
            <w:r w:rsidRPr="00471E14">
              <w:t>Pregnant, Yes/N</w:t>
            </w:r>
            <w:r w:rsidR="005A67C3">
              <w:t>o</w:t>
            </w:r>
          </w:p>
        </w:tc>
        <w:tc>
          <w:tcPr>
            <w:tcW w:w="3060" w:type="dxa"/>
          </w:tcPr>
          <w:p w:rsidR="009B6704" w:rsidRPr="00EB49AE" w:rsidRDefault="00527EA4">
            <w:pPr>
              <w:spacing w:after="200" w:line="276" w:lineRule="auto"/>
            </w:pPr>
            <w:r>
              <w:t xml:space="preserve">This should measure if the patient is currently pregnant.  </w:t>
            </w:r>
          </w:p>
        </w:tc>
      </w:tr>
      <w:tr w:rsidR="009B6704" w:rsidRPr="00EB49AE" w:rsidTr="00975461">
        <w:trPr>
          <w:trHeight w:val="890"/>
        </w:trPr>
        <w:tc>
          <w:tcPr>
            <w:tcW w:w="892" w:type="dxa"/>
            <w:noWrap/>
            <w:hideMark/>
          </w:tcPr>
          <w:p w:rsidR="009B6704" w:rsidRPr="00EB49AE" w:rsidRDefault="009B6704">
            <w:pPr>
              <w:spacing w:after="200" w:line="276" w:lineRule="auto"/>
            </w:pPr>
            <w:r w:rsidRPr="00471E14">
              <w:t>T.CC.20</w:t>
            </w:r>
          </w:p>
        </w:tc>
        <w:tc>
          <w:tcPr>
            <w:tcW w:w="2186" w:type="dxa"/>
            <w:noWrap/>
            <w:hideMark/>
          </w:tcPr>
          <w:p w:rsidR="009B6704" w:rsidRPr="00EB49AE" w:rsidRDefault="009B6704">
            <w:pPr>
              <w:spacing w:after="200" w:line="276" w:lineRule="auto"/>
            </w:pPr>
            <w:r w:rsidRPr="00471E14">
              <w:t>Immunizations</w:t>
            </w:r>
          </w:p>
        </w:tc>
        <w:tc>
          <w:tcPr>
            <w:tcW w:w="2610" w:type="dxa"/>
            <w:hideMark/>
          </w:tcPr>
          <w:p w:rsidR="009B6704" w:rsidRPr="00EB49AE" w:rsidRDefault="009B6704">
            <w:pPr>
              <w:spacing w:after="200" w:line="276" w:lineRule="auto"/>
            </w:pPr>
            <w:r w:rsidRPr="00471E14">
              <w:t xml:space="preserve">Immunizations name, dose, route, date  administered to the patient </w:t>
            </w:r>
          </w:p>
        </w:tc>
        <w:tc>
          <w:tcPr>
            <w:tcW w:w="3060" w:type="dxa"/>
          </w:tcPr>
          <w:p w:rsidR="009B6704" w:rsidRPr="00EB49AE" w:rsidRDefault="009B6704">
            <w:pPr>
              <w:spacing w:after="200" w:line="276" w:lineRule="auto"/>
            </w:pPr>
          </w:p>
        </w:tc>
      </w:tr>
      <w:tr w:rsidR="009B6704" w:rsidRPr="00EB49AE" w:rsidTr="00975461">
        <w:trPr>
          <w:trHeight w:val="809"/>
        </w:trPr>
        <w:tc>
          <w:tcPr>
            <w:tcW w:w="892" w:type="dxa"/>
            <w:noWrap/>
            <w:hideMark/>
          </w:tcPr>
          <w:p w:rsidR="009B6704" w:rsidRPr="00EB49AE" w:rsidRDefault="009B6704">
            <w:pPr>
              <w:spacing w:after="200" w:line="276" w:lineRule="auto"/>
            </w:pPr>
            <w:r w:rsidRPr="00471E14">
              <w:t>T.CC.21</w:t>
            </w:r>
          </w:p>
        </w:tc>
        <w:tc>
          <w:tcPr>
            <w:tcW w:w="2186" w:type="dxa"/>
            <w:noWrap/>
            <w:hideMark/>
          </w:tcPr>
          <w:p w:rsidR="009B6704" w:rsidRPr="00EB49AE" w:rsidRDefault="009B6704">
            <w:pPr>
              <w:spacing w:after="200" w:line="276" w:lineRule="auto"/>
            </w:pPr>
            <w:r w:rsidRPr="00471E14">
              <w:t xml:space="preserve">Physical Examination  </w:t>
            </w:r>
          </w:p>
        </w:tc>
        <w:tc>
          <w:tcPr>
            <w:tcW w:w="2610" w:type="dxa"/>
            <w:hideMark/>
          </w:tcPr>
          <w:p w:rsidR="009B6704" w:rsidRPr="00EB49AE" w:rsidRDefault="009B6704">
            <w:pPr>
              <w:spacing w:after="200" w:line="276" w:lineRule="auto"/>
            </w:pPr>
            <w:r w:rsidRPr="00471E14">
              <w:t xml:space="preserve">Physical Findings of the Patient; VS, Biometrics, Review of Systems </w:t>
            </w:r>
          </w:p>
        </w:tc>
        <w:tc>
          <w:tcPr>
            <w:tcW w:w="3060" w:type="dxa"/>
          </w:tcPr>
          <w:p w:rsidR="009B6704" w:rsidRPr="00EB49AE" w:rsidRDefault="009B6704">
            <w:pPr>
              <w:spacing w:after="200" w:line="276" w:lineRule="auto"/>
            </w:pPr>
          </w:p>
        </w:tc>
      </w:tr>
      <w:tr w:rsidR="009B6704" w:rsidRPr="00EB49AE" w:rsidTr="00975461">
        <w:trPr>
          <w:trHeight w:val="872"/>
        </w:trPr>
        <w:tc>
          <w:tcPr>
            <w:tcW w:w="892" w:type="dxa"/>
            <w:noWrap/>
            <w:hideMark/>
          </w:tcPr>
          <w:p w:rsidR="009B6704" w:rsidRPr="00EB49AE" w:rsidRDefault="009B6704">
            <w:pPr>
              <w:spacing w:after="200" w:line="276" w:lineRule="auto"/>
            </w:pPr>
            <w:r w:rsidRPr="00471E14">
              <w:t>T.CC.22</w:t>
            </w:r>
          </w:p>
        </w:tc>
        <w:tc>
          <w:tcPr>
            <w:tcW w:w="2186" w:type="dxa"/>
            <w:noWrap/>
            <w:hideMark/>
          </w:tcPr>
          <w:p w:rsidR="009B6704" w:rsidRPr="00EB49AE" w:rsidRDefault="009B6704">
            <w:pPr>
              <w:spacing w:after="200" w:line="276" w:lineRule="auto"/>
            </w:pPr>
            <w:r w:rsidRPr="00471E14">
              <w:t xml:space="preserve">Vital Signs  </w:t>
            </w:r>
          </w:p>
        </w:tc>
        <w:tc>
          <w:tcPr>
            <w:tcW w:w="2610" w:type="dxa"/>
            <w:hideMark/>
          </w:tcPr>
          <w:p w:rsidR="009B6704" w:rsidRPr="00EB49AE" w:rsidRDefault="009B6704" w:rsidP="00527EA4">
            <w:pPr>
              <w:spacing w:after="200" w:line="276" w:lineRule="auto"/>
            </w:pPr>
            <w:r w:rsidRPr="00471E14">
              <w:t xml:space="preserve">Patient's Vital Signs ; Heart rate, Resp Rate, </w:t>
            </w:r>
            <w:r w:rsidR="00527EA4" w:rsidRPr="00471E14">
              <w:t>Pulse Ox, Temp</w:t>
            </w:r>
            <w:r w:rsidR="00527EA4">
              <w:t>,</w:t>
            </w:r>
            <w:r w:rsidR="005A67C3">
              <w:t xml:space="preserve"> </w:t>
            </w:r>
            <w:r w:rsidRPr="00471E14">
              <w:t>B/P, Pain</w:t>
            </w:r>
            <w:r>
              <w:t>, Height, Weight</w:t>
            </w:r>
            <w:r w:rsidRPr="00471E14">
              <w:t xml:space="preserve"> </w:t>
            </w:r>
          </w:p>
        </w:tc>
        <w:tc>
          <w:tcPr>
            <w:tcW w:w="3060" w:type="dxa"/>
          </w:tcPr>
          <w:p w:rsidR="009B6704" w:rsidRPr="00EB49AE" w:rsidRDefault="005A67C3">
            <w:pPr>
              <w:spacing w:after="200" w:line="276" w:lineRule="auto"/>
            </w:pPr>
            <w:r>
              <w:t xml:space="preserve">For syndromic queries (e.g. measure of syndrome </w:t>
            </w:r>
            <w:r w:rsidR="000177A0">
              <w:t>severity</w:t>
            </w:r>
            <w:r>
              <w:t xml:space="preserve">) initial temperature should be captured. </w:t>
            </w:r>
          </w:p>
        </w:tc>
      </w:tr>
      <w:tr w:rsidR="009B6704" w:rsidRPr="00EB49AE" w:rsidTr="00975461">
        <w:trPr>
          <w:trHeight w:val="1169"/>
        </w:trPr>
        <w:tc>
          <w:tcPr>
            <w:tcW w:w="892" w:type="dxa"/>
            <w:noWrap/>
            <w:hideMark/>
          </w:tcPr>
          <w:p w:rsidR="009B6704" w:rsidRPr="00EB49AE" w:rsidRDefault="009B6704">
            <w:pPr>
              <w:spacing w:after="200" w:line="276" w:lineRule="auto"/>
            </w:pPr>
            <w:r w:rsidRPr="00471E14">
              <w:t>T.CC.23</w:t>
            </w:r>
          </w:p>
        </w:tc>
        <w:tc>
          <w:tcPr>
            <w:tcW w:w="2186" w:type="dxa"/>
            <w:noWrap/>
            <w:hideMark/>
          </w:tcPr>
          <w:p w:rsidR="009B6704" w:rsidRPr="00EB49AE" w:rsidRDefault="009B6704">
            <w:pPr>
              <w:spacing w:after="200" w:line="276" w:lineRule="auto"/>
            </w:pPr>
            <w:r w:rsidRPr="00471E14">
              <w:t xml:space="preserve">Review of Systems  </w:t>
            </w:r>
          </w:p>
        </w:tc>
        <w:tc>
          <w:tcPr>
            <w:tcW w:w="2610" w:type="dxa"/>
            <w:hideMark/>
          </w:tcPr>
          <w:p w:rsidR="009B6704" w:rsidRPr="00EB49AE" w:rsidRDefault="009B6704">
            <w:pPr>
              <w:spacing w:after="200" w:line="276" w:lineRule="auto"/>
            </w:pPr>
            <w:r w:rsidRPr="00471E14">
              <w:t xml:space="preserve">Functions of various body systems; Neuro, Derm, GI, GU, Cardiac, Pulmonary, MS, Repro, Nervous, Endocrine </w:t>
            </w:r>
          </w:p>
        </w:tc>
        <w:tc>
          <w:tcPr>
            <w:tcW w:w="3060" w:type="dxa"/>
          </w:tcPr>
          <w:p w:rsidR="009B6704" w:rsidRPr="00EB49AE" w:rsidRDefault="009B6704">
            <w:pPr>
              <w:spacing w:after="200" w:line="276" w:lineRule="auto"/>
            </w:pPr>
          </w:p>
        </w:tc>
      </w:tr>
      <w:tr w:rsidR="009B6704" w:rsidRPr="00EB49AE" w:rsidTr="00975461">
        <w:trPr>
          <w:trHeight w:val="1485"/>
        </w:trPr>
        <w:tc>
          <w:tcPr>
            <w:tcW w:w="892" w:type="dxa"/>
            <w:noWrap/>
            <w:hideMark/>
          </w:tcPr>
          <w:p w:rsidR="009B6704" w:rsidRPr="00EB49AE" w:rsidRDefault="009B6704">
            <w:pPr>
              <w:spacing w:after="200" w:line="276" w:lineRule="auto"/>
            </w:pPr>
            <w:r w:rsidRPr="00471E14">
              <w:t>T.CC.24</w:t>
            </w:r>
          </w:p>
        </w:tc>
        <w:tc>
          <w:tcPr>
            <w:tcW w:w="2186" w:type="dxa"/>
            <w:noWrap/>
            <w:hideMark/>
          </w:tcPr>
          <w:p w:rsidR="009B6704" w:rsidRPr="00EB49AE" w:rsidRDefault="009B6704">
            <w:pPr>
              <w:spacing w:after="200" w:line="276" w:lineRule="auto"/>
            </w:pPr>
            <w:r w:rsidRPr="00471E14">
              <w:t xml:space="preserve">Hospital Course  </w:t>
            </w:r>
          </w:p>
        </w:tc>
        <w:tc>
          <w:tcPr>
            <w:tcW w:w="2610" w:type="dxa"/>
            <w:hideMark/>
          </w:tcPr>
          <w:p w:rsidR="009B6704" w:rsidRPr="00EB49AE" w:rsidRDefault="009B6704">
            <w:pPr>
              <w:spacing w:after="200" w:line="276" w:lineRule="auto"/>
            </w:pPr>
            <w:r w:rsidRPr="00471E14">
              <w:t xml:space="preserve">Sequence of (name, diagnosis associated with) events  and dates from admission to discharge of hospital stay </w:t>
            </w:r>
          </w:p>
        </w:tc>
        <w:tc>
          <w:tcPr>
            <w:tcW w:w="3060" w:type="dxa"/>
          </w:tcPr>
          <w:p w:rsidR="009B6704" w:rsidRPr="00EB49AE" w:rsidRDefault="009B6704">
            <w:pPr>
              <w:spacing w:after="200" w:line="276" w:lineRule="auto"/>
            </w:pPr>
          </w:p>
        </w:tc>
      </w:tr>
      <w:tr w:rsidR="00F0179B" w:rsidRPr="00EB49AE" w:rsidTr="00975461">
        <w:trPr>
          <w:trHeight w:val="629"/>
        </w:trPr>
        <w:tc>
          <w:tcPr>
            <w:tcW w:w="892" w:type="dxa"/>
            <w:noWrap/>
            <w:hideMark/>
          </w:tcPr>
          <w:p w:rsidR="00F0179B" w:rsidRPr="00471E14" w:rsidRDefault="00F0179B">
            <w:r>
              <w:t>TBD</w:t>
            </w:r>
          </w:p>
        </w:tc>
        <w:tc>
          <w:tcPr>
            <w:tcW w:w="2186" w:type="dxa"/>
            <w:noWrap/>
            <w:hideMark/>
          </w:tcPr>
          <w:p w:rsidR="00F0179B" w:rsidRPr="00471E14" w:rsidRDefault="00F0179B">
            <w:r>
              <w:t>Diagnostic Orders</w:t>
            </w:r>
          </w:p>
        </w:tc>
        <w:tc>
          <w:tcPr>
            <w:tcW w:w="2610" w:type="dxa"/>
            <w:hideMark/>
          </w:tcPr>
          <w:p w:rsidR="00F0179B" w:rsidRPr="00471E14" w:rsidRDefault="00F0179B" w:rsidP="00F0179B">
            <w:r>
              <w:t>Orders</w:t>
            </w:r>
            <w:r w:rsidRPr="00471E14">
              <w:t xml:space="preserve"> and dates of Diagnostic Procedures</w:t>
            </w:r>
          </w:p>
        </w:tc>
        <w:tc>
          <w:tcPr>
            <w:tcW w:w="3060" w:type="dxa"/>
          </w:tcPr>
          <w:p w:rsidR="00F0179B" w:rsidRPr="00EB49AE" w:rsidRDefault="00F0179B"/>
        </w:tc>
      </w:tr>
      <w:tr w:rsidR="009B6704" w:rsidRPr="00EB49AE" w:rsidTr="00975461">
        <w:trPr>
          <w:trHeight w:val="629"/>
        </w:trPr>
        <w:tc>
          <w:tcPr>
            <w:tcW w:w="892" w:type="dxa"/>
            <w:noWrap/>
            <w:hideMark/>
          </w:tcPr>
          <w:p w:rsidR="009B6704" w:rsidRPr="00EB49AE" w:rsidRDefault="009B6704">
            <w:pPr>
              <w:spacing w:after="200" w:line="276" w:lineRule="auto"/>
            </w:pPr>
            <w:r w:rsidRPr="00471E14">
              <w:t>T.CC.25</w:t>
            </w:r>
          </w:p>
        </w:tc>
        <w:tc>
          <w:tcPr>
            <w:tcW w:w="2186" w:type="dxa"/>
            <w:noWrap/>
            <w:hideMark/>
          </w:tcPr>
          <w:p w:rsidR="009B6704" w:rsidRPr="00EB49AE" w:rsidRDefault="009B6704">
            <w:pPr>
              <w:spacing w:after="200" w:line="276" w:lineRule="auto"/>
            </w:pPr>
            <w:r w:rsidRPr="00471E14">
              <w:t xml:space="preserve">Diagnostic Results  </w:t>
            </w:r>
          </w:p>
        </w:tc>
        <w:tc>
          <w:tcPr>
            <w:tcW w:w="2610" w:type="dxa"/>
            <w:hideMark/>
          </w:tcPr>
          <w:p w:rsidR="009B6704" w:rsidRPr="00EB49AE" w:rsidRDefault="009B6704">
            <w:pPr>
              <w:spacing w:after="200" w:line="276" w:lineRule="auto"/>
            </w:pPr>
            <w:r w:rsidRPr="00471E14">
              <w:t xml:space="preserve">Results  and dates of Diagnostic Procedures </w:t>
            </w:r>
          </w:p>
        </w:tc>
        <w:tc>
          <w:tcPr>
            <w:tcW w:w="3060" w:type="dxa"/>
          </w:tcPr>
          <w:p w:rsidR="009B6704" w:rsidRPr="00EB49AE" w:rsidRDefault="009B6704">
            <w:pPr>
              <w:spacing w:after="200" w:line="276" w:lineRule="auto"/>
            </w:pPr>
          </w:p>
        </w:tc>
      </w:tr>
      <w:tr w:rsidR="009B6704" w:rsidRPr="00EB49AE" w:rsidTr="00975461">
        <w:trPr>
          <w:trHeight w:val="800"/>
        </w:trPr>
        <w:tc>
          <w:tcPr>
            <w:tcW w:w="892" w:type="dxa"/>
            <w:noWrap/>
            <w:hideMark/>
          </w:tcPr>
          <w:p w:rsidR="009B6704" w:rsidRPr="00EB49AE" w:rsidRDefault="009B6704">
            <w:pPr>
              <w:spacing w:after="200" w:line="276" w:lineRule="auto"/>
            </w:pPr>
            <w:r w:rsidRPr="00471E14">
              <w:lastRenderedPageBreak/>
              <w:t>T.CC.26</w:t>
            </w:r>
          </w:p>
        </w:tc>
        <w:tc>
          <w:tcPr>
            <w:tcW w:w="2186" w:type="dxa"/>
            <w:noWrap/>
            <w:hideMark/>
          </w:tcPr>
          <w:p w:rsidR="009B6704" w:rsidRPr="00EB49AE" w:rsidRDefault="009B6704">
            <w:pPr>
              <w:spacing w:after="200" w:line="276" w:lineRule="auto"/>
            </w:pPr>
            <w:r w:rsidRPr="00471E14">
              <w:t xml:space="preserve">Assessment and Plan  </w:t>
            </w:r>
          </w:p>
        </w:tc>
        <w:tc>
          <w:tcPr>
            <w:tcW w:w="2610" w:type="dxa"/>
            <w:hideMark/>
          </w:tcPr>
          <w:p w:rsidR="009B6704" w:rsidRPr="00EB49AE" w:rsidRDefault="009B6704">
            <w:pPr>
              <w:spacing w:after="200" w:line="276" w:lineRule="auto"/>
            </w:pPr>
            <w:r w:rsidRPr="00471E14">
              <w:t xml:space="preserve">Assessment of patients conditions and expectations/goals of care </w:t>
            </w:r>
          </w:p>
        </w:tc>
        <w:tc>
          <w:tcPr>
            <w:tcW w:w="3060" w:type="dxa"/>
          </w:tcPr>
          <w:p w:rsidR="009B6704" w:rsidRPr="00EB49AE" w:rsidRDefault="009B6704">
            <w:pPr>
              <w:spacing w:after="200" w:line="276" w:lineRule="auto"/>
            </w:pPr>
          </w:p>
        </w:tc>
      </w:tr>
      <w:tr w:rsidR="009B6704" w:rsidRPr="00EB49AE" w:rsidTr="00975461">
        <w:trPr>
          <w:trHeight w:val="611"/>
        </w:trPr>
        <w:tc>
          <w:tcPr>
            <w:tcW w:w="892" w:type="dxa"/>
            <w:noWrap/>
            <w:hideMark/>
          </w:tcPr>
          <w:p w:rsidR="009B6704" w:rsidRPr="00EB49AE" w:rsidRDefault="009B6704">
            <w:pPr>
              <w:spacing w:after="200" w:line="276" w:lineRule="auto"/>
            </w:pPr>
            <w:r w:rsidRPr="00471E14">
              <w:t>T.CC.27</w:t>
            </w:r>
          </w:p>
        </w:tc>
        <w:tc>
          <w:tcPr>
            <w:tcW w:w="2186" w:type="dxa"/>
            <w:noWrap/>
            <w:hideMark/>
          </w:tcPr>
          <w:p w:rsidR="009B6704" w:rsidRPr="00EB49AE" w:rsidRDefault="009B6704">
            <w:pPr>
              <w:spacing w:after="200" w:line="276" w:lineRule="auto"/>
            </w:pPr>
            <w:r w:rsidRPr="00471E14">
              <w:t xml:space="preserve">Plan of Care  </w:t>
            </w:r>
          </w:p>
        </w:tc>
        <w:tc>
          <w:tcPr>
            <w:tcW w:w="2610" w:type="dxa"/>
            <w:hideMark/>
          </w:tcPr>
          <w:p w:rsidR="009B6704" w:rsidRPr="00EB49AE" w:rsidRDefault="009B6704">
            <w:pPr>
              <w:spacing w:after="200" w:line="276" w:lineRule="auto"/>
            </w:pPr>
            <w:r w:rsidRPr="00471E14">
              <w:t xml:space="preserve">Proposed interventions and procedures for patient </w:t>
            </w:r>
          </w:p>
        </w:tc>
        <w:tc>
          <w:tcPr>
            <w:tcW w:w="3060" w:type="dxa"/>
          </w:tcPr>
          <w:p w:rsidR="009B6704" w:rsidRPr="00EB49AE" w:rsidRDefault="009B6704">
            <w:pPr>
              <w:spacing w:after="200" w:line="276" w:lineRule="auto"/>
            </w:pPr>
          </w:p>
        </w:tc>
      </w:tr>
      <w:tr w:rsidR="009B6704" w:rsidRPr="00EB49AE" w:rsidTr="00975461">
        <w:trPr>
          <w:trHeight w:val="800"/>
        </w:trPr>
        <w:tc>
          <w:tcPr>
            <w:tcW w:w="892" w:type="dxa"/>
            <w:noWrap/>
            <w:hideMark/>
          </w:tcPr>
          <w:p w:rsidR="009B6704" w:rsidRPr="00EB49AE" w:rsidRDefault="009B6704">
            <w:pPr>
              <w:spacing w:after="200" w:line="276" w:lineRule="auto"/>
            </w:pPr>
            <w:r w:rsidRPr="00471E14">
              <w:t>T.CC.28</w:t>
            </w:r>
          </w:p>
        </w:tc>
        <w:tc>
          <w:tcPr>
            <w:tcW w:w="2186" w:type="dxa"/>
            <w:noWrap/>
            <w:hideMark/>
          </w:tcPr>
          <w:p w:rsidR="009B6704" w:rsidRPr="00EB49AE" w:rsidRDefault="009B6704">
            <w:pPr>
              <w:spacing w:after="200" w:line="276" w:lineRule="auto"/>
            </w:pPr>
            <w:r w:rsidRPr="00471E14">
              <w:t xml:space="preserve">Family History  </w:t>
            </w:r>
          </w:p>
        </w:tc>
        <w:tc>
          <w:tcPr>
            <w:tcW w:w="2610" w:type="dxa"/>
            <w:hideMark/>
          </w:tcPr>
          <w:p w:rsidR="009B6704" w:rsidRPr="00EB49AE" w:rsidRDefault="009B6704">
            <w:pPr>
              <w:spacing w:after="200" w:line="276" w:lineRule="auto"/>
            </w:pPr>
            <w:r w:rsidRPr="00471E14">
              <w:t xml:space="preserve">Dates with Disease Suffered, Age of Death, other genetic information </w:t>
            </w:r>
          </w:p>
        </w:tc>
        <w:tc>
          <w:tcPr>
            <w:tcW w:w="3060" w:type="dxa"/>
          </w:tcPr>
          <w:p w:rsidR="009B6704" w:rsidRPr="00EB49AE" w:rsidRDefault="009B6704">
            <w:pPr>
              <w:spacing w:after="200" w:line="276" w:lineRule="auto"/>
            </w:pPr>
          </w:p>
        </w:tc>
      </w:tr>
      <w:tr w:rsidR="009B6704" w:rsidRPr="00EB49AE" w:rsidTr="00975461">
        <w:trPr>
          <w:trHeight w:val="791"/>
        </w:trPr>
        <w:tc>
          <w:tcPr>
            <w:tcW w:w="892" w:type="dxa"/>
            <w:noWrap/>
            <w:hideMark/>
          </w:tcPr>
          <w:p w:rsidR="009B6704" w:rsidRPr="00EB49AE" w:rsidRDefault="009B6704">
            <w:pPr>
              <w:spacing w:after="200" w:line="276" w:lineRule="auto"/>
            </w:pPr>
            <w:r w:rsidRPr="00471E14">
              <w:t>T.CC.29</w:t>
            </w:r>
          </w:p>
        </w:tc>
        <w:tc>
          <w:tcPr>
            <w:tcW w:w="2186" w:type="dxa"/>
            <w:noWrap/>
            <w:hideMark/>
          </w:tcPr>
          <w:p w:rsidR="009B6704" w:rsidRPr="00EB49AE" w:rsidRDefault="009B6704">
            <w:pPr>
              <w:spacing w:after="200" w:line="276" w:lineRule="auto"/>
            </w:pPr>
            <w:r w:rsidRPr="00471E14">
              <w:t xml:space="preserve">Social History  </w:t>
            </w:r>
          </w:p>
        </w:tc>
        <w:tc>
          <w:tcPr>
            <w:tcW w:w="2610" w:type="dxa"/>
            <w:hideMark/>
          </w:tcPr>
          <w:p w:rsidR="009B6704" w:rsidRPr="00EB49AE" w:rsidRDefault="009B6704">
            <w:pPr>
              <w:spacing w:after="200" w:line="276" w:lineRule="auto"/>
            </w:pPr>
            <w:r w:rsidRPr="00471E14">
              <w:t xml:space="preserve">Patient's beliefs, home life, social/risky habits, family life, work history </w:t>
            </w:r>
          </w:p>
        </w:tc>
        <w:tc>
          <w:tcPr>
            <w:tcW w:w="3060" w:type="dxa"/>
          </w:tcPr>
          <w:p w:rsidR="009B6704" w:rsidRPr="00EB49AE" w:rsidRDefault="009B6704">
            <w:pPr>
              <w:spacing w:after="200" w:line="276" w:lineRule="auto"/>
            </w:pPr>
          </w:p>
        </w:tc>
      </w:tr>
      <w:tr w:rsidR="009B6704" w:rsidRPr="00EB49AE" w:rsidTr="00975461">
        <w:trPr>
          <w:trHeight w:val="512"/>
        </w:trPr>
        <w:tc>
          <w:tcPr>
            <w:tcW w:w="892" w:type="dxa"/>
            <w:noWrap/>
            <w:hideMark/>
          </w:tcPr>
          <w:p w:rsidR="009B6704" w:rsidRPr="00EB49AE" w:rsidRDefault="009B6704">
            <w:pPr>
              <w:spacing w:after="200" w:line="276" w:lineRule="auto"/>
            </w:pPr>
            <w:r w:rsidRPr="00471E14">
              <w:t>T.CC.30</w:t>
            </w:r>
          </w:p>
        </w:tc>
        <w:tc>
          <w:tcPr>
            <w:tcW w:w="2186" w:type="dxa"/>
            <w:noWrap/>
            <w:hideMark/>
          </w:tcPr>
          <w:p w:rsidR="009B6704" w:rsidRPr="00EB49AE" w:rsidRDefault="009B6704">
            <w:pPr>
              <w:spacing w:after="200" w:line="276" w:lineRule="auto"/>
            </w:pPr>
            <w:r w:rsidRPr="00471E14">
              <w:t xml:space="preserve">Encounters  </w:t>
            </w:r>
          </w:p>
        </w:tc>
        <w:tc>
          <w:tcPr>
            <w:tcW w:w="2610" w:type="dxa"/>
            <w:hideMark/>
          </w:tcPr>
          <w:p w:rsidR="009B6704" w:rsidRPr="00EB49AE" w:rsidRDefault="00527EA4">
            <w:pPr>
              <w:spacing w:after="200" w:line="276" w:lineRule="auto"/>
            </w:pPr>
            <w:r w:rsidRPr="00471E14">
              <w:t xml:space="preserve">Current and historical encounters; dates  </w:t>
            </w:r>
          </w:p>
        </w:tc>
        <w:tc>
          <w:tcPr>
            <w:tcW w:w="3060" w:type="dxa"/>
          </w:tcPr>
          <w:p w:rsidR="009B6704" w:rsidRPr="00EB49AE" w:rsidRDefault="00527EA4">
            <w:pPr>
              <w:spacing w:after="200" w:line="276" w:lineRule="auto"/>
            </w:pPr>
            <w:r>
              <w:t xml:space="preserve">This should be based on the visit ID and/or unique identifier. </w:t>
            </w:r>
          </w:p>
        </w:tc>
      </w:tr>
      <w:tr w:rsidR="009B6704" w:rsidRPr="00EB49AE" w:rsidTr="00975461">
        <w:trPr>
          <w:trHeight w:val="683"/>
        </w:trPr>
        <w:tc>
          <w:tcPr>
            <w:tcW w:w="892" w:type="dxa"/>
            <w:noWrap/>
            <w:hideMark/>
          </w:tcPr>
          <w:p w:rsidR="009B6704" w:rsidRPr="00EB49AE" w:rsidRDefault="009B6704">
            <w:pPr>
              <w:spacing w:after="200" w:line="276" w:lineRule="auto"/>
            </w:pPr>
            <w:r w:rsidRPr="00471E14">
              <w:t>T.CC.31</w:t>
            </w:r>
          </w:p>
        </w:tc>
        <w:tc>
          <w:tcPr>
            <w:tcW w:w="2186" w:type="dxa"/>
            <w:noWrap/>
            <w:hideMark/>
          </w:tcPr>
          <w:p w:rsidR="009B6704" w:rsidRPr="00EB49AE" w:rsidRDefault="009B6704">
            <w:pPr>
              <w:spacing w:after="200" w:line="276" w:lineRule="auto"/>
            </w:pPr>
            <w:r w:rsidRPr="00471E14">
              <w:t xml:space="preserve">Medical Equipment  </w:t>
            </w:r>
          </w:p>
        </w:tc>
        <w:tc>
          <w:tcPr>
            <w:tcW w:w="2610" w:type="dxa"/>
            <w:hideMark/>
          </w:tcPr>
          <w:p w:rsidR="009B6704" w:rsidRPr="00EB49AE" w:rsidRDefault="009B6704">
            <w:pPr>
              <w:spacing w:after="200" w:line="276" w:lineRule="auto"/>
            </w:pPr>
            <w:r w:rsidRPr="00471E14">
              <w:t xml:space="preserve">Implanted and External Medical Devices; Dates  </w:t>
            </w:r>
          </w:p>
        </w:tc>
        <w:tc>
          <w:tcPr>
            <w:tcW w:w="3060" w:type="dxa"/>
          </w:tcPr>
          <w:p w:rsidR="009B6704" w:rsidRPr="00EB49AE" w:rsidRDefault="009B6704">
            <w:pPr>
              <w:spacing w:after="200" w:line="276" w:lineRule="auto"/>
            </w:pPr>
          </w:p>
        </w:tc>
      </w:tr>
      <w:tr w:rsidR="009B6704" w:rsidRPr="00EB49AE" w:rsidTr="00975461">
        <w:trPr>
          <w:trHeight w:val="900"/>
        </w:trPr>
        <w:tc>
          <w:tcPr>
            <w:tcW w:w="892" w:type="dxa"/>
            <w:noWrap/>
            <w:hideMark/>
          </w:tcPr>
          <w:p w:rsidR="009B6704" w:rsidRPr="00EB49AE" w:rsidRDefault="009B6704">
            <w:pPr>
              <w:spacing w:after="200" w:line="276" w:lineRule="auto"/>
            </w:pPr>
            <w:r w:rsidRPr="00471E14">
              <w:t>T.CC.32</w:t>
            </w:r>
          </w:p>
        </w:tc>
        <w:tc>
          <w:tcPr>
            <w:tcW w:w="2186" w:type="dxa"/>
            <w:noWrap/>
            <w:hideMark/>
          </w:tcPr>
          <w:p w:rsidR="009B6704" w:rsidRPr="00EB49AE" w:rsidRDefault="009B6704">
            <w:pPr>
              <w:spacing w:after="200" w:line="276" w:lineRule="auto"/>
            </w:pPr>
            <w:r w:rsidRPr="00471E14">
              <w:t xml:space="preserve">Preoperative Diagnosis  </w:t>
            </w:r>
          </w:p>
        </w:tc>
        <w:tc>
          <w:tcPr>
            <w:tcW w:w="2610" w:type="dxa"/>
            <w:hideMark/>
          </w:tcPr>
          <w:p w:rsidR="009B6704" w:rsidRPr="00EB49AE" w:rsidRDefault="009B6704">
            <w:pPr>
              <w:spacing w:after="200" w:line="276" w:lineRule="auto"/>
            </w:pPr>
            <w:r w:rsidRPr="00471E14">
              <w:t xml:space="preserve">Diagnosis  (Date) assigned to patient prior to surgery </w:t>
            </w:r>
          </w:p>
        </w:tc>
        <w:tc>
          <w:tcPr>
            <w:tcW w:w="3060" w:type="dxa"/>
          </w:tcPr>
          <w:p w:rsidR="009B6704" w:rsidRPr="00EB49AE" w:rsidRDefault="009B6704">
            <w:pPr>
              <w:spacing w:after="200" w:line="276" w:lineRule="auto"/>
            </w:pPr>
          </w:p>
        </w:tc>
      </w:tr>
      <w:tr w:rsidR="009B6704" w:rsidRPr="00EB49AE" w:rsidTr="00975461">
        <w:trPr>
          <w:trHeight w:val="620"/>
        </w:trPr>
        <w:tc>
          <w:tcPr>
            <w:tcW w:w="892" w:type="dxa"/>
            <w:noWrap/>
            <w:hideMark/>
          </w:tcPr>
          <w:p w:rsidR="009B6704" w:rsidRPr="00EB49AE" w:rsidRDefault="009B6704">
            <w:pPr>
              <w:spacing w:after="200" w:line="276" w:lineRule="auto"/>
            </w:pPr>
            <w:r w:rsidRPr="00471E14">
              <w:t>T.CC.33</w:t>
            </w:r>
          </w:p>
        </w:tc>
        <w:tc>
          <w:tcPr>
            <w:tcW w:w="2186" w:type="dxa"/>
            <w:noWrap/>
            <w:hideMark/>
          </w:tcPr>
          <w:p w:rsidR="009B6704" w:rsidRPr="00EB49AE" w:rsidRDefault="009B6704">
            <w:pPr>
              <w:spacing w:after="200" w:line="276" w:lineRule="auto"/>
            </w:pPr>
            <w:r w:rsidRPr="00471E14">
              <w:t xml:space="preserve">Postoperative Diagnosis  </w:t>
            </w:r>
          </w:p>
        </w:tc>
        <w:tc>
          <w:tcPr>
            <w:tcW w:w="2610" w:type="dxa"/>
            <w:hideMark/>
          </w:tcPr>
          <w:p w:rsidR="009B6704" w:rsidRPr="00EB49AE" w:rsidRDefault="009B6704">
            <w:pPr>
              <w:spacing w:after="200" w:line="276" w:lineRule="auto"/>
            </w:pPr>
            <w:r w:rsidRPr="00471E14">
              <w:t>Diagnosis (Date) assigned to patient after surgery</w:t>
            </w:r>
          </w:p>
        </w:tc>
        <w:tc>
          <w:tcPr>
            <w:tcW w:w="3060" w:type="dxa"/>
          </w:tcPr>
          <w:p w:rsidR="009B6704" w:rsidRPr="00EB49AE" w:rsidRDefault="009B6704">
            <w:pPr>
              <w:spacing w:after="200" w:line="276" w:lineRule="auto"/>
            </w:pPr>
          </w:p>
        </w:tc>
      </w:tr>
      <w:tr w:rsidR="009B6704" w:rsidRPr="00EB49AE" w:rsidTr="00975461">
        <w:trPr>
          <w:trHeight w:val="791"/>
        </w:trPr>
        <w:tc>
          <w:tcPr>
            <w:tcW w:w="892" w:type="dxa"/>
            <w:noWrap/>
            <w:hideMark/>
          </w:tcPr>
          <w:p w:rsidR="009B6704" w:rsidRPr="00EB49AE" w:rsidRDefault="009B6704">
            <w:r w:rsidRPr="00EB49AE">
              <w:t>T.CC.34</w:t>
            </w:r>
          </w:p>
        </w:tc>
        <w:tc>
          <w:tcPr>
            <w:tcW w:w="2186" w:type="dxa"/>
            <w:noWrap/>
            <w:hideMark/>
          </w:tcPr>
          <w:p w:rsidR="009B6704" w:rsidRPr="00EB49AE" w:rsidRDefault="009B6704">
            <w:r w:rsidRPr="00EB49AE">
              <w:t xml:space="preserve">Surgery Description  </w:t>
            </w:r>
          </w:p>
        </w:tc>
        <w:tc>
          <w:tcPr>
            <w:tcW w:w="2610" w:type="dxa"/>
            <w:hideMark/>
          </w:tcPr>
          <w:p w:rsidR="009B6704" w:rsidRPr="00EB49AE" w:rsidRDefault="009B6704">
            <w:r w:rsidRPr="00EB49AE">
              <w:t xml:space="preserve">Particulars of Surgery (narrative) (images) </w:t>
            </w:r>
          </w:p>
        </w:tc>
        <w:tc>
          <w:tcPr>
            <w:tcW w:w="3060" w:type="dxa"/>
          </w:tcPr>
          <w:p w:rsidR="009B6704" w:rsidRPr="00EB49AE" w:rsidRDefault="009B6704">
            <w:pPr>
              <w:spacing w:after="200" w:line="276" w:lineRule="auto"/>
            </w:pPr>
          </w:p>
        </w:tc>
      </w:tr>
      <w:tr w:rsidR="009B6704" w:rsidRPr="00EB49AE" w:rsidTr="00975461">
        <w:trPr>
          <w:trHeight w:val="800"/>
        </w:trPr>
        <w:tc>
          <w:tcPr>
            <w:tcW w:w="892" w:type="dxa"/>
            <w:noWrap/>
            <w:hideMark/>
          </w:tcPr>
          <w:p w:rsidR="009B6704" w:rsidRPr="00EB49AE" w:rsidRDefault="009B6704">
            <w:pPr>
              <w:spacing w:after="200" w:line="276" w:lineRule="auto"/>
            </w:pPr>
            <w:r w:rsidRPr="00471E14">
              <w:t>T.CC.35</w:t>
            </w:r>
          </w:p>
        </w:tc>
        <w:tc>
          <w:tcPr>
            <w:tcW w:w="2186" w:type="dxa"/>
            <w:noWrap/>
            <w:hideMark/>
          </w:tcPr>
          <w:p w:rsidR="009B6704" w:rsidRPr="00EB49AE" w:rsidRDefault="009B6704">
            <w:pPr>
              <w:spacing w:after="200" w:line="276" w:lineRule="auto"/>
            </w:pPr>
            <w:r w:rsidRPr="00471E14">
              <w:t xml:space="preserve">Surgical Operation Note Findings  </w:t>
            </w:r>
          </w:p>
        </w:tc>
        <w:tc>
          <w:tcPr>
            <w:tcW w:w="2610" w:type="dxa"/>
            <w:hideMark/>
          </w:tcPr>
          <w:p w:rsidR="009B6704" w:rsidRPr="00EB49AE" w:rsidRDefault="009B6704">
            <w:pPr>
              <w:spacing w:after="200" w:line="276" w:lineRule="auto"/>
            </w:pPr>
            <w:r w:rsidRPr="00471E14">
              <w:t xml:space="preserve">Clinically significant observations found during surgery  </w:t>
            </w:r>
          </w:p>
        </w:tc>
        <w:tc>
          <w:tcPr>
            <w:tcW w:w="3060" w:type="dxa"/>
          </w:tcPr>
          <w:p w:rsidR="009B6704" w:rsidRPr="00EB49AE" w:rsidRDefault="009B6704">
            <w:pPr>
              <w:spacing w:after="200" w:line="276" w:lineRule="auto"/>
            </w:pPr>
          </w:p>
        </w:tc>
      </w:tr>
      <w:tr w:rsidR="009B6704" w:rsidRPr="00EB49AE" w:rsidTr="00975461">
        <w:trPr>
          <w:trHeight w:val="521"/>
        </w:trPr>
        <w:tc>
          <w:tcPr>
            <w:tcW w:w="892" w:type="dxa"/>
            <w:noWrap/>
            <w:hideMark/>
          </w:tcPr>
          <w:p w:rsidR="009B6704" w:rsidRPr="00EB49AE" w:rsidRDefault="009B6704">
            <w:pPr>
              <w:spacing w:after="200" w:line="276" w:lineRule="auto"/>
            </w:pPr>
            <w:r w:rsidRPr="00471E14">
              <w:t>T.CC.36</w:t>
            </w:r>
          </w:p>
        </w:tc>
        <w:tc>
          <w:tcPr>
            <w:tcW w:w="2186" w:type="dxa"/>
            <w:noWrap/>
            <w:hideMark/>
          </w:tcPr>
          <w:p w:rsidR="009B6704" w:rsidRPr="00EB49AE" w:rsidRDefault="009B6704">
            <w:pPr>
              <w:spacing w:after="200" w:line="276" w:lineRule="auto"/>
            </w:pPr>
            <w:r w:rsidRPr="00471E14">
              <w:t>Complications Section</w:t>
            </w:r>
          </w:p>
        </w:tc>
        <w:tc>
          <w:tcPr>
            <w:tcW w:w="2610" w:type="dxa"/>
            <w:hideMark/>
          </w:tcPr>
          <w:p w:rsidR="009B6704" w:rsidRPr="00EB49AE" w:rsidRDefault="009B6704">
            <w:pPr>
              <w:spacing w:after="200" w:line="276" w:lineRule="auto"/>
            </w:pPr>
            <w:r w:rsidRPr="00471E14">
              <w:t xml:space="preserve">Known risks or unidentified problems </w:t>
            </w:r>
          </w:p>
        </w:tc>
        <w:tc>
          <w:tcPr>
            <w:tcW w:w="3060" w:type="dxa"/>
          </w:tcPr>
          <w:p w:rsidR="009B6704" w:rsidRPr="00EB49AE" w:rsidRDefault="009B6704">
            <w:pPr>
              <w:spacing w:after="200" w:line="276" w:lineRule="auto"/>
            </w:pPr>
          </w:p>
        </w:tc>
      </w:tr>
      <w:tr w:rsidR="009B6704" w:rsidRPr="00EB49AE" w:rsidTr="00975461">
        <w:trPr>
          <w:trHeight w:val="611"/>
        </w:trPr>
        <w:tc>
          <w:tcPr>
            <w:tcW w:w="892" w:type="dxa"/>
            <w:noWrap/>
            <w:hideMark/>
          </w:tcPr>
          <w:p w:rsidR="009B6704" w:rsidRPr="00EB49AE" w:rsidRDefault="009B6704">
            <w:pPr>
              <w:spacing w:after="200" w:line="276" w:lineRule="auto"/>
            </w:pPr>
            <w:r w:rsidRPr="00471E14">
              <w:t>T.CC.37</w:t>
            </w:r>
          </w:p>
        </w:tc>
        <w:tc>
          <w:tcPr>
            <w:tcW w:w="2186" w:type="dxa"/>
            <w:noWrap/>
            <w:hideMark/>
          </w:tcPr>
          <w:p w:rsidR="009B6704" w:rsidRPr="00EB49AE" w:rsidRDefault="009B6704">
            <w:pPr>
              <w:spacing w:after="200" w:line="276" w:lineRule="auto"/>
            </w:pPr>
            <w:r w:rsidRPr="00471E14">
              <w:t>Operative Note Surgical Procedure</w:t>
            </w:r>
          </w:p>
        </w:tc>
        <w:tc>
          <w:tcPr>
            <w:tcW w:w="2610" w:type="dxa"/>
            <w:hideMark/>
          </w:tcPr>
          <w:p w:rsidR="009B6704" w:rsidRPr="00EB49AE" w:rsidRDefault="009B6704">
            <w:pPr>
              <w:spacing w:after="200" w:line="276" w:lineRule="auto"/>
            </w:pPr>
            <w:r w:rsidRPr="00471E14">
              <w:t xml:space="preserve">Date and Description of Procedure Performed </w:t>
            </w:r>
          </w:p>
        </w:tc>
        <w:tc>
          <w:tcPr>
            <w:tcW w:w="3060" w:type="dxa"/>
          </w:tcPr>
          <w:p w:rsidR="009B6704" w:rsidRPr="00EB49AE" w:rsidRDefault="009B6704">
            <w:pPr>
              <w:spacing w:after="200" w:line="276" w:lineRule="auto"/>
            </w:pPr>
          </w:p>
        </w:tc>
      </w:tr>
      <w:tr w:rsidR="009B6704" w:rsidRPr="00EB49AE" w:rsidTr="00975461">
        <w:trPr>
          <w:trHeight w:val="611"/>
        </w:trPr>
        <w:tc>
          <w:tcPr>
            <w:tcW w:w="892" w:type="dxa"/>
            <w:noWrap/>
            <w:hideMark/>
          </w:tcPr>
          <w:p w:rsidR="009B6704" w:rsidRPr="00EB49AE" w:rsidRDefault="009B6704">
            <w:pPr>
              <w:spacing w:after="200" w:line="276" w:lineRule="auto"/>
            </w:pPr>
            <w:r w:rsidRPr="00471E14">
              <w:lastRenderedPageBreak/>
              <w:t>TBD</w:t>
            </w:r>
          </w:p>
        </w:tc>
        <w:tc>
          <w:tcPr>
            <w:tcW w:w="2186" w:type="dxa"/>
            <w:noWrap/>
            <w:hideMark/>
          </w:tcPr>
          <w:p w:rsidR="009B6704" w:rsidRPr="00EB49AE" w:rsidRDefault="009B6704">
            <w:pPr>
              <w:spacing w:after="200" w:line="276" w:lineRule="auto"/>
            </w:pPr>
            <w:r w:rsidRPr="00471E14">
              <w:t>Procedures</w:t>
            </w:r>
          </w:p>
        </w:tc>
        <w:tc>
          <w:tcPr>
            <w:tcW w:w="2610" w:type="dxa"/>
            <w:hideMark/>
          </w:tcPr>
          <w:p w:rsidR="009B6704" w:rsidRPr="00EB49AE" w:rsidRDefault="009B6704">
            <w:pPr>
              <w:spacing w:after="200" w:line="276" w:lineRule="auto"/>
            </w:pPr>
          </w:p>
        </w:tc>
        <w:tc>
          <w:tcPr>
            <w:tcW w:w="3060" w:type="dxa"/>
          </w:tcPr>
          <w:p w:rsidR="009B6704" w:rsidRPr="00EB49AE" w:rsidRDefault="009B6704">
            <w:pPr>
              <w:spacing w:after="200" w:line="276" w:lineRule="auto"/>
            </w:pPr>
          </w:p>
        </w:tc>
      </w:tr>
      <w:tr w:rsidR="009B6704" w:rsidRPr="00EB49AE" w:rsidTr="00975461">
        <w:trPr>
          <w:trHeight w:val="611"/>
        </w:trPr>
        <w:tc>
          <w:tcPr>
            <w:tcW w:w="892" w:type="dxa"/>
            <w:noWrap/>
          </w:tcPr>
          <w:p w:rsidR="009B6704" w:rsidRPr="00EB49AE" w:rsidRDefault="009B6704">
            <w:pPr>
              <w:spacing w:after="200" w:line="276" w:lineRule="auto"/>
            </w:pPr>
            <w:r w:rsidRPr="00471E14">
              <w:t>TBD</w:t>
            </w:r>
          </w:p>
        </w:tc>
        <w:tc>
          <w:tcPr>
            <w:tcW w:w="2186" w:type="dxa"/>
            <w:noWrap/>
          </w:tcPr>
          <w:p w:rsidR="009B6704" w:rsidRPr="00EB49AE" w:rsidRDefault="00383E9D" w:rsidP="00383E9D">
            <w:pPr>
              <w:spacing w:after="200" w:line="276" w:lineRule="auto"/>
            </w:pPr>
            <w:r w:rsidRPr="00471E14">
              <w:t>Diagnosis</w:t>
            </w:r>
            <w:r>
              <w:t xml:space="preserve"> </w:t>
            </w:r>
            <w:r w:rsidR="00053B9D">
              <w:t xml:space="preserve">Type &amp; </w:t>
            </w:r>
            <w:r>
              <w:t>Code</w:t>
            </w:r>
          </w:p>
        </w:tc>
        <w:tc>
          <w:tcPr>
            <w:tcW w:w="2610" w:type="dxa"/>
          </w:tcPr>
          <w:p w:rsidR="009B6704" w:rsidRPr="00EB49AE" w:rsidRDefault="009B6704">
            <w:pPr>
              <w:spacing w:after="200" w:line="276" w:lineRule="auto"/>
            </w:pPr>
          </w:p>
        </w:tc>
        <w:tc>
          <w:tcPr>
            <w:tcW w:w="3060" w:type="dxa"/>
          </w:tcPr>
          <w:p w:rsidR="009B6704" w:rsidRPr="00EB49AE" w:rsidRDefault="00383E9D">
            <w:pPr>
              <w:spacing w:after="200" w:line="276" w:lineRule="auto"/>
            </w:pPr>
            <w:r>
              <w:t>Should include External Cause of Injury Code (e-codes and v-</w:t>
            </w:r>
            <w:r w:rsidR="005A67C3">
              <w:t xml:space="preserve"> </w:t>
            </w:r>
            <w:r>
              <w:t>codes)</w:t>
            </w:r>
          </w:p>
        </w:tc>
      </w:tr>
      <w:tr w:rsidR="00053B9D" w:rsidRPr="00EB49AE" w:rsidTr="00975461">
        <w:trPr>
          <w:trHeight w:val="611"/>
        </w:trPr>
        <w:tc>
          <w:tcPr>
            <w:tcW w:w="892" w:type="dxa"/>
            <w:noWrap/>
          </w:tcPr>
          <w:p w:rsidR="00053B9D" w:rsidRDefault="00053B9D">
            <w:r>
              <w:t>TBD</w:t>
            </w:r>
          </w:p>
        </w:tc>
        <w:tc>
          <w:tcPr>
            <w:tcW w:w="2186" w:type="dxa"/>
            <w:noWrap/>
          </w:tcPr>
          <w:p w:rsidR="00053B9D" w:rsidRDefault="00053B9D">
            <w:r>
              <w:t>Visit Date/Time</w:t>
            </w:r>
          </w:p>
        </w:tc>
        <w:tc>
          <w:tcPr>
            <w:tcW w:w="2610" w:type="dxa"/>
          </w:tcPr>
          <w:p w:rsidR="00053B9D" w:rsidRPr="00EB49AE" w:rsidRDefault="00053B9D"/>
        </w:tc>
        <w:tc>
          <w:tcPr>
            <w:tcW w:w="3060" w:type="dxa"/>
          </w:tcPr>
          <w:p w:rsidR="00053B9D" w:rsidRPr="00EB49AE" w:rsidRDefault="00053B9D"/>
        </w:tc>
      </w:tr>
      <w:tr w:rsidR="00383E9D" w:rsidRPr="00EB49AE" w:rsidTr="00975461">
        <w:trPr>
          <w:trHeight w:val="611"/>
        </w:trPr>
        <w:tc>
          <w:tcPr>
            <w:tcW w:w="892" w:type="dxa"/>
            <w:noWrap/>
          </w:tcPr>
          <w:p w:rsidR="00383E9D" w:rsidRPr="00471E14" w:rsidRDefault="00383E9D">
            <w:r>
              <w:t>TBD</w:t>
            </w:r>
          </w:p>
        </w:tc>
        <w:tc>
          <w:tcPr>
            <w:tcW w:w="2186" w:type="dxa"/>
            <w:noWrap/>
          </w:tcPr>
          <w:p w:rsidR="00383E9D" w:rsidRPr="00471E14" w:rsidRDefault="00383E9D">
            <w:r>
              <w:t>Laboratory Orders</w:t>
            </w:r>
          </w:p>
        </w:tc>
        <w:tc>
          <w:tcPr>
            <w:tcW w:w="2610" w:type="dxa"/>
          </w:tcPr>
          <w:p w:rsidR="00383E9D" w:rsidRPr="00EB49AE" w:rsidRDefault="00383E9D"/>
        </w:tc>
        <w:tc>
          <w:tcPr>
            <w:tcW w:w="3060" w:type="dxa"/>
          </w:tcPr>
          <w:p w:rsidR="00383E9D" w:rsidRPr="00EB49AE" w:rsidRDefault="00383E9D"/>
        </w:tc>
      </w:tr>
      <w:tr w:rsidR="009B6704" w:rsidRPr="00EB49AE" w:rsidTr="00975461">
        <w:trPr>
          <w:trHeight w:val="611"/>
        </w:trPr>
        <w:tc>
          <w:tcPr>
            <w:tcW w:w="892" w:type="dxa"/>
            <w:noWrap/>
          </w:tcPr>
          <w:p w:rsidR="009B6704" w:rsidRPr="00EB49AE" w:rsidRDefault="009B6704">
            <w:pPr>
              <w:spacing w:after="200" w:line="276" w:lineRule="auto"/>
            </w:pPr>
            <w:r w:rsidRPr="00471E14">
              <w:t>TBD</w:t>
            </w:r>
          </w:p>
        </w:tc>
        <w:tc>
          <w:tcPr>
            <w:tcW w:w="2186" w:type="dxa"/>
            <w:noWrap/>
          </w:tcPr>
          <w:p w:rsidR="009B6704" w:rsidRPr="00EB49AE" w:rsidRDefault="009B6704">
            <w:pPr>
              <w:spacing w:after="200" w:line="276" w:lineRule="auto"/>
            </w:pPr>
            <w:r w:rsidRPr="00471E14">
              <w:t>Laboratory Results</w:t>
            </w:r>
          </w:p>
        </w:tc>
        <w:tc>
          <w:tcPr>
            <w:tcW w:w="2610" w:type="dxa"/>
          </w:tcPr>
          <w:p w:rsidR="009B6704" w:rsidRPr="00EB49AE" w:rsidRDefault="009B6704">
            <w:pPr>
              <w:spacing w:after="200" w:line="276" w:lineRule="auto"/>
            </w:pPr>
          </w:p>
        </w:tc>
        <w:tc>
          <w:tcPr>
            <w:tcW w:w="3060" w:type="dxa"/>
          </w:tcPr>
          <w:p w:rsidR="009B6704" w:rsidRPr="00EB49AE" w:rsidRDefault="009B6704">
            <w:pPr>
              <w:spacing w:after="200" w:line="276" w:lineRule="auto"/>
            </w:pPr>
          </w:p>
        </w:tc>
      </w:tr>
      <w:tr w:rsidR="009B6704" w:rsidRPr="00EB49AE" w:rsidTr="00975461">
        <w:trPr>
          <w:trHeight w:val="611"/>
        </w:trPr>
        <w:tc>
          <w:tcPr>
            <w:tcW w:w="892" w:type="dxa"/>
            <w:noWrap/>
          </w:tcPr>
          <w:p w:rsidR="009B6704" w:rsidRPr="00EB49AE" w:rsidRDefault="009B6704">
            <w:pPr>
              <w:spacing w:after="200" w:line="276" w:lineRule="auto"/>
            </w:pPr>
            <w:r w:rsidRPr="00471E14">
              <w:t>TBD</w:t>
            </w:r>
          </w:p>
        </w:tc>
        <w:tc>
          <w:tcPr>
            <w:tcW w:w="2186" w:type="dxa"/>
            <w:noWrap/>
          </w:tcPr>
          <w:p w:rsidR="009B6704" w:rsidRPr="00EB49AE" w:rsidRDefault="009B6704">
            <w:pPr>
              <w:spacing w:after="200" w:line="276" w:lineRule="auto"/>
            </w:pPr>
            <w:r w:rsidRPr="00471E14">
              <w:rPr>
                <w:rFonts w:ascii="Calibri" w:hAnsi="Calibri" w:cs="Times New Roman"/>
              </w:rPr>
              <w:t>Security Information</w:t>
            </w:r>
          </w:p>
        </w:tc>
        <w:tc>
          <w:tcPr>
            <w:tcW w:w="2610" w:type="dxa"/>
          </w:tcPr>
          <w:p w:rsidR="009B6704" w:rsidRPr="00EB49AE" w:rsidRDefault="009B6704">
            <w:pPr>
              <w:spacing w:after="200" w:line="276" w:lineRule="auto"/>
            </w:pPr>
            <w:r w:rsidRPr="00471E14">
              <w:t>Requestor, Time to Return to Data Sources</w:t>
            </w:r>
            <w:r w:rsidR="00F0179B">
              <w:t>, Patient Consent</w:t>
            </w:r>
          </w:p>
        </w:tc>
        <w:tc>
          <w:tcPr>
            <w:tcW w:w="3060" w:type="dxa"/>
          </w:tcPr>
          <w:p w:rsidR="009B6704" w:rsidRPr="00EB49AE" w:rsidRDefault="009B6704">
            <w:pPr>
              <w:spacing w:after="200" w:line="276" w:lineRule="auto"/>
            </w:pPr>
          </w:p>
        </w:tc>
      </w:tr>
      <w:tr w:rsidR="009B6704" w:rsidRPr="00EB49AE" w:rsidTr="00975461">
        <w:trPr>
          <w:trHeight w:val="611"/>
        </w:trPr>
        <w:tc>
          <w:tcPr>
            <w:tcW w:w="892" w:type="dxa"/>
            <w:noWrap/>
          </w:tcPr>
          <w:p w:rsidR="009B6704" w:rsidRPr="00EB49AE" w:rsidRDefault="009B6704">
            <w:pPr>
              <w:spacing w:after="200" w:line="276" w:lineRule="auto"/>
            </w:pPr>
            <w:r w:rsidRPr="00471E14">
              <w:t>TBD</w:t>
            </w:r>
          </w:p>
        </w:tc>
        <w:tc>
          <w:tcPr>
            <w:tcW w:w="2186" w:type="dxa"/>
            <w:noWrap/>
          </w:tcPr>
          <w:p w:rsidR="009B6704" w:rsidRPr="00EB49AE" w:rsidRDefault="009B6704">
            <w:pPr>
              <w:spacing w:after="200" w:line="276" w:lineRule="auto"/>
              <w:rPr>
                <w:rFonts w:ascii="Calibri" w:hAnsi="Calibri" w:cs="Times New Roman"/>
              </w:rPr>
            </w:pPr>
            <w:r w:rsidRPr="00471E14">
              <w:rPr>
                <w:rFonts w:ascii="Calibri" w:hAnsi="Calibri" w:cs="Times New Roman"/>
              </w:rPr>
              <w:t>Care Setting</w:t>
            </w:r>
          </w:p>
        </w:tc>
        <w:tc>
          <w:tcPr>
            <w:tcW w:w="2610" w:type="dxa"/>
          </w:tcPr>
          <w:p w:rsidR="009B6704" w:rsidRPr="00EB49AE" w:rsidRDefault="00383E9D">
            <w:pPr>
              <w:spacing w:after="200" w:line="276" w:lineRule="auto"/>
            </w:pPr>
            <w:r w:rsidRPr="00471E14">
              <w:t xml:space="preserve"> Hospital, Inpatient</w:t>
            </w:r>
          </w:p>
        </w:tc>
        <w:tc>
          <w:tcPr>
            <w:tcW w:w="3060" w:type="dxa"/>
          </w:tcPr>
          <w:p w:rsidR="009B6704" w:rsidRPr="00EB49AE" w:rsidRDefault="009B6704">
            <w:pPr>
              <w:spacing w:after="200" w:line="276" w:lineRule="auto"/>
            </w:pPr>
          </w:p>
        </w:tc>
      </w:tr>
      <w:tr w:rsidR="009B6704" w:rsidRPr="00EB49AE" w:rsidTr="00383E9D">
        <w:trPr>
          <w:trHeight w:val="656"/>
        </w:trPr>
        <w:tc>
          <w:tcPr>
            <w:tcW w:w="892" w:type="dxa"/>
            <w:noWrap/>
          </w:tcPr>
          <w:p w:rsidR="009B6704" w:rsidRDefault="009B6704">
            <w:r>
              <w:t>TBD</w:t>
            </w:r>
          </w:p>
        </w:tc>
        <w:tc>
          <w:tcPr>
            <w:tcW w:w="2186" w:type="dxa"/>
            <w:noWrap/>
          </w:tcPr>
          <w:p w:rsidR="009B6704" w:rsidRDefault="009B6704">
            <w:pPr>
              <w:rPr>
                <w:rFonts w:ascii="Calibri" w:hAnsi="Calibri" w:cs="Times New Roman"/>
              </w:rPr>
            </w:pPr>
            <w:r>
              <w:rPr>
                <w:rFonts w:ascii="Calibri" w:hAnsi="Calibri" w:cs="Times New Roman"/>
              </w:rPr>
              <w:t>Facility Information</w:t>
            </w:r>
          </w:p>
        </w:tc>
        <w:tc>
          <w:tcPr>
            <w:tcW w:w="2610" w:type="dxa"/>
          </w:tcPr>
          <w:p w:rsidR="009B6704" w:rsidRDefault="009B6704" w:rsidP="005A67C3">
            <w:r>
              <w:t xml:space="preserve">Facility </w:t>
            </w:r>
            <w:r w:rsidR="000177A0">
              <w:t>ID, Facility</w:t>
            </w:r>
            <w:r>
              <w:t xml:space="preserve"> Name</w:t>
            </w:r>
            <w:r w:rsidR="005A67C3">
              <w:t xml:space="preserve">, </w:t>
            </w:r>
            <w:r w:rsidR="00383E9D">
              <w:t>Facility/Visit Type</w:t>
            </w:r>
          </w:p>
        </w:tc>
        <w:tc>
          <w:tcPr>
            <w:tcW w:w="3060" w:type="dxa"/>
          </w:tcPr>
          <w:p w:rsidR="009B6704" w:rsidRPr="00EB49AE" w:rsidRDefault="009B6704" w:rsidP="00383E9D"/>
        </w:tc>
      </w:tr>
      <w:tr w:rsidR="009B6704" w:rsidRPr="00EB49AE" w:rsidTr="00975461">
        <w:trPr>
          <w:trHeight w:val="611"/>
        </w:trPr>
        <w:tc>
          <w:tcPr>
            <w:tcW w:w="892" w:type="dxa"/>
            <w:noWrap/>
          </w:tcPr>
          <w:p w:rsidR="009B6704" w:rsidRDefault="009B6704">
            <w:r>
              <w:t>TBD</w:t>
            </w:r>
          </w:p>
        </w:tc>
        <w:tc>
          <w:tcPr>
            <w:tcW w:w="2186" w:type="dxa"/>
            <w:noWrap/>
          </w:tcPr>
          <w:p w:rsidR="009B6704" w:rsidRDefault="009B6704">
            <w:pPr>
              <w:rPr>
                <w:rFonts w:ascii="Calibri" w:hAnsi="Calibri" w:cs="Times New Roman"/>
              </w:rPr>
            </w:pPr>
            <w:r>
              <w:rPr>
                <w:rFonts w:ascii="Calibri" w:hAnsi="Calibri" w:cs="Times New Roman"/>
              </w:rPr>
              <w:t>Entity Information</w:t>
            </w:r>
          </w:p>
        </w:tc>
        <w:tc>
          <w:tcPr>
            <w:tcW w:w="2610" w:type="dxa"/>
          </w:tcPr>
          <w:p w:rsidR="009B6704" w:rsidRDefault="009B6704">
            <w:r>
              <w:t>Entity ID, Entity Name</w:t>
            </w:r>
          </w:p>
        </w:tc>
        <w:tc>
          <w:tcPr>
            <w:tcW w:w="3060" w:type="dxa"/>
          </w:tcPr>
          <w:p w:rsidR="009B6704" w:rsidRPr="00EB49AE" w:rsidRDefault="009B6704"/>
        </w:tc>
      </w:tr>
      <w:tr w:rsidR="009B6704" w:rsidRPr="00EB49AE" w:rsidTr="00975461">
        <w:trPr>
          <w:trHeight w:val="611"/>
        </w:trPr>
        <w:tc>
          <w:tcPr>
            <w:tcW w:w="892" w:type="dxa"/>
            <w:noWrap/>
          </w:tcPr>
          <w:p w:rsidR="009B6704" w:rsidRPr="00471E14" w:rsidRDefault="009B6704">
            <w:r>
              <w:t>TBD</w:t>
            </w:r>
          </w:p>
        </w:tc>
        <w:tc>
          <w:tcPr>
            <w:tcW w:w="2186" w:type="dxa"/>
            <w:noWrap/>
          </w:tcPr>
          <w:p w:rsidR="009B6704" w:rsidRPr="00471E14" w:rsidRDefault="009B6704">
            <w:pPr>
              <w:rPr>
                <w:rFonts w:ascii="Calibri" w:hAnsi="Calibri" w:cs="Times New Roman"/>
              </w:rPr>
            </w:pPr>
            <w:r>
              <w:rPr>
                <w:rFonts w:ascii="Calibri" w:hAnsi="Calibri" w:cs="Times New Roman"/>
              </w:rPr>
              <w:t>Functional Status</w:t>
            </w:r>
          </w:p>
        </w:tc>
        <w:tc>
          <w:tcPr>
            <w:tcW w:w="2610" w:type="dxa"/>
          </w:tcPr>
          <w:p w:rsidR="009B6704" w:rsidRPr="00471E14" w:rsidRDefault="009B6704">
            <w:r>
              <w:t xml:space="preserve">Activities of Daily Living like walking, bathing, smoking, drinking alcohol, etc. </w:t>
            </w:r>
          </w:p>
        </w:tc>
        <w:tc>
          <w:tcPr>
            <w:tcW w:w="3060" w:type="dxa"/>
          </w:tcPr>
          <w:p w:rsidR="009B6704" w:rsidRPr="00EB49AE" w:rsidRDefault="009B6704"/>
        </w:tc>
      </w:tr>
      <w:tr w:rsidR="009B6704" w:rsidRPr="00EB49AE" w:rsidTr="00975461">
        <w:trPr>
          <w:trHeight w:val="611"/>
        </w:trPr>
        <w:tc>
          <w:tcPr>
            <w:tcW w:w="892" w:type="dxa"/>
            <w:noWrap/>
          </w:tcPr>
          <w:p w:rsidR="009B6704" w:rsidRDefault="009B6704">
            <w:r>
              <w:t>TBD</w:t>
            </w:r>
          </w:p>
        </w:tc>
        <w:tc>
          <w:tcPr>
            <w:tcW w:w="2186" w:type="dxa"/>
            <w:noWrap/>
          </w:tcPr>
          <w:p w:rsidR="009B6704" w:rsidRDefault="009B6704">
            <w:pPr>
              <w:rPr>
                <w:rFonts w:ascii="Calibri" w:hAnsi="Calibri" w:cs="Times New Roman"/>
              </w:rPr>
            </w:pPr>
            <w:r>
              <w:rPr>
                <w:rFonts w:ascii="Calibri" w:hAnsi="Calibri" w:cs="Times New Roman"/>
              </w:rPr>
              <w:t>Enrollment/Observation Time</w:t>
            </w:r>
          </w:p>
        </w:tc>
        <w:tc>
          <w:tcPr>
            <w:tcW w:w="2610" w:type="dxa"/>
          </w:tcPr>
          <w:p w:rsidR="009B6704" w:rsidRDefault="009B6704">
            <w:r>
              <w:t>Start and Stop Date</w:t>
            </w:r>
          </w:p>
        </w:tc>
        <w:tc>
          <w:tcPr>
            <w:tcW w:w="3060" w:type="dxa"/>
          </w:tcPr>
          <w:p w:rsidR="009B6704" w:rsidRPr="00EB49AE" w:rsidRDefault="009B6704"/>
        </w:tc>
      </w:tr>
    </w:tbl>
    <w:p w:rsidR="00FD3290" w:rsidRPr="00EB49AE" w:rsidRDefault="00FD3290" w:rsidP="00FD3290">
      <w:pPr>
        <w:pStyle w:val="Caption"/>
        <w:jc w:val="center"/>
      </w:pPr>
      <w:bookmarkStart w:id="59" w:name="_Toc309221126"/>
      <w:r w:rsidRPr="00EB49AE">
        <w:t xml:space="preserve">Table </w:t>
      </w:r>
      <w:fldSimple w:instr=" SEQ Table \* ARABIC ">
        <w:r w:rsidR="000F28A1">
          <w:rPr>
            <w:noProof/>
          </w:rPr>
          <w:t>11</w:t>
        </w:r>
      </w:fldSimple>
      <w:r w:rsidR="00044C05">
        <w:t>.</w:t>
      </w:r>
      <w:r w:rsidR="00471E14" w:rsidRPr="00471E14">
        <w:t xml:space="preserve"> Standardized Computable Data Elements</w:t>
      </w:r>
      <w:bookmarkEnd w:id="59"/>
    </w:p>
    <w:p w:rsidR="00545B68" w:rsidRDefault="00DF65F9">
      <w:pPr>
        <w:pStyle w:val="Heading3"/>
      </w:pPr>
      <w:bookmarkStart w:id="60" w:name="_Toc309224665"/>
      <w:r>
        <w:t>1</w:t>
      </w:r>
      <w:r w:rsidR="00330D12">
        <w:t>3</w:t>
      </w:r>
      <w:r>
        <w:t>.4.2 Structured Data Elements for Expanded Analysis</w:t>
      </w:r>
      <w:bookmarkEnd w:id="60"/>
      <w:r>
        <w:t xml:space="preserve"> </w:t>
      </w:r>
    </w:p>
    <w:p w:rsidR="00545B68" w:rsidRPr="0012737E" w:rsidRDefault="00ED72B4" w:rsidP="00D6466D">
      <w:r w:rsidRPr="00D6466D">
        <w:t>This table is a supplement to table 13.4.1. It provides additional data elements required for the Expanded Analysis User Story and describes how they are to be used in constructing a query response</w:t>
      </w:r>
      <w:r w:rsidR="000177A0" w:rsidRPr="00D6466D">
        <w:t>.</w:t>
      </w:r>
      <w:r w:rsidRPr="00D6466D">
        <w:t xml:space="preserve">   These data elements (or derived ranges of data elements) are used for cross tabulated cell counts in the numerator and denominators as listed in Section 10.2.3.</w:t>
      </w:r>
    </w:p>
    <w:tbl>
      <w:tblPr>
        <w:tblW w:w="86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3240"/>
        <w:gridCol w:w="3945"/>
      </w:tblGrid>
      <w:tr w:rsidR="00DF65F9" w:rsidRPr="00DF65F9" w:rsidTr="002433CE">
        <w:trPr>
          <w:trHeight w:val="539"/>
          <w:tblHeader/>
        </w:trPr>
        <w:tc>
          <w:tcPr>
            <w:tcW w:w="1455" w:type="dxa"/>
            <w:shd w:val="clear" w:color="auto" w:fill="548DD4" w:themeFill="text2" w:themeFillTint="99"/>
            <w:vAlign w:val="center"/>
            <w:hideMark/>
          </w:tcPr>
          <w:p w:rsidR="00DF65F9" w:rsidRPr="00DF65F9" w:rsidRDefault="00DF65F9" w:rsidP="002433CE">
            <w:pPr>
              <w:spacing w:after="0" w:line="240" w:lineRule="auto"/>
              <w:jc w:val="center"/>
              <w:rPr>
                <w:rFonts w:eastAsia="Times New Roman" w:cs="Arial"/>
                <w:b/>
                <w:bCs/>
                <w:color w:val="FFFFFF" w:themeColor="background1"/>
              </w:rPr>
            </w:pPr>
            <w:r w:rsidRPr="00DF65F9">
              <w:rPr>
                <w:rFonts w:eastAsia="Times New Roman" w:cs="Arial"/>
                <w:b/>
                <w:bCs/>
                <w:color w:val="FFFFFF" w:themeColor="background1"/>
              </w:rPr>
              <w:t>Data Element</w:t>
            </w:r>
          </w:p>
        </w:tc>
        <w:tc>
          <w:tcPr>
            <w:tcW w:w="3240" w:type="dxa"/>
            <w:shd w:val="clear" w:color="auto" w:fill="548DD4" w:themeFill="text2" w:themeFillTint="99"/>
            <w:vAlign w:val="center"/>
            <w:hideMark/>
          </w:tcPr>
          <w:p w:rsidR="0053352E" w:rsidRDefault="00DF65F9">
            <w:pPr>
              <w:spacing w:after="0" w:line="240" w:lineRule="auto"/>
              <w:jc w:val="center"/>
              <w:rPr>
                <w:rFonts w:eastAsia="Times New Roman" w:cs="Arial"/>
                <w:b/>
                <w:bCs/>
                <w:color w:val="FFFFFF" w:themeColor="background1"/>
              </w:rPr>
            </w:pPr>
            <w:r w:rsidRPr="00DF65F9">
              <w:rPr>
                <w:rFonts w:eastAsia="Times New Roman" w:cs="Arial"/>
                <w:b/>
                <w:bCs/>
                <w:color w:val="FFFFFF" w:themeColor="background1"/>
              </w:rPr>
              <w:t>Definition</w:t>
            </w:r>
          </w:p>
        </w:tc>
        <w:tc>
          <w:tcPr>
            <w:tcW w:w="3960" w:type="dxa"/>
            <w:shd w:val="clear" w:color="auto" w:fill="548DD4" w:themeFill="text2" w:themeFillTint="99"/>
            <w:vAlign w:val="center"/>
            <w:hideMark/>
          </w:tcPr>
          <w:p w:rsidR="0053352E" w:rsidRDefault="00DF65F9">
            <w:pPr>
              <w:spacing w:after="0" w:line="240" w:lineRule="auto"/>
              <w:jc w:val="center"/>
              <w:rPr>
                <w:rFonts w:eastAsia="Times New Roman" w:cs="Arial"/>
                <w:b/>
                <w:bCs/>
                <w:color w:val="FFFFFF" w:themeColor="background1"/>
              </w:rPr>
            </w:pPr>
            <w:r w:rsidRPr="00DF65F9">
              <w:rPr>
                <w:rFonts w:eastAsia="Times New Roman" w:cs="Arial"/>
                <w:b/>
                <w:bCs/>
                <w:color w:val="FFFFFF" w:themeColor="background1"/>
              </w:rPr>
              <w:t>Notes</w:t>
            </w:r>
            <w:r w:rsidR="00FE08CF">
              <w:rPr>
                <w:rFonts w:eastAsia="Times New Roman" w:cs="Arial"/>
                <w:b/>
                <w:bCs/>
                <w:color w:val="FFFFFF" w:themeColor="background1"/>
              </w:rPr>
              <w:t xml:space="preserve"> </w:t>
            </w:r>
          </w:p>
        </w:tc>
      </w:tr>
      <w:tr w:rsidR="00DF65F9" w:rsidRPr="00DF65F9" w:rsidTr="00F56CA7">
        <w:trPr>
          <w:trHeight w:val="480"/>
        </w:trPr>
        <w:tc>
          <w:tcPr>
            <w:tcW w:w="1455" w:type="dxa"/>
            <w:shd w:val="clear" w:color="000000" w:fill="FFFFFF"/>
            <w:hideMark/>
          </w:tcPr>
          <w:p w:rsidR="00DF65F9" w:rsidRPr="00D6466D" w:rsidRDefault="005D29CF" w:rsidP="00D6466D">
            <w:pPr>
              <w:rPr>
                <w:rFonts w:eastAsia="Times New Roman"/>
              </w:rPr>
            </w:pPr>
            <w:r w:rsidRPr="00D6466D">
              <w:rPr>
                <w:rFonts w:eastAsia="Times New Roman"/>
              </w:rPr>
              <w:t>Provider</w:t>
            </w:r>
          </w:p>
        </w:tc>
        <w:tc>
          <w:tcPr>
            <w:tcW w:w="3240" w:type="dxa"/>
            <w:shd w:val="clear" w:color="000000" w:fill="FFFFFF"/>
            <w:hideMark/>
          </w:tcPr>
          <w:p w:rsidR="00DF65F9" w:rsidRPr="00D6466D" w:rsidRDefault="005D29CF" w:rsidP="00D6466D">
            <w:pPr>
              <w:rPr>
                <w:rFonts w:eastAsia="Times New Roman"/>
                <w:color w:val="FF0000"/>
              </w:rPr>
            </w:pPr>
            <w:r w:rsidRPr="00D6466D">
              <w:rPr>
                <w:rFonts w:eastAsia="Times New Roman"/>
                <w:color w:val="FF0000"/>
              </w:rPr>
              <w:t> </w:t>
            </w:r>
          </w:p>
        </w:tc>
        <w:tc>
          <w:tcPr>
            <w:tcW w:w="3960" w:type="dxa"/>
            <w:shd w:val="clear" w:color="000000" w:fill="FFFFFF"/>
            <w:hideMark/>
          </w:tcPr>
          <w:p w:rsidR="00DF65F9" w:rsidRPr="00D6466D" w:rsidRDefault="005D29CF" w:rsidP="00D6466D">
            <w:pPr>
              <w:rPr>
                <w:rFonts w:eastAsia="Times New Roman"/>
              </w:rPr>
            </w:pPr>
            <w:r w:rsidRPr="00D6466D">
              <w:rPr>
                <w:rFonts w:eastAsia="Times New Roman"/>
              </w:rPr>
              <w:t>Obtain total counts for patients that were seen by a  provider</w:t>
            </w:r>
          </w:p>
        </w:tc>
      </w:tr>
      <w:tr w:rsidR="00DF65F9" w:rsidRPr="00DF65F9" w:rsidTr="00F56CA7">
        <w:trPr>
          <w:trHeight w:val="480"/>
        </w:trPr>
        <w:tc>
          <w:tcPr>
            <w:tcW w:w="1455" w:type="dxa"/>
            <w:shd w:val="clear" w:color="000000" w:fill="FFFFFF"/>
            <w:hideMark/>
          </w:tcPr>
          <w:p w:rsidR="00DF65F9" w:rsidRPr="00D6466D" w:rsidRDefault="005D29CF" w:rsidP="00D6466D">
            <w:pPr>
              <w:rPr>
                <w:rFonts w:eastAsia="Times New Roman"/>
              </w:rPr>
            </w:pPr>
            <w:r w:rsidRPr="00D6466D">
              <w:rPr>
                <w:rFonts w:eastAsia="Times New Roman"/>
              </w:rPr>
              <w:t>Age</w:t>
            </w:r>
          </w:p>
        </w:tc>
        <w:tc>
          <w:tcPr>
            <w:tcW w:w="3240" w:type="dxa"/>
            <w:shd w:val="clear" w:color="000000" w:fill="FFFFFF"/>
            <w:hideMark/>
          </w:tcPr>
          <w:p w:rsidR="00DF65F9" w:rsidRPr="00D6466D" w:rsidRDefault="005D29CF" w:rsidP="00D6466D">
            <w:pPr>
              <w:rPr>
                <w:rFonts w:eastAsia="Times New Roman"/>
                <w:color w:val="FF0000"/>
              </w:rPr>
            </w:pPr>
            <w:r w:rsidRPr="00D6466D">
              <w:rPr>
                <w:rFonts w:eastAsia="Times New Roman"/>
                <w:color w:val="FF0000"/>
              </w:rPr>
              <w:t> </w:t>
            </w:r>
          </w:p>
        </w:tc>
        <w:tc>
          <w:tcPr>
            <w:tcW w:w="3960" w:type="dxa"/>
            <w:shd w:val="clear" w:color="000000" w:fill="FFFFFF"/>
            <w:hideMark/>
          </w:tcPr>
          <w:p w:rsidR="00DF65F9" w:rsidRPr="00D6466D" w:rsidRDefault="005D29CF" w:rsidP="00D6466D">
            <w:pPr>
              <w:rPr>
                <w:rFonts w:eastAsia="Times New Roman"/>
              </w:rPr>
            </w:pPr>
            <w:r w:rsidRPr="00D6466D">
              <w:rPr>
                <w:rFonts w:eastAsia="Times New Roman"/>
              </w:rPr>
              <w:t xml:space="preserve">Obtain total counts for patients that fall </w:t>
            </w:r>
            <w:r w:rsidRPr="00D6466D">
              <w:rPr>
                <w:rFonts w:eastAsia="Times New Roman"/>
              </w:rPr>
              <w:lastRenderedPageBreak/>
              <w:t>into identified age ranges</w:t>
            </w:r>
          </w:p>
        </w:tc>
      </w:tr>
      <w:tr w:rsidR="00DF65F9" w:rsidRPr="00DF65F9" w:rsidTr="00F56CA7">
        <w:trPr>
          <w:trHeight w:val="480"/>
        </w:trPr>
        <w:tc>
          <w:tcPr>
            <w:tcW w:w="1455" w:type="dxa"/>
            <w:shd w:val="clear" w:color="000000" w:fill="FFFFFF"/>
            <w:hideMark/>
          </w:tcPr>
          <w:p w:rsidR="00DF65F9" w:rsidRPr="00D6466D" w:rsidRDefault="005D29CF" w:rsidP="00D6466D">
            <w:pPr>
              <w:rPr>
                <w:rFonts w:eastAsia="Times New Roman"/>
              </w:rPr>
            </w:pPr>
            <w:r w:rsidRPr="00D6466D">
              <w:rPr>
                <w:rFonts w:eastAsia="Times New Roman"/>
              </w:rPr>
              <w:lastRenderedPageBreak/>
              <w:t>Zip Code</w:t>
            </w:r>
            <w:r w:rsidR="00E20D2E" w:rsidRPr="00D6466D">
              <w:rPr>
                <w:rFonts w:eastAsia="Times New Roman"/>
              </w:rPr>
              <w:t xml:space="preserve"> (5 digits)</w:t>
            </w:r>
          </w:p>
        </w:tc>
        <w:tc>
          <w:tcPr>
            <w:tcW w:w="3240" w:type="dxa"/>
            <w:shd w:val="clear" w:color="000000" w:fill="FFFFFF"/>
            <w:hideMark/>
          </w:tcPr>
          <w:p w:rsidR="00DF65F9" w:rsidRPr="00D6466D" w:rsidRDefault="005D29CF" w:rsidP="00D6466D">
            <w:pPr>
              <w:rPr>
                <w:rFonts w:eastAsia="Times New Roman"/>
                <w:color w:val="FF0000"/>
              </w:rPr>
            </w:pPr>
            <w:r w:rsidRPr="00D6466D">
              <w:rPr>
                <w:rFonts w:eastAsia="Times New Roman"/>
                <w:color w:val="FF0000"/>
              </w:rPr>
              <w:t> </w:t>
            </w:r>
          </w:p>
        </w:tc>
        <w:tc>
          <w:tcPr>
            <w:tcW w:w="3960" w:type="dxa"/>
            <w:shd w:val="clear" w:color="000000" w:fill="FFFFFF"/>
            <w:hideMark/>
          </w:tcPr>
          <w:p w:rsidR="00383E9D" w:rsidRPr="00D6466D" w:rsidRDefault="005D29CF" w:rsidP="00D6466D">
            <w:pPr>
              <w:rPr>
                <w:rFonts w:eastAsia="Times New Roman"/>
              </w:rPr>
            </w:pPr>
            <w:r w:rsidRPr="00D6466D">
              <w:rPr>
                <w:rFonts w:eastAsia="Times New Roman"/>
              </w:rPr>
              <w:t>Obtain total counts for patients that fall into identified zip code ranges</w:t>
            </w:r>
          </w:p>
        </w:tc>
      </w:tr>
      <w:tr w:rsidR="00DF65F9" w:rsidRPr="00DF65F9" w:rsidTr="00F56CA7">
        <w:trPr>
          <w:trHeight w:val="480"/>
        </w:trPr>
        <w:tc>
          <w:tcPr>
            <w:tcW w:w="1455" w:type="dxa"/>
            <w:shd w:val="clear" w:color="000000" w:fill="FFFFFF"/>
            <w:hideMark/>
          </w:tcPr>
          <w:p w:rsidR="00DF65F9" w:rsidRPr="00D6466D" w:rsidRDefault="005D29CF" w:rsidP="00D6466D">
            <w:pPr>
              <w:rPr>
                <w:rFonts w:eastAsia="Times New Roman"/>
              </w:rPr>
            </w:pPr>
            <w:r w:rsidRPr="00D6466D">
              <w:rPr>
                <w:rFonts w:eastAsia="Times New Roman"/>
              </w:rPr>
              <w:t>Gender</w:t>
            </w:r>
          </w:p>
        </w:tc>
        <w:tc>
          <w:tcPr>
            <w:tcW w:w="3240" w:type="dxa"/>
            <w:shd w:val="clear" w:color="000000" w:fill="FFFFFF"/>
            <w:hideMark/>
          </w:tcPr>
          <w:p w:rsidR="00DF65F9" w:rsidRPr="00D6466D" w:rsidRDefault="005D29CF" w:rsidP="00D6466D">
            <w:pPr>
              <w:rPr>
                <w:rFonts w:eastAsia="Times New Roman"/>
                <w:color w:val="FF0000"/>
              </w:rPr>
            </w:pPr>
            <w:r w:rsidRPr="00D6466D">
              <w:rPr>
                <w:rFonts w:eastAsia="Times New Roman"/>
                <w:color w:val="FF0000"/>
              </w:rPr>
              <w:t> </w:t>
            </w:r>
          </w:p>
        </w:tc>
        <w:tc>
          <w:tcPr>
            <w:tcW w:w="3960" w:type="dxa"/>
            <w:shd w:val="clear" w:color="000000" w:fill="FFFFFF"/>
            <w:hideMark/>
          </w:tcPr>
          <w:p w:rsidR="00DF65F9" w:rsidRPr="00D6466D" w:rsidRDefault="005D29CF" w:rsidP="00D6466D">
            <w:pPr>
              <w:rPr>
                <w:rFonts w:eastAsia="Times New Roman"/>
              </w:rPr>
            </w:pPr>
            <w:r w:rsidRPr="00D6466D">
              <w:rPr>
                <w:rFonts w:eastAsia="Times New Roman"/>
              </w:rPr>
              <w:t xml:space="preserve">Obtain total counts for patients based on gender. </w:t>
            </w:r>
          </w:p>
        </w:tc>
      </w:tr>
      <w:tr w:rsidR="00DF65F9" w:rsidRPr="00DF65F9" w:rsidTr="00F56CA7">
        <w:trPr>
          <w:trHeight w:val="1500"/>
        </w:trPr>
        <w:tc>
          <w:tcPr>
            <w:tcW w:w="1455" w:type="dxa"/>
            <w:shd w:val="clear" w:color="000000" w:fill="FFFFFF"/>
            <w:hideMark/>
          </w:tcPr>
          <w:p w:rsidR="00DF65F9" w:rsidRPr="00D6466D" w:rsidRDefault="005D29CF" w:rsidP="00D6466D">
            <w:pPr>
              <w:rPr>
                <w:rFonts w:eastAsia="Times New Roman"/>
              </w:rPr>
            </w:pPr>
            <w:r w:rsidRPr="00D6466D">
              <w:rPr>
                <w:rFonts w:eastAsia="Times New Roman"/>
              </w:rPr>
              <w:t>Ethnicity</w:t>
            </w:r>
          </w:p>
        </w:tc>
        <w:tc>
          <w:tcPr>
            <w:tcW w:w="3240" w:type="dxa"/>
            <w:shd w:val="clear" w:color="auto" w:fill="auto"/>
            <w:hideMark/>
          </w:tcPr>
          <w:p w:rsidR="00DF65F9" w:rsidRPr="00D6466D" w:rsidRDefault="005D29CF" w:rsidP="00D6466D">
            <w:pPr>
              <w:rPr>
                <w:rFonts w:eastAsia="Times New Roman" w:cs="Times New Roman"/>
              </w:rPr>
            </w:pPr>
            <w:r w:rsidRPr="00D6466D">
              <w:rPr>
                <w:rFonts w:eastAsia="Times New Roman" w:cs="Times New Roman"/>
              </w:rPr>
              <w:t>Ethnicity is a term that extends the concept of race. The coding of ethnicity is aligned with public health and other federal reporting standards of the CDC and the Census Bureau.</w:t>
            </w:r>
          </w:p>
        </w:tc>
        <w:tc>
          <w:tcPr>
            <w:tcW w:w="3960" w:type="dxa"/>
            <w:shd w:val="clear" w:color="000000" w:fill="FFFFFF"/>
            <w:hideMark/>
          </w:tcPr>
          <w:p w:rsidR="00DF65F9" w:rsidRPr="00D6466D" w:rsidRDefault="005D29CF" w:rsidP="00D6466D">
            <w:pPr>
              <w:rPr>
                <w:rFonts w:eastAsia="Times New Roman"/>
              </w:rPr>
            </w:pPr>
            <w:r w:rsidRPr="00D6466D">
              <w:rPr>
                <w:rFonts w:eastAsia="Times New Roman"/>
              </w:rPr>
              <w:t>Obtain total counts for patients that fall into identified Ethnicity categories</w:t>
            </w:r>
          </w:p>
        </w:tc>
      </w:tr>
      <w:tr w:rsidR="00DF65F9" w:rsidRPr="00DF65F9" w:rsidTr="00D6466D">
        <w:trPr>
          <w:trHeight w:val="1601"/>
        </w:trPr>
        <w:tc>
          <w:tcPr>
            <w:tcW w:w="1455" w:type="dxa"/>
            <w:shd w:val="clear" w:color="000000" w:fill="FFFFFF"/>
            <w:hideMark/>
          </w:tcPr>
          <w:p w:rsidR="00DF65F9" w:rsidRPr="00D6466D" w:rsidRDefault="005D29CF" w:rsidP="00D6466D">
            <w:pPr>
              <w:rPr>
                <w:rFonts w:eastAsia="Times New Roman"/>
              </w:rPr>
            </w:pPr>
            <w:r w:rsidRPr="00D6466D">
              <w:rPr>
                <w:rFonts w:eastAsia="Times New Roman"/>
              </w:rPr>
              <w:t>Race</w:t>
            </w:r>
          </w:p>
        </w:tc>
        <w:tc>
          <w:tcPr>
            <w:tcW w:w="3240" w:type="dxa"/>
            <w:shd w:val="clear" w:color="auto" w:fill="auto"/>
            <w:hideMark/>
          </w:tcPr>
          <w:p w:rsidR="00DF65F9" w:rsidRPr="00D6466D" w:rsidRDefault="005D29CF" w:rsidP="00D6466D">
            <w:pPr>
              <w:rPr>
                <w:rFonts w:eastAsia="Times New Roman" w:cs="Times New Roman"/>
              </w:rPr>
            </w:pPr>
            <w:r w:rsidRPr="00D6466D">
              <w:rPr>
                <w:rFonts w:eastAsia="Times New Roman" w:cs="Times New Roman"/>
              </w:rPr>
              <w:t>Race is usually a single valued term that may be constant over that patient's lifetime. . The coding of race is aligned with public health and other federal reporting standards of the CDC and the Census Bureau. Typically the patient is the source of the content of this element. However, the individual may opt to omit race.</w:t>
            </w:r>
          </w:p>
        </w:tc>
        <w:tc>
          <w:tcPr>
            <w:tcW w:w="3960" w:type="dxa"/>
            <w:shd w:val="clear" w:color="000000" w:fill="FFFFFF"/>
            <w:hideMark/>
          </w:tcPr>
          <w:p w:rsidR="00DF65F9" w:rsidRPr="00D6466D" w:rsidRDefault="005D29CF" w:rsidP="00D6466D">
            <w:pPr>
              <w:rPr>
                <w:rFonts w:eastAsia="Times New Roman"/>
              </w:rPr>
            </w:pPr>
            <w:r w:rsidRPr="00D6466D">
              <w:rPr>
                <w:rFonts w:eastAsia="Times New Roman"/>
              </w:rPr>
              <w:t xml:space="preserve">Obtain total counts for patients that fall into identified Race categories, multiple races need to be supported. </w:t>
            </w:r>
          </w:p>
        </w:tc>
      </w:tr>
      <w:tr w:rsidR="00DF65F9" w:rsidRPr="00DF65F9" w:rsidTr="00F56CA7">
        <w:trPr>
          <w:trHeight w:val="240"/>
        </w:trPr>
        <w:tc>
          <w:tcPr>
            <w:tcW w:w="1455" w:type="dxa"/>
            <w:shd w:val="clear" w:color="000000" w:fill="FFFFFF"/>
            <w:hideMark/>
          </w:tcPr>
          <w:p w:rsidR="00DF65F9" w:rsidRPr="00D6466D" w:rsidRDefault="00DF65F9" w:rsidP="00DF65F9">
            <w:pPr>
              <w:spacing w:after="0" w:line="240" w:lineRule="auto"/>
              <w:rPr>
                <w:rFonts w:eastAsia="Times New Roman" w:cs="Arial"/>
                <w:color w:val="000000"/>
              </w:rPr>
            </w:pPr>
            <w:r w:rsidRPr="00D6466D">
              <w:rPr>
                <w:rFonts w:eastAsia="Times New Roman" w:cs="Arial"/>
                <w:color w:val="000000"/>
              </w:rPr>
              <w:t>Last Seen</w:t>
            </w:r>
          </w:p>
        </w:tc>
        <w:tc>
          <w:tcPr>
            <w:tcW w:w="3240" w:type="dxa"/>
            <w:shd w:val="clear" w:color="000000" w:fill="FFFFFF"/>
            <w:hideMark/>
          </w:tcPr>
          <w:p w:rsidR="00DF65F9" w:rsidRPr="00D6466D" w:rsidRDefault="00DF65F9" w:rsidP="00DF65F9">
            <w:pPr>
              <w:spacing w:after="0" w:line="240" w:lineRule="auto"/>
              <w:rPr>
                <w:rFonts w:eastAsia="Times New Roman" w:cs="Arial"/>
                <w:color w:val="000000"/>
              </w:rPr>
            </w:pPr>
            <w:r w:rsidRPr="00D6466D">
              <w:rPr>
                <w:rFonts w:eastAsia="Times New Roman" w:cs="Arial"/>
                <w:color w:val="000000"/>
              </w:rPr>
              <w:t>Date of last outpatient or inpatient encounter.</w:t>
            </w:r>
          </w:p>
        </w:tc>
        <w:tc>
          <w:tcPr>
            <w:tcW w:w="3960" w:type="dxa"/>
            <w:shd w:val="clear" w:color="000000" w:fill="FFFFFF"/>
            <w:hideMark/>
          </w:tcPr>
          <w:p w:rsidR="00DF65F9" w:rsidRPr="00D6466D" w:rsidRDefault="00DF65F9" w:rsidP="00DF65F9">
            <w:pPr>
              <w:spacing w:after="0" w:line="240" w:lineRule="auto"/>
              <w:rPr>
                <w:rFonts w:eastAsia="Times New Roman" w:cs="Arial"/>
                <w:color w:val="000000"/>
              </w:rPr>
            </w:pPr>
            <w:r w:rsidRPr="00D6466D">
              <w:rPr>
                <w:rFonts w:eastAsia="Times New Roman" w:cs="Arial"/>
                <w:color w:val="000000"/>
              </w:rPr>
              <w:t> </w:t>
            </w:r>
          </w:p>
        </w:tc>
      </w:tr>
      <w:tr w:rsidR="00DF65F9" w:rsidRPr="00DF65F9" w:rsidTr="00F56CA7">
        <w:trPr>
          <w:trHeight w:val="24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Alive</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Y/N</w:t>
            </w:r>
            <w:r w:rsidR="001D7E4B">
              <w:rPr>
                <w:rFonts w:eastAsia="Times New Roman" w:cs="Arial"/>
                <w:color w:val="000000"/>
              </w:rPr>
              <w:t>/Unknown</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Was the patient alive during the time of the query?</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Diagnosis Code (Diabetes)</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Diabetes diagnosis codes that indicate either Type I or Type II</w:t>
            </w:r>
            <w:r w:rsidR="006F2746">
              <w:rPr>
                <w:rFonts w:eastAsia="Times New Roman" w:cs="Arial"/>
                <w:color w:val="000000"/>
              </w:rPr>
              <w:t>, Diagnosis Status (Inactive or Active)</w:t>
            </w:r>
          </w:p>
        </w:tc>
        <w:tc>
          <w:tcPr>
            <w:tcW w:w="3960" w:type="dxa"/>
            <w:shd w:val="clear" w:color="000000" w:fill="FFFFFF"/>
            <w:hideMark/>
          </w:tcPr>
          <w:p w:rsidR="00E42834" w:rsidRDefault="00E42834" w:rsidP="00DF65F9">
            <w:pPr>
              <w:spacing w:after="0" w:line="240" w:lineRule="auto"/>
              <w:rPr>
                <w:rFonts w:eastAsia="Times New Roman" w:cs="Arial"/>
              </w:rPr>
            </w:pPr>
            <w:r w:rsidRPr="00951B44">
              <w:rPr>
                <w:rFonts w:eastAsia="Times New Roman" w:cs="Arial"/>
              </w:rPr>
              <w:t>Obtain total counts for patients that have identified Diabetes diagnosis codes</w:t>
            </w:r>
            <w:r w:rsidR="002E21F0">
              <w:rPr>
                <w:rFonts w:eastAsia="Times New Roman" w:cs="Arial"/>
              </w:rPr>
              <w:t>.</w:t>
            </w:r>
          </w:p>
          <w:p w:rsidR="00DF65F9" w:rsidRPr="005846D7" w:rsidRDefault="00DF65F9" w:rsidP="00DF65F9">
            <w:pPr>
              <w:spacing w:after="0" w:line="240" w:lineRule="auto"/>
              <w:rPr>
                <w:rFonts w:eastAsia="Times New Roman" w:cs="Arial"/>
              </w:rPr>
            </w:pPr>
          </w:p>
        </w:tc>
      </w:tr>
      <w:tr w:rsidR="00DF65F9" w:rsidRPr="00DF65F9" w:rsidTr="00F56CA7">
        <w:trPr>
          <w:trHeight w:val="72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Insurance Coverage (Y/N)</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rPr>
              <w:t>Does patient have some type of insurance coverage? Y</w:t>
            </w:r>
            <w:r w:rsidRPr="00DF65F9">
              <w:rPr>
                <w:rFonts w:eastAsia="Times New Roman" w:cs="Arial"/>
                <w:color w:val="000000"/>
              </w:rPr>
              <w:t xml:space="preserve">es or No. </w:t>
            </w:r>
          </w:p>
        </w:tc>
        <w:tc>
          <w:tcPr>
            <w:tcW w:w="3960" w:type="dxa"/>
            <w:shd w:val="clear" w:color="000000" w:fill="FFFFFF"/>
            <w:hideMark/>
          </w:tcPr>
          <w:p w:rsidR="00DF65F9" w:rsidRPr="005846D7" w:rsidRDefault="00DF65F9" w:rsidP="00DF65F9">
            <w:pPr>
              <w:spacing w:after="0" w:line="240" w:lineRule="auto"/>
              <w:rPr>
                <w:rFonts w:eastAsia="Times New Roman" w:cs="Arial"/>
              </w:rPr>
            </w:pPr>
            <w:r w:rsidRPr="005846D7">
              <w:rPr>
                <w:rFonts w:eastAsia="Times New Roman" w:cs="Arial"/>
              </w:rPr>
              <w:t>Obtain total counts of patients that have insurance as well as counts of patients that do not have insurance</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Insurance Type</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xml:space="preserve">The category that the patients' insurance coverage falls into - Commercial, Federal, or State </w:t>
            </w:r>
          </w:p>
        </w:tc>
        <w:tc>
          <w:tcPr>
            <w:tcW w:w="3960" w:type="dxa"/>
            <w:shd w:val="clear" w:color="000000" w:fill="FFFFFF"/>
            <w:hideMark/>
          </w:tcPr>
          <w:p w:rsidR="00DF65F9" w:rsidRPr="005846D7" w:rsidRDefault="00DF65F9" w:rsidP="00DF65F9">
            <w:pPr>
              <w:spacing w:after="0" w:line="240" w:lineRule="auto"/>
              <w:rPr>
                <w:rFonts w:eastAsia="Times New Roman" w:cs="Arial"/>
              </w:rPr>
            </w:pPr>
            <w:r w:rsidRPr="005846D7">
              <w:rPr>
                <w:rFonts w:eastAsia="Times New Roman" w:cs="Arial"/>
              </w:rPr>
              <w:t>Obtain total counts of patients based on identified insurance types</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Time Period</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xml:space="preserve">The data range that query should return results for.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lastRenderedPageBreak/>
              <w:t>Practice</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The location name of where patient care was provided</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w:t>
            </w:r>
          </w:p>
        </w:tc>
      </w:tr>
      <w:tr w:rsidR="00DF65F9" w:rsidRPr="00DF65F9" w:rsidTr="00F56CA7">
        <w:trPr>
          <w:trHeight w:val="96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HbA1c</w:t>
            </w:r>
          </w:p>
        </w:tc>
        <w:tc>
          <w:tcPr>
            <w:tcW w:w="3240" w:type="dxa"/>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Counts for the following categories</w:t>
            </w:r>
            <w:r w:rsidRPr="00DF65F9">
              <w:rPr>
                <w:rFonts w:eastAsia="Times New Roman" w:cs="Arial"/>
              </w:rPr>
              <w:br/>
              <w:t>Count of patients with HbA1c &gt; 9.0 %</w:t>
            </w:r>
            <w:r w:rsidRPr="00DF65F9">
              <w:rPr>
                <w:rFonts w:eastAsia="Times New Roman" w:cs="Arial"/>
              </w:rPr>
              <w:br/>
              <w:t>Count of patients with HbA1c&lt; 8.0 %</w:t>
            </w:r>
            <w:r w:rsidRPr="00DF65F9">
              <w:rPr>
                <w:rFonts w:eastAsia="Times New Roman" w:cs="Arial"/>
              </w:rPr>
              <w:br/>
              <w:t>Count of patients with HbA1c&lt; 7.0 %</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xml:space="preserve">Systolic and Diastolic Blood Pressure </w:t>
            </w:r>
          </w:p>
        </w:tc>
        <w:tc>
          <w:tcPr>
            <w:tcW w:w="324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 of patients with BP ≥140/90 mm Hg</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Eye Examination</w:t>
            </w:r>
          </w:p>
        </w:tc>
        <w:tc>
          <w:tcPr>
            <w:tcW w:w="324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xml:space="preserve">Y/N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 of patients who have had an eye examination</w:t>
            </w:r>
          </w:p>
        </w:tc>
      </w:tr>
      <w:tr w:rsidR="00DF65F9" w:rsidRPr="00DF65F9" w:rsidTr="00F56CA7">
        <w:trPr>
          <w:trHeight w:val="48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Smoking Status</w:t>
            </w:r>
          </w:p>
        </w:tc>
        <w:tc>
          <w:tcPr>
            <w:tcW w:w="324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 xml:space="preserve">Y/N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 of patients who have had smoking status of a Yes or No</w:t>
            </w:r>
          </w:p>
        </w:tc>
      </w:tr>
      <w:tr w:rsidR="00DF65F9" w:rsidRPr="00DF65F9" w:rsidTr="00F56CA7">
        <w:trPr>
          <w:trHeight w:val="72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LDL</w:t>
            </w:r>
          </w:p>
        </w:tc>
        <w:tc>
          <w:tcPr>
            <w:tcW w:w="3240" w:type="dxa"/>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Counts for the following categories</w:t>
            </w:r>
            <w:r w:rsidRPr="00DF65F9">
              <w:rPr>
                <w:rFonts w:eastAsia="Times New Roman" w:cs="Arial"/>
              </w:rPr>
              <w:br/>
              <w:t>Count of patients with LDL ≥130 mg/dl</w:t>
            </w:r>
            <w:r w:rsidRPr="00DF65F9">
              <w:rPr>
                <w:rFonts w:eastAsia="Times New Roman" w:cs="Arial"/>
              </w:rPr>
              <w:br/>
              <w:t>Count of patients with LDL &lt;100 mg/dl</w:t>
            </w:r>
          </w:p>
        </w:tc>
      </w:tr>
      <w:tr w:rsidR="00DF65F9" w:rsidRPr="00DF65F9" w:rsidTr="00F56CA7">
        <w:trPr>
          <w:trHeight w:val="24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Microalbumin level</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xml:space="preserve">Y/N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Has it been completed? (Y/N)</w:t>
            </w:r>
          </w:p>
        </w:tc>
      </w:tr>
      <w:tr w:rsidR="00DF65F9" w:rsidRPr="00DF65F9" w:rsidTr="00F56CA7">
        <w:trPr>
          <w:trHeight w:val="96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Microalbumin result</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 of patients with Microalbumin &gt; 30 micrograms/mg Creatinine</w:t>
            </w:r>
            <w:r w:rsidRPr="00DF65F9">
              <w:rPr>
                <w:rFonts w:eastAsia="Times New Roman" w:cs="Arial"/>
              </w:rPr>
              <w:br/>
              <w:t>Count of patients with Microalbumin &lt; 30 micrograms/mg Creatinine</w:t>
            </w:r>
          </w:p>
        </w:tc>
      </w:tr>
      <w:tr w:rsidR="00DF65F9" w:rsidRPr="00DF65F9" w:rsidTr="00F56CA7">
        <w:trPr>
          <w:trHeight w:val="24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Foot Examination</w:t>
            </w:r>
          </w:p>
        </w:tc>
        <w:tc>
          <w:tcPr>
            <w:tcW w:w="3240" w:type="dxa"/>
            <w:shd w:val="clear" w:color="auto" w:fill="auto"/>
            <w:noWrap/>
            <w:hideMark/>
          </w:tcPr>
          <w:p w:rsidR="00DF65F9" w:rsidRPr="00DF65F9" w:rsidRDefault="00DF65F9" w:rsidP="00DF65F9">
            <w:pPr>
              <w:spacing w:after="0" w:line="240" w:lineRule="auto"/>
              <w:rPr>
                <w:rFonts w:eastAsia="Times New Roman" w:cs="Times New Roman"/>
                <w:color w:val="000000"/>
              </w:rPr>
            </w:pPr>
            <w:r w:rsidRPr="00DF65F9">
              <w:rPr>
                <w:rFonts w:eastAsia="Times New Roman" w:cs="Times New Roman"/>
                <w:color w:val="000000"/>
              </w:rPr>
              <w:t xml:space="preserve">Y/N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Has it been completed?  (Y/N)</w:t>
            </w:r>
          </w:p>
        </w:tc>
      </w:tr>
      <w:tr w:rsidR="00DF65F9" w:rsidRPr="00DF65F9" w:rsidTr="00F56CA7">
        <w:trPr>
          <w:trHeight w:val="240"/>
        </w:trPr>
        <w:tc>
          <w:tcPr>
            <w:tcW w:w="1455"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 xml:space="preserve">BMI </w:t>
            </w:r>
          </w:p>
        </w:tc>
        <w:tc>
          <w:tcPr>
            <w:tcW w:w="3240" w:type="dxa"/>
            <w:shd w:val="clear" w:color="000000" w:fill="FFFFFF"/>
            <w:hideMark/>
          </w:tcPr>
          <w:p w:rsidR="00DF65F9" w:rsidRPr="00DF65F9" w:rsidRDefault="00DF65F9" w:rsidP="00DF65F9">
            <w:pPr>
              <w:spacing w:after="0" w:line="240" w:lineRule="auto"/>
              <w:rPr>
                <w:rFonts w:eastAsia="Times New Roman" w:cs="Arial"/>
                <w:color w:val="FF0000"/>
              </w:rPr>
            </w:pPr>
            <w:r w:rsidRPr="00DF65F9">
              <w:rPr>
                <w:rFonts w:eastAsia="Times New Roman" w:cs="Arial"/>
                <w:color w:val="FF0000"/>
              </w:rPr>
              <w:t> </w:t>
            </w:r>
          </w:p>
        </w:tc>
        <w:tc>
          <w:tcPr>
            <w:tcW w:w="3960" w:type="dxa"/>
            <w:shd w:val="clear" w:color="000000" w:fill="FFFFFF"/>
            <w:hideMark/>
          </w:tcPr>
          <w:p w:rsidR="00DF65F9" w:rsidRPr="00DF65F9" w:rsidRDefault="00DF65F9" w:rsidP="00DF65F9">
            <w:pPr>
              <w:spacing w:after="0" w:line="240" w:lineRule="auto"/>
              <w:rPr>
                <w:rFonts w:eastAsia="Times New Roman" w:cs="Arial"/>
              </w:rPr>
            </w:pPr>
            <w:r w:rsidRPr="00DF65F9">
              <w:rPr>
                <w:rFonts w:eastAsia="Times New Roman" w:cs="Arial"/>
              </w:rPr>
              <w:t>Count of patients with BMI ≥ 25</w:t>
            </w:r>
          </w:p>
        </w:tc>
      </w:tr>
      <w:tr w:rsidR="00DF65F9" w:rsidRPr="00DF65F9" w:rsidTr="00F56CA7">
        <w:trPr>
          <w:trHeight w:val="480"/>
        </w:trPr>
        <w:tc>
          <w:tcPr>
            <w:tcW w:w="1455" w:type="dxa"/>
            <w:shd w:val="clear" w:color="000000" w:fill="FFFFFF"/>
            <w:hideMark/>
          </w:tcPr>
          <w:p w:rsidR="00DF65F9" w:rsidRPr="00DF65F9" w:rsidRDefault="00DF65F9" w:rsidP="006F2746">
            <w:pPr>
              <w:spacing w:after="0" w:line="240" w:lineRule="auto"/>
              <w:rPr>
                <w:rFonts w:eastAsia="Times New Roman" w:cs="Arial"/>
                <w:color w:val="000000"/>
              </w:rPr>
            </w:pPr>
            <w:r w:rsidRPr="00DF65F9">
              <w:rPr>
                <w:rFonts w:eastAsia="Times New Roman" w:cs="Arial"/>
                <w:color w:val="000000"/>
              </w:rPr>
              <w:t xml:space="preserve">Medication </w:t>
            </w:r>
          </w:p>
        </w:tc>
        <w:tc>
          <w:tcPr>
            <w:tcW w:w="3240" w:type="dxa"/>
            <w:shd w:val="clear" w:color="000000" w:fill="FFFFFF"/>
            <w:hideMark/>
          </w:tcPr>
          <w:p w:rsidR="00DF65F9" w:rsidRPr="00DF65F9" w:rsidRDefault="00DF65F9" w:rsidP="00DF65F9">
            <w:pPr>
              <w:spacing w:after="0" w:line="240" w:lineRule="auto"/>
              <w:rPr>
                <w:rFonts w:eastAsia="Times New Roman" w:cs="Arial"/>
                <w:color w:val="000000"/>
              </w:rPr>
            </w:pPr>
            <w:r w:rsidRPr="00DF65F9">
              <w:rPr>
                <w:rFonts w:eastAsia="Times New Roman" w:cs="Arial"/>
                <w:color w:val="000000"/>
              </w:rPr>
              <w:t>Statin, Aspirin, Ace Inhibitor/ARB</w:t>
            </w:r>
          </w:p>
        </w:tc>
        <w:tc>
          <w:tcPr>
            <w:tcW w:w="3960" w:type="dxa"/>
            <w:shd w:val="clear" w:color="000000" w:fill="FFFFFF"/>
            <w:hideMark/>
          </w:tcPr>
          <w:p w:rsidR="00545B68" w:rsidRDefault="00DF65F9">
            <w:pPr>
              <w:keepNext/>
              <w:spacing w:after="0" w:line="240" w:lineRule="auto"/>
              <w:rPr>
                <w:rFonts w:eastAsia="Times New Roman" w:cs="Arial"/>
                <w:color w:val="000000"/>
              </w:rPr>
            </w:pPr>
            <w:r w:rsidRPr="00DF65F9">
              <w:rPr>
                <w:rFonts w:eastAsia="Times New Roman" w:cs="Arial"/>
                <w:color w:val="000000"/>
              </w:rPr>
              <w:t xml:space="preserve">Results should pull how many patients are taking medications in the identified </w:t>
            </w:r>
            <w:r w:rsidR="006F2746">
              <w:rPr>
                <w:rFonts w:eastAsia="Times New Roman" w:cs="Arial"/>
                <w:color w:val="000000"/>
              </w:rPr>
              <w:t xml:space="preserve">class. </w:t>
            </w:r>
          </w:p>
          <w:p w:rsidR="006F2746" w:rsidRDefault="006F2746">
            <w:pPr>
              <w:keepNext/>
              <w:spacing w:after="0" w:line="240" w:lineRule="auto"/>
              <w:rPr>
                <w:rFonts w:eastAsia="Times New Roman" w:cs="Arial"/>
                <w:color w:val="000000"/>
              </w:rPr>
            </w:pPr>
          </w:p>
          <w:p w:rsidR="00E42834" w:rsidRDefault="00E42834">
            <w:pPr>
              <w:keepNext/>
              <w:spacing w:after="0" w:line="240" w:lineRule="auto"/>
              <w:rPr>
                <w:rFonts w:eastAsia="Times New Roman" w:cs="Arial"/>
                <w:color w:val="000000"/>
              </w:rPr>
            </w:pPr>
          </w:p>
          <w:p w:rsidR="00E42834" w:rsidRDefault="006F2746" w:rsidP="006F2746">
            <w:pPr>
              <w:keepNext/>
              <w:spacing w:after="0" w:line="240" w:lineRule="auto"/>
              <w:rPr>
                <w:rFonts w:eastAsia="Times New Roman" w:cs="Arial"/>
                <w:color w:val="000000"/>
              </w:rPr>
            </w:pPr>
            <w:r>
              <w:rPr>
                <w:rFonts w:eastAsia="Times New Roman" w:cs="Arial"/>
                <w:color w:val="000000"/>
              </w:rPr>
              <w:t>M</w:t>
            </w:r>
            <w:r w:rsidR="00E42834">
              <w:rPr>
                <w:rFonts w:eastAsia="Times New Roman" w:cs="Arial"/>
                <w:color w:val="000000"/>
              </w:rPr>
              <w:t xml:space="preserve">edications </w:t>
            </w:r>
            <w:r>
              <w:rPr>
                <w:rFonts w:eastAsia="Times New Roman" w:cs="Arial"/>
                <w:color w:val="000000"/>
              </w:rPr>
              <w:t xml:space="preserve">can also be </w:t>
            </w:r>
            <w:r w:rsidR="00E42834">
              <w:rPr>
                <w:rFonts w:eastAsia="Times New Roman" w:cs="Arial"/>
                <w:color w:val="000000"/>
              </w:rPr>
              <w:t xml:space="preserve">grouped as active, inactive, dispensed, ordered, etc. </w:t>
            </w:r>
          </w:p>
        </w:tc>
      </w:tr>
      <w:tr w:rsidR="00E42834" w:rsidRPr="00DF65F9" w:rsidTr="00F56CA7">
        <w:trPr>
          <w:trHeight w:val="480"/>
        </w:trPr>
        <w:tc>
          <w:tcPr>
            <w:tcW w:w="1455" w:type="dxa"/>
            <w:shd w:val="clear" w:color="000000" w:fill="FFFFFF"/>
          </w:tcPr>
          <w:p w:rsidR="00E42834" w:rsidRDefault="00E42834" w:rsidP="00E42834">
            <w:pPr>
              <w:spacing w:after="0" w:line="240" w:lineRule="auto"/>
              <w:rPr>
                <w:rFonts w:eastAsia="Times New Roman" w:cs="Arial"/>
                <w:color w:val="000000"/>
              </w:rPr>
            </w:pPr>
          </w:p>
        </w:tc>
        <w:tc>
          <w:tcPr>
            <w:tcW w:w="3240" w:type="dxa"/>
            <w:shd w:val="clear" w:color="000000" w:fill="FFFFFF"/>
          </w:tcPr>
          <w:p w:rsidR="00E42834" w:rsidRPr="00DF65F9" w:rsidRDefault="00E42834" w:rsidP="00DF65F9">
            <w:pPr>
              <w:spacing w:after="0" w:line="240" w:lineRule="auto"/>
              <w:rPr>
                <w:rFonts w:eastAsia="Times New Roman" w:cs="Arial"/>
                <w:color w:val="000000"/>
              </w:rPr>
            </w:pPr>
          </w:p>
        </w:tc>
        <w:tc>
          <w:tcPr>
            <w:tcW w:w="3960" w:type="dxa"/>
            <w:shd w:val="clear" w:color="000000" w:fill="FFFFFF"/>
          </w:tcPr>
          <w:p w:rsidR="00E42834" w:rsidRPr="00DF65F9" w:rsidRDefault="00E42834">
            <w:pPr>
              <w:keepNext/>
              <w:spacing w:after="0" w:line="240" w:lineRule="auto"/>
              <w:rPr>
                <w:rFonts w:eastAsia="Times New Roman" w:cs="Arial"/>
                <w:color w:val="000000"/>
              </w:rPr>
            </w:pPr>
          </w:p>
        </w:tc>
      </w:tr>
    </w:tbl>
    <w:p w:rsidR="00545B68" w:rsidRDefault="00763016">
      <w:pPr>
        <w:pStyle w:val="Caption"/>
        <w:jc w:val="center"/>
      </w:pPr>
      <w:bookmarkStart w:id="61" w:name="_Toc309221127"/>
      <w:r>
        <w:t xml:space="preserve">Table </w:t>
      </w:r>
      <w:fldSimple w:instr=" SEQ Table \* ARABIC ">
        <w:r w:rsidR="000F28A1">
          <w:rPr>
            <w:noProof/>
          </w:rPr>
          <w:t>12</w:t>
        </w:r>
      </w:fldSimple>
      <w:r w:rsidR="0063771B">
        <w:t xml:space="preserve">.  </w:t>
      </w:r>
      <w:r w:rsidRPr="007249FE">
        <w:t>Structured Data Elements for Expanded Analysis</w:t>
      </w:r>
      <w:bookmarkEnd w:id="61"/>
    </w:p>
    <w:p w:rsidR="00545B68" w:rsidRDefault="00DF65F9">
      <w:r>
        <w:br w:type="page"/>
      </w:r>
    </w:p>
    <w:p w:rsidR="00B026A1" w:rsidRPr="00EB49AE" w:rsidRDefault="00471E14" w:rsidP="00B026A1">
      <w:pPr>
        <w:pStyle w:val="Heading1"/>
      </w:pPr>
      <w:bookmarkStart w:id="62" w:name="_Toc309224666"/>
      <w:r w:rsidRPr="00471E14">
        <w:lastRenderedPageBreak/>
        <w:t>1</w:t>
      </w:r>
      <w:r w:rsidR="00330D12">
        <w:t>4</w:t>
      </w:r>
      <w:r w:rsidRPr="00471E14">
        <w:t>.0 Risks, Issues and Obstacles</w:t>
      </w:r>
      <w:bookmarkEnd w:id="62"/>
    </w:p>
    <w:p w:rsidR="00E21BB5" w:rsidRDefault="002C1CE7">
      <w:r>
        <w:t>As existing user stories expand and others are added to the Query</w:t>
      </w:r>
      <w:r w:rsidR="00F66BB8">
        <w:t xml:space="preserve"> Health Use Case numerous risks, issue </w:t>
      </w:r>
      <w:r>
        <w:t xml:space="preserve">and </w:t>
      </w:r>
      <w:r w:rsidR="00F66BB8">
        <w:t>obstacles</w:t>
      </w:r>
      <w:r>
        <w:t xml:space="preserve"> are likely to arise. This list is intended to be a starting point which will need further consideration as the Query Health network grows. Open issues that will need to be addressed as scale increases include:</w:t>
      </w:r>
    </w:p>
    <w:p w:rsidR="001D7E4B" w:rsidRPr="00EB49AE" w:rsidRDefault="00471E14" w:rsidP="001D7E4B">
      <w:pPr>
        <w:pStyle w:val="ListParagraph"/>
        <w:numPr>
          <w:ilvl w:val="0"/>
          <w:numId w:val="8"/>
        </w:numPr>
      </w:pPr>
      <w:r w:rsidRPr="00471E14">
        <w:t xml:space="preserve">Dependent on capability of EHR system to provide standardized data consistent with </w:t>
      </w:r>
      <w:r w:rsidR="001D7E4B" w:rsidRPr="00471E14">
        <w:t>CIM which will change with time</w:t>
      </w:r>
    </w:p>
    <w:p w:rsidR="00203514" w:rsidRPr="00EB49AE" w:rsidRDefault="00471E14" w:rsidP="00380006">
      <w:pPr>
        <w:pStyle w:val="ListParagraph"/>
        <w:numPr>
          <w:ilvl w:val="0"/>
          <w:numId w:val="8"/>
        </w:numPr>
      </w:pPr>
      <w:r w:rsidRPr="00471E14">
        <w:t>Timing and transition from Stage 1 to Stage 2 requirements including:</w:t>
      </w:r>
    </w:p>
    <w:p w:rsidR="00203514" w:rsidRPr="00EB49AE" w:rsidRDefault="00471E14" w:rsidP="00380006">
      <w:pPr>
        <w:pStyle w:val="ListParagraph"/>
        <w:numPr>
          <w:ilvl w:val="1"/>
          <w:numId w:val="8"/>
        </w:numPr>
      </w:pPr>
      <w:r w:rsidRPr="00471E14">
        <w:t>C32 to CDA Consolidation for MU Stage 2 and proposed constraints on code sets</w:t>
      </w:r>
    </w:p>
    <w:p w:rsidR="00203514" w:rsidRPr="00EB49AE" w:rsidRDefault="00471E14" w:rsidP="00380006">
      <w:pPr>
        <w:pStyle w:val="ListParagraph"/>
        <w:numPr>
          <w:ilvl w:val="1"/>
          <w:numId w:val="8"/>
        </w:numPr>
      </w:pPr>
      <w:r w:rsidRPr="00471E14">
        <w:t>New clinical quality measures</w:t>
      </w:r>
    </w:p>
    <w:p w:rsidR="00203514" w:rsidRPr="00EB49AE" w:rsidRDefault="00471E14" w:rsidP="00380006">
      <w:pPr>
        <w:pStyle w:val="ListParagraph"/>
        <w:numPr>
          <w:ilvl w:val="1"/>
          <w:numId w:val="8"/>
        </w:numPr>
      </w:pPr>
      <w:r w:rsidRPr="00471E14">
        <w:t xml:space="preserve">Potential use of metadata tagging </w:t>
      </w:r>
    </w:p>
    <w:p w:rsidR="00203514" w:rsidRPr="00EB49AE" w:rsidRDefault="00471E14" w:rsidP="00380006">
      <w:pPr>
        <w:pStyle w:val="ListParagraph"/>
        <w:numPr>
          <w:ilvl w:val="1"/>
          <w:numId w:val="8"/>
        </w:numPr>
      </w:pPr>
      <w:r w:rsidRPr="00471E14">
        <w:t>Changes to public health, surveillance and adverse reporting standards</w:t>
      </w:r>
    </w:p>
    <w:p w:rsidR="00203514" w:rsidRPr="00EB49AE" w:rsidRDefault="00471E14" w:rsidP="00380006">
      <w:pPr>
        <w:pStyle w:val="ListParagraph"/>
        <w:numPr>
          <w:ilvl w:val="0"/>
          <w:numId w:val="8"/>
        </w:numPr>
      </w:pPr>
      <w:r w:rsidRPr="00471E14">
        <w:t>Existence of a Extractor/Aggregator Function within or associated with an EHR</w:t>
      </w:r>
    </w:p>
    <w:p w:rsidR="00E21BB5" w:rsidRDefault="00F66BB8">
      <w:pPr>
        <w:pStyle w:val="ListParagraph"/>
        <w:numPr>
          <w:ilvl w:val="0"/>
          <w:numId w:val="15"/>
        </w:numPr>
        <w:ind w:left="720"/>
      </w:pPr>
      <w:r>
        <w:t>Economic s</w:t>
      </w:r>
      <w:r w:rsidRPr="00D0245B">
        <w:t xml:space="preserve">ustainability </w:t>
      </w:r>
      <w:r>
        <w:t>issues, including:</w:t>
      </w:r>
    </w:p>
    <w:p w:rsidR="00E21BB5" w:rsidRDefault="00F66BB8">
      <w:pPr>
        <w:pStyle w:val="ListParagraph"/>
        <w:numPr>
          <w:ilvl w:val="1"/>
          <w:numId w:val="8"/>
        </w:numPr>
        <w:ind w:left="1080"/>
      </w:pPr>
      <w:r>
        <w:t>Who is responsible for payment</w:t>
      </w:r>
    </w:p>
    <w:p w:rsidR="00E21BB5" w:rsidRDefault="00F66BB8">
      <w:pPr>
        <w:pStyle w:val="ListParagraph"/>
        <w:numPr>
          <w:ilvl w:val="1"/>
          <w:numId w:val="8"/>
        </w:numPr>
        <w:ind w:left="1080"/>
      </w:pPr>
      <w:r>
        <w:t xml:space="preserve">Financial and cost avoidance incentives </w:t>
      </w:r>
    </w:p>
    <w:p w:rsidR="00E21BB5" w:rsidRDefault="00F66BB8">
      <w:pPr>
        <w:pStyle w:val="ListParagraph"/>
        <w:numPr>
          <w:ilvl w:val="1"/>
          <w:numId w:val="8"/>
        </w:numPr>
        <w:ind w:left="1080"/>
      </w:pPr>
      <w:r>
        <w:t xml:space="preserve">Proof of lower transaction costs and added value to all stakeholders (it is likely that some stakeholders will benefit more than others) </w:t>
      </w:r>
    </w:p>
    <w:p w:rsidR="00E21BB5" w:rsidRDefault="00F66BB8">
      <w:pPr>
        <w:pStyle w:val="ListParagraph"/>
        <w:numPr>
          <w:ilvl w:val="1"/>
          <w:numId w:val="8"/>
        </w:numPr>
        <w:ind w:left="1080"/>
      </w:pPr>
      <w:r>
        <w:t>Net value of Query Health Network considering</w:t>
      </w:r>
    </w:p>
    <w:p w:rsidR="00E21BB5" w:rsidRDefault="00F66BB8">
      <w:pPr>
        <w:pStyle w:val="ListParagraph"/>
        <w:numPr>
          <w:ilvl w:val="2"/>
          <w:numId w:val="8"/>
        </w:numPr>
        <w:ind w:left="1800"/>
      </w:pPr>
      <w:r>
        <w:t>Start-up costs</w:t>
      </w:r>
    </w:p>
    <w:p w:rsidR="00E21BB5" w:rsidRDefault="00F66BB8">
      <w:pPr>
        <w:pStyle w:val="ListParagraph"/>
        <w:numPr>
          <w:ilvl w:val="2"/>
          <w:numId w:val="8"/>
        </w:numPr>
        <w:ind w:left="1800"/>
      </w:pPr>
      <w:r>
        <w:t>Ongoing costs</w:t>
      </w:r>
    </w:p>
    <w:p w:rsidR="00E21BB5" w:rsidRDefault="00F66BB8">
      <w:pPr>
        <w:pStyle w:val="ListParagraph"/>
        <w:numPr>
          <w:ilvl w:val="2"/>
          <w:numId w:val="8"/>
        </w:numPr>
        <w:ind w:left="1800"/>
      </w:pPr>
      <w:r>
        <w:t>Expected return or value to network participants</w:t>
      </w:r>
    </w:p>
    <w:p w:rsidR="00E21BB5" w:rsidRDefault="00F66BB8">
      <w:pPr>
        <w:pStyle w:val="ListParagraph"/>
        <w:numPr>
          <w:ilvl w:val="0"/>
          <w:numId w:val="15"/>
        </w:numPr>
        <w:ind w:left="720"/>
      </w:pPr>
      <w:r w:rsidRPr="00D0245B">
        <w:t>Organization, management and coordination</w:t>
      </w:r>
      <w:r>
        <w:t xml:space="preserve"> issues, including:</w:t>
      </w:r>
    </w:p>
    <w:p w:rsidR="00E21BB5" w:rsidRDefault="00DB4CBC">
      <w:pPr>
        <w:pStyle w:val="ListParagraph"/>
        <w:numPr>
          <w:ilvl w:val="1"/>
          <w:numId w:val="8"/>
        </w:numPr>
        <w:ind w:left="1080"/>
      </w:pPr>
      <w:r>
        <w:t>CIM</w:t>
      </w:r>
      <w:r w:rsidR="00F66BB8" w:rsidRPr="00D0245B">
        <w:t xml:space="preserve"> agreement, maintenance and enhancements</w:t>
      </w:r>
    </w:p>
    <w:p w:rsidR="00E21BB5" w:rsidRDefault="00F66BB8">
      <w:pPr>
        <w:pStyle w:val="ListParagraph"/>
        <w:numPr>
          <w:ilvl w:val="1"/>
          <w:numId w:val="8"/>
        </w:numPr>
        <w:ind w:left="1080"/>
      </w:pPr>
      <w:r w:rsidRPr="00D0245B">
        <w:t xml:space="preserve">Privacy and proprietary </w:t>
      </w:r>
      <w:r>
        <w:t xml:space="preserve">data </w:t>
      </w:r>
      <w:r w:rsidRPr="00D0245B">
        <w:t>issues</w:t>
      </w:r>
    </w:p>
    <w:p w:rsidR="00E21BB5" w:rsidRDefault="00F66BB8">
      <w:pPr>
        <w:pStyle w:val="ListParagraph"/>
        <w:numPr>
          <w:ilvl w:val="1"/>
          <w:numId w:val="8"/>
        </w:numPr>
        <w:ind w:left="1080"/>
      </w:pPr>
      <w:r w:rsidRPr="00D0245B">
        <w:t>Security</w:t>
      </w:r>
      <w:r>
        <w:t xml:space="preserve"> within distributed environment</w:t>
      </w:r>
    </w:p>
    <w:p w:rsidR="00E21BB5" w:rsidRDefault="00F66BB8">
      <w:pPr>
        <w:pStyle w:val="ListParagraph"/>
        <w:numPr>
          <w:ilvl w:val="0"/>
          <w:numId w:val="15"/>
        </w:numPr>
        <w:ind w:left="720"/>
      </w:pPr>
      <w:r>
        <w:t xml:space="preserve">Capability of Query Health network to </w:t>
      </w:r>
      <w:r w:rsidRPr="00521910">
        <w:t>grow and scale</w:t>
      </w:r>
      <w:r>
        <w:t xml:space="preserve"> as needed</w:t>
      </w:r>
    </w:p>
    <w:p w:rsidR="00E21BB5" w:rsidRDefault="00F66BB8">
      <w:pPr>
        <w:pStyle w:val="ListParagraph"/>
        <w:numPr>
          <w:ilvl w:val="1"/>
          <w:numId w:val="8"/>
        </w:numPr>
        <w:ind w:left="1080"/>
      </w:pPr>
      <w:r>
        <w:t>Obtaining “out of band” agreements from each participating entity</w:t>
      </w:r>
    </w:p>
    <w:p w:rsidR="00E21BB5" w:rsidRDefault="00F66BB8">
      <w:pPr>
        <w:pStyle w:val="ListParagraph"/>
        <w:numPr>
          <w:ilvl w:val="1"/>
          <w:numId w:val="8"/>
        </w:numPr>
        <w:ind w:left="1080"/>
      </w:pPr>
      <w:r>
        <w:t>Adding new participants</w:t>
      </w:r>
    </w:p>
    <w:p w:rsidR="00E21BB5" w:rsidRDefault="00F66BB8">
      <w:pPr>
        <w:pStyle w:val="ListParagraph"/>
        <w:numPr>
          <w:ilvl w:val="1"/>
          <w:numId w:val="8"/>
        </w:numPr>
        <w:ind w:left="1080"/>
      </w:pPr>
      <w:r>
        <w:t xml:space="preserve">Introducing new purpose, scope and query types </w:t>
      </w:r>
    </w:p>
    <w:p w:rsidR="00E21BB5" w:rsidRDefault="00F66BB8">
      <w:pPr>
        <w:pStyle w:val="ListParagraph"/>
        <w:numPr>
          <w:ilvl w:val="1"/>
          <w:numId w:val="8"/>
        </w:numPr>
        <w:ind w:left="1080"/>
      </w:pPr>
      <w:r>
        <w:t>Adding new coverage area or jurisdiction</w:t>
      </w:r>
    </w:p>
    <w:p w:rsidR="00203514" w:rsidRPr="00EB49AE" w:rsidRDefault="00471E14" w:rsidP="00380006">
      <w:pPr>
        <w:pStyle w:val="ListParagraph"/>
        <w:numPr>
          <w:ilvl w:val="0"/>
          <w:numId w:val="8"/>
        </w:numPr>
      </w:pPr>
      <w:r w:rsidRPr="00471E14">
        <w:t>Gaps in data collection standards</w:t>
      </w:r>
    </w:p>
    <w:p w:rsidR="00203514" w:rsidRPr="00EB49AE" w:rsidRDefault="001A1F7F" w:rsidP="00380006">
      <w:pPr>
        <w:pStyle w:val="ListParagraph"/>
        <w:numPr>
          <w:ilvl w:val="0"/>
          <w:numId w:val="8"/>
        </w:numPr>
      </w:pPr>
      <w:r>
        <w:t xml:space="preserve">Lack of </w:t>
      </w:r>
      <w:r w:rsidR="00471E14" w:rsidRPr="00471E14">
        <w:t xml:space="preserve"> standards for many clinical concepts</w:t>
      </w:r>
      <w:r>
        <w:t xml:space="preserve"> and population health indicators</w:t>
      </w:r>
    </w:p>
    <w:p w:rsidR="00203514" w:rsidRDefault="00471E14" w:rsidP="00380006">
      <w:pPr>
        <w:pStyle w:val="ListParagraph"/>
        <w:numPr>
          <w:ilvl w:val="0"/>
          <w:numId w:val="8"/>
        </w:numPr>
      </w:pPr>
      <w:r w:rsidRPr="00471E14">
        <w:t>Linkage of individual’s data across sources and over time</w:t>
      </w:r>
    </w:p>
    <w:p w:rsidR="00F16883" w:rsidRPr="00EB49AE" w:rsidRDefault="000177A0">
      <w:r>
        <w:t>Interpreting</w:t>
      </w:r>
      <w:r w:rsidR="00FE08CF">
        <w:t xml:space="preserve"> results from a distributed network requires a </w:t>
      </w:r>
      <w:r>
        <w:t>throughout</w:t>
      </w:r>
      <w:r w:rsidR="00FE08CF">
        <w:t xml:space="preserve"> understanding of the data and may require follow up between data partners </w:t>
      </w:r>
      <w:r w:rsidR="00471E14" w:rsidRPr="00471E14">
        <w:br w:type="page"/>
      </w:r>
    </w:p>
    <w:p w:rsidR="00236A5A" w:rsidRPr="00EB49AE" w:rsidRDefault="00471E14" w:rsidP="00236A5A">
      <w:pPr>
        <w:pStyle w:val="Heading1"/>
      </w:pPr>
      <w:bookmarkStart w:id="63" w:name="_Toc309224667"/>
      <w:r w:rsidRPr="00471E14">
        <w:lastRenderedPageBreak/>
        <w:t>Appendices</w:t>
      </w:r>
      <w:bookmarkEnd w:id="63"/>
    </w:p>
    <w:p w:rsidR="00383E9D" w:rsidRPr="00EB49AE" w:rsidRDefault="00383E9D" w:rsidP="00383E9D">
      <w:pPr>
        <w:pStyle w:val="Heading2"/>
      </w:pPr>
      <w:bookmarkStart w:id="64" w:name="_Toc309224668"/>
      <w:r w:rsidRPr="00471E14">
        <w:t>Appendix A:  Previous Work Efforts</w:t>
      </w:r>
      <w:r w:rsidR="00555CE9">
        <w:t>/Reference Materials</w:t>
      </w:r>
      <w:bookmarkEnd w:id="64"/>
    </w:p>
    <w:p w:rsidR="00315C9B" w:rsidRPr="00EB49AE" w:rsidRDefault="00471E14">
      <w:r w:rsidRPr="00471E14">
        <w:t>NOTE: This list should not be considered inclusive.</w:t>
      </w:r>
    </w:p>
    <w:p w:rsidR="00E43098" w:rsidRPr="00EB49AE" w:rsidRDefault="00471E14" w:rsidP="00380006">
      <w:pPr>
        <w:pStyle w:val="ListParagraph"/>
        <w:numPr>
          <w:ilvl w:val="0"/>
          <w:numId w:val="4"/>
        </w:numPr>
      </w:pPr>
      <w:r w:rsidRPr="00471E14">
        <w:t xml:space="preserve">i2b2 / SHRINE – i2b2 (Informatics for Integrating Biology and the Bedside) is a scalable informatics framework deployed at 60 sites in the US and internationally.  SHRINE (Shared Health Research Information Network) supports distributed queries over selected standard data and participating sites.  </w:t>
      </w:r>
      <w:hyperlink r:id="rId26" w:history="1">
        <w:r w:rsidRPr="00471E14">
          <w:t>http://i2b2.org</w:t>
        </w:r>
      </w:hyperlink>
    </w:p>
    <w:p w:rsidR="00E43098" w:rsidRPr="00EB49AE" w:rsidRDefault="00471E14" w:rsidP="00380006">
      <w:pPr>
        <w:pStyle w:val="ListParagraph"/>
        <w:numPr>
          <w:ilvl w:val="0"/>
          <w:numId w:val="4"/>
        </w:numPr>
      </w:pPr>
      <w:r w:rsidRPr="00471E14">
        <w:t xml:space="preserve">Laika – Laika analyzes and reports on the interoperability capabilities of EHR systems. This includes the testing for certification of EHR software products and networks.  </w:t>
      </w:r>
      <w:hyperlink r:id="rId27" w:history="1">
        <w:r w:rsidRPr="00471E14">
          <w:t>http://laika.sourceforge.net/</w:t>
        </w:r>
      </w:hyperlink>
    </w:p>
    <w:p w:rsidR="00E7021A" w:rsidRDefault="00471E14" w:rsidP="00E7021A">
      <w:pPr>
        <w:pStyle w:val="ListParagraph"/>
        <w:numPr>
          <w:ilvl w:val="0"/>
          <w:numId w:val="4"/>
        </w:numPr>
      </w:pPr>
      <w:r w:rsidRPr="00471E14">
        <w:t xml:space="preserve">PopHealth – PopHealth is an open source reference implementation software service which automates the reporting of Meaningful Use quality measures. PopHealth integrates with a healthcare provider’s electronic health record system using continuity of care records.  PopHealth also streamlines the automated generation of summary quality measure reports on the provider’s patient population. </w:t>
      </w:r>
      <w:hyperlink r:id="rId28" w:history="1">
        <w:r w:rsidRPr="00471E14">
          <w:t>http://projectpophealth.org/</w:t>
        </w:r>
      </w:hyperlink>
    </w:p>
    <w:p w:rsidR="00E7021A" w:rsidRPr="00E7021A" w:rsidRDefault="00E7021A" w:rsidP="00E7021A">
      <w:pPr>
        <w:pStyle w:val="ListParagraph"/>
        <w:numPr>
          <w:ilvl w:val="0"/>
          <w:numId w:val="4"/>
        </w:numPr>
      </w:pPr>
      <w:r w:rsidRPr="00E7021A">
        <w:t>The Hub Population Health System - The Hub Population Health System was designed by the New York City Department of Health and Mental Hygiene in partnership with multiple EHR partners. The system permits the aggregation of population health metric counts for over 1.5 million patients in 400+ clinics using a distributed query model. The system was recently awarded the 2011 HIMSS Public Health Davies Award of Excellence and is described in an in-press article of the Journal of the American Medical Informatics Association.</w:t>
      </w:r>
    </w:p>
    <w:p w:rsidR="00E43098" w:rsidRPr="00EB49AE" w:rsidRDefault="00471E14" w:rsidP="006F2746">
      <w:pPr>
        <w:pStyle w:val="ListParagraph"/>
        <w:numPr>
          <w:ilvl w:val="0"/>
          <w:numId w:val="4"/>
        </w:numPr>
      </w:pPr>
      <w:r w:rsidRPr="00471E14">
        <w:t>hQuery – hQuery is an open source research project being developed by MITRE looking into best technical practices for national-scale distributed queries of electronic health records using information content from continuity of care documents.</w:t>
      </w:r>
    </w:p>
    <w:p w:rsidR="00E43098" w:rsidRPr="00EB49AE" w:rsidRDefault="00471E14" w:rsidP="00380006">
      <w:pPr>
        <w:pStyle w:val="ListParagraph"/>
        <w:numPr>
          <w:ilvl w:val="0"/>
          <w:numId w:val="4"/>
        </w:numPr>
      </w:pPr>
      <w:r w:rsidRPr="00471E14">
        <w:t xml:space="preserve">PopMedNet –Enables simple creation of distributed health data networks, and facilitates distributed queries of electronic health and claims data to support medical product safety, comparative effectiveness, quality, medical resource use, cost-effectiveness, and related studies.  MDPHNet is a project that will combine PopMedNet with ESP, a clinical data model, for distributed queries of EHRs. </w:t>
      </w:r>
      <w:hyperlink r:id="rId29" w:history="1">
        <w:r w:rsidRPr="00471E14">
          <w:t>http://www.popmednet.org/Home.aspx</w:t>
        </w:r>
      </w:hyperlink>
    </w:p>
    <w:p w:rsidR="00E43098" w:rsidRPr="00EB49AE" w:rsidRDefault="00471E14" w:rsidP="00380006">
      <w:pPr>
        <w:pStyle w:val="ListParagraph"/>
        <w:numPr>
          <w:ilvl w:val="0"/>
          <w:numId w:val="4"/>
        </w:numPr>
      </w:pPr>
      <w:r w:rsidRPr="00471E14">
        <w:t xml:space="preserve">ESP - The Electronic Medical Record Support for Public Health (ESP) project is an automated software application, which analyzes electronic medical record (EMR) data, to identify and report conditions of interest to public health and other agencies. </w:t>
      </w:r>
      <w:hyperlink r:id="rId30" w:history="1">
        <w:r w:rsidRPr="00471E14">
          <w:t>http://esphealth.org/redmine/</w:t>
        </w:r>
      </w:hyperlink>
    </w:p>
    <w:p w:rsidR="00E43098" w:rsidRPr="00EB49AE" w:rsidRDefault="00471E14" w:rsidP="00380006">
      <w:pPr>
        <w:pStyle w:val="ListParagraph"/>
        <w:numPr>
          <w:ilvl w:val="0"/>
          <w:numId w:val="4"/>
        </w:numPr>
      </w:pPr>
      <w:r w:rsidRPr="00471E14">
        <w:t xml:space="preserve">Mini-Sentinel –a pilot project sponsored by the </w:t>
      </w:r>
      <w:hyperlink r:id="rId31" w:tgtFrame="_blank" w:history="1">
        <w:r w:rsidRPr="00471E14">
          <w:t>U.S. Food and Drug Administration (FDA)</w:t>
        </w:r>
      </w:hyperlink>
      <w:r w:rsidRPr="00471E14">
        <w:t xml:space="preserve"> to inform and facilitate development of a fully operational active surveillance system, the Sentinel System, for monitoring the safety of FDA-regulated medical products. Mini-Sentinel is a part of the </w:t>
      </w:r>
      <w:hyperlink r:id="rId32" w:tgtFrame="_blank" w:history="1">
        <w:r w:rsidRPr="00471E14">
          <w:t>Sentinel Initiative</w:t>
        </w:r>
      </w:hyperlink>
      <w:r w:rsidRPr="00471E14">
        <w:t xml:space="preserve">, a multi-faceted effort by the FDA to develop a national electronic system that will complement existing methods of safety surveillance.  Mini-Sentinel is a PopMedNet project.  </w:t>
      </w:r>
      <w:hyperlink r:id="rId33" w:history="1">
        <w:r w:rsidRPr="00471E14">
          <w:t>http://mini-sentinel.org/</w:t>
        </w:r>
      </w:hyperlink>
    </w:p>
    <w:p w:rsidR="00E43098" w:rsidRPr="00EB49AE" w:rsidRDefault="00471E14" w:rsidP="00380006">
      <w:pPr>
        <w:pStyle w:val="ListParagraph"/>
        <w:numPr>
          <w:ilvl w:val="0"/>
          <w:numId w:val="4"/>
        </w:numPr>
      </w:pPr>
      <w:r w:rsidRPr="00471E14">
        <w:lastRenderedPageBreak/>
        <w:t xml:space="preserve">OMOP – Observational Medical Outcomes Partnership supports research into the methods for distributed analysis of healthcare databases to identify and evaluate safety and benefit issues of drugs on the market.  </w:t>
      </w:r>
      <w:hyperlink r:id="rId34" w:history="1">
        <w:r w:rsidRPr="00471E14">
          <w:t>http://omop.fnih.org/</w:t>
        </w:r>
      </w:hyperlink>
    </w:p>
    <w:p w:rsidR="00E43098" w:rsidRPr="00EB49AE" w:rsidRDefault="00471E14" w:rsidP="00380006">
      <w:pPr>
        <w:pStyle w:val="ListParagraph"/>
        <w:numPr>
          <w:ilvl w:val="0"/>
          <w:numId w:val="4"/>
        </w:numPr>
      </w:pPr>
      <w:r w:rsidRPr="00471E14">
        <w:t xml:space="preserve">DARTNet – The Distributed Ambulatory Research in Therapeutics Network links de-identified patient level data from EHRs, labs, imaging, pharmacy, and billing systems enabling a distributed query to return results on care and outcomes across a number of federated sites.  </w:t>
      </w:r>
      <w:hyperlink r:id="rId35" w:history="1">
        <w:r w:rsidRPr="00471E14">
          <w:t>http://www.cina-us.com/DARTNet_AIM_092009.pdf</w:t>
        </w:r>
      </w:hyperlink>
    </w:p>
    <w:p w:rsidR="00E43098" w:rsidRPr="00EB49AE" w:rsidRDefault="00471E14" w:rsidP="00380006">
      <w:pPr>
        <w:pStyle w:val="ListParagraph"/>
        <w:numPr>
          <w:ilvl w:val="0"/>
          <w:numId w:val="4"/>
        </w:numPr>
      </w:pPr>
      <w:r w:rsidRPr="00471E14">
        <w:t>caBIG® - The caBIG® mission is to develop a collaborative information network that accelerates the discovery of new approaches for the detection, diagnosis, treatment, and prevention of cancer. caBIG® is sponsored by the National Cancer Institute (NCI) and administered by the National Cancer Institute Center for Bioinformatics and Information Technology (NCI-CBIIT). Anyone can participate in caBIG® and there is no cost to join. The community includes Cancer Centers, other NCI-supported research endeavors, and a variety of federal, academic, not-for profit and industry organizations. https://cabig.nci.nih.gov/overview/</w:t>
      </w:r>
    </w:p>
    <w:p w:rsidR="00FE4EC8" w:rsidRDefault="00471E14" w:rsidP="00FE4EC8">
      <w:pPr>
        <w:pStyle w:val="ListParagraph"/>
        <w:numPr>
          <w:ilvl w:val="0"/>
          <w:numId w:val="4"/>
        </w:numPr>
      </w:pPr>
      <w:r w:rsidRPr="00471E14">
        <w:t xml:space="preserve">PCAST – President’s Council of Advisors on Science and Technology. Report to the President.  Realizing the Full Potential of Health Information Technology to Improve Healthcare for Americans: The Path Forward.  December, 2010. </w:t>
      </w:r>
      <w:hyperlink r:id="rId36" w:history="1">
        <w:r w:rsidRPr="00471E14">
          <w:t>http://www.whitehouse.gov/sites/default/files/microsites/ostp/pcast-health-it-report.pdf</w:t>
        </w:r>
      </w:hyperlink>
    </w:p>
    <w:p w:rsidR="00FE4EC8" w:rsidRPr="00FE4EC8" w:rsidRDefault="00FE4EC8" w:rsidP="00FE4EC8">
      <w:pPr>
        <w:pStyle w:val="ListParagraph"/>
        <w:numPr>
          <w:ilvl w:val="0"/>
          <w:numId w:val="4"/>
        </w:numPr>
      </w:pPr>
      <w:r w:rsidRPr="00FE4EC8">
        <w:rPr>
          <w:rFonts w:eastAsia="Times New Roman"/>
        </w:rPr>
        <w:t>International Society for Disease Surveillance Final Recommendation: Core Processes and EHR Requirements for Public Health Syndromic Surveillance</w:t>
      </w:r>
      <w:r>
        <w:rPr>
          <w:rFonts w:eastAsia="Times New Roman"/>
        </w:rPr>
        <w:t xml:space="preserve"> (</w:t>
      </w:r>
      <w:hyperlink r:id="rId37" w:history="1">
        <w:r>
          <w:rPr>
            <w:rStyle w:val="Hyperlink"/>
          </w:rPr>
          <w:t>http://www.syndromic.org/meaningfuluse/EDdata</w:t>
        </w:r>
      </w:hyperlink>
      <w:r>
        <w:t>)</w:t>
      </w:r>
    </w:p>
    <w:p w:rsidR="005A67C3" w:rsidRPr="00EB49AE" w:rsidRDefault="00B2418D" w:rsidP="00FE4EC8">
      <w:pPr>
        <w:pStyle w:val="ListParagraph"/>
        <w:numPr>
          <w:ilvl w:val="0"/>
          <w:numId w:val="4"/>
        </w:numPr>
      </w:pPr>
      <w:r>
        <w:t>Universal Public Health Node</w:t>
      </w:r>
      <w:r w:rsidR="00967F44">
        <w:t xml:space="preserve"> (</w:t>
      </w:r>
      <w:hyperlink r:id="rId38" w:history="1">
        <w:r w:rsidR="00967F44" w:rsidRPr="00967F44">
          <w:rPr>
            <w:rStyle w:val="Hyperlink"/>
          </w:rPr>
          <w:t>Query Health - UPHN Presentation</w:t>
        </w:r>
      </w:hyperlink>
      <w:r w:rsidR="00967F44">
        <w:t>)</w:t>
      </w:r>
    </w:p>
    <w:p w:rsidR="00F27D3D" w:rsidRDefault="00F27D3D">
      <w:pPr>
        <w:rPr>
          <w:rFonts w:asciiTheme="majorHAnsi" w:eastAsiaTheme="majorEastAsia" w:hAnsiTheme="majorHAnsi" w:cstheme="majorBidi"/>
          <w:b/>
          <w:bCs/>
          <w:color w:val="4F81BD" w:themeColor="accent1"/>
          <w:sz w:val="26"/>
          <w:szCs w:val="26"/>
        </w:rPr>
      </w:pPr>
      <w:r>
        <w:br w:type="page"/>
      </w:r>
    </w:p>
    <w:p w:rsidR="00FD3290" w:rsidRPr="00EB49AE" w:rsidRDefault="00471E14" w:rsidP="00FB4A8E">
      <w:pPr>
        <w:pStyle w:val="Heading2"/>
      </w:pPr>
      <w:bookmarkStart w:id="65" w:name="_Toc309224669"/>
      <w:r w:rsidRPr="00E21BB5">
        <w:lastRenderedPageBreak/>
        <w:t>Appendix B:  Glossary</w:t>
      </w:r>
      <w:r w:rsidR="0003667D" w:rsidRPr="00E21BB5">
        <w:t xml:space="preserve"> of Terms</w:t>
      </w:r>
      <w:bookmarkEnd w:id="65"/>
    </w:p>
    <w:p w:rsidR="0003667D" w:rsidRDefault="0003667D" w:rsidP="00FD3290">
      <w:r>
        <w:t>Definition of Business Actors:  Each business actor can play a number of roles which are defined in section 8.0 Actors and Roles.</w:t>
      </w:r>
    </w:p>
    <w:tbl>
      <w:tblPr>
        <w:tblStyle w:val="TableGrid"/>
        <w:tblW w:w="0" w:type="auto"/>
        <w:tblLook w:val="04A0"/>
      </w:tblPr>
      <w:tblGrid>
        <w:gridCol w:w="2158"/>
        <w:gridCol w:w="7418"/>
      </w:tblGrid>
      <w:tr w:rsidR="00F948B9" w:rsidRPr="00EB49AE" w:rsidTr="00FE237C">
        <w:trPr>
          <w:cantSplit/>
          <w:trHeight w:val="146"/>
          <w:tblHeader/>
        </w:trPr>
        <w:tc>
          <w:tcPr>
            <w:tcW w:w="0" w:type="auto"/>
            <w:shd w:val="clear" w:color="auto" w:fill="4F81BD" w:themeFill="accent1"/>
            <w:noWrap/>
            <w:vAlign w:val="center"/>
          </w:tcPr>
          <w:p w:rsidR="00F948B9" w:rsidRPr="00EB49AE" w:rsidRDefault="00F948B9" w:rsidP="00F948B9">
            <w:pPr>
              <w:jc w:val="center"/>
              <w:rPr>
                <w:b/>
                <w:color w:val="FFFFFF" w:themeColor="background1"/>
              </w:rPr>
            </w:pPr>
            <w:r w:rsidRPr="00EB49AE">
              <w:rPr>
                <w:b/>
                <w:color w:val="FFFFFF" w:themeColor="background1"/>
              </w:rPr>
              <w:t>Business Actor</w:t>
            </w:r>
          </w:p>
        </w:tc>
        <w:tc>
          <w:tcPr>
            <w:tcW w:w="0" w:type="auto"/>
            <w:shd w:val="clear" w:color="auto" w:fill="4F81BD" w:themeFill="accent1"/>
            <w:noWrap/>
            <w:vAlign w:val="center"/>
          </w:tcPr>
          <w:p w:rsidR="00F948B9" w:rsidRDefault="00F948B9" w:rsidP="00F948B9">
            <w:pPr>
              <w:jc w:val="center"/>
              <w:rPr>
                <w:b/>
                <w:color w:val="FFFFFF" w:themeColor="background1"/>
              </w:rPr>
            </w:pPr>
            <w:r>
              <w:rPr>
                <w:b/>
                <w:color w:val="FFFFFF" w:themeColor="background1"/>
              </w:rPr>
              <w:t>Definition</w:t>
            </w:r>
          </w:p>
        </w:tc>
      </w:tr>
      <w:tr w:rsidR="00F948B9" w:rsidRPr="00EB49AE" w:rsidTr="00FE237C">
        <w:trPr>
          <w:cantSplit/>
          <w:trHeight w:val="146"/>
        </w:trPr>
        <w:tc>
          <w:tcPr>
            <w:tcW w:w="0" w:type="auto"/>
          </w:tcPr>
          <w:p w:rsidR="00F948B9" w:rsidRPr="00EB49AE" w:rsidRDefault="00F948B9" w:rsidP="00F948B9">
            <w:pPr>
              <w:spacing w:after="200" w:line="276" w:lineRule="auto"/>
            </w:pPr>
            <w:r w:rsidRPr="00471E14">
              <w:t>Provider/Provider Organization</w:t>
            </w:r>
          </w:p>
        </w:tc>
        <w:tc>
          <w:tcPr>
            <w:tcW w:w="0" w:type="auto"/>
          </w:tcPr>
          <w:p w:rsidR="00E21BB5" w:rsidRDefault="00FE237C">
            <w:pPr>
              <w:spacing w:after="200" w:line="276" w:lineRule="auto"/>
            </w:pPr>
            <w:r w:rsidRPr="00FE237C">
              <w:t>A Pro</w:t>
            </w:r>
            <w:r>
              <w:t>vi</w:t>
            </w:r>
            <w:r w:rsidRPr="00FE237C">
              <w:t xml:space="preserve">der is </w:t>
            </w:r>
          </w:p>
          <w:p w:rsidR="00E21BB5" w:rsidRDefault="00FE237C" w:rsidP="00E21BB5">
            <w:pPr>
              <w:pStyle w:val="ListParagraph"/>
              <w:numPr>
                <w:ilvl w:val="0"/>
                <w:numId w:val="17"/>
              </w:numPr>
            </w:pPr>
            <w:r w:rsidRPr="00FE237C">
              <w:t>Any supplier of a healthcare service;</w:t>
            </w:r>
          </w:p>
          <w:p w:rsidR="00E21BB5" w:rsidRDefault="00FE237C" w:rsidP="00E21BB5">
            <w:pPr>
              <w:pStyle w:val="ListParagraph"/>
              <w:numPr>
                <w:ilvl w:val="0"/>
                <w:numId w:val="17"/>
              </w:numPr>
            </w:pPr>
            <w:r w:rsidRPr="00FE237C">
              <w:t>Healthcare Provider - Person or organization that furnishes bills, or is paid for healthcare in the normal course of business.</w:t>
            </w:r>
            <w:r w:rsidR="00C872AD">
              <w:t xml:space="preserve"> </w:t>
            </w:r>
          </w:p>
          <w:p w:rsidR="00E21BB5" w:rsidRDefault="00E21BB5" w:rsidP="00E21BB5">
            <w:pPr>
              <w:pStyle w:val="ListParagraph"/>
            </w:pPr>
          </w:p>
          <w:p w:rsidR="00E21BB5" w:rsidRDefault="00C872AD">
            <w:pPr>
              <w:spacing w:after="200" w:line="276" w:lineRule="auto"/>
            </w:pPr>
            <w:r>
              <w:t xml:space="preserve"> A Provider Organization is  </w:t>
            </w:r>
          </w:p>
          <w:p w:rsidR="00E21BB5" w:rsidRPr="00E21BB5" w:rsidRDefault="00E21BB5" w:rsidP="00E21BB5">
            <w:pPr>
              <w:pStyle w:val="ListParagraph"/>
              <w:numPr>
                <w:ilvl w:val="0"/>
                <w:numId w:val="18"/>
              </w:numPr>
            </w:pPr>
            <w:r>
              <w:t>A</w:t>
            </w:r>
            <w:r w:rsidR="00C872AD" w:rsidRPr="00E21BB5">
              <w:t xml:space="preserve"> structure of a provider; </w:t>
            </w:r>
          </w:p>
          <w:p w:rsidR="00E21BB5" w:rsidRPr="00E21BB5" w:rsidRDefault="00C872AD" w:rsidP="00E21BB5">
            <w:pPr>
              <w:pStyle w:val="ListParagraph"/>
              <w:numPr>
                <w:ilvl w:val="0"/>
                <w:numId w:val="18"/>
              </w:numPr>
              <w:rPr>
                <w:rFonts w:ascii="Calibri" w:hAnsi="Calibri" w:cs="Calibri"/>
              </w:rPr>
            </w:pPr>
            <w:r w:rsidRPr="00E21BB5">
              <w:t>Discrete and accountable function or sub-function within an organization</w:t>
            </w:r>
            <w:r w:rsidRPr="00E21BB5">
              <w:rPr>
                <w:rFonts w:ascii="Calibri" w:hAnsi="Calibri" w:cs="Calibri"/>
              </w:rPr>
              <w:t xml:space="preserve"> </w:t>
            </w:r>
            <w:r w:rsidRPr="00E21BB5">
              <w:rPr>
                <w:rFonts w:ascii="Calibri" w:hAnsi="Calibri" w:cs="Calibri"/>
              </w:rPr>
              <w:br/>
            </w:r>
          </w:p>
          <w:p w:rsidR="00E21BB5" w:rsidRPr="00E21BB5" w:rsidRDefault="00C872AD">
            <w:pPr>
              <w:spacing w:after="200" w:line="276" w:lineRule="auto"/>
              <w:rPr>
                <w:rFonts w:ascii="Calibri" w:hAnsi="Calibri" w:cs="Calibri"/>
              </w:rPr>
            </w:pPr>
            <w:r w:rsidRPr="00E21BB5">
              <w:rPr>
                <w:rFonts w:ascii="Calibri" w:hAnsi="Calibri" w:cs="Calibri"/>
              </w:rPr>
              <w:t xml:space="preserve">Example: business unit includes a department, service or specialty of a healthcare provider organization. </w:t>
            </w:r>
          </w:p>
          <w:p w:rsidR="00F948B9" w:rsidRPr="00FE237C" w:rsidRDefault="00FE237C" w:rsidP="00E21BB5">
            <w:pPr>
              <w:spacing w:after="200" w:line="276" w:lineRule="auto"/>
            </w:pPr>
            <w:r w:rsidRPr="00E21BB5">
              <w:rPr>
                <w:rFonts w:ascii="Calibri" w:hAnsi="Calibri" w:cs="Calibri"/>
              </w:rPr>
              <w:t>Providers and Provider organizations are covered entitites under HIPAA definition.</w:t>
            </w:r>
          </w:p>
        </w:tc>
      </w:tr>
      <w:tr w:rsidR="00F948B9" w:rsidRPr="00EB49AE" w:rsidTr="00FE237C">
        <w:trPr>
          <w:cantSplit/>
          <w:trHeight w:val="1143"/>
        </w:trPr>
        <w:tc>
          <w:tcPr>
            <w:tcW w:w="0" w:type="auto"/>
          </w:tcPr>
          <w:p w:rsidR="00F948B9" w:rsidRPr="00EB49AE" w:rsidRDefault="00F948B9" w:rsidP="0003667D">
            <w:r w:rsidRPr="00EB49AE">
              <w:t>Intermediary (e.g. HIE, HISP)</w:t>
            </w:r>
            <w:r>
              <w:t xml:space="preserve"> </w:t>
            </w:r>
          </w:p>
        </w:tc>
        <w:tc>
          <w:tcPr>
            <w:tcW w:w="0" w:type="auto"/>
          </w:tcPr>
          <w:p w:rsidR="00E21BB5" w:rsidRDefault="00F948B9" w:rsidP="00FE237C">
            <w:r w:rsidRPr="0003667D">
              <w:t xml:space="preserve">The organizations that mobilize healthcare information electronically across organizations within a region, community or health system. </w:t>
            </w:r>
            <w:r w:rsidR="00FE237C">
              <w:t xml:space="preserve">  </w:t>
            </w:r>
            <w:r w:rsidR="00CD7351">
              <w:t xml:space="preserve">An HIE is </w:t>
            </w:r>
          </w:p>
          <w:p w:rsidR="00E21BB5" w:rsidRPr="00E21BB5" w:rsidRDefault="00E21BB5" w:rsidP="00E21BB5">
            <w:pPr>
              <w:pStyle w:val="ListParagraph"/>
              <w:numPr>
                <w:ilvl w:val="0"/>
                <w:numId w:val="21"/>
              </w:numPr>
            </w:pPr>
            <w:r w:rsidRPr="00E21BB5">
              <w:t>T</w:t>
            </w:r>
            <w:r w:rsidR="00CD7351" w:rsidRPr="00E21BB5">
              <w:t>he</w:t>
            </w:r>
            <w:r w:rsidR="00FE237C" w:rsidRPr="00E21BB5">
              <w:t xml:space="preserve"> </w:t>
            </w:r>
            <w:r w:rsidR="00CD7351" w:rsidRPr="00E21BB5">
              <w:t xml:space="preserve">organization </w:t>
            </w:r>
            <w:r w:rsidR="00EF7492" w:rsidRPr="00E21BB5">
              <w:t>enabling</w:t>
            </w:r>
            <w:r w:rsidR="00CD7351" w:rsidRPr="00E21BB5">
              <w:t xml:space="preserve"> the </w:t>
            </w:r>
            <w:r w:rsidR="00FE237C" w:rsidRPr="00E21BB5">
              <w:t>sharing action between any two or more organizations with an executed business/legal arrangement that have deployed commonly agreed-upon technology with applied standards.</w:t>
            </w:r>
          </w:p>
          <w:p w:rsidR="00FE237C" w:rsidRPr="00E21BB5" w:rsidRDefault="00FE237C" w:rsidP="00E21BB5">
            <w:pPr>
              <w:pStyle w:val="ListParagraph"/>
              <w:numPr>
                <w:ilvl w:val="0"/>
                <w:numId w:val="21"/>
              </w:numPr>
            </w:pPr>
            <w:r w:rsidRPr="00E21BB5">
              <w:t xml:space="preserve"> HIO: An organization that oversees and governs the exchange of health-related information among organizations according to nationally recognized standards</w:t>
            </w:r>
            <w:r w:rsidR="00CD7351" w:rsidRPr="00E21BB5">
              <w:t>.</w:t>
            </w:r>
          </w:p>
          <w:p w:rsidR="00CD7351" w:rsidRDefault="00CD7351" w:rsidP="00FE237C">
            <w:pPr>
              <w:rPr>
                <w:rFonts w:ascii="Calibri" w:hAnsi="Calibri" w:cs="Calibri"/>
                <w:color w:val="FF0000"/>
                <w:sz w:val="20"/>
                <w:szCs w:val="20"/>
              </w:rPr>
            </w:pPr>
          </w:p>
          <w:p w:rsidR="00F948B9" w:rsidRPr="00EB49AE" w:rsidRDefault="00CD7351" w:rsidP="0003667D">
            <w:pPr>
              <w:rPr>
                <w:rFonts w:ascii="Calibri" w:hAnsi="Calibri"/>
              </w:rPr>
            </w:pPr>
            <w:r w:rsidRPr="00E21BB5">
              <w:t xml:space="preserve">An HISP are entities that serve as a node on the National Health &amp; Information Network to enable a private, secure and safe alternative method to send and receive sensitive health information or provide other </w:t>
            </w:r>
            <w:r w:rsidR="00EF7492" w:rsidRPr="00E21BB5">
              <w:t>services.</w:t>
            </w:r>
            <w:r w:rsidR="00EF7492" w:rsidRPr="0003667D">
              <w:t xml:space="preserve"> When</w:t>
            </w:r>
            <w:r w:rsidR="00F948B9" w:rsidRPr="0003667D">
              <w:t xml:space="preserve"> playing the role of data source </w:t>
            </w:r>
            <w:r w:rsidR="00E05EBA" w:rsidRPr="0003667D">
              <w:t>an HIE</w:t>
            </w:r>
            <w:r w:rsidR="00F948B9" w:rsidRPr="0003667D">
              <w:t>/RHIO has a data repository (non-federated model).</w:t>
            </w:r>
            <w:r w:rsidR="00FE237C">
              <w:t xml:space="preserve">  In this role the HIE/RHIO is a Business Associate of provider or provider organization under HIPAA definition.</w:t>
            </w:r>
          </w:p>
        </w:tc>
      </w:tr>
      <w:tr w:rsidR="00F948B9" w:rsidRPr="00EB49AE" w:rsidTr="00FE237C">
        <w:trPr>
          <w:cantSplit/>
          <w:trHeight w:val="825"/>
        </w:trPr>
        <w:tc>
          <w:tcPr>
            <w:tcW w:w="0" w:type="auto"/>
            <w:shd w:val="clear" w:color="auto" w:fill="auto"/>
          </w:tcPr>
          <w:p w:rsidR="00F948B9" w:rsidRPr="00EB49AE" w:rsidRDefault="00F948B9" w:rsidP="0003667D">
            <w:pPr>
              <w:spacing w:after="200" w:line="276" w:lineRule="auto"/>
            </w:pPr>
            <w:r w:rsidRPr="00471E14">
              <w:t>Query &amp; Results Reviewer</w:t>
            </w:r>
          </w:p>
        </w:tc>
        <w:tc>
          <w:tcPr>
            <w:tcW w:w="0" w:type="auto"/>
            <w:shd w:val="clear" w:color="auto" w:fill="auto"/>
          </w:tcPr>
          <w:p w:rsidR="00E21BB5" w:rsidRDefault="00F948B9" w:rsidP="00FE237C">
            <w:pPr>
              <w:spacing w:after="200" w:line="276" w:lineRule="auto"/>
              <w:rPr>
                <w:rFonts w:ascii="Calibri" w:hAnsi="Calibri"/>
              </w:rPr>
            </w:pPr>
            <w:r>
              <w:rPr>
                <w:rFonts w:ascii="Calibri" w:hAnsi="Calibri"/>
              </w:rPr>
              <w:t>The actor that</w:t>
            </w:r>
            <w:r w:rsidR="00FE237C">
              <w:rPr>
                <w:rFonts w:ascii="Calibri" w:hAnsi="Calibri"/>
              </w:rPr>
              <w:t xml:space="preserve"> </w:t>
            </w:r>
          </w:p>
          <w:p w:rsidR="00E21BB5" w:rsidRPr="00E21BB5" w:rsidRDefault="00E21BB5" w:rsidP="00E21BB5">
            <w:pPr>
              <w:pStyle w:val="ListParagraph"/>
              <w:numPr>
                <w:ilvl w:val="0"/>
                <w:numId w:val="22"/>
              </w:numPr>
              <w:rPr>
                <w:rFonts w:ascii="Calibri" w:hAnsi="Calibri"/>
              </w:rPr>
            </w:pPr>
            <w:r>
              <w:t>R</w:t>
            </w:r>
            <w:r w:rsidR="00F948B9" w:rsidRPr="00E21BB5">
              <w:t xml:space="preserve">eviews the </w:t>
            </w:r>
            <w:r w:rsidR="00FE237C" w:rsidRPr="00E21BB5">
              <w:t xml:space="preserve">initial </w:t>
            </w:r>
            <w:r w:rsidR="00F948B9" w:rsidRPr="00E21BB5">
              <w:t xml:space="preserve">query </w:t>
            </w:r>
            <w:r w:rsidR="00FE237C" w:rsidRPr="00E21BB5">
              <w:t xml:space="preserve">to assure that it is from authorized information requestor and within scope of </w:t>
            </w:r>
            <w:r w:rsidR="00EF7492" w:rsidRPr="00E21BB5">
              <w:t>agreements.</w:t>
            </w:r>
          </w:p>
          <w:p w:rsidR="00F948B9" w:rsidRPr="00EB49AE" w:rsidRDefault="00E21BB5" w:rsidP="00E21BB5">
            <w:pPr>
              <w:pStyle w:val="ListParagraph"/>
              <w:numPr>
                <w:ilvl w:val="0"/>
                <w:numId w:val="22"/>
              </w:numPr>
              <w:rPr>
                <w:rFonts w:ascii="Calibri" w:hAnsi="Calibri"/>
              </w:rPr>
            </w:pPr>
            <w:r>
              <w:t>R</w:t>
            </w:r>
            <w:r w:rsidR="00FE237C" w:rsidRPr="00E21BB5">
              <w:t xml:space="preserve">eviews and validates </w:t>
            </w:r>
            <w:r w:rsidR="00EF7492" w:rsidRPr="00E21BB5">
              <w:t>results before</w:t>
            </w:r>
            <w:r w:rsidR="00F948B9" w:rsidRPr="00E21BB5">
              <w:t xml:space="preserve"> </w:t>
            </w:r>
            <w:r w:rsidR="00E05EBA" w:rsidRPr="00E21BB5">
              <w:t>releasing</w:t>
            </w:r>
            <w:r w:rsidR="00F948B9" w:rsidRPr="00E21BB5">
              <w:t xml:space="preserve"> the query results.  </w:t>
            </w:r>
            <w:r w:rsidR="00FE237C" w:rsidRPr="00E21BB5">
              <w:t>This includes determination that results to be disclosed comply with all regulatory and data use agreements.</w:t>
            </w:r>
            <w:r w:rsidR="00F948B9" w:rsidRPr="00E21BB5">
              <w:t xml:space="preserve"> In addition they’d also check to ensure no </w:t>
            </w:r>
            <w:r w:rsidR="00E05EBA" w:rsidRPr="00E21BB5">
              <w:t>patient</w:t>
            </w:r>
            <w:r w:rsidR="00F948B9" w:rsidRPr="00E21BB5">
              <w:t xml:space="preserve"> information is included as part of the results.</w:t>
            </w:r>
            <w:r w:rsidR="00F948B9">
              <w:rPr>
                <w:rFonts w:ascii="Calibri" w:hAnsi="Calibri"/>
              </w:rPr>
              <w:t xml:space="preserve"> </w:t>
            </w:r>
          </w:p>
        </w:tc>
      </w:tr>
      <w:tr w:rsidR="00F948B9" w:rsidRPr="00EB49AE" w:rsidTr="00FE237C">
        <w:trPr>
          <w:cantSplit/>
          <w:trHeight w:val="825"/>
        </w:trPr>
        <w:tc>
          <w:tcPr>
            <w:tcW w:w="0" w:type="auto"/>
          </w:tcPr>
          <w:p w:rsidR="00F948B9" w:rsidRPr="00EB49AE" w:rsidRDefault="00F948B9" w:rsidP="00F948B9">
            <w:pPr>
              <w:spacing w:after="200" w:line="276" w:lineRule="auto"/>
            </w:pPr>
            <w:r w:rsidRPr="00471E14">
              <w:lastRenderedPageBreak/>
              <w:t>Information Requestor</w:t>
            </w:r>
          </w:p>
        </w:tc>
        <w:tc>
          <w:tcPr>
            <w:tcW w:w="0" w:type="auto"/>
          </w:tcPr>
          <w:p w:rsidR="00F948B9" w:rsidRPr="00EB49AE" w:rsidRDefault="00F948B9" w:rsidP="00F948B9">
            <w:pPr>
              <w:keepNext/>
              <w:spacing w:after="200" w:line="276" w:lineRule="auto"/>
              <w:rPr>
                <w:rFonts w:ascii="Calibri" w:hAnsi="Calibri"/>
              </w:rPr>
            </w:pPr>
            <w:r>
              <w:rPr>
                <w:rFonts w:ascii="Calibri" w:hAnsi="Calibri"/>
              </w:rPr>
              <w:t>The actor</w:t>
            </w:r>
            <w:r w:rsidR="00FE237C">
              <w:rPr>
                <w:rFonts w:ascii="Calibri" w:hAnsi="Calibri"/>
              </w:rPr>
              <w:t xml:space="preserve"> authorized </w:t>
            </w:r>
            <w:r w:rsidR="00EF7492">
              <w:rPr>
                <w:rFonts w:ascii="Calibri" w:hAnsi="Calibri"/>
              </w:rPr>
              <w:t>and responsible</w:t>
            </w:r>
            <w:r>
              <w:rPr>
                <w:rFonts w:ascii="Calibri" w:hAnsi="Calibri"/>
              </w:rPr>
              <w:t xml:space="preserve"> for formulating and sending the query request</w:t>
            </w:r>
            <w:r w:rsidR="00CD7351">
              <w:rPr>
                <w:rFonts w:ascii="Calibri" w:hAnsi="Calibri"/>
              </w:rPr>
              <w:t xml:space="preserve"> and receiving and using query results response</w:t>
            </w:r>
            <w:r>
              <w:rPr>
                <w:rFonts w:ascii="Calibri" w:hAnsi="Calibri"/>
              </w:rPr>
              <w:t xml:space="preserve">.  </w:t>
            </w:r>
          </w:p>
        </w:tc>
      </w:tr>
      <w:tr w:rsidR="00F948B9" w:rsidRPr="00EB49AE" w:rsidTr="00FE237C">
        <w:trPr>
          <w:cantSplit/>
          <w:trHeight w:val="825"/>
        </w:trPr>
        <w:tc>
          <w:tcPr>
            <w:tcW w:w="0" w:type="auto"/>
          </w:tcPr>
          <w:p w:rsidR="00F948B9" w:rsidRPr="00EB49AE" w:rsidRDefault="00F948B9" w:rsidP="00F948B9">
            <w:pPr>
              <w:spacing w:after="200" w:line="276" w:lineRule="auto"/>
            </w:pPr>
            <w:r w:rsidRPr="00471E14">
              <w:t>Registry (e.g. Societies, State Registries)</w:t>
            </w:r>
          </w:p>
        </w:tc>
        <w:tc>
          <w:tcPr>
            <w:tcW w:w="0" w:type="auto"/>
          </w:tcPr>
          <w:p w:rsidR="00F948B9" w:rsidRDefault="00E05EBA" w:rsidP="00F948B9">
            <w:r>
              <w:rPr>
                <w:rFonts w:ascii="Calibri" w:hAnsi="Calibri"/>
              </w:rPr>
              <w:t xml:space="preserve">The actor associated with a registry </w:t>
            </w:r>
            <w:r w:rsidR="00CD7351">
              <w:rPr>
                <w:rFonts w:ascii="Calibri" w:hAnsi="Calibri"/>
              </w:rPr>
              <w:t xml:space="preserve">service </w:t>
            </w:r>
            <w:r>
              <w:rPr>
                <w:rFonts w:ascii="Calibri" w:hAnsi="Calibri"/>
              </w:rPr>
              <w:t>and registry data</w:t>
            </w:r>
            <w:r w:rsidR="00CD7351">
              <w:rPr>
                <w:rFonts w:ascii="Calibri" w:hAnsi="Calibri"/>
              </w:rPr>
              <w:t xml:space="preserve"> that stores patient information in specialized format, e.g., by disease category, for evaluating compliance to best practices, quality and utilization metrics</w:t>
            </w:r>
            <w:r>
              <w:rPr>
                <w:rFonts w:ascii="Calibri" w:hAnsi="Calibri"/>
              </w:rPr>
              <w:t xml:space="preserve">. </w:t>
            </w:r>
          </w:p>
        </w:tc>
      </w:tr>
      <w:tr w:rsidR="00F948B9" w:rsidRPr="00EB49AE" w:rsidTr="00FE237C">
        <w:trPr>
          <w:cantSplit/>
          <w:trHeight w:val="825"/>
        </w:trPr>
        <w:tc>
          <w:tcPr>
            <w:tcW w:w="0" w:type="auto"/>
          </w:tcPr>
          <w:p w:rsidR="00F948B9" w:rsidRPr="00EB49AE" w:rsidRDefault="00F948B9" w:rsidP="00F948B9">
            <w:pPr>
              <w:spacing w:after="200" w:line="276" w:lineRule="auto"/>
            </w:pPr>
            <w:r w:rsidRPr="00471E14">
              <w:t>Providers/Payors</w:t>
            </w:r>
          </w:p>
        </w:tc>
        <w:tc>
          <w:tcPr>
            <w:tcW w:w="0" w:type="auto"/>
          </w:tcPr>
          <w:p w:rsidR="00F948B9" w:rsidRDefault="00E05EBA" w:rsidP="00CD7351">
            <w:r>
              <w:rPr>
                <w:rFonts w:ascii="Calibri" w:hAnsi="Calibri"/>
              </w:rPr>
              <w:t>The actor</w:t>
            </w:r>
            <w:r w:rsidR="00FE237C">
              <w:rPr>
                <w:rFonts w:ascii="Calibri" w:hAnsi="Calibri"/>
              </w:rPr>
              <w:t>s</w:t>
            </w:r>
            <w:r>
              <w:rPr>
                <w:rFonts w:ascii="Calibri" w:hAnsi="Calibri"/>
              </w:rPr>
              <w:t xml:space="preserve"> </w:t>
            </w:r>
            <w:r w:rsidR="00CD7351">
              <w:rPr>
                <w:rFonts w:ascii="Calibri" w:hAnsi="Calibri"/>
              </w:rPr>
              <w:t>that are authorized to provide and use registry data for healthcare treatment, operations and payment</w:t>
            </w:r>
            <w:r w:rsidR="00EF7492">
              <w:rPr>
                <w:rFonts w:ascii="Calibri" w:hAnsi="Calibri"/>
              </w:rPr>
              <w:t>.</w:t>
            </w:r>
          </w:p>
        </w:tc>
      </w:tr>
    </w:tbl>
    <w:p w:rsidR="0003667D" w:rsidRPr="00FD3290" w:rsidRDefault="0003667D" w:rsidP="00FD3290"/>
    <w:p w:rsidR="00C31835" w:rsidRPr="00B15BC1" w:rsidRDefault="005D29CF" w:rsidP="00C31835">
      <w:pPr>
        <w:pStyle w:val="ListParagraph"/>
        <w:numPr>
          <w:ilvl w:val="0"/>
          <w:numId w:val="11"/>
        </w:numPr>
      </w:pPr>
      <w:r w:rsidRPr="005D29CF">
        <w:rPr>
          <w:b/>
        </w:rPr>
        <w:t xml:space="preserve">Cluster:  </w:t>
      </w:r>
      <w:r w:rsidR="00C31835" w:rsidRPr="00B15BC1">
        <w:t xml:space="preserve">A “cluster” is </w:t>
      </w:r>
      <w:r w:rsidR="00C31835">
        <w:t xml:space="preserve">multiple </w:t>
      </w:r>
      <w:r w:rsidR="00C31835" w:rsidRPr="00B15BC1">
        <w:t xml:space="preserve">quality metrics for a single condition, </w:t>
      </w:r>
      <w:r w:rsidR="00C31835">
        <w:t>(</w:t>
      </w:r>
      <w:r w:rsidR="00C31835" w:rsidRPr="00B15BC1">
        <w:t>i.e.</w:t>
      </w:r>
      <w:r w:rsidR="00C31835">
        <w:t xml:space="preserve"> d</w:t>
      </w:r>
      <w:r w:rsidR="00C31835" w:rsidRPr="00B15BC1">
        <w:t>iabetes, hypertension, etc</w:t>
      </w:r>
      <w:r w:rsidR="00C31835">
        <w:t xml:space="preserve">.)  While this User Story focuses on diabetes the same approach can be used for other conditions.  </w:t>
      </w:r>
    </w:p>
    <w:p w:rsidR="00C31835" w:rsidRDefault="005D29CF" w:rsidP="00C31835">
      <w:pPr>
        <w:pStyle w:val="ListParagraph"/>
        <w:numPr>
          <w:ilvl w:val="0"/>
          <w:numId w:val="11"/>
        </w:numPr>
      </w:pPr>
      <w:r w:rsidRPr="005D29CF">
        <w:rPr>
          <w:b/>
        </w:rPr>
        <w:t xml:space="preserve">Galaxy:  </w:t>
      </w:r>
      <w:r w:rsidR="00C31835" w:rsidRPr="00B15BC1">
        <w:t>A “galaxy” is multiple clusters for the same</w:t>
      </w:r>
      <w:r w:rsidR="00C31835" w:rsidRPr="009F0A50">
        <w:rPr>
          <w:rFonts w:ascii="Symbol" w:hAnsi="Symbol"/>
        </w:rPr>
        <w:t></w:t>
      </w:r>
      <w:r w:rsidR="00C31835" w:rsidRPr="00B15BC1">
        <w:t> patient, i.e., diabetes, hypertension, lipids, CHF, etc</w:t>
      </w:r>
      <w:r w:rsidR="00C31835">
        <w:t>.</w:t>
      </w:r>
    </w:p>
    <w:p w:rsidR="009A1DFB" w:rsidRDefault="009A1DFB">
      <w:pPr>
        <w:rPr>
          <w:rFonts w:asciiTheme="majorHAnsi" w:eastAsiaTheme="majorEastAsia" w:hAnsiTheme="majorHAnsi" w:cstheme="majorBidi"/>
          <w:b/>
          <w:bCs/>
          <w:color w:val="365F91" w:themeColor="accent1" w:themeShade="BF"/>
          <w:sz w:val="28"/>
          <w:szCs w:val="28"/>
        </w:rPr>
      </w:pPr>
      <w:r>
        <w:br w:type="page"/>
      </w:r>
    </w:p>
    <w:p w:rsidR="009A1DFB" w:rsidRDefault="009A1DFB" w:rsidP="009A1DFB">
      <w:pPr>
        <w:pStyle w:val="Heading1"/>
        <w:sectPr w:rsidR="009A1DFB" w:rsidSect="00D6466D">
          <w:footerReference w:type="first" r:id="rId39"/>
          <w:pgSz w:w="12240" w:h="15840"/>
          <w:pgMar w:top="1440" w:right="1440" w:bottom="1440" w:left="1440" w:header="720" w:footer="720" w:gutter="0"/>
          <w:cols w:space="720"/>
          <w:docGrid w:linePitch="360"/>
        </w:sectPr>
      </w:pPr>
    </w:p>
    <w:p w:rsidR="00EC7E69" w:rsidRDefault="009A1DFB" w:rsidP="00752D4D">
      <w:pPr>
        <w:pStyle w:val="Heading2"/>
      </w:pPr>
      <w:bookmarkStart w:id="66" w:name="_Toc309224670"/>
      <w:r>
        <w:lastRenderedPageBreak/>
        <w:t xml:space="preserve">Appendix C:  Quality </w:t>
      </w:r>
      <w:r w:rsidR="0013461A">
        <w:t>M</w:t>
      </w:r>
      <w:r>
        <w:t>easures/Data Elements of Interest for Expanded Analysis User Story</w:t>
      </w:r>
      <w:bookmarkEnd w:id="66"/>
    </w:p>
    <w:p w:rsidR="003E2F16" w:rsidRDefault="005D29CF">
      <w:pPr>
        <w:rPr>
          <w:i/>
          <w:u w:val="single"/>
        </w:rPr>
      </w:pPr>
      <w:r w:rsidRPr="005D29CF">
        <w:rPr>
          <w:i/>
          <w:u w:val="single"/>
        </w:rPr>
        <w:t>Note:</w:t>
      </w:r>
      <w:r w:rsidR="00752D4D">
        <w:rPr>
          <w:i/>
          <w:u w:val="single"/>
        </w:rPr>
        <w:t xml:space="preserve">  </w:t>
      </w:r>
      <w:r w:rsidR="00752D4D" w:rsidRPr="001F73DE">
        <w:rPr>
          <w:i/>
        </w:rPr>
        <w:t>This table is meant to provide an example list of data elements that can be queried for within the Expanded Analysis User Story.</w:t>
      </w:r>
    </w:p>
    <w:tbl>
      <w:tblPr>
        <w:tblW w:w="12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62"/>
        <w:gridCol w:w="1258"/>
        <w:gridCol w:w="1284"/>
        <w:gridCol w:w="1230"/>
        <w:gridCol w:w="1257"/>
        <w:gridCol w:w="1258"/>
        <w:gridCol w:w="1257"/>
        <w:gridCol w:w="1260"/>
        <w:gridCol w:w="1258"/>
      </w:tblGrid>
      <w:tr w:rsidR="00752D4D" w:rsidRPr="001F73DE" w:rsidTr="001F73DE">
        <w:trPr>
          <w:cantSplit/>
          <w:trHeight w:val="70"/>
          <w:tblHeader/>
        </w:trPr>
        <w:tc>
          <w:tcPr>
            <w:tcW w:w="2562" w:type="dxa"/>
            <w:vMerge w:val="restart"/>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20"/>
              </w:rPr>
            </w:pPr>
            <w:r w:rsidRPr="001F73DE">
              <w:rPr>
                <w:rFonts w:ascii="Calibri" w:hAnsi="Calibri" w:cs="Calibri"/>
                <w:b/>
                <w:color w:val="FFFFFF" w:themeColor="background1"/>
                <w:sz w:val="20"/>
              </w:rPr>
              <w:t>Quality Measures/Data Elements of Interest</w:t>
            </w:r>
          </w:p>
        </w:tc>
        <w:tc>
          <w:tcPr>
            <w:tcW w:w="1258" w:type="dxa"/>
            <w:shd w:val="clear" w:color="auto" w:fill="4F81BD" w:themeFill="accent1"/>
          </w:tcPr>
          <w:p w:rsidR="00752D4D" w:rsidRPr="001F73DE" w:rsidRDefault="00CF0BE2" w:rsidP="009A1DFB">
            <w:pPr>
              <w:spacing w:after="0" w:line="240" w:lineRule="auto"/>
              <w:jc w:val="center"/>
              <w:rPr>
                <w:rFonts w:ascii="Calibri" w:hAnsi="Calibri" w:cs="Calibri"/>
                <w:b/>
                <w:color w:val="FFFFFF" w:themeColor="background1"/>
                <w:sz w:val="20"/>
              </w:rPr>
            </w:pPr>
            <w:r w:rsidRPr="001F73DE">
              <w:rPr>
                <w:rFonts w:ascii="Calibri" w:hAnsi="Calibri" w:cs="Calibri"/>
                <w:b/>
                <w:color w:val="FFFFFF" w:themeColor="background1"/>
                <w:sz w:val="20"/>
              </w:rPr>
              <w:t>Endorsement Body</w:t>
            </w:r>
          </w:p>
        </w:tc>
        <w:tc>
          <w:tcPr>
            <w:tcW w:w="7546" w:type="dxa"/>
            <w:gridSpan w:val="6"/>
            <w:shd w:val="clear" w:color="auto" w:fill="4F81BD" w:themeFill="accent1"/>
          </w:tcPr>
          <w:p w:rsidR="00752D4D" w:rsidRPr="001F73DE" w:rsidRDefault="00752D4D" w:rsidP="009A1DFB">
            <w:pPr>
              <w:spacing w:after="0" w:line="240" w:lineRule="auto"/>
              <w:jc w:val="center"/>
              <w:rPr>
                <w:rFonts w:ascii="Calibri" w:hAnsi="Calibri" w:cs="Calibri"/>
                <w:b/>
                <w:color w:val="FFFFFF" w:themeColor="background1"/>
                <w:sz w:val="20"/>
              </w:rPr>
            </w:pPr>
            <w:r w:rsidRPr="001F73DE">
              <w:rPr>
                <w:rFonts w:ascii="Calibri" w:hAnsi="Calibri" w:cs="Calibri"/>
                <w:b/>
                <w:color w:val="FFFFFF" w:themeColor="background1"/>
                <w:sz w:val="20"/>
              </w:rPr>
              <w:t>Organizations/Recognizing Bodies that Develop or Define Quality Measures</w:t>
            </w:r>
          </w:p>
        </w:tc>
        <w:tc>
          <w:tcPr>
            <w:tcW w:w="1258" w:type="dxa"/>
            <w:vMerge w:val="restart"/>
            <w:shd w:val="clear" w:color="auto" w:fill="B8CCE4" w:themeFill="accent1" w:themeFillTint="66"/>
          </w:tcPr>
          <w:p w:rsidR="00752D4D" w:rsidRPr="001F73DE" w:rsidRDefault="00752D4D" w:rsidP="009A1DFB">
            <w:pPr>
              <w:spacing w:after="0" w:line="240" w:lineRule="auto"/>
              <w:jc w:val="center"/>
              <w:rPr>
                <w:rFonts w:ascii="Calibri" w:hAnsi="Calibri" w:cs="Calibri"/>
                <w:b/>
                <w:color w:val="FFFFFF" w:themeColor="background1"/>
                <w:sz w:val="20"/>
              </w:rPr>
            </w:pPr>
            <w:r w:rsidRPr="001F73DE">
              <w:rPr>
                <w:rFonts w:ascii="Calibri" w:hAnsi="Calibri" w:cs="Calibri"/>
                <w:b/>
                <w:color w:val="FFFFFF" w:themeColor="background1"/>
                <w:sz w:val="20"/>
              </w:rPr>
              <w:t xml:space="preserve">Applicable Terminology Standards </w:t>
            </w:r>
          </w:p>
          <w:p w:rsidR="00752D4D" w:rsidRPr="001F73DE" w:rsidRDefault="00752D4D" w:rsidP="009A1DFB">
            <w:pPr>
              <w:spacing w:after="0" w:line="240" w:lineRule="auto"/>
              <w:jc w:val="center"/>
              <w:rPr>
                <w:rFonts w:ascii="Calibri" w:hAnsi="Calibri" w:cs="Calibri"/>
                <w:b/>
                <w:i/>
                <w:color w:val="FFFFFF" w:themeColor="background1"/>
                <w:sz w:val="20"/>
              </w:rPr>
            </w:pPr>
            <w:r w:rsidRPr="001F73DE">
              <w:rPr>
                <w:rFonts w:ascii="Calibri" w:hAnsi="Calibri" w:cs="Calibri"/>
                <w:b/>
                <w:i/>
                <w:color w:val="FFFFFF" w:themeColor="background1"/>
                <w:sz w:val="20"/>
              </w:rPr>
              <w:t>(For Reference Purposes Only)</w:t>
            </w:r>
          </w:p>
        </w:tc>
      </w:tr>
      <w:tr w:rsidR="001F73DE" w:rsidRPr="001F73DE" w:rsidTr="001F73DE">
        <w:trPr>
          <w:cantSplit/>
          <w:trHeight w:val="1020"/>
          <w:tblHeader/>
        </w:trPr>
        <w:tc>
          <w:tcPr>
            <w:tcW w:w="2562" w:type="dxa"/>
            <w:vMerge/>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20"/>
              </w:rPr>
            </w:pPr>
          </w:p>
        </w:tc>
        <w:tc>
          <w:tcPr>
            <w:tcW w:w="1258"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National Quality Forum (NQF)</w:t>
            </w:r>
          </w:p>
        </w:tc>
        <w:tc>
          <w:tcPr>
            <w:tcW w:w="1284"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 xml:space="preserve">American Medical Association (AMA) – Physician Consortium for Performance Improvement </w:t>
            </w:r>
            <w:r w:rsidR="00CF0BE2" w:rsidRPr="001F73DE">
              <w:rPr>
                <w:rFonts w:ascii="Calibri" w:hAnsi="Calibri" w:cs="Calibri"/>
                <w:b/>
                <w:color w:val="FFFFFF" w:themeColor="background1"/>
                <w:sz w:val="18"/>
              </w:rPr>
              <w:t>(</w:t>
            </w:r>
            <w:r w:rsidRPr="001F73DE">
              <w:rPr>
                <w:rFonts w:ascii="Calibri" w:hAnsi="Calibri" w:cs="Calibri"/>
                <w:b/>
                <w:color w:val="FFFFFF" w:themeColor="background1"/>
                <w:sz w:val="18"/>
              </w:rPr>
              <w:t>PC</w:t>
            </w:r>
            <w:r w:rsidR="00CF0BE2" w:rsidRPr="001F73DE">
              <w:rPr>
                <w:rFonts w:ascii="Calibri" w:hAnsi="Calibri" w:cs="Calibri"/>
                <w:b/>
                <w:color w:val="FFFFFF" w:themeColor="background1"/>
                <w:sz w:val="18"/>
              </w:rPr>
              <w:t>PI)</w:t>
            </w:r>
          </w:p>
        </w:tc>
        <w:tc>
          <w:tcPr>
            <w:tcW w:w="1230"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Physician Quality Reporting System (PQRS)</w:t>
            </w:r>
          </w:p>
        </w:tc>
        <w:tc>
          <w:tcPr>
            <w:tcW w:w="1257"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Meaningful Use (MU)</w:t>
            </w:r>
          </w:p>
        </w:tc>
        <w:tc>
          <w:tcPr>
            <w:tcW w:w="1258"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National Committee for Quality Assurance(NCQA)</w:t>
            </w:r>
          </w:p>
        </w:tc>
        <w:tc>
          <w:tcPr>
            <w:tcW w:w="1257"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BTE</w:t>
            </w:r>
          </w:p>
        </w:tc>
        <w:tc>
          <w:tcPr>
            <w:tcW w:w="1259" w:type="dxa"/>
            <w:shd w:val="clear" w:color="auto" w:fill="4F81BD" w:themeFill="accent1"/>
          </w:tcPr>
          <w:p w:rsidR="00752D4D" w:rsidRPr="001F73DE" w:rsidRDefault="00752D4D" w:rsidP="009A1DFB">
            <w:pPr>
              <w:spacing w:after="0" w:line="240" w:lineRule="auto"/>
              <w:rPr>
                <w:rFonts w:ascii="Calibri" w:hAnsi="Calibri" w:cs="Calibri"/>
                <w:b/>
                <w:color w:val="FFFFFF" w:themeColor="background1"/>
                <w:sz w:val="18"/>
              </w:rPr>
            </w:pPr>
            <w:r w:rsidRPr="001F73DE">
              <w:rPr>
                <w:rFonts w:ascii="Calibri" w:hAnsi="Calibri" w:cs="Calibri"/>
                <w:b/>
                <w:color w:val="FFFFFF" w:themeColor="background1"/>
                <w:sz w:val="18"/>
              </w:rPr>
              <w:t>American Diabetes Association (ADA)</w:t>
            </w:r>
          </w:p>
        </w:tc>
        <w:tc>
          <w:tcPr>
            <w:tcW w:w="1258" w:type="dxa"/>
            <w:vMerge/>
            <w:shd w:val="clear" w:color="auto" w:fill="B8CCE4" w:themeFill="accent1" w:themeFillTint="66"/>
          </w:tcPr>
          <w:p w:rsidR="00752D4D" w:rsidRPr="001F73DE" w:rsidRDefault="00752D4D" w:rsidP="009A1DFB">
            <w:pPr>
              <w:spacing w:after="0" w:line="240" w:lineRule="auto"/>
              <w:rPr>
                <w:rFonts w:ascii="Calibri" w:hAnsi="Calibri" w:cs="Calibri"/>
                <w:b/>
                <w:color w:val="FFFFFF" w:themeColor="background1"/>
                <w:sz w:val="20"/>
              </w:rPr>
            </w:pPr>
          </w:p>
        </w:tc>
      </w:tr>
      <w:tr w:rsidR="001F73DE" w:rsidRPr="001F73DE" w:rsidTr="001F73DE">
        <w:trPr>
          <w:cantSplit/>
          <w:trHeight w:val="70"/>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HbA1c  Poor Control &gt; 9.0%</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cstheme="minorHAnsi"/>
                <w:sz w:val="20"/>
                <w:szCs w:val="28"/>
              </w:rPr>
              <w:t>√</w:t>
            </w: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p>
        </w:tc>
        <w:tc>
          <w:tcPr>
            <w:tcW w:w="1258" w:type="dxa"/>
          </w:tcPr>
          <w:p w:rsidR="00752D4D" w:rsidRPr="001F73DE" w:rsidRDefault="00752D4D" w:rsidP="009A1DFB">
            <w:pPr>
              <w:spacing w:after="0" w:line="240" w:lineRule="auto"/>
              <w:jc w:val="center"/>
              <w:rPr>
                <w:sz w:val="20"/>
                <w:szCs w:val="20"/>
              </w:rPr>
            </w:pPr>
            <w:r w:rsidRPr="001F73DE">
              <w:rPr>
                <w:sz w:val="20"/>
                <w:szCs w:val="20"/>
              </w:rPr>
              <w:t>LOINC</w:t>
            </w:r>
          </w:p>
        </w:tc>
      </w:tr>
      <w:tr w:rsidR="001F73DE" w:rsidRPr="001F73DE" w:rsidTr="001F73DE">
        <w:trPr>
          <w:cantSplit/>
          <w:trHeight w:val="70"/>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HbA1c  Control &lt; 8.0%</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p>
        </w:tc>
        <w:tc>
          <w:tcPr>
            <w:tcW w:w="1258" w:type="dxa"/>
          </w:tcPr>
          <w:p w:rsidR="00752D4D" w:rsidRPr="001F73DE" w:rsidRDefault="00752D4D" w:rsidP="009A1DFB">
            <w:pPr>
              <w:spacing w:after="0" w:line="240" w:lineRule="auto"/>
              <w:jc w:val="center"/>
              <w:rPr>
                <w:sz w:val="20"/>
                <w:szCs w:val="20"/>
              </w:rPr>
            </w:pPr>
            <w:r w:rsidRPr="001F73DE">
              <w:rPr>
                <w:sz w:val="20"/>
                <w:szCs w:val="20"/>
              </w:rPr>
              <w:t>LOINC</w:t>
            </w:r>
          </w:p>
        </w:tc>
      </w:tr>
      <w:tr w:rsidR="001F73DE" w:rsidRPr="001F73DE" w:rsidTr="001F73DE">
        <w:trPr>
          <w:cantSplit/>
          <w:trHeight w:val="308"/>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HbA1c  Control &lt; 7.0%</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i/>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LOINC</w:t>
            </w:r>
          </w:p>
        </w:tc>
      </w:tr>
      <w:tr w:rsidR="001F73DE" w:rsidRPr="001F73DE" w:rsidTr="001F73DE">
        <w:trPr>
          <w:cantSplit/>
          <w:trHeight w:val="70"/>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 xml:space="preserve">Blood Pressure Control </w:t>
            </w:r>
            <w:r w:rsidRPr="001F73DE">
              <w:rPr>
                <w:rFonts w:cstheme="minorHAnsi"/>
                <w:sz w:val="20"/>
                <w:szCs w:val="20"/>
              </w:rPr>
              <w:t>≥</w:t>
            </w:r>
            <w:r w:rsidRPr="001F73DE">
              <w:rPr>
                <w:sz w:val="20"/>
                <w:szCs w:val="20"/>
              </w:rPr>
              <w:t xml:space="preserve"> 140/90 mm Hg</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p>
        </w:tc>
        <w:tc>
          <w:tcPr>
            <w:tcW w:w="1258" w:type="dxa"/>
          </w:tcPr>
          <w:p w:rsidR="00752D4D" w:rsidRPr="001F73DE" w:rsidRDefault="00752D4D" w:rsidP="009A1DFB">
            <w:pPr>
              <w:spacing w:after="0" w:line="240" w:lineRule="auto"/>
              <w:jc w:val="center"/>
              <w:rPr>
                <w:sz w:val="20"/>
                <w:szCs w:val="20"/>
              </w:rPr>
            </w:pPr>
            <w:r w:rsidRPr="001F73DE">
              <w:rPr>
                <w:sz w:val="20"/>
                <w:szCs w:val="20"/>
              </w:rPr>
              <w:t>LOINC</w:t>
            </w:r>
          </w:p>
        </w:tc>
      </w:tr>
      <w:tr w:rsidR="001F73DE" w:rsidRPr="001F73DE" w:rsidTr="001F73DE">
        <w:trPr>
          <w:cantSplit/>
          <w:trHeight w:val="70"/>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Blood Pressure Control &lt; 130/80 mm Hg</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LOINC</w:t>
            </w:r>
          </w:p>
        </w:tc>
      </w:tr>
      <w:tr w:rsidR="001F73DE" w:rsidRPr="001F73DE" w:rsidTr="001F73DE">
        <w:trPr>
          <w:cantSplit/>
          <w:trHeight w:val="132"/>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Eye Examination</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EC7E69" w:rsidP="009A1DFB">
            <w:pPr>
              <w:spacing w:after="0" w:line="240" w:lineRule="auto"/>
              <w:jc w:val="center"/>
              <w:rPr>
                <w:rFonts w:ascii="Calibri" w:hAnsi="Calibri" w:cs="Calibri"/>
                <w:sz w:val="20"/>
                <w:szCs w:val="28"/>
              </w:rPr>
            </w:pPr>
            <w:r w:rsidRPr="001F73DE">
              <w:rPr>
                <w:rFonts w:ascii="Calibri" w:hAnsi="Calibri" w:cs="Calibri"/>
                <w:sz w:val="20"/>
                <w:szCs w:val="28"/>
              </w:rPr>
              <w:t>√</w:t>
            </w:r>
          </w:p>
        </w:tc>
        <w:tc>
          <w:tcPr>
            <w:tcW w:w="1230"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CPT</w:t>
            </w:r>
          </w:p>
        </w:tc>
      </w:tr>
      <w:tr w:rsidR="001F73DE" w:rsidRPr="001F73DE" w:rsidTr="001F73DE">
        <w:trPr>
          <w:cantSplit/>
          <w:trHeight w:val="132"/>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Smoking Status</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CF0BE2" w:rsidP="009A1DFB">
            <w:pPr>
              <w:spacing w:after="0" w:line="240" w:lineRule="auto"/>
              <w:jc w:val="center"/>
              <w:rPr>
                <w:sz w:val="20"/>
                <w:szCs w:val="28"/>
              </w:rPr>
            </w:pPr>
            <w:r w:rsidRPr="001F73DE">
              <w:rPr>
                <w:rFonts w:ascii="Calibri" w:hAnsi="Calibri" w:cs="Calibri"/>
                <w:sz w:val="20"/>
                <w:szCs w:val="28"/>
              </w:rPr>
              <w:t>√</w:t>
            </w: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TBD</w:t>
            </w:r>
          </w:p>
        </w:tc>
      </w:tr>
      <w:tr w:rsidR="001F73DE" w:rsidRPr="001F73DE" w:rsidTr="001F73DE">
        <w:trPr>
          <w:cantSplit/>
          <w:trHeight w:val="132"/>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 xml:space="preserve">LDL Control </w:t>
            </w:r>
            <w:r w:rsidRPr="001F73DE">
              <w:rPr>
                <w:rFonts w:cstheme="minorHAnsi"/>
                <w:sz w:val="20"/>
                <w:szCs w:val="20"/>
              </w:rPr>
              <w:t>≥ 130 mg/dl</w:t>
            </w:r>
          </w:p>
        </w:tc>
        <w:tc>
          <w:tcPr>
            <w:tcW w:w="1258" w:type="dxa"/>
            <w:shd w:val="clear" w:color="auto" w:fill="auto"/>
          </w:tcPr>
          <w:p w:rsidR="00752D4D" w:rsidRPr="001F73DE" w:rsidRDefault="003559DA"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752D4D" w:rsidP="009A1DFB">
            <w:pPr>
              <w:spacing w:after="0" w:line="240" w:lineRule="auto"/>
              <w:jc w:val="center"/>
              <w:rPr>
                <w:sz w:val="20"/>
                <w:szCs w:val="28"/>
              </w:rPr>
            </w:pP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9" w:type="dxa"/>
          </w:tcPr>
          <w:p w:rsidR="00752D4D" w:rsidRPr="001F73DE" w:rsidRDefault="00752D4D" w:rsidP="009A1DFB">
            <w:pPr>
              <w:spacing w:after="0" w:line="240" w:lineRule="auto"/>
              <w:jc w:val="center"/>
              <w:rPr>
                <w:sz w:val="20"/>
                <w:szCs w:val="28"/>
              </w:rPr>
            </w:pPr>
          </w:p>
        </w:tc>
        <w:tc>
          <w:tcPr>
            <w:tcW w:w="1258" w:type="dxa"/>
          </w:tcPr>
          <w:p w:rsidR="00752D4D" w:rsidRPr="001F73DE" w:rsidRDefault="00752D4D" w:rsidP="009A1DFB">
            <w:pPr>
              <w:spacing w:after="0" w:line="240" w:lineRule="auto"/>
              <w:jc w:val="center"/>
              <w:rPr>
                <w:sz w:val="20"/>
                <w:szCs w:val="20"/>
              </w:rPr>
            </w:pPr>
            <w:r w:rsidRPr="001F73DE">
              <w:rPr>
                <w:sz w:val="20"/>
                <w:szCs w:val="20"/>
              </w:rPr>
              <w:t>LOINC</w:t>
            </w:r>
          </w:p>
        </w:tc>
      </w:tr>
      <w:tr w:rsidR="001F73DE" w:rsidRPr="001F73DE" w:rsidTr="001F73DE">
        <w:trPr>
          <w:cantSplit/>
          <w:trHeight w:val="125"/>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LDL Control &lt; 100 mg/dl</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p>
        </w:tc>
        <w:tc>
          <w:tcPr>
            <w:tcW w:w="1258" w:type="dxa"/>
          </w:tcPr>
          <w:p w:rsidR="00752D4D" w:rsidRPr="001F73DE" w:rsidRDefault="00752D4D" w:rsidP="009A1DFB">
            <w:pPr>
              <w:spacing w:after="0" w:line="240" w:lineRule="auto"/>
              <w:jc w:val="center"/>
              <w:rPr>
                <w:sz w:val="20"/>
                <w:szCs w:val="20"/>
              </w:rPr>
            </w:pPr>
            <w:r w:rsidRPr="001F73DE">
              <w:rPr>
                <w:sz w:val="20"/>
                <w:szCs w:val="20"/>
              </w:rPr>
              <w:t>LOINC</w:t>
            </w:r>
          </w:p>
        </w:tc>
      </w:tr>
      <w:tr w:rsidR="001F73DE" w:rsidRPr="001F73DE" w:rsidTr="001F73DE">
        <w:trPr>
          <w:cantSplit/>
          <w:trHeight w:val="125"/>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Microalbumin (has it been done?  Y/N)</w:t>
            </w:r>
          </w:p>
        </w:tc>
        <w:tc>
          <w:tcPr>
            <w:tcW w:w="1258" w:type="dxa"/>
            <w:shd w:val="clear" w:color="auto" w:fill="auto"/>
          </w:tcPr>
          <w:p w:rsidR="00752D4D" w:rsidRPr="001F73DE" w:rsidRDefault="003559DA"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752D4D" w:rsidP="009A1DFB">
            <w:pPr>
              <w:spacing w:after="0" w:line="240" w:lineRule="auto"/>
              <w:jc w:val="center"/>
              <w:rPr>
                <w:sz w:val="20"/>
                <w:szCs w:val="28"/>
              </w:rPr>
            </w:pP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LOINC</w:t>
            </w:r>
          </w:p>
        </w:tc>
      </w:tr>
      <w:tr w:rsidR="001F73DE" w:rsidRPr="001F73DE" w:rsidTr="001F73DE">
        <w:trPr>
          <w:cantSplit/>
          <w:trHeight w:val="132"/>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Microalbumin Poor Control &gt; 30 micrograms/mg Creatinine</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752D4D" w:rsidP="009A1DFB">
            <w:pPr>
              <w:spacing w:after="0" w:line="240" w:lineRule="auto"/>
              <w:jc w:val="center"/>
              <w:rPr>
                <w:sz w:val="20"/>
                <w:szCs w:val="28"/>
              </w:rPr>
            </w:pP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LOINC</w:t>
            </w:r>
          </w:p>
        </w:tc>
      </w:tr>
      <w:tr w:rsidR="001F73DE" w:rsidRPr="001F73DE" w:rsidTr="001F73DE">
        <w:trPr>
          <w:cantSplit/>
          <w:trHeight w:val="125"/>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Microalbumin  Control &lt; 30 micrograms/mg Creatinine</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752D4D" w:rsidP="009A1DFB">
            <w:pPr>
              <w:spacing w:after="0" w:line="240" w:lineRule="auto"/>
              <w:jc w:val="center"/>
              <w:rPr>
                <w:sz w:val="20"/>
                <w:szCs w:val="28"/>
              </w:rPr>
            </w:pP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LOINC</w:t>
            </w:r>
          </w:p>
        </w:tc>
      </w:tr>
      <w:tr w:rsidR="001F73DE" w:rsidRPr="001F73DE" w:rsidTr="001F73DE">
        <w:trPr>
          <w:cantSplit/>
          <w:trHeight w:val="125"/>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 xml:space="preserve">Foot Examination </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84" w:type="dxa"/>
          </w:tcPr>
          <w:p w:rsidR="00752D4D" w:rsidRPr="001F73DE" w:rsidRDefault="00752D4D" w:rsidP="009A1DFB">
            <w:pPr>
              <w:spacing w:after="0" w:line="240" w:lineRule="auto"/>
              <w:jc w:val="center"/>
              <w:rPr>
                <w:rFonts w:ascii="Calibri" w:hAnsi="Calibri" w:cs="Calibri"/>
                <w:sz w:val="20"/>
                <w:szCs w:val="28"/>
              </w:rPr>
            </w:pPr>
          </w:p>
        </w:tc>
        <w:tc>
          <w:tcPr>
            <w:tcW w:w="1230"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7" w:type="dxa"/>
            <w:shd w:val="clear" w:color="auto" w:fill="auto"/>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spacing w:after="0" w:line="240" w:lineRule="auto"/>
              <w:jc w:val="center"/>
              <w:rPr>
                <w:rFonts w:ascii="Calibri" w:hAnsi="Calibri" w:cs="Calibri"/>
                <w:sz w:val="20"/>
                <w:szCs w:val="20"/>
              </w:rPr>
            </w:pPr>
            <w:r w:rsidRPr="001F73DE">
              <w:rPr>
                <w:sz w:val="20"/>
                <w:szCs w:val="20"/>
              </w:rPr>
              <w:t>CPT, SNOMED</w:t>
            </w:r>
          </w:p>
        </w:tc>
      </w:tr>
      <w:tr w:rsidR="001F73DE" w:rsidRPr="001F73DE" w:rsidTr="001F73DE">
        <w:trPr>
          <w:cantSplit/>
          <w:trHeight w:val="132"/>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lastRenderedPageBreak/>
              <w:t>Medication Class</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EC7E69" w:rsidP="009A1DFB">
            <w:pPr>
              <w:spacing w:after="0" w:line="240" w:lineRule="auto"/>
              <w:jc w:val="center"/>
              <w:rPr>
                <w:sz w:val="20"/>
                <w:szCs w:val="28"/>
              </w:rPr>
            </w:pPr>
            <w:r w:rsidRPr="001F73DE">
              <w:rPr>
                <w:rFonts w:ascii="Calibri" w:hAnsi="Calibri" w:cs="Calibri"/>
                <w:sz w:val="20"/>
                <w:szCs w:val="28"/>
              </w:rPr>
              <w:t>√</w:t>
            </w: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9" w:type="dxa"/>
          </w:tcPr>
          <w:p w:rsidR="00752D4D" w:rsidRPr="001F73DE" w:rsidRDefault="00752D4D" w:rsidP="009A1DFB">
            <w:pPr>
              <w:spacing w:after="0" w:line="240" w:lineRule="auto"/>
              <w:jc w:val="center"/>
              <w:rPr>
                <w:sz w:val="20"/>
                <w:szCs w:val="28"/>
              </w:rPr>
            </w:pPr>
          </w:p>
        </w:tc>
        <w:tc>
          <w:tcPr>
            <w:tcW w:w="1258" w:type="dxa"/>
          </w:tcPr>
          <w:p w:rsidR="00752D4D" w:rsidRPr="001F73DE" w:rsidRDefault="00752D4D" w:rsidP="009A1DFB">
            <w:pPr>
              <w:spacing w:after="0" w:line="240" w:lineRule="auto"/>
              <w:jc w:val="center"/>
              <w:rPr>
                <w:sz w:val="20"/>
                <w:szCs w:val="20"/>
              </w:rPr>
            </w:pPr>
            <w:r w:rsidRPr="001F73DE">
              <w:rPr>
                <w:sz w:val="20"/>
                <w:szCs w:val="20"/>
              </w:rPr>
              <w:t>RxNorm</w:t>
            </w:r>
          </w:p>
          <w:p w:rsidR="00752D4D" w:rsidRPr="001F73DE" w:rsidRDefault="00752D4D" w:rsidP="009A1DFB">
            <w:pPr>
              <w:spacing w:after="0" w:line="240" w:lineRule="auto"/>
              <w:jc w:val="center"/>
              <w:rPr>
                <w:sz w:val="20"/>
                <w:szCs w:val="20"/>
              </w:rPr>
            </w:pPr>
            <w:r w:rsidRPr="001F73DE">
              <w:rPr>
                <w:sz w:val="20"/>
                <w:szCs w:val="20"/>
              </w:rPr>
              <w:t>NDFRT</w:t>
            </w:r>
          </w:p>
        </w:tc>
      </w:tr>
      <w:tr w:rsidR="001F73DE" w:rsidRPr="001F73DE" w:rsidTr="001F73DE">
        <w:trPr>
          <w:cantSplit/>
          <w:trHeight w:val="140"/>
        </w:trPr>
        <w:tc>
          <w:tcPr>
            <w:tcW w:w="2562" w:type="dxa"/>
            <w:shd w:val="clear" w:color="auto" w:fill="auto"/>
          </w:tcPr>
          <w:p w:rsidR="00752D4D" w:rsidRPr="001F73DE" w:rsidRDefault="00752D4D" w:rsidP="009A1DFB">
            <w:pPr>
              <w:spacing w:after="0" w:line="240" w:lineRule="auto"/>
              <w:rPr>
                <w:sz w:val="20"/>
                <w:szCs w:val="20"/>
              </w:rPr>
            </w:pPr>
            <w:r w:rsidRPr="001F73DE">
              <w:rPr>
                <w:sz w:val="20"/>
                <w:szCs w:val="20"/>
              </w:rPr>
              <w:t xml:space="preserve">BMI </w:t>
            </w:r>
            <w:r w:rsidRPr="001F73DE">
              <w:rPr>
                <w:rFonts w:cstheme="minorHAnsi"/>
                <w:sz w:val="20"/>
                <w:szCs w:val="20"/>
              </w:rPr>
              <w:t>≥ 25</w:t>
            </w:r>
          </w:p>
        </w:tc>
        <w:tc>
          <w:tcPr>
            <w:tcW w:w="1258" w:type="dxa"/>
            <w:shd w:val="clear" w:color="auto" w:fill="auto"/>
          </w:tcPr>
          <w:p w:rsidR="00752D4D" w:rsidRPr="001F73DE" w:rsidRDefault="00752D4D" w:rsidP="009A1DFB">
            <w:pPr>
              <w:spacing w:after="0" w:line="240" w:lineRule="auto"/>
              <w:jc w:val="center"/>
              <w:rPr>
                <w:sz w:val="20"/>
                <w:szCs w:val="28"/>
              </w:rPr>
            </w:pPr>
          </w:p>
        </w:tc>
        <w:tc>
          <w:tcPr>
            <w:tcW w:w="1284" w:type="dxa"/>
          </w:tcPr>
          <w:p w:rsidR="00752D4D" w:rsidRPr="001F73DE" w:rsidRDefault="00752D4D" w:rsidP="009A1DFB">
            <w:pPr>
              <w:spacing w:after="0" w:line="240" w:lineRule="auto"/>
              <w:jc w:val="center"/>
              <w:rPr>
                <w:sz w:val="20"/>
                <w:szCs w:val="28"/>
              </w:rPr>
            </w:pPr>
          </w:p>
        </w:tc>
        <w:tc>
          <w:tcPr>
            <w:tcW w:w="1230" w:type="dxa"/>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8" w:type="dxa"/>
            <w:shd w:val="clear" w:color="auto" w:fill="auto"/>
          </w:tcPr>
          <w:p w:rsidR="00752D4D" w:rsidRPr="001F73DE" w:rsidRDefault="00752D4D" w:rsidP="009A1DFB">
            <w:pPr>
              <w:spacing w:after="0" w:line="240" w:lineRule="auto"/>
              <w:jc w:val="center"/>
              <w:rPr>
                <w:sz w:val="20"/>
                <w:szCs w:val="28"/>
              </w:rPr>
            </w:pPr>
          </w:p>
        </w:tc>
        <w:tc>
          <w:tcPr>
            <w:tcW w:w="1257" w:type="dxa"/>
            <w:shd w:val="clear" w:color="auto" w:fill="auto"/>
          </w:tcPr>
          <w:p w:rsidR="00752D4D" w:rsidRPr="001F73DE" w:rsidRDefault="00752D4D" w:rsidP="009A1DFB">
            <w:pPr>
              <w:spacing w:after="0" w:line="240" w:lineRule="auto"/>
              <w:jc w:val="center"/>
              <w:rPr>
                <w:sz w:val="20"/>
                <w:szCs w:val="28"/>
              </w:rPr>
            </w:pPr>
          </w:p>
        </w:tc>
        <w:tc>
          <w:tcPr>
            <w:tcW w:w="1259" w:type="dxa"/>
          </w:tcPr>
          <w:p w:rsidR="00752D4D" w:rsidRPr="001F73DE" w:rsidRDefault="00752D4D" w:rsidP="009A1DFB">
            <w:pPr>
              <w:spacing w:after="0" w:line="240" w:lineRule="auto"/>
              <w:jc w:val="center"/>
              <w:rPr>
                <w:sz w:val="20"/>
                <w:szCs w:val="28"/>
              </w:rPr>
            </w:pPr>
            <w:r w:rsidRPr="001F73DE">
              <w:rPr>
                <w:rFonts w:ascii="Calibri" w:hAnsi="Calibri" w:cs="Calibri"/>
                <w:sz w:val="20"/>
                <w:szCs w:val="28"/>
              </w:rPr>
              <w:t>√</w:t>
            </w:r>
          </w:p>
        </w:tc>
        <w:tc>
          <w:tcPr>
            <w:tcW w:w="1258" w:type="dxa"/>
          </w:tcPr>
          <w:p w:rsidR="00752D4D" w:rsidRPr="001F73DE" w:rsidRDefault="00752D4D" w:rsidP="009A1DFB">
            <w:pPr>
              <w:keepNext/>
              <w:spacing w:after="0" w:line="240" w:lineRule="auto"/>
              <w:jc w:val="center"/>
              <w:rPr>
                <w:rFonts w:ascii="Calibri" w:hAnsi="Calibri" w:cs="Calibri"/>
                <w:sz w:val="20"/>
                <w:szCs w:val="20"/>
              </w:rPr>
            </w:pPr>
            <w:r w:rsidRPr="001F73DE">
              <w:rPr>
                <w:sz w:val="20"/>
                <w:szCs w:val="20"/>
              </w:rPr>
              <w:t>LOINC</w:t>
            </w:r>
          </w:p>
        </w:tc>
      </w:tr>
    </w:tbl>
    <w:p w:rsidR="003559DA" w:rsidRPr="0003667D" w:rsidRDefault="003559DA" w:rsidP="001F73DE">
      <w:pPr>
        <w:pStyle w:val="Heading1"/>
        <w:rPr>
          <w:vertAlign w:val="subscript"/>
        </w:rPr>
      </w:pPr>
    </w:p>
    <w:sectPr w:rsidR="003559DA" w:rsidRPr="0003667D" w:rsidSect="001F73DE">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60D" w:rsidRDefault="009B360D" w:rsidP="004C45AD">
      <w:pPr>
        <w:spacing w:after="0" w:line="240" w:lineRule="auto"/>
      </w:pPr>
      <w:r>
        <w:separator/>
      </w:r>
    </w:p>
  </w:endnote>
  <w:endnote w:type="continuationSeparator" w:id="0">
    <w:p w:rsidR="009B360D" w:rsidRDefault="009B360D" w:rsidP="004C45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197"/>
      <w:docPartObj>
        <w:docPartGallery w:val="Page Numbers (Bottom of Page)"/>
        <w:docPartUnique/>
      </w:docPartObj>
    </w:sdtPr>
    <w:sdtContent>
      <w:p w:rsidR="00DA7C32" w:rsidRDefault="00A201FE">
        <w:pPr>
          <w:pStyle w:val="Footer"/>
          <w:jc w:val="right"/>
        </w:pPr>
        <w:fldSimple w:instr=" PAGE   \* MERGEFORMAT ">
          <w:r w:rsidR="00072BB7">
            <w:rPr>
              <w:noProof/>
            </w:rPr>
            <w:t>49</w:t>
          </w:r>
        </w:fldSimple>
      </w:p>
    </w:sdtContent>
  </w:sdt>
  <w:p w:rsidR="00DA7C32" w:rsidRDefault="00DA7C32">
    <w:pPr>
      <w:pStyle w:val="Footer"/>
    </w:pPr>
    <w:r>
      <w:t>November 1</w:t>
    </w:r>
    <w:r w:rsidR="007E4378">
      <w:t>6</w:t>
    </w:r>
    <w:r w:rsidRPr="00D6466D">
      <w:rPr>
        <w:vertAlign w:val="superscript"/>
      </w:rPr>
      <w:t>th</w:t>
    </w:r>
    <w:r>
      <w:t>,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C32" w:rsidRDefault="00DA7C32">
    <w:pPr>
      <w:pStyle w:val="Footer"/>
    </w:pPr>
    <w:r>
      <w:t>November 1</w:t>
    </w:r>
    <w:r w:rsidR="00F27D3D">
      <w:t>6</w:t>
    </w:r>
    <w:r w:rsidRPr="00D6466D">
      <w:rPr>
        <w:vertAlign w:val="superscript"/>
      </w:rPr>
      <w:t>th</w:t>
    </w:r>
    <w:r>
      <w:t>, 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198"/>
      <w:docPartObj>
        <w:docPartGallery w:val="Page Numbers (Bottom of Page)"/>
        <w:docPartUnique/>
      </w:docPartObj>
    </w:sdtPr>
    <w:sdtContent>
      <w:p w:rsidR="00DA7C32" w:rsidRDefault="00A201FE">
        <w:pPr>
          <w:pStyle w:val="Footer"/>
          <w:jc w:val="right"/>
        </w:pPr>
        <w:fldSimple w:instr=" PAGE   \* MERGEFORMAT ">
          <w:r w:rsidR="00072BB7">
            <w:rPr>
              <w:noProof/>
            </w:rPr>
            <w:t>17</w:t>
          </w:r>
        </w:fldSimple>
      </w:p>
    </w:sdtContent>
  </w:sdt>
  <w:p w:rsidR="00DA7C32" w:rsidRDefault="00DA7C3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199"/>
      <w:docPartObj>
        <w:docPartGallery w:val="Page Numbers (Bottom of Page)"/>
        <w:docPartUnique/>
      </w:docPartObj>
    </w:sdtPr>
    <w:sdtContent>
      <w:p w:rsidR="00DA7C32" w:rsidRDefault="00A201FE">
        <w:pPr>
          <w:pStyle w:val="Footer"/>
          <w:jc w:val="right"/>
        </w:pPr>
        <w:fldSimple w:instr=" PAGE   \* MERGEFORMAT ">
          <w:r w:rsidR="00072BB7">
            <w:rPr>
              <w:noProof/>
            </w:rPr>
            <w:t>23</w:t>
          </w:r>
        </w:fldSimple>
      </w:p>
    </w:sdtContent>
  </w:sdt>
  <w:p w:rsidR="00DA7C32" w:rsidRDefault="00DA7C32" w:rsidP="004016FD">
    <w:pPr>
      <w:pStyle w:val="Footer"/>
    </w:pPr>
    <w:r>
      <w:t>November, 1</w:t>
    </w:r>
    <w:r w:rsidR="007E4378">
      <w:t>6</w:t>
    </w:r>
    <w:r w:rsidRPr="00354FDD">
      <w:rPr>
        <w:vertAlign w:val="superscript"/>
      </w:rPr>
      <w:t>th</w:t>
    </w:r>
    <w:r>
      <w:t>, 2011</w:t>
    </w:r>
  </w:p>
  <w:p w:rsidR="00DA7C32" w:rsidRDefault="00DA7C3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C32" w:rsidRDefault="00DA7C32">
    <w:pPr>
      <w:pStyle w:val="Footer"/>
      <w:jc w:val="right"/>
    </w:pPr>
  </w:p>
  <w:p w:rsidR="00DA7C32" w:rsidRDefault="00DA7C32">
    <w:pPr>
      <w:pStyle w:val="Footer"/>
    </w:pPr>
    <w:r>
      <w:t>August 30</w:t>
    </w:r>
    <w:r w:rsidRPr="00724A55">
      <w:rPr>
        <w:vertAlign w:val="superscript"/>
      </w:rPr>
      <w:t>th</w:t>
    </w:r>
    <w:r>
      <w:t>, 2011</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C32" w:rsidRDefault="00DA7C32">
    <w:pPr>
      <w:pStyle w:val="Footer"/>
      <w:jc w:val="right"/>
    </w:pPr>
  </w:p>
  <w:p w:rsidR="00DA7C32" w:rsidRDefault="00DA7C32">
    <w:pPr>
      <w:pStyle w:val="Footer"/>
    </w:pPr>
    <w:r>
      <w:t>August 30</w:t>
    </w:r>
    <w:r w:rsidRPr="00724A55">
      <w:rPr>
        <w:vertAlign w:val="superscript"/>
      </w:rPr>
      <w:t>th</w:t>
    </w:r>
    <w:r>
      <w:t>,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60D" w:rsidRDefault="009B360D" w:rsidP="004C45AD">
      <w:pPr>
        <w:spacing w:after="0" w:line="240" w:lineRule="auto"/>
      </w:pPr>
      <w:r>
        <w:separator/>
      </w:r>
    </w:p>
  </w:footnote>
  <w:footnote w:type="continuationSeparator" w:id="0">
    <w:p w:rsidR="009B360D" w:rsidRDefault="009B360D" w:rsidP="004C45AD">
      <w:pPr>
        <w:spacing w:after="0" w:line="240" w:lineRule="auto"/>
      </w:pPr>
      <w:r>
        <w:continuationSeparator/>
      </w:r>
    </w:p>
  </w:footnote>
  <w:footnote w:id="1">
    <w:p w:rsidR="00DA7C32" w:rsidRDefault="00DA7C32">
      <w:pPr>
        <w:pStyle w:val="FootnoteText"/>
      </w:pPr>
    </w:p>
  </w:footnote>
  <w:footnote w:id="2">
    <w:p w:rsidR="00DA7C32" w:rsidDel="00883257" w:rsidRDefault="00DA7C32">
      <w:pPr>
        <w:pStyle w:val="FootnoteText"/>
        <w:rPr>
          <w:del w:id="21" w:author="merideth.c.vida" w:date="2011-11-10T10:13:00Z"/>
        </w:rPr>
      </w:pPr>
    </w:p>
  </w:footnote>
  <w:footnote w:id="3">
    <w:p w:rsidR="00DA7C32" w:rsidRDefault="00DA7C32">
      <w:pPr>
        <w:pStyle w:val="FootnoteText"/>
      </w:pPr>
      <w:r>
        <w:rPr>
          <w:rStyle w:val="FootnoteReference"/>
        </w:rPr>
        <w:footnoteRef/>
      </w:r>
      <w:r>
        <w:t xml:space="preserve"> </w:t>
      </w:r>
      <w:r w:rsidRPr="00A01463">
        <w:t>Network Data Partner: Combines aggregated data from multiple data sources and sends the combined data to the Information Requestor</w:t>
      </w:r>
    </w:p>
  </w:footnote>
  <w:footnote w:id="4">
    <w:p w:rsidR="00DA7C32" w:rsidRDefault="00DA7C32">
      <w:pPr>
        <w:pStyle w:val="FootnoteText"/>
      </w:pPr>
      <w:r>
        <w:rPr>
          <w:rStyle w:val="FootnoteReference"/>
        </w:rPr>
        <w:footnoteRef/>
      </w:r>
      <w:r>
        <w:t xml:space="preserve"> </w:t>
      </w:r>
      <w:r w:rsidRPr="00A01463">
        <w:t>If queries</w:t>
      </w:r>
      <w:r>
        <w:t xml:space="preserve"> repeatedly run over a period of time or requesting information over a period of time</w:t>
      </w:r>
      <w:r w:rsidRPr="00A01463">
        <w:t xml:space="preserve"> </w:t>
      </w:r>
      <w:proofErr w:type="gramStart"/>
      <w:r w:rsidRPr="00A01463">
        <w:t>require</w:t>
      </w:r>
      <w:proofErr w:type="gramEnd"/>
      <w:r w:rsidRPr="00A01463">
        <w:t xml:space="preserve"> individually identifiable data, Intermediaries must be business associates of any data holder contributing to the query under HIPAA.</w:t>
      </w:r>
    </w:p>
  </w:footnote>
  <w:footnote w:id="5">
    <w:p w:rsidR="00DA7C32" w:rsidRDefault="00DA7C32">
      <w:pPr>
        <w:pStyle w:val="FootnoteText"/>
      </w:pPr>
      <w:r>
        <w:rPr>
          <w:rStyle w:val="FootnoteReference"/>
        </w:rPr>
        <w:footnoteRef/>
      </w:r>
      <w:r>
        <w:t xml:space="preserve"> </w:t>
      </w:r>
      <w:r w:rsidRPr="00A01463">
        <w:t xml:space="preserve">HIE's playing the </w:t>
      </w:r>
      <w:r>
        <w:t xml:space="preserve">role of data source is optional and dependent on the context of the User Story. </w:t>
      </w:r>
    </w:p>
  </w:footnote>
  <w:footnote w:id="6">
    <w:p w:rsidR="00DA7C32" w:rsidRDefault="00DA7C32">
      <w:pPr>
        <w:pStyle w:val="FootnoteText"/>
      </w:pPr>
      <w:r>
        <w:rPr>
          <w:rStyle w:val="FootnoteReference"/>
        </w:rPr>
        <w:footnoteRef/>
      </w:r>
      <w:r>
        <w:t xml:space="preserve"> </w:t>
      </w:r>
      <w:r w:rsidRPr="00A01463">
        <w:t>Only used in the event that more than one Intermediary is required to complete query</w:t>
      </w:r>
      <w:r>
        <w:t>.</w:t>
      </w:r>
    </w:p>
  </w:footnote>
  <w:footnote w:id="7">
    <w:p w:rsidR="00DA7C32" w:rsidRDefault="00DA7C32">
      <w:pPr>
        <w:pStyle w:val="FootnoteText"/>
      </w:pPr>
      <w:r>
        <w:rPr>
          <w:rStyle w:val="FootnoteReference"/>
        </w:rPr>
        <w:footnoteRef/>
      </w:r>
      <w:r>
        <w:t xml:space="preserve"> Distribute is a special form of send in which one sender sends to multiple receivers.</w:t>
      </w:r>
    </w:p>
  </w:footnote>
  <w:footnote w:id="8">
    <w:p w:rsidR="00DA7C32" w:rsidRDefault="00DA7C32" w:rsidP="007B35D5">
      <w:pPr>
        <w:pStyle w:val="FootnoteText"/>
      </w:pPr>
      <w:r>
        <w:rPr>
          <w:rStyle w:val="FootnoteReference"/>
        </w:rPr>
        <w:footnoteRef/>
      </w:r>
      <w:r>
        <w:t xml:space="preserve"> This identifier comes from ONC-SI-UC Simplification spreadsheet. </w:t>
      </w:r>
      <w:hyperlink r:id="rId1" w:history="1">
        <w:r w:rsidRPr="008375E4">
          <w:rPr>
            <w:rStyle w:val="Hyperlink"/>
          </w:rPr>
          <w:t>http://wiki.siframework.org/Cross+Initiative+-+Use+Case+Simplification+SWG</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C32" w:rsidRDefault="00DA7C32" w:rsidP="007A2F6A">
    <w:pPr>
      <w:pStyle w:val="Header"/>
      <w:jc w:val="center"/>
      <w:rPr>
        <w:b/>
        <w:bCs/>
        <w:noProof/>
      </w:rPr>
    </w:pPr>
    <w:r>
      <w:rPr>
        <w:b/>
        <w:bCs/>
        <w:noProof/>
      </w:rPr>
      <w:t>Department of Health and Human Services (HHS) Office of the National Coordinator (ONC)</w:t>
    </w:r>
  </w:p>
  <w:p w:rsidR="00DA7C32" w:rsidRDefault="00DA7C32" w:rsidP="007A2F6A">
    <w:pPr>
      <w:pStyle w:val="Header"/>
      <w:jc w:val="center"/>
      <w:rPr>
        <w:b/>
        <w:bCs/>
        <w:noProof/>
      </w:rPr>
    </w:pPr>
    <w:r>
      <w:rPr>
        <w:b/>
        <w:bCs/>
        <w:noProof/>
      </w:rPr>
      <w:t>Use Case Development and Functional Requirements for Interoperability</w:t>
    </w:r>
  </w:p>
  <w:p w:rsidR="00DA7C32" w:rsidRPr="007A2F6A" w:rsidRDefault="00DA7C32" w:rsidP="00AA3757">
    <w:pPr>
      <w:pStyle w:val="Header"/>
      <w:jc w:val="center"/>
      <w:rPr>
        <w:b/>
        <w:bCs/>
        <w:noProof/>
      </w:rPr>
    </w:pPr>
    <w:r w:rsidRPr="005A3F21">
      <w:rPr>
        <w:b/>
        <w:bCs/>
        <w:noProof/>
        <w:color w:val="FF0000"/>
      </w:rPr>
      <w:t xml:space="preserve"> </w:t>
    </w:r>
    <w:r>
      <w:rPr>
        <w:b/>
        <w:bCs/>
        <w:noProof/>
      </w:rPr>
      <w:t xml:space="preserve">Query Health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C32" w:rsidRDefault="00DA7C32" w:rsidP="001C6F29">
    <w:pPr>
      <w:pStyle w:val="Header"/>
      <w:jc w:val="center"/>
      <w:rPr>
        <w:b/>
        <w:bCs/>
        <w:noProof/>
      </w:rPr>
    </w:pPr>
    <w:r>
      <w:rPr>
        <w:b/>
        <w:bCs/>
        <w:noProof/>
      </w:rPr>
      <w:t>Department of Health and Human Services (HHS) Office of the National Coordinator (ONC)</w:t>
    </w:r>
  </w:p>
  <w:p w:rsidR="00DA7C32" w:rsidRDefault="00DA7C32" w:rsidP="001C6F29">
    <w:pPr>
      <w:pStyle w:val="Header"/>
      <w:jc w:val="center"/>
      <w:rPr>
        <w:b/>
        <w:bCs/>
        <w:noProof/>
      </w:rPr>
    </w:pPr>
    <w:r>
      <w:rPr>
        <w:b/>
        <w:bCs/>
        <w:noProof/>
      </w:rPr>
      <w:t>Use Case Development and Functional Requirements for Interoperability</w:t>
    </w:r>
  </w:p>
  <w:p w:rsidR="00DA7C32" w:rsidRPr="00513DEF" w:rsidRDefault="00DA7C32" w:rsidP="001C6F29">
    <w:pPr>
      <w:pStyle w:val="Header"/>
      <w:jc w:val="center"/>
      <w:rPr>
        <w:b/>
        <w:bCs/>
        <w:noProof/>
      </w:rPr>
    </w:pPr>
    <w:r>
      <w:rPr>
        <w:b/>
        <w:bCs/>
        <w:noProof/>
      </w:rPr>
      <w:t>Query Health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A6C"/>
    <w:multiLevelType w:val="hybridMultilevel"/>
    <w:tmpl w:val="D0B2B5A0"/>
    <w:lvl w:ilvl="0" w:tplc="A5CE716C">
      <w:numFmt w:val="bullet"/>
      <w:lvlText w:val=""/>
      <w:lvlJc w:val="left"/>
      <w:pPr>
        <w:ind w:left="1440" w:hanging="360"/>
      </w:pPr>
      <w:rPr>
        <w:rFonts w:ascii="Symbol" w:eastAsia="Calibri" w:hAnsi="Symbol" w:cs="Courier New" w:hint="default"/>
        <w:i w:val="0"/>
        <w:color w:val="1F497D"/>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18617F9"/>
    <w:multiLevelType w:val="multilevel"/>
    <w:tmpl w:val="F5DEC95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2A33E3"/>
    <w:multiLevelType w:val="multilevel"/>
    <w:tmpl w:val="8B84C1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86409BD"/>
    <w:multiLevelType w:val="hybridMultilevel"/>
    <w:tmpl w:val="AD5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84F32"/>
    <w:multiLevelType w:val="hybridMultilevel"/>
    <w:tmpl w:val="FA985D40"/>
    <w:lvl w:ilvl="0" w:tplc="04090003">
      <w:start w:val="1"/>
      <w:numFmt w:val="bullet"/>
      <w:lvlText w:val="o"/>
      <w:lvlJc w:val="left"/>
      <w:pPr>
        <w:ind w:left="1440" w:hanging="360"/>
      </w:pPr>
      <w:rPr>
        <w:rFonts w:ascii="Courier New" w:hAnsi="Courier New" w:cs="Courier New" w:hint="default"/>
        <w:i w:val="0"/>
        <w:color w:val="1F497D"/>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250382E"/>
    <w:multiLevelType w:val="hybridMultilevel"/>
    <w:tmpl w:val="182C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40BBD"/>
    <w:multiLevelType w:val="multilevel"/>
    <w:tmpl w:val="0BC6F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A6310E0"/>
    <w:multiLevelType w:val="hybridMultilevel"/>
    <w:tmpl w:val="57E0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66014"/>
    <w:multiLevelType w:val="hybridMultilevel"/>
    <w:tmpl w:val="5E486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03E98"/>
    <w:multiLevelType w:val="multilevel"/>
    <w:tmpl w:val="FB6CF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13065A3"/>
    <w:multiLevelType w:val="multilevel"/>
    <w:tmpl w:val="AFC0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48F4C08"/>
    <w:multiLevelType w:val="hybridMultilevel"/>
    <w:tmpl w:val="0228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62355"/>
    <w:multiLevelType w:val="hybridMultilevel"/>
    <w:tmpl w:val="4322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D2B91"/>
    <w:multiLevelType w:val="hybridMultilevel"/>
    <w:tmpl w:val="06DC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169B6"/>
    <w:multiLevelType w:val="hybridMultilevel"/>
    <w:tmpl w:val="84AAE12C"/>
    <w:lvl w:ilvl="0" w:tplc="440CE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C5D8F"/>
    <w:multiLevelType w:val="hybridMultilevel"/>
    <w:tmpl w:val="E7D678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773037E"/>
    <w:multiLevelType w:val="hybridMultilevel"/>
    <w:tmpl w:val="5B6CCC12"/>
    <w:lvl w:ilvl="0" w:tplc="440CE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A46783"/>
    <w:multiLevelType w:val="hybridMultilevel"/>
    <w:tmpl w:val="B7722382"/>
    <w:lvl w:ilvl="0" w:tplc="3A24D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F526B"/>
    <w:multiLevelType w:val="hybridMultilevel"/>
    <w:tmpl w:val="1A56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A4E76"/>
    <w:multiLevelType w:val="hybridMultilevel"/>
    <w:tmpl w:val="7696F658"/>
    <w:lvl w:ilvl="0" w:tplc="AB849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66762"/>
    <w:multiLevelType w:val="hybridMultilevel"/>
    <w:tmpl w:val="CA9C681C"/>
    <w:lvl w:ilvl="0" w:tplc="440CE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5F30BD"/>
    <w:multiLevelType w:val="hybridMultilevel"/>
    <w:tmpl w:val="E3E2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A0A64"/>
    <w:multiLevelType w:val="hybridMultilevel"/>
    <w:tmpl w:val="83E2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636B46"/>
    <w:multiLevelType w:val="hybridMultilevel"/>
    <w:tmpl w:val="C3D69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DE537E"/>
    <w:multiLevelType w:val="hybridMultilevel"/>
    <w:tmpl w:val="A286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735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4294D30"/>
    <w:multiLevelType w:val="hybridMultilevel"/>
    <w:tmpl w:val="0090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A421B8"/>
    <w:multiLevelType w:val="hybridMultilevel"/>
    <w:tmpl w:val="6ECACFF6"/>
    <w:lvl w:ilvl="0" w:tplc="9E76A5CE">
      <w:numFmt w:val="bullet"/>
      <w:lvlText w:val=""/>
      <w:lvlJc w:val="left"/>
      <w:pPr>
        <w:ind w:left="1440" w:hanging="360"/>
      </w:pPr>
      <w:rPr>
        <w:rFonts w:ascii="Symbol" w:eastAsia="Calibri" w:hAnsi="Symbol" w:cs="Courier New" w:hint="default"/>
        <w:i w:val="0"/>
        <w:color w:val="1F497D"/>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5246545"/>
    <w:multiLevelType w:val="hybridMultilevel"/>
    <w:tmpl w:val="C08E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83115A"/>
    <w:multiLevelType w:val="hybridMultilevel"/>
    <w:tmpl w:val="BB08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9F2E00"/>
    <w:multiLevelType w:val="hybridMultilevel"/>
    <w:tmpl w:val="49825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0C57EE"/>
    <w:multiLevelType w:val="multilevel"/>
    <w:tmpl w:val="775A356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CF2169F"/>
    <w:multiLevelType w:val="multilevel"/>
    <w:tmpl w:val="01B0221C"/>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7FA404B0"/>
    <w:multiLevelType w:val="hybridMultilevel"/>
    <w:tmpl w:val="5C48A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28"/>
  </w:num>
  <w:num w:numId="4">
    <w:abstractNumId w:val="5"/>
  </w:num>
  <w:num w:numId="5">
    <w:abstractNumId w:val="3"/>
  </w:num>
  <w:num w:numId="6">
    <w:abstractNumId w:val="26"/>
  </w:num>
  <w:num w:numId="7">
    <w:abstractNumId w:val="18"/>
  </w:num>
  <w:num w:numId="8">
    <w:abstractNumId w:val="12"/>
  </w:num>
  <w:num w:numId="9">
    <w:abstractNumId w:val="30"/>
  </w:num>
  <w:num w:numId="10">
    <w:abstractNumId w:val="24"/>
  </w:num>
  <w:num w:numId="11">
    <w:abstractNumId w:val="8"/>
  </w:num>
  <w:num w:numId="12">
    <w:abstractNumId w:val="13"/>
  </w:num>
  <w:num w:numId="13">
    <w:abstractNumId w:val="11"/>
  </w:num>
  <w:num w:numId="14">
    <w:abstractNumId w:val="29"/>
  </w:num>
  <w:num w:numId="15">
    <w:abstractNumId w:val="33"/>
  </w:num>
  <w:num w:numId="16">
    <w:abstractNumId w:val="22"/>
  </w:num>
  <w:num w:numId="17">
    <w:abstractNumId w:val="23"/>
  </w:num>
  <w:num w:numId="18">
    <w:abstractNumId w:val="20"/>
  </w:num>
  <w:num w:numId="19">
    <w:abstractNumId w:val="16"/>
  </w:num>
  <w:num w:numId="20">
    <w:abstractNumId w:val="14"/>
  </w:num>
  <w:num w:numId="21">
    <w:abstractNumId w:val="19"/>
  </w:num>
  <w:num w:numId="22">
    <w:abstractNumId w:val="17"/>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0"/>
  </w:num>
  <w:num w:numId="29">
    <w:abstractNumId w:val="1"/>
  </w:num>
  <w:num w:numId="30">
    <w:abstractNumId w:val="25"/>
  </w:num>
  <w:num w:numId="31">
    <w:abstractNumId w:val="31"/>
  </w:num>
  <w:num w:numId="32">
    <w:abstractNumId w:val="18"/>
  </w:num>
  <w:num w:numId="3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BC7A60"/>
    <w:rsid w:val="00002245"/>
    <w:rsid w:val="000068A3"/>
    <w:rsid w:val="000134D8"/>
    <w:rsid w:val="00017694"/>
    <w:rsid w:val="000177A0"/>
    <w:rsid w:val="00021229"/>
    <w:rsid w:val="000212E5"/>
    <w:rsid w:val="000238E6"/>
    <w:rsid w:val="00024599"/>
    <w:rsid w:val="00034835"/>
    <w:rsid w:val="00034843"/>
    <w:rsid w:val="00035320"/>
    <w:rsid w:val="00035F54"/>
    <w:rsid w:val="0003667D"/>
    <w:rsid w:val="0004286C"/>
    <w:rsid w:val="000432FF"/>
    <w:rsid w:val="00043EBD"/>
    <w:rsid w:val="00044C05"/>
    <w:rsid w:val="000473F0"/>
    <w:rsid w:val="000502ED"/>
    <w:rsid w:val="0005049B"/>
    <w:rsid w:val="0005093B"/>
    <w:rsid w:val="00051246"/>
    <w:rsid w:val="00052CA6"/>
    <w:rsid w:val="00053B9D"/>
    <w:rsid w:val="0006211B"/>
    <w:rsid w:val="000631EA"/>
    <w:rsid w:val="000642AF"/>
    <w:rsid w:val="000715EA"/>
    <w:rsid w:val="00071863"/>
    <w:rsid w:val="00072365"/>
    <w:rsid w:val="00072BB7"/>
    <w:rsid w:val="000730D9"/>
    <w:rsid w:val="00074002"/>
    <w:rsid w:val="000740E6"/>
    <w:rsid w:val="00076003"/>
    <w:rsid w:val="00081529"/>
    <w:rsid w:val="0008162A"/>
    <w:rsid w:val="00081D06"/>
    <w:rsid w:val="00084C19"/>
    <w:rsid w:val="0008629C"/>
    <w:rsid w:val="0008728C"/>
    <w:rsid w:val="00087720"/>
    <w:rsid w:val="0009452C"/>
    <w:rsid w:val="0009674B"/>
    <w:rsid w:val="0009733A"/>
    <w:rsid w:val="000A0971"/>
    <w:rsid w:val="000A0C87"/>
    <w:rsid w:val="000A2C89"/>
    <w:rsid w:val="000A402F"/>
    <w:rsid w:val="000A4C9F"/>
    <w:rsid w:val="000A50BB"/>
    <w:rsid w:val="000A745F"/>
    <w:rsid w:val="000A75D4"/>
    <w:rsid w:val="000B1669"/>
    <w:rsid w:val="000B17F8"/>
    <w:rsid w:val="000B1845"/>
    <w:rsid w:val="000B1D49"/>
    <w:rsid w:val="000B361F"/>
    <w:rsid w:val="000B374E"/>
    <w:rsid w:val="000B53D1"/>
    <w:rsid w:val="000B60BB"/>
    <w:rsid w:val="000B66CE"/>
    <w:rsid w:val="000B6C8D"/>
    <w:rsid w:val="000B704C"/>
    <w:rsid w:val="000B7681"/>
    <w:rsid w:val="000C1EAD"/>
    <w:rsid w:val="000C771F"/>
    <w:rsid w:val="000C7AB9"/>
    <w:rsid w:val="000D079D"/>
    <w:rsid w:val="000D0F49"/>
    <w:rsid w:val="000D1A65"/>
    <w:rsid w:val="000D2A1B"/>
    <w:rsid w:val="000D37A6"/>
    <w:rsid w:val="000D5244"/>
    <w:rsid w:val="000D6194"/>
    <w:rsid w:val="000D64DA"/>
    <w:rsid w:val="000D718F"/>
    <w:rsid w:val="000D7425"/>
    <w:rsid w:val="000E21B1"/>
    <w:rsid w:val="000E3562"/>
    <w:rsid w:val="000E4FD7"/>
    <w:rsid w:val="000E550B"/>
    <w:rsid w:val="000F11C4"/>
    <w:rsid w:val="000F18A8"/>
    <w:rsid w:val="000F20B2"/>
    <w:rsid w:val="000F28A1"/>
    <w:rsid w:val="000F2ED0"/>
    <w:rsid w:val="000F421B"/>
    <w:rsid w:val="000F705D"/>
    <w:rsid w:val="00100946"/>
    <w:rsid w:val="00103CBA"/>
    <w:rsid w:val="00104726"/>
    <w:rsid w:val="00106591"/>
    <w:rsid w:val="0011090B"/>
    <w:rsid w:val="0011111A"/>
    <w:rsid w:val="00111648"/>
    <w:rsid w:val="00113701"/>
    <w:rsid w:val="00114149"/>
    <w:rsid w:val="00115E6F"/>
    <w:rsid w:val="001173D9"/>
    <w:rsid w:val="00121387"/>
    <w:rsid w:val="00126438"/>
    <w:rsid w:val="0012737E"/>
    <w:rsid w:val="0012757F"/>
    <w:rsid w:val="0012766B"/>
    <w:rsid w:val="00130795"/>
    <w:rsid w:val="00131791"/>
    <w:rsid w:val="00131DC9"/>
    <w:rsid w:val="00131F81"/>
    <w:rsid w:val="00133B59"/>
    <w:rsid w:val="0013461A"/>
    <w:rsid w:val="00135EB3"/>
    <w:rsid w:val="00136E1F"/>
    <w:rsid w:val="00143898"/>
    <w:rsid w:val="001473B3"/>
    <w:rsid w:val="001535B2"/>
    <w:rsid w:val="00153850"/>
    <w:rsid w:val="00153FF8"/>
    <w:rsid w:val="0015412D"/>
    <w:rsid w:val="00154735"/>
    <w:rsid w:val="001558A6"/>
    <w:rsid w:val="0016059A"/>
    <w:rsid w:val="00161889"/>
    <w:rsid w:val="00164380"/>
    <w:rsid w:val="001644B2"/>
    <w:rsid w:val="00164ACD"/>
    <w:rsid w:val="00165662"/>
    <w:rsid w:val="001669DF"/>
    <w:rsid w:val="0016738F"/>
    <w:rsid w:val="001675F8"/>
    <w:rsid w:val="00167635"/>
    <w:rsid w:val="00171B1E"/>
    <w:rsid w:val="00172A8D"/>
    <w:rsid w:val="00172D05"/>
    <w:rsid w:val="0017393D"/>
    <w:rsid w:val="00173AF8"/>
    <w:rsid w:val="00174A30"/>
    <w:rsid w:val="001777BA"/>
    <w:rsid w:val="00180D34"/>
    <w:rsid w:val="0018456E"/>
    <w:rsid w:val="00184E59"/>
    <w:rsid w:val="001868A1"/>
    <w:rsid w:val="00193213"/>
    <w:rsid w:val="00193344"/>
    <w:rsid w:val="001938F3"/>
    <w:rsid w:val="0019487B"/>
    <w:rsid w:val="00194E1A"/>
    <w:rsid w:val="001960CE"/>
    <w:rsid w:val="00197E9F"/>
    <w:rsid w:val="001A1F7F"/>
    <w:rsid w:val="001A30CC"/>
    <w:rsid w:val="001A732E"/>
    <w:rsid w:val="001B27F2"/>
    <w:rsid w:val="001B3214"/>
    <w:rsid w:val="001B512C"/>
    <w:rsid w:val="001B6370"/>
    <w:rsid w:val="001B7A44"/>
    <w:rsid w:val="001C0558"/>
    <w:rsid w:val="001C0AF8"/>
    <w:rsid w:val="001C147E"/>
    <w:rsid w:val="001C1BB2"/>
    <w:rsid w:val="001C5E9F"/>
    <w:rsid w:val="001C6577"/>
    <w:rsid w:val="001C6F29"/>
    <w:rsid w:val="001C7100"/>
    <w:rsid w:val="001C7E03"/>
    <w:rsid w:val="001D2101"/>
    <w:rsid w:val="001D21AD"/>
    <w:rsid w:val="001D240A"/>
    <w:rsid w:val="001D2609"/>
    <w:rsid w:val="001D34D5"/>
    <w:rsid w:val="001D455E"/>
    <w:rsid w:val="001D4822"/>
    <w:rsid w:val="001D7D1E"/>
    <w:rsid w:val="001D7E4B"/>
    <w:rsid w:val="001E0407"/>
    <w:rsid w:val="001E69FF"/>
    <w:rsid w:val="001F0AA5"/>
    <w:rsid w:val="001F1729"/>
    <w:rsid w:val="001F213D"/>
    <w:rsid w:val="001F2E31"/>
    <w:rsid w:val="001F4738"/>
    <w:rsid w:val="001F478C"/>
    <w:rsid w:val="001F73DE"/>
    <w:rsid w:val="001F75E6"/>
    <w:rsid w:val="001F7846"/>
    <w:rsid w:val="0020004C"/>
    <w:rsid w:val="00202418"/>
    <w:rsid w:val="00202675"/>
    <w:rsid w:val="00203514"/>
    <w:rsid w:val="00204636"/>
    <w:rsid w:val="002046FD"/>
    <w:rsid w:val="00204FBE"/>
    <w:rsid w:val="00205A2F"/>
    <w:rsid w:val="0020745A"/>
    <w:rsid w:val="00210237"/>
    <w:rsid w:val="00210492"/>
    <w:rsid w:val="00211D89"/>
    <w:rsid w:val="0021551F"/>
    <w:rsid w:val="00216CD1"/>
    <w:rsid w:val="00220292"/>
    <w:rsid w:val="0022496C"/>
    <w:rsid w:val="002252A4"/>
    <w:rsid w:val="00230D58"/>
    <w:rsid w:val="00233F1F"/>
    <w:rsid w:val="00236A5A"/>
    <w:rsid w:val="0024084D"/>
    <w:rsid w:val="00242B05"/>
    <w:rsid w:val="00242C72"/>
    <w:rsid w:val="002433CE"/>
    <w:rsid w:val="002439E9"/>
    <w:rsid w:val="00243EA7"/>
    <w:rsid w:val="002463FA"/>
    <w:rsid w:val="00246D4C"/>
    <w:rsid w:val="00251207"/>
    <w:rsid w:val="00254DDB"/>
    <w:rsid w:val="00254F6F"/>
    <w:rsid w:val="00255131"/>
    <w:rsid w:val="00256EAE"/>
    <w:rsid w:val="00261361"/>
    <w:rsid w:val="002634A7"/>
    <w:rsid w:val="002644DD"/>
    <w:rsid w:val="00265FC3"/>
    <w:rsid w:val="00270B4E"/>
    <w:rsid w:val="00271330"/>
    <w:rsid w:val="00271F3E"/>
    <w:rsid w:val="00271FD0"/>
    <w:rsid w:val="00272C21"/>
    <w:rsid w:val="00273BBC"/>
    <w:rsid w:val="00274F33"/>
    <w:rsid w:val="002755D3"/>
    <w:rsid w:val="002801F9"/>
    <w:rsid w:val="00280AA7"/>
    <w:rsid w:val="002810DF"/>
    <w:rsid w:val="00281C0D"/>
    <w:rsid w:val="00282E1E"/>
    <w:rsid w:val="002835C3"/>
    <w:rsid w:val="0028499A"/>
    <w:rsid w:val="00284D58"/>
    <w:rsid w:val="00285876"/>
    <w:rsid w:val="00285EC7"/>
    <w:rsid w:val="00286DA7"/>
    <w:rsid w:val="00287D44"/>
    <w:rsid w:val="002906EC"/>
    <w:rsid w:val="00290E5E"/>
    <w:rsid w:val="0029608F"/>
    <w:rsid w:val="002A2A70"/>
    <w:rsid w:val="002A2B51"/>
    <w:rsid w:val="002A5B67"/>
    <w:rsid w:val="002A6FA3"/>
    <w:rsid w:val="002B0C5C"/>
    <w:rsid w:val="002B2469"/>
    <w:rsid w:val="002B549E"/>
    <w:rsid w:val="002B7BC5"/>
    <w:rsid w:val="002B7E78"/>
    <w:rsid w:val="002C1CE7"/>
    <w:rsid w:val="002C2090"/>
    <w:rsid w:val="002D068B"/>
    <w:rsid w:val="002D0D1E"/>
    <w:rsid w:val="002D31AF"/>
    <w:rsid w:val="002D4983"/>
    <w:rsid w:val="002D6C62"/>
    <w:rsid w:val="002E0D71"/>
    <w:rsid w:val="002E0E95"/>
    <w:rsid w:val="002E135D"/>
    <w:rsid w:val="002E21F0"/>
    <w:rsid w:val="002E2AFC"/>
    <w:rsid w:val="002E3B4F"/>
    <w:rsid w:val="002E76A4"/>
    <w:rsid w:val="002F2851"/>
    <w:rsid w:val="002F601C"/>
    <w:rsid w:val="002F7884"/>
    <w:rsid w:val="00300AB9"/>
    <w:rsid w:val="0030222E"/>
    <w:rsid w:val="00302B44"/>
    <w:rsid w:val="00304B7D"/>
    <w:rsid w:val="00306514"/>
    <w:rsid w:val="00306C55"/>
    <w:rsid w:val="0031020E"/>
    <w:rsid w:val="0031027A"/>
    <w:rsid w:val="0031048A"/>
    <w:rsid w:val="003116E3"/>
    <w:rsid w:val="0031234D"/>
    <w:rsid w:val="00312949"/>
    <w:rsid w:val="00314A18"/>
    <w:rsid w:val="00314DC2"/>
    <w:rsid w:val="00315C9B"/>
    <w:rsid w:val="0031601D"/>
    <w:rsid w:val="00321E99"/>
    <w:rsid w:val="003225FF"/>
    <w:rsid w:val="0032367C"/>
    <w:rsid w:val="00325756"/>
    <w:rsid w:val="00325C6D"/>
    <w:rsid w:val="00325E8F"/>
    <w:rsid w:val="00326F57"/>
    <w:rsid w:val="00327E08"/>
    <w:rsid w:val="00330592"/>
    <w:rsid w:val="00330D12"/>
    <w:rsid w:val="00332616"/>
    <w:rsid w:val="003358F0"/>
    <w:rsid w:val="003377FA"/>
    <w:rsid w:val="00337F04"/>
    <w:rsid w:val="00342936"/>
    <w:rsid w:val="00345CDD"/>
    <w:rsid w:val="0035026B"/>
    <w:rsid w:val="003517D4"/>
    <w:rsid w:val="00352527"/>
    <w:rsid w:val="0035471F"/>
    <w:rsid w:val="00354FDD"/>
    <w:rsid w:val="003559DA"/>
    <w:rsid w:val="003561A4"/>
    <w:rsid w:val="003564E9"/>
    <w:rsid w:val="00357E22"/>
    <w:rsid w:val="00361888"/>
    <w:rsid w:val="003624FB"/>
    <w:rsid w:val="003679F2"/>
    <w:rsid w:val="00367BC7"/>
    <w:rsid w:val="00373000"/>
    <w:rsid w:val="00373769"/>
    <w:rsid w:val="0037475E"/>
    <w:rsid w:val="00374D09"/>
    <w:rsid w:val="003775BF"/>
    <w:rsid w:val="00377F05"/>
    <w:rsid w:val="00380006"/>
    <w:rsid w:val="00381CF9"/>
    <w:rsid w:val="003820C3"/>
    <w:rsid w:val="0038366F"/>
    <w:rsid w:val="00383E9D"/>
    <w:rsid w:val="0038558C"/>
    <w:rsid w:val="00386BB7"/>
    <w:rsid w:val="00386BC2"/>
    <w:rsid w:val="003903AE"/>
    <w:rsid w:val="00390840"/>
    <w:rsid w:val="0039108F"/>
    <w:rsid w:val="00392199"/>
    <w:rsid w:val="003923C7"/>
    <w:rsid w:val="0039391D"/>
    <w:rsid w:val="0039422C"/>
    <w:rsid w:val="00394746"/>
    <w:rsid w:val="003952AD"/>
    <w:rsid w:val="003A0627"/>
    <w:rsid w:val="003A094B"/>
    <w:rsid w:val="003A2C76"/>
    <w:rsid w:val="003A3F5F"/>
    <w:rsid w:val="003A4FB9"/>
    <w:rsid w:val="003A76FD"/>
    <w:rsid w:val="003B1BE9"/>
    <w:rsid w:val="003B26F4"/>
    <w:rsid w:val="003B51CC"/>
    <w:rsid w:val="003B5D18"/>
    <w:rsid w:val="003B763C"/>
    <w:rsid w:val="003C0ACC"/>
    <w:rsid w:val="003C2658"/>
    <w:rsid w:val="003C2AA3"/>
    <w:rsid w:val="003C2EE5"/>
    <w:rsid w:val="003C58F7"/>
    <w:rsid w:val="003C5B51"/>
    <w:rsid w:val="003C7F0A"/>
    <w:rsid w:val="003D09A7"/>
    <w:rsid w:val="003D0AE3"/>
    <w:rsid w:val="003D0C15"/>
    <w:rsid w:val="003D272D"/>
    <w:rsid w:val="003D3BF1"/>
    <w:rsid w:val="003D3C45"/>
    <w:rsid w:val="003D5930"/>
    <w:rsid w:val="003E078D"/>
    <w:rsid w:val="003E2F16"/>
    <w:rsid w:val="003E3AF1"/>
    <w:rsid w:val="003E471E"/>
    <w:rsid w:val="003E63D3"/>
    <w:rsid w:val="003E6866"/>
    <w:rsid w:val="003E7E0A"/>
    <w:rsid w:val="003F0CEB"/>
    <w:rsid w:val="003F1BAA"/>
    <w:rsid w:val="003F1BCA"/>
    <w:rsid w:val="003F257A"/>
    <w:rsid w:val="003F27DF"/>
    <w:rsid w:val="003F389E"/>
    <w:rsid w:val="003F4F4A"/>
    <w:rsid w:val="003F62D5"/>
    <w:rsid w:val="003F6C96"/>
    <w:rsid w:val="00400F18"/>
    <w:rsid w:val="00401212"/>
    <w:rsid w:val="004016FD"/>
    <w:rsid w:val="0040192B"/>
    <w:rsid w:val="00402648"/>
    <w:rsid w:val="0040442E"/>
    <w:rsid w:val="00405952"/>
    <w:rsid w:val="0040780A"/>
    <w:rsid w:val="00412ED9"/>
    <w:rsid w:val="00414A89"/>
    <w:rsid w:val="00415080"/>
    <w:rsid w:val="0041696D"/>
    <w:rsid w:val="00421650"/>
    <w:rsid w:val="00425DD3"/>
    <w:rsid w:val="00426699"/>
    <w:rsid w:val="004313FE"/>
    <w:rsid w:val="00432F98"/>
    <w:rsid w:val="0043302B"/>
    <w:rsid w:val="00434EFC"/>
    <w:rsid w:val="004363F2"/>
    <w:rsid w:val="00441654"/>
    <w:rsid w:val="00442555"/>
    <w:rsid w:val="00442B8A"/>
    <w:rsid w:val="00444D91"/>
    <w:rsid w:val="00446487"/>
    <w:rsid w:val="004465ED"/>
    <w:rsid w:val="00446BA6"/>
    <w:rsid w:val="00454F5F"/>
    <w:rsid w:val="00455905"/>
    <w:rsid w:val="0045744E"/>
    <w:rsid w:val="004615BD"/>
    <w:rsid w:val="004621C1"/>
    <w:rsid w:val="0046233F"/>
    <w:rsid w:val="00465A8D"/>
    <w:rsid w:val="00471E14"/>
    <w:rsid w:val="00475906"/>
    <w:rsid w:val="004764C2"/>
    <w:rsid w:val="0048038A"/>
    <w:rsid w:val="004865FC"/>
    <w:rsid w:val="0049372B"/>
    <w:rsid w:val="00494694"/>
    <w:rsid w:val="00495BCC"/>
    <w:rsid w:val="00496D67"/>
    <w:rsid w:val="004A1DF0"/>
    <w:rsid w:val="004A3B29"/>
    <w:rsid w:val="004A5F3F"/>
    <w:rsid w:val="004A6920"/>
    <w:rsid w:val="004B0268"/>
    <w:rsid w:val="004B076B"/>
    <w:rsid w:val="004B11B9"/>
    <w:rsid w:val="004B1347"/>
    <w:rsid w:val="004B28C7"/>
    <w:rsid w:val="004B340E"/>
    <w:rsid w:val="004B3429"/>
    <w:rsid w:val="004B355D"/>
    <w:rsid w:val="004B394A"/>
    <w:rsid w:val="004B545F"/>
    <w:rsid w:val="004B6124"/>
    <w:rsid w:val="004B7389"/>
    <w:rsid w:val="004B74D8"/>
    <w:rsid w:val="004B7C24"/>
    <w:rsid w:val="004C0B21"/>
    <w:rsid w:val="004C1282"/>
    <w:rsid w:val="004C2182"/>
    <w:rsid w:val="004C45AD"/>
    <w:rsid w:val="004C521D"/>
    <w:rsid w:val="004D245A"/>
    <w:rsid w:val="004D523B"/>
    <w:rsid w:val="004D572F"/>
    <w:rsid w:val="004E100D"/>
    <w:rsid w:val="004E3783"/>
    <w:rsid w:val="004E3B8A"/>
    <w:rsid w:val="004E54FA"/>
    <w:rsid w:val="004E6D38"/>
    <w:rsid w:val="004F3749"/>
    <w:rsid w:val="004F453F"/>
    <w:rsid w:val="00500229"/>
    <w:rsid w:val="00500565"/>
    <w:rsid w:val="00503739"/>
    <w:rsid w:val="005037A1"/>
    <w:rsid w:val="005043B9"/>
    <w:rsid w:val="005053C4"/>
    <w:rsid w:val="0050552A"/>
    <w:rsid w:val="00510F51"/>
    <w:rsid w:val="0051136C"/>
    <w:rsid w:val="00513DEF"/>
    <w:rsid w:val="0051455C"/>
    <w:rsid w:val="00515769"/>
    <w:rsid w:val="00515B57"/>
    <w:rsid w:val="00516175"/>
    <w:rsid w:val="00516CA7"/>
    <w:rsid w:val="005170F0"/>
    <w:rsid w:val="00520138"/>
    <w:rsid w:val="00521253"/>
    <w:rsid w:val="00521A5D"/>
    <w:rsid w:val="0052334E"/>
    <w:rsid w:val="00523E97"/>
    <w:rsid w:val="005265C6"/>
    <w:rsid w:val="00526E8A"/>
    <w:rsid w:val="00527EA4"/>
    <w:rsid w:val="005326F4"/>
    <w:rsid w:val="00532DC2"/>
    <w:rsid w:val="0053352E"/>
    <w:rsid w:val="00534310"/>
    <w:rsid w:val="00540DCD"/>
    <w:rsid w:val="00540F64"/>
    <w:rsid w:val="00541DBA"/>
    <w:rsid w:val="0054255A"/>
    <w:rsid w:val="00543608"/>
    <w:rsid w:val="00545B68"/>
    <w:rsid w:val="005477AA"/>
    <w:rsid w:val="00550729"/>
    <w:rsid w:val="00550EE9"/>
    <w:rsid w:val="00551DD8"/>
    <w:rsid w:val="005528FF"/>
    <w:rsid w:val="00555CE9"/>
    <w:rsid w:val="005611F0"/>
    <w:rsid w:val="005626C4"/>
    <w:rsid w:val="00564B80"/>
    <w:rsid w:val="00565236"/>
    <w:rsid w:val="00566AC0"/>
    <w:rsid w:val="00573611"/>
    <w:rsid w:val="0057415D"/>
    <w:rsid w:val="005746EC"/>
    <w:rsid w:val="005777B4"/>
    <w:rsid w:val="00577D1C"/>
    <w:rsid w:val="00581B71"/>
    <w:rsid w:val="00583B99"/>
    <w:rsid w:val="005846D7"/>
    <w:rsid w:val="00585011"/>
    <w:rsid w:val="0058507F"/>
    <w:rsid w:val="00585C75"/>
    <w:rsid w:val="00585FE7"/>
    <w:rsid w:val="005867B3"/>
    <w:rsid w:val="00592B57"/>
    <w:rsid w:val="0059638A"/>
    <w:rsid w:val="00596820"/>
    <w:rsid w:val="005A0B9E"/>
    <w:rsid w:val="005A3F21"/>
    <w:rsid w:val="005A546D"/>
    <w:rsid w:val="005A5683"/>
    <w:rsid w:val="005A67C3"/>
    <w:rsid w:val="005A6F69"/>
    <w:rsid w:val="005A716F"/>
    <w:rsid w:val="005A7EFB"/>
    <w:rsid w:val="005B2F90"/>
    <w:rsid w:val="005B42A8"/>
    <w:rsid w:val="005B7BBA"/>
    <w:rsid w:val="005C0B05"/>
    <w:rsid w:val="005C128E"/>
    <w:rsid w:val="005C3862"/>
    <w:rsid w:val="005D21DD"/>
    <w:rsid w:val="005D29CF"/>
    <w:rsid w:val="005D4349"/>
    <w:rsid w:val="005D5620"/>
    <w:rsid w:val="005E10AB"/>
    <w:rsid w:val="005E1AEA"/>
    <w:rsid w:val="005E39D3"/>
    <w:rsid w:val="005E4186"/>
    <w:rsid w:val="005E4502"/>
    <w:rsid w:val="005E4A02"/>
    <w:rsid w:val="005E6991"/>
    <w:rsid w:val="005F33D8"/>
    <w:rsid w:val="005F6564"/>
    <w:rsid w:val="005F711D"/>
    <w:rsid w:val="0060204B"/>
    <w:rsid w:val="006033BC"/>
    <w:rsid w:val="0060467D"/>
    <w:rsid w:val="006069F4"/>
    <w:rsid w:val="00606BBE"/>
    <w:rsid w:val="00606F4C"/>
    <w:rsid w:val="00612392"/>
    <w:rsid w:val="00612B45"/>
    <w:rsid w:val="00615620"/>
    <w:rsid w:val="006168AA"/>
    <w:rsid w:val="006168D9"/>
    <w:rsid w:val="006217DE"/>
    <w:rsid w:val="006226B4"/>
    <w:rsid w:val="00623F64"/>
    <w:rsid w:val="006314ED"/>
    <w:rsid w:val="006320E4"/>
    <w:rsid w:val="00632846"/>
    <w:rsid w:val="00634B4A"/>
    <w:rsid w:val="0063618F"/>
    <w:rsid w:val="00636696"/>
    <w:rsid w:val="00636795"/>
    <w:rsid w:val="0063771B"/>
    <w:rsid w:val="00637777"/>
    <w:rsid w:val="00637881"/>
    <w:rsid w:val="00637C8B"/>
    <w:rsid w:val="00640692"/>
    <w:rsid w:val="00640A49"/>
    <w:rsid w:val="00642669"/>
    <w:rsid w:val="00642776"/>
    <w:rsid w:val="00643472"/>
    <w:rsid w:val="0064402B"/>
    <w:rsid w:val="00646E8E"/>
    <w:rsid w:val="00650943"/>
    <w:rsid w:val="0065531F"/>
    <w:rsid w:val="006576CD"/>
    <w:rsid w:val="006604A5"/>
    <w:rsid w:val="006606EA"/>
    <w:rsid w:val="006614AC"/>
    <w:rsid w:val="006663F3"/>
    <w:rsid w:val="006676CB"/>
    <w:rsid w:val="00667CE3"/>
    <w:rsid w:val="006713D7"/>
    <w:rsid w:val="006746EA"/>
    <w:rsid w:val="00675254"/>
    <w:rsid w:val="00677E1A"/>
    <w:rsid w:val="0068035C"/>
    <w:rsid w:val="00681270"/>
    <w:rsid w:val="00681E90"/>
    <w:rsid w:val="0068278E"/>
    <w:rsid w:val="00687FD7"/>
    <w:rsid w:val="0069039E"/>
    <w:rsid w:val="0069050E"/>
    <w:rsid w:val="00691A1D"/>
    <w:rsid w:val="00692876"/>
    <w:rsid w:val="006931B6"/>
    <w:rsid w:val="00693C2E"/>
    <w:rsid w:val="00696008"/>
    <w:rsid w:val="00697B4A"/>
    <w:rsid w:val="00697C24"/>
    <w:rsid w:val="006A318B"/>
    <w:rsid w:val="006A3A11"/>
    <w:rsid w:val="006A3B1F"/>
    <w:rsid w:val="006A3F73"/>
    <w:rsid w:val="006B3459"/>
    <w:rsid w:val="006B4830"/>
    <w:rsid w:val="006B495A"/>
    <w:rsid w:val="006B739E"/>
    <w:rsid w:val="006C403C"/>
    <w:rsid w:val="006C668A"/>
    <w:rsid w:val="006D022B"/>
    <w:rsid w:val="006D4164"/>
    <w:rsid w:val="006D4C95"/>
    <w:rsid w:val="006D54A1"/>
    <w:rsid w:val="006E0F33"/>
    <w:rsid w:val="006E2BF1"/>
    <w:rsid w:val="006E30C2"/>
    <w:rsid w:val="006E3BA2"/>
    <w:rsid w:val="006F1649"/>
    <w:rsid w:val="006F22F9"/>
    <w:rsid w:val="006F2746"/>
    <w:rsid w:val="006F33BC"/>
    <w:rsid w:val="006F4865"/>
    <w:rsid w:val="006F5358"/>
    <w:rsid w:val="006F5BD1"/>
    <w:rsid w:val="006F5D47"/>
    <w:rsid w:val="006F6C85"/>
    <w:rsid w:val="006F6CDC"/>
    <w:rsid w:val="006F73E1"/>
    <w:rsid w:val="006F78BC"/>
    <w:rsid w:val="00700FF7"/>
    <w:rsid w:val="00702295"/>
    <w:rsid w:val="007022A7"/>
    <w:rsid w:val="00703B7F"/>
    <w:rsid w:val="00705E88"/>
    <w:rsid w:val="0070609C"/>
    <w:rsid w:val="00712662"/>
    <w:rsid w:val="00713ACA"/>
    <w:rsid w:val="00715C86"/>
    <w:rsid w:val="00715D07"/>
    <w:rsid w:val="00717787"/>
    <w:rsid w:val="00721CDD"/>
    <w:rsid w:val="00721E27"/>
    <w:rsid w:val="00724A55"/>
    <w:rsid w:val="00724FA1"/>
    <w:rsid w:val="007265CA"/>
    <w:rsid w:val="00726F5D"/>
    <w:rsid w:val="0073519E"/>
    <w:rsid w:val="00736DB8"/>
    <w:rsid w:val="00736F04"/>
    <w:rsid w:val="00737086"/>
    <w:rsid w:val="0073715C"/>
    <w:rsid w:val="0074167C"/>
    <w:rsid w:val="00742BAA"/>
    <w:rsid w:val="007434F2"/>
    <w:rsid w:val="007455DC"/>
    <w:rsid w:val="00745680"/>
    <w:rsid w:val="00745C18"/>
    <w:rsid w:val="00746221"/>
    <w:rsid w:val="007462BD"/>
    <w:rsid w:val="007470FF"/>
    <w:rsid w:val="0074768B"/>
    <w:rsid w:val="007476F8"/>
    <w:rsid w:val="007505AF"/>
    <w:rsid w:val="00751A60"/>
    <w:rsid w:val="00752888"/>
    <w:rsid w:val="00752CD8"/>
    <w:rsid w:val="00752D4D"/>
    <w:rsid w:val="00753DC8"/>
    <w:rsid w:val="007565D6"/>
    <w:rsid w:val="007629B0"/>
    <w:rsid w:val="00763016"/>
    <w:rsid w:val="00764306"/>
    <w:rsid w:val="00764836"/>
    <w:rsid w:val="00767064"/>
    <w:rsid w:val="00767E47"/>
    <w:rsid w:val="00771D6D"/>
    <w:rsid w:val="007722BD"/>
    <w:rsid w:val="00774268"/>
    <w:rsid w:val="00775577"/>
    <w:rsid w:val="00782ED6"/>
    <w:rsid w:val="00783AC7"/>
    <w:rsid w:val="007840A0"/>
    <w:rsid w:val="00787AC1"/>
    <w:rsid w:val="00790E97"/>
    <w:rsid w:val="007928C3"/>
    <w:rsid w:val="00793157"/>
    <w:rsid w:val="00795689"/>
    <w:rsid w:val="0079598C"/>
    <w:rsid w:val="00795C0B"/>
    <w:rsid w:val="00796120"/>
    <w:rsid w:val="00796792"/>
    <w:rsid w:val="00797DE0"/>
    <w:rsid w:val="00797F54"/>
    <w:rsid w:val="007A0C91"/>
    <w:rsid w:val="007A2F6A"/>
    <w:rsid w:val="007A30B7"/>
    <w:rsid w:val="007A58C7"/>
    <w:rsid w:val="007A5E9E"/>
    <w:rsid w:val="007A6223"/>
    <w:rsid w:val="007A6DDF"/>
    <w:rsid w:val="007A7547"/>
    <w:rsid w:val="007B0C05"/>
    <w:rsid w:val="007B2436"/>
    <w:rsid w:val="007B35D5"/>
    <w:rsid w:val="007B68A5"/>
    <w:rsid w:val="007B6A4D"/>
    <w:rsid w:val="007B6AF6"/>
    <w:rsid w:val="007B7467"/>
    <w:rsid w:val="007B78FA"/>
    <w:rsid w:val="007C0249"/>
    <w:rsid w:val="007C2051"/>
    <w:rsid w:val="007C27C9"/>
    <w:rsid w:val="007C3B58"/>
    <w:rsid w:val="007C3EAE"/>
    <w:rsid w:val="007C43F0"/>
    <w:rsid w:val="007D0048"/>
    <w:rsid w:val="007D72C5"/>
    <w:rsid w:val="007E0188"/>
    <w:rsid w:val="007E1C3A"/>
    <w:rsid w:val="007E2D10"/>
    <w:rsid w:val="007E34E9"/>
    <w:rsid w:val="007E3854"/>
    <w:rsid w:val="007E42A5"/>
    <w:rsid w:val="007E4378"/>
    <w:rsid w:val="007E4F64"/>
    <w:rsid w:val="007E50CB"/>
    <w:rsid w:val="007E5326"/>
    <w:rsid w:val="007E6A34"/>
    <w:rsid w:val="007E6F8E"/>
    <w:rsid w:val="007E7044"/>
    <w:rsid w:val="007E7632"/>
    <w:rsid w:val="007F046A"/>
    <w:rsid w:val="007F0ED2"/>
    <w:rsid w:val="007F5E7E"/>
    <w:rsid w:val="007F63FB"/>
    <w:rsid w:val="007F7EB2"/>
    <w:rsid w:val="00800814"/>
    <w:rsid w:val="0080276C"/>
    <w:rsid w:val="00802F72"/>
    <w:rsid w:val="00805BAB"/>
    <w:rsid w:val="0080605E"/>
    <w:rsid w:val="008062F9"/>
    <w:rsid w:val="00807013"/>
    <w:rsid w:val="0081064B"/>
    <w:rsid w:val="00812BC1"/>
    <w:rsid w:val="008135C5"/>
    <w:rsid w:val="00813B11"/>
    <w:rsid w:val="00815F81"/>
    <w:rsid w:val="0081706D"/>
    <w:rsid w:val="00817EE9"/>
    <w:rsid w:val="00820AA8"/>
    <w:rsid w:val="00820DDE"/>
    <w:rsid w:val="00821126"/>
    <w:rsid w:val="00821F7A"/>
    <w:rsid w:val="00823004"/>
    <w:rsid w:val="008253AD"/>
    <w:rsid w:val="00825D13"/>
    <w:rsid w:val="00825E4A"/>
    <w:rsid w:val="00826D77"/>
    <w:rsid w:val="008314DF"/>
    <w:rsid w:val="008347A0"/>
    <w:rsid w:val="00835140"/>
    <w:rsid w:val="008368A2"/>
    <w:rsid w:val="00836D03"/>
    <w:rsid w:val="008379D9"/>
    <w:rsid w:val="00843905"/>
    <w:rsid w:val="00846AC7"/>
    <w:rsid w:val="00847AEF"/>
    <w:rsid w:val="0085052D"/>
    <w:rsid w:val="00856059"/>
    <w:rsid w:val="00856CCF"/>
    <w:rsid w:val="00857779"/>
    <w:rsid w:val="00860096"/>
    <w:rsid w:val="00860EDD"/>
    <w:rsid w:val="00861B49"/>
    <w:rsid w:val="00863243"/>
    <w:rsid w:val="00863640"/>
    <w:rsid w:val="00864EAD"/>
    <w:rsid w:val="00865D1A"/>
    <w:rsid w:val="00866642"/>
    <w:rsid w:val="00866F66"/>
    <w:rsid w:val="00870F6A"/>
    <w:rsid w:val="00875423"/>
    <w:rsid w:val="00876572"/>
    <w:rsid w:val="00880079"/>
    <w:rsid w:val="008808D5"/>
    <w:rsid w:val="00881C61"/>
    <w:rsid w:val="00883257"/>
    <w:rsid w:val="00885B28"/>
    <w:rsid w:val="00885C84"/>
    <w:rsid w:val="00890260"/>
    <w:rsid w:val="00890D03"/>
    <w:rsid w:val="00892A97"/>
    <w:rsid w:val="00894D66"/>
    <w:rsid w:val="008A03CC"/>
    <w:rsid w:val="008A0CA6"/>
    <w:rsid w:val="008A2FF7"/>
    <w:rsid w:val="008A4269"/>
    <w:rsid w:val="008A6CC8"/>
    <w:rsid w:val="008B1D27"/>
    <w:rsid w:val="008B3465"/>
    <w:rsid w:val="008B36C4"/>
    <w:rsid w:val="008B3977"/>
    <w:rsid w:val="008B47FA"/>
    <w:rsid w:val="008B62B1"/>
    <w:rsid w:val="008C11D8"/>
    <w:rsid w:val="008C3884"/>
    <w:rsid w:val="008C3D68"/>
    <w:rsid w:val="008C4BD1"/>
    <w:rsid w:val="008C56CE"/>
    <w:rsid w:val="008D3A11"/>
    <w:rsid w:val="008D3F3E"/>
    <w:rsid w:val="008D439D"/>
    <w:rsid w:val="008E06D9"/>
    <w:rsid w:val="008E1848"/>
    <w:rsid w:val="008E3F74"/>
    <w:rsid w:val="008E431D"/>
    <w:rsid w:val="008E52C2"/>
    <w:rsid w:val="008E555A"/>
    <w:rsid w:val="008E59C4"/>
    <w:rsid w:val="008E5C71"/>
    <w:rsid w:val="008E6554"/>
    <w:rsid w:val="008E7857"/>
    <w:rsid w:val="008F392D"/>
    <w:rsid w:val="008F3CE9"/>
    <w:rsid w:val="008F4253"/>
    <w:rsid w:val="008F4BFB"/>
    <w:rsid w:val="008F5530"/>
    <w:rsid w:val="008F5BA8"/>
    <w:rsid w:val="008F7443"/>
    <w:rsid w:val="00903690"/>
    <w:rsid w:val="009042D8"/>
    <w:rsid w:val="009071DC"/>
    <w:rsid w:val="00907335"/>
    <w:rsid w:val="00910707"/>
    <w:rsid w:val="00911A8D"/>
    <w:rsid w:val="00911D36"/>
    <w:rsid w:val="00911F9D"/>
    <w:rsid w:val="009125F9"/>
    <w:rsid w:val="009129B3"/>
    <w:rsid w:val="009139A6"/>
    <w:rsid w:val="009148E4"/>
    <w:rsid w:val="00915903"/>
    <w:rsid w:val="00915DA0"/>
    <w:rsid w:val="00916300"/>
    <w:rsid w:val="00916EFF"/>
    <w:rsid w:val="0092193B"/>
    <w:rsid w:val="00923DA9"/>
    <w:rsid w:val="0092401E"/>
    <w:rsid w:val="00925BA6"/>
    <w:rsid w:val="009263F9"/>
    <w:rsid w:val="0092734F"/>
    <w:rsid w:val="00927853"/>
    <w:rsid w:val="00933D36"/>
    <w:rsid w:val="00934231"/>
    <w:rsid w:val="00935C52"/>
    <w:rsid w:val="00936ED2"/>
    <w:rsid w:val="00941B4C"/>
    <w:rsid w:val="00943928"/>
    <w:rsid w:val="00945414"/>
    <w:rsid w:val="00951A20"/>
    <w:rsid w:val="00951CDB"/>
    <w:rsid w:val="0095222F"/>
    <w:rsid w:val="0095494D"/>
    <w:rsid w:val="00954BBB"/>
    <w:rsid w:val="00961008"/>
    <w:rsid w:val="00964098"/>
    <w:rsid w:val="009647D9"/>
    <w:rsid w:val="00964992"/>
    <w:rsid w:val="00964C76"/>
    <w:rsid w:val="00965F96"/>
    <w:rsid w:val="0096682D"/>
    <w:rsid w:val="00966883"/>
    <w:rsid w:val="00967F44"/>
    <w:rsid w:val="00972CE2"/>
    <w:rsid w:val="009749CD"/>
    <w:rsid w:val="00975461"/>
    <w:rsid w:val="00975E16"/>
    <w:rsid w:val="009875C9"/>
    <w:rsid w:val="00987631"/>
    <w:rsid w:val="0098775A"/>
    <w:rsid w:val="00987AAA"/>
    <w:rsid w:val="009932DA"/>
    <w:rsid w:val="0099415F"/>
    <w:rsid w:val="00994373"/>
    <w:rsid w:val="0099533E"/>
    <w:rsid w:val="00996597"/>
    <w:rsid w:val="00996A04"/>
    <w:rsid w:val="0099761C"/>
    <w:rsid w:val="00997BB6"/>
    <w:rsid w:val="009A11E3"/>
    <w:rsid w:val="009A1DFB"/>
    <w:rsid w:val="009A2CF1"/>
    <w:rsid w:val="009A395B"/>
    <w:rsid w:val="009A50F9"/>
    <w:rsid w:val="009A5888"/>
    <w:rsid w:val="009A60F8"/>
    <w:rsid w:val="009B1CE1"/>
    <w:rsid w:val="009B2EA1"/>
    <w:rsid w:val="009B3360"/>
    <w:rsid w:val="009B3526"/>
    <w:rsid w:val="009B360D"/>
    <w:rsid w:val="009B63C0"/>
    <w:rsid w:val="009B6704"/>
    <w:rsid w:val="009C0299"/>
    <w:rsid w:val="009C188F"/>
    <w:rsid w:val="009C1E3C"/>
    <w:rsid w:val="009C2914"/>
    <w:rsid w:val="009C3B32"/>
    <w:rsid w:val="009C3BF7"/>
    <w:rsid w:val="009C3EAC"/>
    <w:rsid w:val="009C48B7"/>
    <w:rsid w:val="009C58C5"/>
    <w:rsid w:val="009C7182"/>
    <w:rsid w:val="009C76D4"/>
    <w:rsid w:val="009C78D8"/>
    <w:rsid w:val="009D0E1B"/>
    <w:rsid w:val="009D1E35"/>
    <w:rsid w:val="009D2F3C"/>
    <w:rsid w:val="009D3628"/>
    <w:rsid w:val="009D46D4"/>
    <w:rsid w:val="009D5A41"/>
    <w:rsid w:val="009D7660"/>
    <w:rsid w:val="009D777C"/>
    <w:rsid w:val="009E0055"/>
    <w:rsid w:val="009E0EF5"/>
    <w:rsid w:val="009E153D"/>
    <w:rsid w:val="009E2A43"/>
    <w:rsid w:val="009E5401"/>
    <w:rsid w:val="009F0441"/>
    <w:rsid w:val="009F1BC5"/>
    <w:rsid w:val="009F1EAC"/>
    <w:rsid w:val="009F2488"/>
    <w:rsid w:val="009F38FD"/>
    <w:rsid w:val="009F3C59"/>
    <w:rsid w:val="009F4758"/>
    <w:rsid w:val="009F66B3"/>
    <w:rsid w:val="009F7339"/>
    <w:rsid w:val="009F78DC"/>
    <w:rsid w:val="00A01463"/>
    <w:rsid w:val="00A03349"/>
    <w:rsid w:val="00A03BB1"/>
    <w:rsid w:val="00A06044"/>
    <w:rsid w:val="00A06D26"/>
    <w:rsid w:val="00A07129"/>
    <w:rsid w:val="00A10435"/>
    <w:rsid w:val="00A10616"/>
    <w:rsid w:val="00A10F57"/>
    <w:rsid w:val="00A128BB"/>
    <w:rsid w:val="00A134FB"/>
    <w:rsid w:val="00A135C0"/>
    <w:rsid w:val="00A14C28"/>
    <w:rsid w:val="00A167DC"/>
    <w:rsid w:val="00A167ED"/>
    <w:rsid w:val="00A201FE"/>
    <w:rsid w:val="00A21DD0"/>
    <w:rsid w:val="00A22809"/>
    <w:rsid w:val="00A25FDE"/>
    <w:rsid w:val="00A27FCE"/>
    <w:rsid w:val="00A30936"/>
    <w:rsid w:val="00A345BC"/>
    <w:rsid w:val="00A35D14"/>
    <w:rsid w:val="00A368EB"/>
    <w:rsid w:val="00A36A7C"/>
    <w:rsid w:val="00A41B89"/>
    <w:rsid w:val="00A41C71"/>
    <w:rsid w:val="00A44409"/>
    <w:rsid w:val="00A44C1D"/>
    <w:rsid w:val="00A4512B"/>
    <w:rsid w:val="00A45519"/>
    <w:rsid w:val="00A45AAF"/>
    <w:rsid w:val="00A46EA1"/>
    <w:rsid w:val="00A50942"/>
    <w:rsid w:val="00A50B60"/>
    <w:rsid w:val="00A5157A"/>
    <w:rsid w:val="00A527C2"/>
    <w:rsid w:val="00A53A41"/>
    <w:rsid w:val="00A54B93"/>
    <w:rsid w:val="00A551DA"/>
    <w:rsid w:val="00A55AC6"/>
    <w:rsid w:val="00A55F04"/>
    <w:rsid w:val="00A60141"/>
    <w:rsid w:val="00A60353"/>
    <w:rsid w:val="00A61700"/>
    <w:rsid w:val="00A62A8C"/>
    <w:rsid w:val="00A6344E"/>
    <w:rsid w:val="00A64879"/>
    <w:rsid w:val="00A655B4"/>
    <w:rsid w:val="00A66B5A"/>
    <w:rsid w:val="00A67028"/>
    <w:rsid w:val="00A706F4"/>
    <w:rsid w:val="00A73712"/>
    <w:rsid w:val="00A73961"/>
    <w:rsid w:val="00A74A6F"/>
    <w:rsid w:val="00A74F20"/>
    <w:rsid w:val="00A761F5"/>
    <w:rsid w:val="00A76607"/>
    <w:rsid w:val="00A87AF0"/>
    <w:rsid w:val="00A87F78"/>
    <w:rsid w:val="00A901A3"/>
    <w:rsid w:val="00A908C8"/>
    <w:rsid w:val="00A90B61"/>
    <w:rsid w:val="00A92290"/>
    <w:rsid w:val="00A93EB6"/>
    <w:rsid w:val="00A9458B"/>
    <w:rsid w:val="00A94AD3"/>
    <w:rsid w:val="00A9685F"/>
    <w:rsid w:val="00A97776"/>
    <w:rsid w:val="00A97BE9"/>
    <w:rsid w:val="00A97F8C"/>
    <w:rsid w:val="00AA0294"/>
    <w:rsid w:val="00AA1EBC"/>
    <w:rsid w:val="00AA2A16"/>
    <w:rsid w:val="00AA3757"/>
    <w:rsid w:val="00AA53D8"/>
    <w:rsid w:val="00AA5F88"/>
    <w:rsid w:val="00AA6C53"/>
    <w:rsid w:val="00AB09D7"/>
    <w:rsid w:val="00AB0D87"/>
    <w:rsid w:val="00AB1C83"/>
    <w:rsid w:val="00AB2A00"/>
    <w:rsid w:val="00AB3C24"/>
    <w:rsid w:val="00AC4F5D"/>
    <w:rsid w:val="00AC5B2F"/>
    <w:rsid w:val="00AC6856"/>
    <w:rsid w:val="00AC6FBD"/>
    <w:rsid w:val="00AD201B"/>
    <w:rsid w:val="00AD2CA5"/>
    <w:rsid w:val="00AD307E"/>
    <w:rsid w:val="00AD467A"/>
    <w:rsid w:val="00AD5A31"/>
    <w:rsid w:val="00AD5F49"/>
    <w:rsid w:val="00AE021C"/>
    <w:rsid w:val="00AE0C08"/>
    <w:rsid w:val="00AE374A"/>
    <w:rsid w:val="00AE43EA"/>
    <w:rsid w:val="00AE4F17"/>
    <w:rsid w:val="00AE5866"/>
    <w:rsid w:val="00AE77CD"/>
    <w:rsid w:val="00AF0443"/>
    <w:rsid w:val="00AF0B3C"/>
    <w:rsid w:val="00AF2004"/>
    <w:rsid w:val="00AF2F75"/>
    <w:rsid w:val="00AF3745"/>
    <w:rsid w:val="00AF684E"/>
    <w:rsid w:val="00AF69B4"/>
    <w:rsid w:val="00B01011"/>
    <w:rsid w:val="00B0220D"/>
    <w:rsid w:val="00B026A1"/>
    <w:rsid w:val="00B02AEF"/>
    <w:rsid w:val="00B03C9C"/>
    <w:rsid w:val="00B067D5"/>
    <w:rsid w:val="00B159A4"/>
    <w:rsid w:val="00B162FD"/>
    <w:rsid w:val="00B16339"/>
    <w:rsid w:val="00B17CAA"/>
    <w:rsid w:val="00B2146E"/>
    <w:rsid w:val="00B231FF"/>
    <w:rsid w:val="00B23BC4"/>
    <w:rsid w:val="00B2418D"/>
    <w:rsid w:val="00B2556C"/>
    <w:rsid w:val="00B26657"/>
    <w:rsid w:val="00B26FF0"/>
    <w:rsid w:val="00B27623"/>
    <w:rsid w:val="00B27FCD"/>
    <w:rsid w:val="00B3070E"/>
    <w:rsid w:val="00B33F17"/>
    <w:rsid w:val="00B34120"/>
    <w:rsid w:val="00B3501D"/>
    <w:rsid w:val="00B370FE"/>
    <w:rsid w:val="00B41711"/>
    <w:rsid w:val="00B44115"/>
    <w:rsid w:val="00B45240"/>
    <w:rsid w:val="00B474A5"/>
    <w:rsid w:val="00B476DB"/>
    <w:rsid w:val="00B50F8B"/>
    <w:rsid w:val="00B5116A"/>
    <w:rsid w:val="00B51EC1"/>
    <w:rsid w:val="00B529E5"/>
    <w:rsid w:val="00B52AD9"/>
    <w:rsid w:val="00B54BCC"/>
    <w:rsid w:val="00B55817"/>
    <w:rsid w:val="00B56332"/>
    <w:rsid w:val="00B57D0A"/>
    <w:rsid w:val="00B600A3"/>
    <w:rsid w:val="00B60E25"/>
    <w:rsid w:val="00B60FCB"/>
    <w:rsid w:val="00B6235E"/>
    <w:rsid w:val="00B64EEE"/>
    <w:rsid w:val="00B65925"/>
    <w:rsid w:val="00B65BDF"/>
    <w:rsid w:val="00B70633"/>
    <w:rsid w:val="00B72449"/>
    <w:rsid w:val="00B72533"/>
    <w:rsid w:val="00B76C2C"/>
    <w:rsid w:val="00B76C6F"/>
    <w:rsid w:val="00B80362"/>
    <w:rsid w:val="00B8069C"/>
    <w:rsid w:val="00B80C7C"/>
    <w:rsid w:val="00B8195E"/>
    <w:rsid w:val="00B82678"/>
    <w:rsid w:val="00B84339"/>
    <w:rsid w:val="00B85E8B"/>
    <w:rsid w:val="00B8621E"/>
    <w:rsid w:val="00B8709A"/>
    <w:rsid w:val="00B90BC1"/>
    <w:rsid w:val="00B936A1"/>
    <w:rsid w:val="00B9533E"/>
    <w:rsid w:val="00BA21BA"/>
    <w:rsid w:val="00BA2271"/>
    <w:rsid w:val="00BB0277"/>
    <w:rsid w:val="00BB233D"/>
    <w:rsid w:val="00BB3042"/>
    <w:rsid w:val="00BB47E2"/>
    <w:rsid w:val="00BB4890"/>
    <w:rsid w:val="00BC2D3D"/>
    <w:rsid w:val="00BC3D09"/>
    <w:rsid w:val="00BC6488"/>
    <w:rsid w:val="00BC6CCC"/>
    <w:rsid w:val="00BC7A60"/>
    <w:rsid w:val="00BC7D03"/>
    <w:rsid w:val="00BD06DA"/>
    <w:rsid w:val="00BD614A"/>
    <w:rsid w:val="00BD7E42"/>
    <w:rsid w:val="00BE20F2"/>
    <w:rsid w:val="00BE21A3"/>
    <w:rsid w:val="00BE6349"/>
    <w:rsid w:val="00BE75A2"/>
    <w:rsid w:val="00BF100F"/>
    <w:rsid w:val="00BF42E4"/>
    <w:rsid w:val="00BF495D"/>
    <w:rsid w:val="00BF4C93"/>
    <w:rsid w:val="00BF7543"/>
    <w:rsid w:val="00C012F0"/>
    <w:rsid w:val="00C030D4"/>
    <w:rsid w:val="00C06D52"/>
    <w:rsid w:val="00C07C00"/>
    <w:rsid w:val="00C10EF1"/>
    <w:rsid w:val="00C11C0B"/>
    <w:rsid w:val="00C126B9"/>
    <w:rsid w:val="00C133D2"/>
    <w:rsid w:val="00C16066"/>
    <w:rsid w:val="00C17228"/>
    <w:rsid w:val="00C23E66"/>
    <w:rsid w:val="00C24499"/>
    <w:rsid w:val="00C24A60"/>
    <w:rsid w:val="00C25679"/>
    <w:rsid w:val="00C2611C"/>
    <w:rsid w:val="00C26767"/>
    <w:rsid w:val="00C26E31"/>
    <w:rsid w:val="00C27016"/>
    <w:rsid w:val="00C3073A"/>
    <w:rsid w:val="00C31835"/>
    <w:rsid w:val="00C3233C"/>
    <w:rsid w:val="00C32E3A"/>
    <w:rsid w:val="00C35446"/>
    <w:rsid w:val="00C3647F"/>
    <w:rsid w:val="00C402ED"/>
    <w:rsid w:val="00C414DE"/>
    <w:rsid w:val="00C46CDF"/>
    <w:rsid w:val="00C47AC0"/>
    <w:rsid w:val="00C5108A"/>
    <w:rsid w:val="00C52617"/>
    <w:rsid w:val="00C5305B"/>
    <w:rsid w:val="00C54B62"/>
    <w:rsid w:val="00C56106"/>
    <w:rsid w:val="00C60F69"/>
    <w:rsid w:val="00C6439A"/>
    <w:rsid w:val="00C64F38"/>
    <w:rsid w:val="00C67913"/>
    <w:rsid w:val="00C71D99"/>
    <w:rsid w:val="00C71FB4"/>
    <w:rsid w:val="00C72003"/>
    <w:rsid w:val="00C72A26"/>
    <w:rsid w:val="00C73234"/>
    <w:rsid w:val="00C73DDE"/>
    <w:rsid w:val="00C752C9"/>
    <w:rsid w:val="00C75FD1"/>
    <w:rsid w:val="00C76E5C"/>
    <w:rsid w:val="00C774BF"/>
    <w:rsid w:val="00C82878"/>
    <w:rsid w:val="00C82AA4"/>
    <w:rsid w:val="00C83A01"/>
    <w:rsid w:val="00C84837"/>
    <w:rsid w:val="00C84DCD"/>
    <w:rsid w:val="00C85477"/>
    <w:rsid w:val="00C85945"/>
    <w:rsid w:val="00C85DBF"/>
    <w:rsid w:val="00C8602B"/>
    <w:rsid w:val="00C86469"/>
    <w:rsid w:val="00C86BBA"/>
    <w:rsid w:val="00C872AD"/>
    <w:rsid w:val="00C922ED"/>
    <w:rsid w:val="00C9237B"/>
    <w:rsid w:val="00C936A4"/>
    <w:rsid w:val="00C9639C"/>
    <w:rsid w:val="00C96B81"/>
    <w:rsid w:val="00CA09E4"/>
    <w:rsid w:val="00CA164C"/>
    <w:rsid w:val="00CA2531"/>
    <w:rsid w:val="00CA3F85"/>
    <w:rsid w:val="00CA5CF3"/>
    <w:rsid w:val="00CB1B4B"/>
    <w:rsid w:val="00CB32D0"/>
    <w:rsid w:val="00CB72A1"/>
    <w:rsid w:val="00CB7391"/>
    <w:rsid w:val="00CC492F"/>
    <w:rsid w:val="00CC78D2"/>
    <w:rsid w:val="00CD0753"/>
    <w:rsid w:val="00CD53A7"/>
    <w:rsid w:val="00CD6578"/>
    <w:rsid w:val="00CD670D"/>
    <w:rsid w:val="00CD70CF"/>
    <w:rsid w:val="00CD70F2"/>
    <w:rsid w:val="00CD7351"/>
    <w:rsid w:val="00CD7A02"/>
    <w:rsid w:val="00CD7AA3"/>
    <w:rsid w:val="00CE1940"/>
    <w:rsid w:val="00CE230F"/>
    <w:rsid w:val="00CE392C"/>
    <w:rsid w:val="00CF0BE2"/>
    <w:rsid w:val="00CF0DD6"/>
    <w:rsid w:val="00CF1267"/>
    <w:rsid w:val="00CF19B0"/>
    <w:rsid w:val="00CF1B52"/>
    <w:rsid w:val="00CF30D7"/>
    <w:rsid w:val="00CF53DF"/>
    <w:rsid w:val="00CF63B1"/>
    <w:rsid w:val="00D04291"/>
    <w:rsid w:val="00D04E54"/>
    <w:rsid w:val="00D05594"/>
    <w:rsid w:val="00D058D8"/>
    <w:rsid w:val="00D069F9"/>
    <w:rsid w:val="00D07EAF"/>
    <w:rsid w:val="00D117E4"/>
    <w:rsid w:val="00D123C3"/>
    <w:rsid w:val="00D12F22"/>
    <w:rsid w:val="00D1389D"/>
    <w:rsid w:val="00D147A4"/>
    <w:rsid w:val="00D15275"/>
    <w:rsid w:val="00D15842"/>
    <w:rsid w:val="00D17E8D"/>
    <w:rsid w:val="00D20333"/>
    <w:rsid w:val="00D21BC9"/>
    <w:rsid w:val="00D23FA3"/>
    <w:rsid w:val="00D255E3"/>
    <w:rsid w:val="00D2666E"/>
    <w:rsid w:val="00D27924"/>
    <w:rsid w:val="00D30609"/>
    <w:rsid w:val="00D3474F"/>
    <w:rsid w:val="00D3475C"/>
    <w:rsid w:val="00D3535A"/>
    <w:rsid w:val="00D4036A"/>
    <w:rsid w:val="00D40AB9"/>
    <w:rsid w:val="00D42F95"/>
    <w:rsid w:val="00D454FA"/>
    <w:rsid w:val="00D455DC"/>
    <w:rsid w:val="00D4712E"/>
    <w:rsid w:val="00D50B93"/>
    <w:rsid w:val="00D50F3C"/>
    <w:rsid w:val="00D5133B"/>
    <w:rsid w:val="00D528D4"/>
    <w:rsid w:val="00D52DF6"/>
    <w:rsid w:val="00D52FFA"/>
    <w:rsid w:val="00D54EDB"/>
    <w:rsid w:val="00D56A18"/>
    <w:rsid w:val="00D56C55"/>
    <w:rsid w:val="00D6052A"/>
    <w:rsid w:val="00D619F9"/>
    <w:rsid w:val="00D6269C"/>
    <w:rsid w:val="00D6466D"/>
    <w:rsid w:val="00D65DD8"/>
    <w:rsid w:val="00D674A8"/>
    <w:rsid w:val="00D71134"/>
    <w:rsid w:val="00D72361"/>
    <w:rsid w:val="00D72C77"/>
    <w:rsid w:val="00D73255"/>
    <w:rsid w:val="00D73969"/>
    <w:rsid w:val="00D743A1"/>
    <w:rsid w:val="00D75CDC"/>
    <w:rsid w:val="00D7658E"/>
    <w:rsid w:val="00D77A82"/>
    <w:rsid w:val="00D851C3"/>
    <w:rsid w:val="00D85ED8"/>
    <w:rsid w:val="00D865C1"/>
    <w:rsid w:val="00D86BD3"/>
    <w:rsid w:val="00D875D0"/>
    <w:rsid w:val="00D87F41"/>
    <w:rsid w:val="00D90116"/>
    <w:rsid w:val="00D94DCC"/>
    <w:rsid w:val="00D96CED"/>
    <w:rsid w:val="00D97452"/>
    <w:rsid w:val="00DA53E0"/>
    <w:rsid w:val="00DA72BC"/>
    <w:rsid w:val="00DA7C32"/>
    <w:rsid w:val="00DB18B5"/>
    <w:rsid w:val="00DB21CA"/>
    <w:rsid w:val="00DB413E"/>
    <w:rsid w:val="00DB4CBC"/>
    <w:rsid w:val="00DB7293"/>
    <w:rsid w:val="00DC11A6"/>
    <w:rsid w:val="00DC252E"/>
    <w:rsid w:val="00DC4571"/>
    <w:rsid w:val="00DC643F"/>
    <w:rsid w:val="00DC7FA1"/>
    <w:rsid w:val="00DD05C4"/>
    <w:rsid w:val="00DD0CF5"/>
    <w:rsid w:val="00DD10E6"/>
    <w:rsid w:val="00DD206A"/>
    <w:rsid w:val="00DD5378"/>
    <w:rsid w:val="00DD5797"/>
    <w:rsid w:val="00DD7399"/>
    <w:rsid w:val="00DE0D41"/>
    <w:rsid w:val="00DE132D"/>
    <w:rsid w:val="00DE327E"/>
    <w:rsid w:val="00DE5D19"/>
    <w:rsid w:val="00DE663A"/>
    <w:rsid w:val="00DE7D23"/>
    <w:rsid w:val="00DF0AB0"/>
    <w:rsid w:val="00DF10C7"/>
    <w:rsid w:val="00DF4037"/>
    <w:rsid w:val="00DF5002"/>
    <w:rsid w:val="00DF65F9"/>
    <w:rsid w:val="00DF7102"/>
    <w:rsid w:val="00E00E93"/>
    <w:rsid w:val="00E015A6"/>
    <w:rsid w:val="00E01A20"/>
    <w:rsid w:val="00E034E4"/>
    <w:rsid w:val="00E03C93"/>
    <w:rsid w:val="00E05EBA"/>
    <w:rsid w:val="00E101B9"/>
    <w:rsid w:val="00E127ED"/>
    <w:rsid w:val="00E144EB"/>
    <w:rsid w:val="00E17870"/>
    <w:rsid w:val="00E20D2E"/>
    <w:rsid w:val="00E21024"/>
    <w:rsid w:val="00E21BB5"/>
    <w:rsid w:val="00E222D3"/>
    <w:rsid w:val="00E2237D"/>
    <w:rsid w:val="00E22444"/>
    <w:rsid w:val="00E2692A"/>
    <w:rsid w:val="00E30024"/>
    <w:rsid w:val="00E302FB"/>
    <w:rsid w:val="00E309AA"/>
    <w:rsid w:val="00E30DF8"/>
    <w:rsid w:val="00E31164"/>
    <w:rsid w:val="00E316FA"/>
    <w:rsid w:val="00E34A59"/>
    <w:rsid w:val="00E34ADE"/>
    <w:rsid w:val="00E41404"/>
    <w:rsid w:val="00E42327"/>
    <w:rsid w:val="00E42677"/>
    <w:rsid w:val="00E42834"/>
    <w:rsid w:val="00E428DE"/>
    <w:rsid w:val="00E43098"/>
    <w:rsid w:val="00E4379C"/>
    <w:rsid w:val="00E43E6C"/>
    <w:rsid w:val="00E471B1"/>
    <w:rsid w:val="00E54AF3"/>
    <w:rsid w:val="00E57A63"/>
    <w:rsid w:val="00E57B94"/>
    <w:rsid w:val="00E60D01"/>
    <w:rsid w:val="00E61C00"/>
    <w:rsid w:val="00E61DB8"/>
    <w:rsid w:val="00E61FD4"/>
    <w:rsid w:val="00E63E52"/>
    <w:rsid w:val="00E64862"/>
    <w:rsid w:val="00E67B89"/>
    <w:rsid w:val="00E67F6B"/>
    <w:rsid w:val="00E700F0"/>
    <w:rsid w:val="00E7021A"/>
    <w:rsid w:val="00E70342"/>
    <w:rsid w:val="00E71627"/>
    <w:rsid w:val="00E726D8"/>
    <w:rsid w:val="00E737EC"/>
    <w:rsid w:val="00E739A3"/>
    <w:rsid w:val="00E75279"/>
    <w:rsid w:val="00E8086C"/>
    <w:rsid w:val="00E8134D"/>
    <w:rsid w:val="00E81648"/>
    <w:rsid w:val="00E81800"/>
    <w:rsid w:val="00E91440"/>
    <w:rsid w:val="00E93FB0"/>
    <w:rsid w:val="00E95117"/>
    <w:rsid w:val="00E96562"/>
    <w:rsid w:val="00EA0121"/>
    <w:rsid w:val="00EA4198"/>
    <w:rsid w:val="00EA657D"/>
    <w:rsid w:val="00EA6736"/>
    <w:rsid w:val="00EA7946"/>
    <w:rsid w:val="00EB0598"/>
    <w:rsid w:val="00EB0AC7"/>
    <w:rsid w:val="00EB102E"/>
    <w:rsid w:val="00EB410A"/>
    <w:rsid w:val="00EB49AE"/>
    <w:rsid w:val="00EB56CC"/>
    <w:rsid w:val="00EB6681"/>
    <w:rsid w:val="00EC184B"/>
    <w:rsid w:val="00EC1C9C"/>
    <w:rsid w:val="00EC48E7"/>
    <w:rsid w:val="00EC4E56"/>
    <w:rsid w:val="00EC4F2C"/>
    <w:rsid w:val="00EC51CA"/>
    <w:rsid w:val="00EC680E"/>
    <w:rsid w:val="00EC7DFE"/>
    <w:rsid w:val="00EC7E69"/>
    <w:rsid w:val="00ED0DC9"/>
    <w:rsid w:val="00ED5E42"/>
    <w:rsid w:val="00ED72B4"/>
    <w:rsid w:val="00EE0F44"/>
    <w:rsid w:val="00EE5912"/>
    <w:rsid w:val="00EF1090"/>
    <w:rsid w:val="00EF169D"/>
    <w:rsid w:val="00EF2A72"/>
    <w:rsid w:val="00EF3196"/>
    <w:rsid w:val="00EF5D78"/>
    <w:rsid w:val="00EF7492"/>
    <w:rsid w:val="00EF7CFA"/>
    <w:rsid w:val="00F0085E"/>
    <w:rsid w:val="00F0179B"/>
    <w:rsid w:val="00F063FD"/>
    <w:rsid w:val="00F13039"/>
    <w:rsid w:val="00F15E54"/>
    <w:rsid w:val="00F16332"/>
    <w:rsid w:val="00F16883"/>
    <w:rsid w:val="00F17E55"/>
    <w:rsid w:val="00F22D13"/>
    <w:rsid w:val="00F23AA7"/>
    <w:rsid w:val="00F2419F"/>
    <w:rsid w:val="00F24CD4"/>
    <w:rsid w:val="00F271B3"/>
    <w:rsid w:val="00F27D3D"/>
    <w:rsid w:val="00F3092E"/>
    <w:rsid w:val="00F31B67"/>
    <w:rsid w:val="00F32808"/>
    <w:rsid w:val="00F40B28"/>
    <w:rsid w:val="00F414B1"/>
    <w:rsid w:val="00F41926"/>
    <w:rsid w:val="00F42759"/>
    <w:rsid w:val="00F43DA0"/>
    <w:rsid w:val="00F442DE"/>
    <w:rsid w:val="00F45101"/>
    <w:rsid w:val="00F462FE"/>
    <w:rsid w:val="00F46EDB"/>
    <w:rsid w:val="00F51628"/>
    <w:rsid w:val="00F52B36"/>
    <w:rsid w:val="00F5532C"/>
    <w:rsid w:val="00F558CA"/>
    <w:rsid w:val="00F56CA7"/>
    <w:rsid w:val="00F56CE4"/>
    <w:rsid w:val="00F57D61"/>
    <w:rsid w:val="00F6003D"/>
    <w:rsid w:val="00F60C94"/>
    <w:rsid w:val="00F62AB5"/>
    <w:rsid w:val="00F63684"/>
    <w:rsid w:val="00F65A33"/>
    <w:rsid w:val="00F66BB8"/>
    <w:rsid w:val="00F66E90"/>
    <w:rsid w:val="00F66E9D"/>
    <w:rsid w:val="00F70F89"/>
    <w:rsid w:val="00F7168E"/>
    <w:rsid w:val="00F7356A"/>
    <w:rsid w:val="00F745C7"/>
    <w:rsid w:val="00F76BAD"/>
    <w:rsid w:val="00F77D25"/>
    <w:rsid w:val="00F803F6"/>
    <w:rsid w:val="00F82A8C"/>
    <w:rsid w:val="00F83C1D"/>
    <w:rsid w:val="00F83D21"/>
    <w:rsid w:val="00F910F5"/>
    <w:rsid w:val="00F92734"/>
    <w:rsid w:val="00F92F48"/>
    <w:rsid w:val="00F9354D"/>
    <w:rsid w:val="00F948B9"/>
    <w:rsid w:val="00F94ADB"/>
    <w:rsid w:val="00F97EBB"/>
    <w:rsid w:val="00FA0E62"/>
    <w:rsid w:val="00FA2210"/>
    <w:rsid w:val="00FA29AD"/>
    <w:rsid w:val="00FA492B"/>
    <w:rsid w:val="00FA4B12"/>
    <w:rsid w:val="00FA5025"/>
    <w:rsid w:val="00FA51BF"/>
    <w:rsid w:val="00FA5C1B"/>
    <w:rsid w:val="00FB0E4F"/>
    <w:rsid w:val="00FB4493"/>
    <w:rsid w:val="00FB4A8E"/>
    <w:rsid w:val="00FB4BDF"/>
    <w:rsid w:val="00FB5B01"/>
    <w:rsid w:val="00FB6BA3"/>
    <w:rsid w:val="00FC3A82"/>
    <w:rsid w:val="00FC43B2"/>
    <w:rsid w:val="00FC4777"/>
    <w:rsid w:val="00FC6C68"/>
    <w:rsid w:val="00FD0367"/>
    <w:rsid w:val="00FD0C12"/>
    <w:rsid w:val="00FD3290"/>
    <w:rsid w:val="00FD472B"/>
    <w:rsid w:val="00FD57C9"/>
    <w:rsid w:val="00FD5C58"/>
    <w:rsid w:val="00FD65A9"/>
    <w:rsid w:val="00FD67AC"/>
    <w:rsid w:val="00FD7FB3"/>
    <w:rsid w:val="00FE08CF"/>
    <w:rsid w:val="00FE0A6C"/>
    <w:rsid w:val="00FE0DCD"/>
    <w:rsid w:val="00FE111A"/>
    <w:rsid w:val="00FE1328"/>
    <w:rsid w:val="00FE237C"/>
    <w:rsid w:val="00FE42E7"/>
    <w:rsid w:val="00FE44A6"/>
    <w:rsid w:val="00FE4EC8"/>
    <w:rsid w:val="00FE5203"/>
    <w:rsid w:val="00FE71A6"/>
    <w:rsid w:val="00FE7F07"/>
    <w:rsid w:val="00FF03C9"/>
    <w:rsid w:val="00FF03CE"/>
    <w:rsid w:val="00FF1D17"/>
    <w:rsid w:val="00FF3C90"/>
    <w:rsid w:val="00FF3E18"/>
    <w:rsid w:val="00FF7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24"/>
  </w:style>
  <w:style w:type="paragraph" w:styleId="Heading1">
    <w:name w:val="heading 1"/>
    <w:basedOn w:val="Normal"/>
    <w:next w:val="Normal"/>
    <w:link w:val="Heading1Char"/>
    <w:uiPriority w:val="9"/>
    <w:qFormat/>
    <w:rsid w:val="0020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4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4B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2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41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02418"/>
    <w:pPr>
      <w:spacing w:line="240" w:lineRule="auto"/>
    </w:pPr>
    <w:rPr>
      <w:b/>
      <w:bCs/>
      <w:color w:val="4F81BD" w:themeColor="accent1"/>
      <w:sz w:val="18"/>
      <w:szCs w:val="18"/>
    </w:rPr>
  </w:style>
  <w:style w:type="paragraph" w:styleId="Title">
    <w:name w:val="Title"/>
    <w:basedOn w:val="Normal"/>
    <w:link w:val="TitleChar"/>
    <w:uiPriority w:val="10"/>
    <w:qFormat/>
    <w:rsid w:val="0020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2418"/>
    <w:pPr>
      <w:spacing w:after="0" w:line="240" w:lineRule="auto"/>
    </w:pPr>
  </w:style>
  <w:style w:type="character" w:customStyle="1" w:styleId="NoSpacingChar">
    <w:name w:val="No Spacing Char"/>
    <w:basedOn w:val="DefaultParagraphFont"/>
    <w:link w:val="NoSpacing"/>
    <w:uiPriority w:val="1"/>
    <w:rsid w:val="00202418"/>
    <w:rPr>
      <w:rFonts w:eastAsiaTheme="minorEastAsia"/>
    </w:rPr>
  </w:style>
  <w:style w:type="paragraph" w:styleId="ListParagraph">
    <w:name w:val="List Paragraph"/>
    <w:basedOn w:val="Normal"/>
    <w:uiPriority w:val="34"/>
    <w:qFormat/>
    <w:rsid w:val="00202418"/>
    <w:pPr>
      <w:ind w:left="720"/>
      <w:contextualSpacing/>
    </w:pPr>
  </w:style>
  <w:style w:type="paragraph" w:styleId="TOCHeading">
    <w:name w:val="TOC Heading"/>
    <w:basedOn w:val="Heading1"/>
    <w:next w:val="Normal"/>
    <w:uiPriority w:val="39"/>
    <w:semiHidden/>
    <w:unhideWhenUsed/>
    <w:qFormat/>
    <w:rsid w:val="00202418"/>
    <w:pPr>
      <w:outlineLvl w:val="9"/>
    </w:pPr>
  </w:style>
  <w:style w:type="character" w:styleId="CommentReference">
    <w:name w:val="annotation reference"/>
    <w:basedOn w:val="DefaultParagraphFont"/>
    <w:uiPriority w:val="99"/>
    <w:semiHidden/>
    <w:unhideWhenUsed/>
    <w:rsid w:val="00F94ADB"/>
    <w:rPr>
      <w:sz w:val="16"/>
      <w:szCs w:val="16"/>
    </w:rPr>
  </w:style>
  <w:style w:type="paragraph" w:styleId="CommentText">
    <w:name w:val="annotation text"/>
    <w:basedOn w:val="Normal"/>
    <w:link w:val="CommentTextChar"/>
    <w:uiPriority w:val="99"/>
    <w:unhideWhenUsed/>
    <w:rsid w:val="00F94ADB"/>
    <w:pPr>
      <w:spacing w:line="240" w:lineRule="auto"/>
    </w:pPr>
    <w:rPr>
      <w:sz w:val="20"/>
      <w:szCs w:val="20"/>
    </w:rPr>
  </w:style>
  <w:style w:type="character" w:customStyle="1" w:styleId="CommentTextChar">
    <w:name w:val="Comment Text Char"/>
    <w:basedOn w:val="DefaultParagraphFont"/>
    <w:link w:val="CommentText"/>
    <w:uiPriority w:val="99"/>
    <w:rsid w:val="00F94ADB"/>
    <w:rPr>
      <w:sz w:val="20"/>
      <w:szCs w:val="20"/>
    </w:rPr>
  </w:style>
  <w:style w:type="paragraph" w:styleId="CommentSubject">
    <w:name w:val="annotation subject"/>
    <w:basedOn w:val="CommentText"/>
    <w:next w:val="CommentText"/>
    <w:link w:val="CommentSubjectChar"/>
    <w:uiPriority w:val="99"/>
    <w:semiHidden/>
    <w:unhideWhenUsed/>
    <w:rsid w:val="00F94ADB"/>
    <w:rPr>
      <w:b/>
      <w:bCs/>
    </w:rPr>
  </w:style>
  <w:style w:type="character" w:customStyle="1" w:styleId="CommentSubjectChar">
    <w:name w:val="Comment Subject Char"/>
    <w:basedOn w:val="CommentTextChar"/>
    <w:link w:val="CommentSubject"/>
    <w:uiPriority w:val="99"/>
    <w:semiHidden/>
    <w:rsid w:val="00F94ADB"/>
    <w:rPr>
      <w:b/>
      <w:bCs/>
      <w:sz w:val="20"/>
      <w:szCs w:val="20"/>
    </w:rPr>
  </w:style>
  <w:style w:type="paragraph" w:styleId="BalloonText">
    <w:name w:val="Balloon Text"/>
    <w:basedOn w:val="Normal"/>
    <w:link w:val="BalloonTextChar"/>
    <w:uiPriority w:val="99"/>
    <w:semiHidden/>
    <w:unhideWhenUsed/>
    <w:rsid w:val="00F9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DB"/>
    <w:rPr>
      <w:rFonts w:ascii="Tahoma" w:hAnsi="Tahoma" w:cs="Tahoma"/>
      <w:sz w:val="16"/>
      <w:szCs w:val="16"/>
    </w:rPr>
  </w:style>
  <w:style w:type="paragraph" w:styleId="TOC1">
    <w:name w:val="toc 1"/>
    <w:basedOn w:val="Normal"/>
    <w:next w:val="Normal"/>
    <w:autoRedefine/>
    <w:uiPriority w:val="39"/>
    <w:unhideWhenUsed/>
    <w:rsid w:val="00D4712E"/>
    <w:pPr>
      <w:spacing w:after="100"/>
    </w:pPr>
  </w:style>
  <w:style w:type="paragraph" w:styleId="TOC2">
    <w:name w:val="toc 2"/>
    <w:basedOn w:val="Normal"/>
    <w:next w:val="Normal"/>
    <w:autoRedefine/>
    <w:uiPriority w:val="39"/>
    <w:unhideWhenUsed/>
    <w:rsid w:val="00D4712E"/>
    <w:pPr>
      <w:spacing w:after="100"/>
      <w:ind w:left="220"/>
    </w:pPr>
  </w:style>
  <w:style w:type="paragraph" w:styleId="TOC3">
    <w:name w:val="toc 3"/>
    <w:basedOn w:val="Normal"/>
    <w:next w:val="Normal"/>
    <w:autoRedefine/>
    <w:uiPriority w:val="39"/>
    <w:unhideWhenUsed/>
    <w:rsid w:val="00D4712E"/>
    <w:pPr>
      <w:spacing w:after="100"/>
      <w:ind w:left="440"/>
    </w:pPr>
  </w:style>
  <w:style w:type="character" w:styleId="Hyperlink">
    <w:name w:val="Hyperlink"/>
    <w:basedOn w:val="DefaultParagraphFont"/>
    <w:uiPriority w:val="99"/>
    <w:unhideWhenUsed/>
    <w:rsid w:val="00D4712E"/>
    <w:rPr>
      <w:color w:val="0000FF" w:themeColor="hyperlink"/>
      <w:u w:val="single"/>
    </w:rPr>
  </w:style>
  <w:style w:type="table" w:styleId="TableGrid">
    <w:name w:val="Table Grid"/>
    <w:basedOn w:val="TableNormal"/>
    <w:uiPriority w:val="59"/>
    <w:rsid w:val="008505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85052D"/>
    <w:rPr>
      <w:rFonts w:ascii="Arial" w:hAnsi="Arial" w:cs="Arial"/>
    </w:rPr>
  </w:style>
  <w:style w:type="paragraph" w:customStyle="1" w:styleId="MOHTextNormal">
    <w:name w:val="MOH Text Normal"/>
    <w:basedOn w:val="Normal"/>
    <w:link w:val="MOHTextNormalChar"/>
    <w:rsid w:val="0085052D"/>
    <w:pPr>
      <w:spacing w:before="120" w:after="120" w:line="240" w:lineRule="auto"/>
      <w:ind w:left="720"/>
      <w:jc w:val="both"/>
    </w:pPr>
    <w:rPr>
      <w:rFonts w:ascii="Arial" w:hAnsi="Arial" w:cs="Arial"/>
    </w:rPr>
  </w:style>
  <w:style w:type="paragraph" w:styleId="Header">
    <w:name w:val="header"/>
    <w:aliases w:val="h,headerU"/>
    <w:basedOn w:val="Normal"/>
    <w:link w:val="HeaderChar"/>
    <w:unhideWhenUsed/>
    <w:rsid w:val="001C6F29"/>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1C6F29"/>
  </w:style>
  <w:style w:type="paragraph" w:styleId="Footer">
    <w:name w:val="footer"/>
    <w:basedOn w:val="Normal"/>
    <w:link w:val="FooterChar"/>
    <w:uiPriority w:val="99"/>
    <w:unhideWhenUsed/>
    <w:rsid w:val="001C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29"/>
  </w:style>
  <w:style w:type="paragraph" w:styleId="Revision">
    <w:name w:val="Revision"/>
    <w:hidden/>
    <w:uiPriority w:val="99"/>
    <w:semiHidden/>
    <w:rsid w:val="00E21024"/>
    <w:pPr>
      <w:spacing w:after="0" w:line="240" w:lineRule="auto"/>
    </w:pPr>
  </w:style>
  <w:style w:type="paragraph" w:customStyle="1" w:styleId="Default">
    <w:name w:val="Default"/>
    <w:rsid w:val="00233F1F"/>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287D44"/>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87D44"/>
    <w:rPr>
      <w:rFonts w:ascii="Consolas" w:eastAsiaTheme="minorHAnsi" w:hAnsi="Consolas"/>
      <w:sz w:val="21"/>
      <w:szCs w:val="21"/>
    </w:rPr>
  </w:style>
  <w:style w:type="table" w:customStyle="1" w:styleId="TableGrid3">
    <w:name w:val="Table Grid3"/>
    <w:basedOn w:val="TableNormal"/>
    <w:next w:val="TableGrid"/>
    <w:uiPriority w:val="59"/>
    <w:rsid w:val="002B0C5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4B340E"/>
  </w:style>
  <w:style w:type="character" w:styleId="Emphasis">
    <w:name w:val="Emphasis"/>
    <w:basedOn w:val="DefaultParagraphFont"/>
    <w:uiPriority w:val="20"/>
    <w:qFormat/>
    <w:rsid w:val="00916300"/>
    <w:rPr>
      <w:i/>
      <w:iCs/>
    </w:rPr>
  </w:style>
  <w:style w:type="character" w:styleId="Strong">
    <w:name w:val="Strong"/>
    <w:basedOn w:val="DefaultParagraphFont"/>
    <w:uiPriority w:val="22"/>
    <w:qFormat/>
    <w:rsid w:val="00916300"/>
    <w:rPr>
      <w:b/>
      <w:bCs/>
    </w:rPr>
  </w:style>
  <w:style w:type="character" w:styleId="FollowedHyperlink">
    <w:name w:val="FollowedHyperlink"/>
    <w:basedOn w:val="DefaultParagraphFont"/>
    <w:uiPriority w:val="99"/>
    <w:semiHidden/>
    <w:unhideWhenUsed/>
    <w:rsid w:val="000A75D4"/>
    <w:rPr>
      <w:color w:val="800080" w:themeColor="followedHyperlink"/>
      <w:u w:val="single"/>
    </w:rPr>
  </w:style>
  <w:style w:type="paragraph" w:styleId="DocumentMap">
    <w:name w:val="Document Map"/>
    <w:basedOn w:val="Normal"/>
    <w:link w:val="DocumentMapChar"/>
    <w:uiPriority w:val="99"/>
    <w:semiHidden/>
    <w:unhideWhenUsed/>
    <w:rsid w:val="00861B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61B49"/>
    <w:rPr>
      <w:rFonts w:ascii="Tahoma" w:hAnsi="Tahoma" w:cs="Tahoma"/>
      <w:sz w:val="16"/>
      <w:szCs w:val="16"/>
    </w:rPr>
  </w:style>
  <w:style w:type="paragraph" w:styleId="NormalWeb">
    <w:name w:val="Normal (Web)"/>
    <w:basedOn w:val="Normal"/>
    <w:uiPriority w:val="99"/>
    <w:unhideWhenUsed/>
    <w:rsid w:val="00E4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1C7E03"/>
  </w:style>
  <w:style w:type="paragraph" w:styleId="FootnoteText">
    <w:name w:val="footnote text"/>
    <w:basedOn w:val="Normal"/>
    <w:link w:val="FootnoteTextChar"/>
    <w:uiPriority w:val="99"/>
    <w:semiHidden/>
    <w:unhideWhenUsed/>
    <w:rsid w:val="00B72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449"/>
    <w:rPr>
      <w:sz w:val="20"/>
      <w:szCs w:val="20"/>
    </w:rPr>
  </w:style>
  <w:style w:type="character" w:styleId="FootnoteReference">
    <w:name w:val="footnote reference"/>
    <w:basedOn w:val="DefaultParagraphFont"/>
    <w:uiPriority w:val="99"/>
    <w:semiHidden/>
    <w:unhideWhenUsed/>
    <w:rsid w:val="00B72449"/>
    <w:rPr>
      <w:vertAlign w:val="superscript"/>
    </w:rPr>
  </w:style>
  <w:style w:type="character" w:customStyle="1" w:styleId="Heading4Char">
    <w:name w:val="Heading 4 Char"/>
    <w:basedOn w:val="DefaultParagraphFont"/>
    <w:link w:val="Heading4"/>
    <w:uiPriority w:val="9"/>
    <w:rsid w:val="00634B4A"/>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274F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F33"/>
    <w:rPr>
      <w:sz w:val="20"/>
      <w:szCs w:val="20"/>
    </w:rPr>
  </w:style>
  <w:style w:type="character" w:styleId="EndnoteReference">
    <w:name w:val="endnote reference"/>
    <w:basedOn w:val="DefaultParagraphFont"/>
    <w:uiPriority w:val="99"/>
    <w:semiHidden/>
    <w:unhideWhenUsed/>
    <w:rsid w:val="00274F33"/>
    <w:rPr>
      <w:vertAlign w:val="superscript"/>
    </w:rPr>
  </w:style>
  <w:style w:type="table" w:customStyle="1" w:styleId="TableGrid1">
    <w:name w:val="Table Grid1"/>
    <w:basedOn w:val="TableNormal"/>
    <w:next w:val="TableGrid"/>
    <w:uiPriority w:val="59"/>
    <w:rsid w:val="00251207"/>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016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4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24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4B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2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241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02418"/>
    <w:pPr>
      <w:spacing w:line="240" w:lineRule="auto"/>
    </w:pPr>
    <w:rPr>
      <w:b/>
      <w:bCs/>
      <w:color w:val="4F81BD" w:themeColor="accent1"/>
      <w:sz w:val="18"/>
      <w:szCs w:val="18"/>
    </w:rPr>
  </w:style>
  <w:style w:type="paragraph" w:styleId="Title">
    <w:name w:val="Title"/>
    <w:basedOn w:val="Normal"/>
    <w:link w:val="TitleChar"/>
    <w:uiPriority w:val="10"/>
    <w:qFormat/>
    <w:rsid w:val="0020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41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2418"/>
    <w:pPr>
      <w:spacing w:after="0" w:line="240" w:lineRule="auto"/>
    </w:pPr>
  </w:style>
  <w:style w:type="character" w:customStyle="1" w:styleId="NoSpacingChar">
    <w:name w:val="No Spacing Char"/>
    <w:basedOn w:val="DefaultParagraphFont"/>
    <w:link w:val="NoSpacing"/>
    <w:uiPriority w:val="1"/>
    <w:rsid w:val="00202418"/>
    <w:rPr>
      <w:rFonts w:eastAsiaTheme="minorEastAsia"/>
    </w:rPr>
  </w:style>
  <w:style w:type="paragraph" w:styleId="ListParagraph">
    <w:name w:val="List Paragraph"/>
    <w:basedOn w:val="Normal"/>
    <w:uiPriority w:val="34"/>
    <w:qFormat/>
    <w:rsid w:val="00202418"/>
    <w:pPr>
      <w:ind w:left="720"/>
      <w:contextualSpacing/>
    </w:pPr>
  </w:style>
  <w:style w:type="paragraph" w:styleId="TOCHeading">
    <w:name w:val="TOC Heading"/>
    <w:basedOn w:val="Heading1"/>
    <w:next w:val="Normal"/>
    <w:uiPriority w:val="39"/>
    <w:semiHidden/>
    <w:unhideWhenUsed/>
    <w:qFormat/>
    <w:rsid w:val="00202418"/>
    <w:pPr>
      <w:outlineLvl w:val="9"/>
    </w:pPr>
  </w:style>
  <w:style w:type="character" w:styleId="CommentReference">
    <w:name w:val="annotation reference"/>
    <w:basedOn w:val="DefaultParagraphFont"/>
    <w:uiPriority w:val="99"/>
    <w:semiHidden/>
    <w:unhideWhenUsed/>
    <w:rsid w:val="00F94ADB"/>
    <w:rPr>
      <w:sz w:val="16"/>
      <w:szCs w:val="16"/>
    </w:rPr>
  </w:style>
  <w:style w:type="paragraph" w:styleId="CommentText">
    <w:name w:val="annotation text"/>
    <w:basedOn w:val="Normal"/>
    <w:link w:val="CommentTextChar"/>
    <w:uiPriority w:val="99"/>
    <w:unhideWhenUsed/>
    <w:rsid w:val="00F94ADB"/>
    <w:pPr>
      <w:spacing w:line="240" w:lineRule="auto"/>
    </w:pPr>
    <w:rPr>
      <w:sz w:val="20"/>
      <w:szCs w:val="20"/>
    </w:rPr>
  </w:style>
  <w:style w:type="character" w:customStyle="1" w:styleId="CommentTextChar">
    <w:name w:val="Comment Text Char"/>
    <w:basedOn w:val="DefaultParagraphFont"/>
    <w:link w:val="CommentText"/>
    <w:uiPriority w:val="99"/>
    <w:rsid w:val="00F94ADB"/>
    <w:rPr>
      <w:sz w:val="20"/>
      <w:szCs w:val="20"/>
    </w:rPr>
  </w:style>
  <w:style w:type="paragraph" w:styleId="CommentSubject">
    <w:name w:val="annotation subject"/>
    <w:basedOn w:val="CommentText"/>
    <w:next w:val="CommentText"/>
    <w:link w:val="CommentSubjectChar"/>
    <w:uiPriority w:val="99"/>
    <w:semiHidden/>
    <w:unhideWhenUsed/>
    <w:rsid w:val="00F94ADB"/>
    <w:rPr>
      <w:b/>
      <w:bCs/>
    </w:rPr>
  </w:style>
  <w:style w:type="character" w:customStyle="1" w:styleId="CommentSubjectChar">
    <w:name w:val="Comment Subject Char"/>
    <w:basedOn w:val="CommentTextChar"/>
    <w:link w:val="CommentSubject"/>
    <w:uiPriority w:val="99"/>
    <w:semiHidden/>
    <w:rsid w:val="00F94ADB"/>
    <w:rPr>
      <w:b/>
      <w:bCs/>
      <w:sz w:val="20"/>
      <w:szCs w:val="20"/>
    </w:rPr>
  </w:style>
  <w:style w:type="paragraph" w:styleId="BalloonText">
    <w:name w:val="Balloon Text"/>
    <w:basedOn w:val="Normal"/>
    <w:link w:val="BalloonTextChar"/>
    <w:uiPriority w:val="99"/>
    <w:semiHidden/>
    <w:unhideWhenUsed/>
    <w:rsid w:val="00F9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DB"/>
    <w:rPr>
      <w:rFonts w:ascii="Tahoma" w:hAnsi="Tahoma" w:cs="Tahoma"/>
      <w:sz w:val="16"/>
      <w:szCs w:val="16"/>
    </w:rPr>
  </w:style>
  <w:style w:type="paragraph" w:styleId="TOC1">
    <w:name w:val="toc 1"/>
    <w:basedOn w:val="Normal"/>
    <w:next w:val="Normal"/>
    <w:autoRedefine/>
    <w:uiPriority w:val="39"/>
    <w:unhideWhenUsed/>
    <w:rsid w:val="00D4712E"/>
    <w:pPr>
      <w:spacing w:after="100"/>
    </w:pPr>
  </w:style>
  <w:style w:type="paragraph" w:styleId="TOC2">
    <w:name w:val="toc 2"/>
    <w:basedOn w:val="Normal"/>
    <w:next w:val="Normal"/>
    <w:autoRedefine/>
    <w:uiPriority w:val="39"/>
    <w:unhideWhenUsed/>
    <w:rsid w:val="00D4712E"/>
    <w:pPr>
      <w:spacing w:after="100"/>
      <w:ind w:left="220"/>
    </w:pPr>
  </w:style>
  <w:style w:type="paragraph" w:styleId="TOC3">
    <w:name w:val="toc 3"/>
    <w:basedOn w:val="Normal"/>
    <w:next w:val="Normal"/>
    <w:autoRedefine/>
    <w:uiPriority w:val="39"/>
    <w:unhideWhenUsed/>
    <w:rsid w:val="00D4712E"/>
    <w:pPr>
      <w:spacing w:after="100"/>
      <w:ind w:left="440"/>
    </w:pPr>
  </w:style>
  <w:style w:type="character" w:styleId="Hyperlink">
    <w:name w:val="Hyperlink"/>
    <w:basedOn w:val="DefaultParagraphFont"/>
    <w:uiPriority w:val="99"/>
    <w:unhideWhenUsed/>
    <w:rsid w:val="00D4712E"/>
    <w:rPr>
      <w:color w:val="0000FF" w:themeColor="hyperlink"/>
      <w:u w:val="single"/>
    </w:rPr>
  </w:style>
  <w:style w:type="table" w:styleId="TableGrid">
    <w:name w:val="Table Grid"/>
    <w:basedOn w:val="TableNormal"/>
    <w:uiPriority w:val="59"/>
    <w:rsid w:val="008505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85052D"/>
    <w:rPr>
      <w:rFonts w:ascii="Arial" w:hAnsi="Arial" w:cs="Arial"/>
    </w:rPr>
  </w:style>
  <w:style w:type="paragraph" w:customStyle="1" w:styleId="MOHTextNormal">
    <w:name w:val="MOH Text Normal"/>
    <w:basedOn w:val="Normal"/>
    <w:link w:val="MOHTextNormalChar"/>
    <w:rsid w:val="0085052D"/>
    <w:pPr>
      <w:spacing w:before="120" w:after="120" w:line="240" w:lineRule="auto"/>
      <w:ind w:left="720"/>
      <w:jc w:val="both"/>
    </w:pPr>
    <w:rPr>
      <w:rFonts w:ascii="Arial" w:hAnsi="Arial" w:cs="Arial"/>
    </w:rPr>
  </w:style>
  <w:style w:type="paragraph" w:styleId="Header">
    <w:name w:val="header"/>
    <w:aliases w:val="h,headerU"/>
    <w:basedOn w:val="Normal"/>
    <w:link w:val="HeaderChar"/>
    <w:unhideWhenUsed/>
    <w:rsid w:val="001C6F29"/>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1C6F29"/>
  </w:style>
  <w:style w:type="paragraph" w:styleId="Footer">
    <w:name w:val="footer"/>
    <w:basedOn w:val="Normal"/>
    <w:link w:val="FooterChar"/>
    <w:uiPriority w:val="99"/>
    <w:unhideWhenUsed/>
    <w:rsid w:val="001C6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29"/>
  </w:style>
  <w:style w:type="paragraph" w:styleId="Revision">
    <w:name w:val="Revision"/>
    <w:hidden/>
    <w:uiPriority w:val="99"/>
    <w:semiHidden/>
    <w:rsid w:val="00E21024"/>
    <w:pPr>
      <w:spacing w:after="0" w:line="240" w:lineRule="auto"/>
    </w:pPr>
  </w:style>
  <w:style w:type="paragraph" w:customStyle="1" w:styleId="Default">
    <w:name w:val="Default"/>
    <w:rsid w:val="00233F1F"/>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287D44"/>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87D44"/>
    <w:rPr>
      <w:rFonts w:ascii="Consolas" w:eastAsiaTheme="minorHAnsi" w:hAnsi="Consolas"/>
      <w:sz w:val="21"/>
      <w:szCs w:val="21"/>
    </w:rPr>
  </w:style>
  <w:style w:type="table" w:customStyle="1" w:styleId="TableGrid3">
    <w:name w:val="Table Grid3"/>
    <w:basedOn w:val="TableNormal"/>
    <w:next w:val="TableGrid"/>
    <w:uiPriority w:val="59"/>
    <w:rsid w:val="002B0C5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4B340E"/>
  </w:style>
  <w:style w:type="character" w:styleId="Emphasis">
    <w:name w:val="Emphasis"/>
    <w:basedOn w:val="DefaultParagraphFont"/>
    <w:uiPriority w:val="20"/>
    <w:qFormat/>
    <w:rsid w:val="00916300"/>
    <w:rPr>
      <w:i/>
      <w:iCs/>
    </w:rPr>
  </w:style>
  <w:style w:type="character" w:styleId="Strong">
    <w:name w:val="Strong"/>
    <w:basedOn w:val="DefaultParagraphFont"/>
    <w:uiPriority w:val="22"/>
    <w:qFormat/>
    <w:rsid w:val="00916300"/>
    <w:rPr>
      <w:b/>
      <w:bCs/>
    </w:rPr>
  </w:style>
  <w:style w:type="character" w:styleId="FollowedHyperlink">
    <w:name w:val="FollowedHyperlink"/>
    <w:basedOn w:val="DefaultParagraphFont"/>
    <w:uiPriority w:val="99"/>
    <w:semiHidden/>
    <w:unhideWhenUsed/>
    <w:rsid w:val="000A75D4"/>
    <w:rPr>
      <w:color w:val="800080" w:themeColor="followedHyperlink"/>
      <w:u w:val="single"/>
    </w:rPr>
  </w:style>
  <w:style w:type="paragraph" w:styleId="DocumentMap">
    <w:name w:val="Document Map"/>
    <w:basedOn w:val="Normal"/>
    <w:link w:val="DocumentMapChar"/>
    <w:uiPriority w:val="99"/>
    <w:semiHidden/>
    <w:unhideWhenUsed/>
    <w:rsid w:val="00861B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61B49"/>
    <w:rPr>
      <w:rFonts w:ascii="Tahoma" w:hAnsi="Tahoma" w:cs="Tahoma"/>
      <w:sz w:val="16"/>
      <w:szCs w:val="16"/>
    </w:rPr>
  </w:style>
  <w:style w:type="paragraph" w:styleId="NormalWeb">
    <w:name w:val="Normal (Web)"/>
    <w:basedOn w:val="Normal"/>
    <w:uiPriority w:val="99"/>
    <w:unhideWhenUsed/>
    <w:rsid w:val="00E4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1C7E03"/>
  </w:style>
  <w:style w:type="paragraph" w:styleId="FootnoteText">
    <w:name w:val="footnote text"/>
    <w:basedOn w:val="Normal"/>
    <w:link w:val="FootnoteTextChar"/>
    <w:uiPriority w:val="99"/>
    <w:semiHidden/>
    <w:unhideWhenUsed/>
    <w:rsid w:val="00B72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449"/>
    <w:rPr>
      <w:sz w:val="20"/>
      <w:szCs w:val="20"/>
    </w:rPr>
  </w:style>
  <w:style w:type="character" w:styleId="FootnoteReference">
    <w:name w:val="footnote reference"/>
    <w:basedOn w:val="DefaultParagraphFont"/>
    <w:uiPriority w:val="99"/>
    <w:semiHidden/>
    <w:unhideWhenUsed/>
    <w:rsid w:val="00B72449"/>
    <w:rPr>
      <w:vertAlign w:val="superscript"/>
    </w:rPr>
  </w:style>
  <w:style w:type="character" w:customStyle="1" w:styleId="Heading4Char">
    <w:name w:val="Heading 4 Char"/>
    <w:basedOn w:val="DefaultParagraphFont"/>
    <w:link w:val="Heading4"/>
    <w:uiPriority w:val="9"/>
    <w:rsid w:val="00634B4A"/>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274F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F33"/>
    <w:rPr>
      <w:sz w:val="20"/>
      <w:szCs w:val="20"/>
    </w:rPr>
  </w:style>
  <w:style w:type="character" w:styleId="EndnoteReference">
    <w:name w:val="endnote reference"/>
    <w:basedOn w:val="DefaultParagraphFont"/>
    <w:uiPriority w:val="99"/>
    <w:semiHidden/>
    <w:unhideWhenUsed/>
    <w:rsid w:val="00274F33"/>
    <w:rPr>
      <w:vertAlign w:val="superscript"/>
    </w:rPr>
  </w:style>
  <w:style w:type="table" w:customStyle="1" w:styleId="TableGrid1">
    <w:name w:val="Table Grid1"/>
    <w:basedOn w:val="TableNormal"/>
    <w:next w:val="TableGrid"/>
    <w:uiPriority w:val="59"/>
    <w:rsid w:val="00251207"/>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016FD"/>
    <w:rPr>
      <w:color w:val="808080"/>
    </w:rPr>
  </w:style>
</w:styles>
</file>

<file path=word/webSettings.xml><?xml version="1.0" encoding="utf-8"?>
<w:webSettings xmlns:r="http://schemas.openxmlformats.org/officeDocument/2006/relationships" xmlns:w="http://schemas.openxmlformats.org/wordprocessingml/2006/main">
  <w:divs>
    <w:div w:id="20740581">
      <w:bodyDiv w:val="1"/>
      <w:marLeft w:val="0"/>
      <w:marRight w:val="0"/>
      <w:marTop w:val="0"/>
      <w:marBottom w:val="0"/>
      <w:divBdr>
        <w:top w:val="none" w:sz="0" w:space="0" w:color="auto"/>
        <w:left w:val="none" w:sz="0" w:space="0" w:color="auto"/>
        <w:bottom w:val="none" w:sz="0" w:space="0" w:color="auto"/>
        <w:right w:val="none" w:sz="0" w:space="0" w:color="auto"/>
      </w:divBdr>
    </w:div>
    <w:div w:id="72705174">
      <w:bodyDiv w:val="1"/>
      <w:marLeft w:val="0"/>
      <w:marRight w:val="0"/>
      <w:marTop w:val="0"/>
      <w:marBottom w:val="0"/>
      <w:divBdr>
        <w:top w:val="none" w:sz="0" w:space="0" w:color="auto"/>
        <w:left w:val="none" w:sz="0" w:space="0" w:color="auto"/>
        <w:bottom w:val="none" w:sz="0" w:space="0" w:color="auto"/>
        <w:right w:val="none" w:sz="0" w:space="0" w:color="auto"/>
      </w:divBdr>
    </w:div>
    <w:div w:id="108403724">
      <w:bodyDiv w:val="1"/>
      <w:marLeft w:val="0"/>
      <w:marRight w:val="0"/>
      <w:marTop w:val="0"/>
      <w:marBottom w:val="0"/>
      <w:divBdr>
        <w:top w:val="none" w:sz="0" w:space="0" w:color="auto"/>
        <w:left w:val="none" w:sz="0" w:space="0" w:color="auto"/>
        <w:bottom w:val="none" w:sz="0" w:space="0" w:color="auto"/>
        <w:right w:val="none" w:sz="0" w:space="0" w:color="auto"/>
      </w:divBdr>
    </w:div>
    <w:div w:id="113064356">
      <w:bodyDiv w:val="1"/>
      <w:marLeft w:val="0"/>
      <w:marRight w:val="0"/>
      <w:marTop w:val="0"/>
      <w:marBottom w:val="0"/>
      <w:divBdr>
        <w:top w:val="none" w:sz="0" w:space="0" w:color="auto"/>
        <w:left w:val="none" w:sz="0" w:space="0" w:color="auto"/>
        <w:bottom w:val="none" w:sz="0" w:space="0" w:color="auto"/>
        <w:right w:val="none" w:sz="0" w:space="0" w:color="auto"/>
      </w:divBdr>
    </w:div>
    <w:div w:id="142283426">
      <w:bodyDiv w:val="1"/>
      <w:marLeft w:val="0"/>
      <w:marRight w:val="0"/>
      <w:marTop w:val="0"/>
      <w:marBottom w:val="0"/>
      <w:divBdr>
        <w:top w:val="none" w:sz="0" w:space="0" w:color="auto"/>
        <w:left w:val="none" w:sz="0" w:space="0" w:color="auto"/>
        <w:bottom w:val="none" w:sz="0" w:space="0" w:color="auto"/>
        <w:right w:val="none" w:sz="0" w:space="0" w:color="auto"/>
      </w:divBdr>
    </w:div>
    <w:div w:id="165369109">
      <w:bodyDiv w:val="1"/>
      <w:marLeft w:val="0"/>
      <w:marRight w:val="0"/>
      <w:marTop w:val="0"/>
      <w:marBottom w:val="0"/>
      <w:divBdr>
        <w:top w:val="none" w:sz="0" w:space="0" w:color="auto"/>
        <w:left w:val="none" w:sz="0" w:space="0" w:color="auto"/>
        <w:bottom w:val="none" w:sz="0" w:space="0" w:color="auto"/>
        <w:right w:val="none" w:sz="0" w:space="0" w:color="auto"/>
      </w:divBdr>
    </w:div>
    <w:div w:id="172844825">
      <w:bodyDiv w:val="1"/>
      <w:marLeft w:val="0"/>
      <w:marRight w:val="0"/>
      <w:marTop w:val="0"/>
      <w:marBottom w:val="0"/>
      <w:divBdr>
        <w:top w:val="none" w:sz="0" w:space="0" w:color="auto"/>
        <w:left w:val="none" w:sz="0" w:space="0" w:color="auto"/>
        <w:bottom w:val="none" w:sz="0" w:space="0" w:color="auto"/>
        <w:right w:val="none" w:sz="0" w:space="0" w:color="auto"/>
      </w:divBdr>
    </w:div>
    <w:div w:id="231546457">
      <w:bodyDiv w:val="1"/>
      <w:marLeft w:val="0"/>
      <w:marRight w:val="0"/>
      <w:marTop w:val="0"/>
      <w:marBottom w:val="0"/>
      <w:divBdr>
        <w:top w:val="none" w:sz="0" w:space="0" w:color="auto"/>
        <w:left w:val="none" w:sz="0" w:space="0" w:color="auto"/>
        <w:bottom w:val="none" w:sz="0" w:space="0" w:color="auto"/>
        <w:right w:val="none" w:sz="0" w:space="0" w:color="auto"/>
      </w:divBdr>
    </w:div>
    <w:div w:id="274487188">
      <w:bodyDiv w:val="1"/>
      <w:marLeft w:val="0"/>
      <w:marRight w:val="0"/>
      <w:marTop w:val="0"/>
      <w:marBottom w:val="0"/>
      <w:divBdr>
        <w:top w:val="none" w:sz="0" w:space="0" w:color="auto"/>
        <w:left w:val="none" w:sz="0" w:space="0" w:color="auto"/>
        <w:bottom w:val="none" w:sz="0" w:space="0" w:color="auto"/>
        <w:right w:val="none" w:sz="0" w:space="0" w:color="auto"/>
      </w:divBdr>
    </w:div>
    <w:div w:id="290795469">
      <w:bodyDiv w:val="1"/>
      <w:marLeft w:val="0"/>
      <w:marRight w:val="0"/>
      <w:marTop w:val="0"/>
      <w:marBottom w:val="0"/>
      <w:divBdr>
        <w:top w:val="none" w:sz="0" w:space="0" w:color="auto"/>
        <w:left w:val="none" w:sz="0" w:space="0" w:color="auto"/>
        <w:bottom w:val="none" w:sz="0" w:space="0" w:color="auto"/>
        <w:right w:val="none" w:sz="0" w:space="0" w:color="auto"/>
      </w:divBdr>
    </w:div>
    <w:div w:id="302857583">
      <w:bodyDiv w:val="1"/>
      <w:marLeft w:val="0"/>
      <w:marRight w:val="0"/>
      <w:marTop w:val="0"/>
      <w:marBottom w:val="0"/>
      <w:divBdr>
        <w:top w:val="none" w:sz="0" w:space="0" w:color="auto"/>
        <w:left w:val="none" w:sz="0" w:space="0" w:color="auto"/>
        <w:bottom w:val="none" w:sz="0" w:space="0" w:color="auto"/>
        <w:right w:val="none" w:sz="0" w:space="0" w:color="auto"/>
      </w:divBdr>
    </w:div>
    <w:div w:id="312563992">
      <w:bodyDiv w:val="1"/>
      <w:marLeft w:val="0"/>
      <w:marRight w:val="0"/>
      <w:marTop w:val="0"/>
      <w:marBottom w:val="0"/>
      <w:divBdr>
        <w:top w:val="none" w:sz="0" w:space="0" w:color="auto"/>
        <w:left w:val="none" w:sz="0" w:space="0" w:color="auto"/>
        <w:bottom w:val="none" w:sz="0" w:space="0" w:color="auto"/>
        <w:right w:val="none" w:sz="0" w:space="0" w:color="auto"/>
      </w:divBdr>
    </w:div>
    <w:div w:id="313491087">
      <w:bodyDiv w:val="1"/>
      <w:marLeft w:val="0"/>
      <w:marRight w:val="0"/>
      <w:marTop w:val="0"/>
      <w:marBottom w:val="0"/>
      <w:divBdr>
        <w:top w:val="none" w:sz="0" w:space="0" w:color="auto"/>
        <w:left w:val="none" w:sz="0" w:space="0" w:color="auto"/>
        <w:bottom w:val="none" w:sz="0" w:space="0" w:color="auto"/>
        <w:right w:val="none" w:sz="0" w:space="0" w:color="auto"/>
      </w:divBdr>
    </w:div>
    <w:div w:id="322247623">
      <w:bodyDiv w:val="1"/>
      <w:marLeft w:val="0"/>
      <w:marRight w:val="0"/>
      <w:marTop w:val="0"/>
      <w:marBottom w:val="0"/>
      <w:divBdr>
        <w:top w:val="none" w:sz="0" w:space="0" w:color="auto"/>
        <w:left w:val="none" w:sz="0" w:space="0" w:color="auto"/>
        <w:bottom w:val="none" w:sz="0" w:space="0" w:color="auto"/>
        <w:right w:val="none" w:sz="0" w:space="0" w:color="auto"/>
      </w:divBdr>
    </w:div>
    <w:div w:id="331832092">
      <w:bodyDiv w:val="1"/>
      <w:marLeft w:val="0"/>
      <w:marRight w:val="0"/>
      <w:marTop w:val="0"/>
      <w:marBottom w:val="0"/>
      <w:divBdr>
        <w:top w:val="none" w:sz="0" w:space="0" w:color="auto"/>
        <w:left w:val="none" w:sz="0" w:space="0" w:color="auto"/>
        <w:bottom w:val="none" w:sz="0" w:space="0" w:color="auto"/>
        <w:right w:val="none" w:sz="0" w:space="0" w:color="auto"/>
      </w:divBdr>
    </w:div>
    <w:div w:id="354624357">
      <w:bodyDiv w:val="1"/>
      <w:marLeft w:val="0"/>
      <w:marRight w:val="0"/>
      <w:marTop w:val="0"/>
      <w:marBottom w:val="0"/>
      <w:divBdr>
        <w:top w:val="none" w:sz="0" w:space="0" w:color="auto"/>
        <w:left w:val="none" w:sz="0" w:space="0" w:color="auto"/>
        <w:bottom w:val="none" w:sz="0" w:space="0" w:color="auto"/>
        <w:right w:val="none" w:sz="0" w:space="0" w:color="auto"/>
      </w:divBdr>
    </w:div>
    <w:div w:id="361394444">
      <w:bodyDiv w:val="1"/>
      <w:marLeft w:val="0"/>
      <w:marRight w:val="0"/>
      <w:marTop w:val="0"/>
      <w:marBottom w:val="0"/>
      <w:divBdr>
        <w:top w:val="none" w:sz="0" w:space="0" w:color="auto"/>
        <w:left w:val="none" w:sz="0" w:space="0" w:color="auto"/>
        <w:bottom w:val="none" w:sz="0" w:space="0" w:color="auto"/>
        <w:right w:val="none" w:sz="0" w:space="0" w:color="auto"/>
      </w:divBdr>
      <w:divsChild>
        <w:div w:id="845746461">
          <w:marLeft w:val="0"/>
          <w:marRight w:val="0"/>
          <w:marTop w:val="0"/>
          <w:marBottom w:val="0"/>
          <w:divBdr>
            <w:top w:val="none" w:sz="0" w:space="0" w:color="auto"/>
            <w:left w:val="none" w:sz="0" w:space="0" w:color="auto"/>
            <w:bottom w:val="none" w:sz="0" w:space="0" w:color="auto"/>
            <w:right w:val="none" w:sz="0" w:space="0" w:color="auto"/>
          </w:divBdr>
          <w:divsChild>
            <w:div w:id="306934710">
              <w:marLeft w:val="0"/>
              <w:marRight w:val="3260"/>
              <w:marTop w:val="0"/>
              <w:marBottom w:val="543"/>
              <w:divBdr>
                <w:top w:val="none" w:sz="0" w:space="0" w:color="auto"/>
                <w:left w:val="none" w:sz="0" w:space="0" w:color="auto"/>
                <w:bottom w:val="none" w:sz="0" w:space="0" w:color="auto"/>
                <w:right w:val="none" w:sz="0" w:space="0" w:color="auto"/>
              </w:divBdr>
              <w:divsChild>
                <w:div w:id="1501853421">
                  <w:marLeft w:val="0"/>
                  <w:marRight w:val="0"/>
                  <w:marTop w:val="0"/>
                  <w:marBottom w:val="0"/>
                  <w:divBdr>
                    <w:top w:val="none" w:sz="0" w:space="0" w:color="auto"/>
                    <w:left w:val="none" w:sz="0" w:space="0" w:color="auto"/>
                    <w:bottom w:val="none" w:sz="0" w:space="0" w:color="auto"/>
                    <w:right w:val="none" w:sz="0" w:space="0" w:color="auto"/>
                  </w:divBdr>
                  <w:divsChild>
                    <w:div w:id="1162814565">
                      <w:marLeft w:val="0"/>
                      <w:marRight w:val="0"/>
                      <w:marTop w:val="0"/>
                      <w:marBottom w:val="0"/>
                      <w:divBdr>
                        <w:top w:val="none" w:sz="0" w:space="0" w:color="auto"/>
                        <w:left w:val="none" w:sz="0" w:space="0" w:color="auto"/>
                        <w:bottom w:val="none" w:sz="0" w:space="0" w:color="auto"/>
                        <w:right w:val="none" w:sz="0" w:space="0" w:color="auto"/>
                      </w:divBdr>
                      <w:divsChild>
                        <w:div w:id="1568416108">
                          <w:marLeft w:val="0"/>
                          <w:marRight w:val="0"/>
                          <w:marTop w:val="0"/>
                          <w:marBottom w:val="136"/>
                          <w:divBdr>
                            <w:top w:val="none" w:sz="0" w:space="0" w:color="auto"/>
                            <w:left w:val="none" w:sz="0" w:space="0" w:color="auto"/>
                            <w:bottom w:val="single" w:sz="6" w:space="0" w:color="E9EFF3"/>
                            <w:right w:val="none" w:sz="0" w:space="0" w:color="auto"/>
                          </w:divBdr>
                          <w:divsChild>
                            <w:div w:id="678235800">
                              <w:marLeft w:val="0"/>
                              <w:marRight w:val="0"/>
                              <w:marTop w:val="0"/>
                              <w:marBottom w:val="136"/>
                              <w:divBdr>
                                <w:top w:val="none" w:sz="0" w:space="0" w:color="auto"/>
                                <w:left w:val="none" w:sz="0" w:space="0" w:color="auto"/>
                                <w:bottom w:val="none" w:sz="0" w:space="0" w:color="auto"/>
                                <w:right w:val="none" w:sz="0" w:space="0" w:color="auto"/>
                              </w:divBdr>
                              <w:divsChild>
                                <w:div w:id="12430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996008">
      <w:bodyDiv w:val="1"/>
      <w:marLeft w:val="0"/>
      <w:marRight w:val="0"/>
      <w:marTop w:val="0"/>
      <w:marBottom w:val="0"/>
      <w:divBdr>
        <w:top w:val="none" w:sz="0" w:space="0" w:color="auto"/>
        <w:left w:val="none" w:sz="0" w:space="0" w:color="auto"/>
        <w:bottom w:val="none" w:sz="0" w:space="0" w:color="auto"/>
        <w:right w:val="none" w:sz="0" w:space="0" w:color="auto"/>
      </w:divBdr>
    </w:div>
    <w:div w:id="417210501">
      <w:bodyDiv w:val="1"/>
      <w:marLeft w:val="0"/>
      <w:marRight w:val="0"/>
      <w:marTop w:val="0"/>
      <w:marBottom w:val="0"/>
      <w:divBdr>
        <w:top w:val="none" w:sz="0" w:space="0" w:color="auto"/>
        <w:left w:val="none" w:sz="0" w:space="0" w:color="auto"/>
        <w:bottom w:val="none" w:sz="0" w:space="0" w:color="auto"/>
        <w:right w:val="none" w:sz="0" w:space="0" w:color="auto"/>
      </w:divBdr>
    </w:div>
    <w:div w:id="427314893">
      <w:bodyDiv w:val="1"/>
      <w:marLeft w:val="35"/>
      <w:marRight w:val="35"/>
      <w:marTop w:val="35"/>
      <w:marBottom w:val="35"/>
      <w:divBdr>
        <w:top w:val="none" w:sz="0" w:space="0" w:color="auto"/>
        <w:left w:val="none" w:sz="0" w:space="0" w:color="auto"/>
        <w:bottom w:val="none" w:sz="0" w:space="0" w:color="auto"/>
        <w:right w:val="none" w:sz="0" w:space="0" w:color="auto"/>
      </w:divBdr>
      <w:divsChild>
        <w:div w:id="1940983339">
          <w:marLeft w:val="0"/>
          <w:marRight w:val="0"/>
          <w:marTop w:val="0"/>
          <w:marBottom w:val="0"/>
          <w:divBdr>
            <w:top w:val="single" w:sz="4" w:space="0" w:color="auto"/>
            <w:left w:val="single" w:sz="4" w:space="0" w:color="auto"/>
            <w:bottom w:val="single" w:sz="4" w:space="0" w:color="auto"/>
            <w:right w:val="single" w:sz="4" w:space="0" w:color="auto"/>
          </w:divBdr>
        </w:div>
      </w:divsChild>
    </w:div>
    <w:div w:id="430324340">
      <w:bodyDiv w:val="1"/>
      <w:marLeft w:val="0"/>
      <w:marRight w:val="0"/>
      <w:marTop w:val="0"/>
      <w:marBottom w:val="0"/>
      <w:divBdr>
        <w:top w:val="none" w:sz="0" w:space="0" w:color="auto"/>
        <w:left w:val="none" w:sz="0" w:space="0" w:color="auto"/>
        <w:bottom w:val="none" w:sz="0" w:space="0" w:color="auto"/>
        <w:right w:val="none" w:sz="0" w:space="0" w:color="auto"/>
      </w:divBdr>
    </w:div>
    <w:div w:id="471218115">
      <w:bodyDiv w:val="1"/>
      <w:marLeft w:val="0"/>
      <w:marRight w:val="0"/>
      <w:marTop w:val="0"/>
      <w:marBottom w:val="0"/>
      <w:divBdr>
        <w:top w:val="none" w:sz="0" w:space="0" w:color="auto"/>
        <w:left w:val="none" w:sz="0" w:space="0" w:color="auto"/>
        <w:bottom w:val="none" w:sz="0" w:space="0" w:color="auto"/>
        <w:right w:val="none" w:sz="0" w:space="0" w:color="auto"/>
      </w:divBdr>
    </w:div>
    <w:div w:id="481311016">
      <w:bodyDiv w:val="1"/>
      <w:marLeft w:val="0"/>
      <w:marRight w:val="0"/>
      <w:marTop w:val="0"/>
      <w:marBottom w:val="0"/>
      <w:divBdr>
        <w:top w:val="none" w:sz="0" w:space="0" w:color="auto"/>
        <w:left w:val="none" w:sz="0" w:space="0" w:color="auto"/>
        <w:bottom w:val="none" w:sz="0" w:space="0" w:color="auto"/>
        <w:right w:val="none" w:sz="0" w:space="0" w:color="auto"/>
      </w:divBdr>
    </w:div>
    <w:div w:id="495341294">
      <w:bodyDiv w:val="1"/>
      <w:marLeft w:val="0"/>
      <w:marRight w:val="0"/>
      <w:marTop w:val="0"/>
      <w:marBottom w:val="0"/>
      <w:divBdr>
        <w:top w:val="none" w:sz="0" w:space="0" w:color="auto"/>
        <w:left w:val="none" w:sz="0" w:space="0" w:color="auto"/>
        <w:bottom w:val="none" w:sz="0" w:space="0" w:color="auto"/>
        <w:right w:val="none" w:sz="0" w:space="0" w:color="auto"/>
      </w:divBdr>
      <w:divsChild>
        <w:div w:id="214858818">
          <w:marLeft w:val="0"/>
          <w:marRight w:val="0"/>
          <w:marTop w:val="0"/>
          <w:marBottom w:val="0"/>
          <w:divBdr>
            <w:top w:val="none" w:sz="0" w:space="0" w:color="auto"/>
            <w:left w:val="none" w:sz="0" w:space="0" w:color="auto"/>
            <w:bottom w:val="none" w:sz="0" w:space="0" w:color="auto"/>
            <w:right w:val="none" w:sz="0" w:space="0" w:color="auto"/>
          </w:divBdr>
          <w:divsChild>
            <w:div w:id="1887141717">
              <w:marLeft w:val="0"/>
              <w:marRight w:val="0"/>
              <w:marTop w:val="0"/>
              <w:marBottom w:val="0"/>
              <w:divBdr>
                <w:top w:val="none" w:sz="0" w:space="0" w:color="auto"/>
                <w:left w:val="none" w:sz="0" w:space="0" w:color="auto"/>
                <w:bottom w:val="none" w:sz="0" w:space="0" w:color="auto"/>
                <w:right w:val="none" w:sz="0" w:space="0" w:color="auto"/>
              </w:divBdr>
              <w:divsChild>
                <w:div w:id="1035228355">
                  <w:marLeft w:val="0"/>
                  <w:marRight w:val="0"/>
                  <w:marTop w:val="0"/>
                  <w:marBottom w:val="0"/>
                  <w:divBdr>
                    <w:top w:val="none" w:sz="0" w:space="0" w:color="auto"/>
                    <w:left w:val="none" w:sz="0" w:space="0" w:color="auto"/>
                    <w:bottom w:val="none" w:sz="0" w:space="0" w:color="auto"/>
                    <w:right w:val="none" w:sz="0" w:space="0" w:color="auto"/>
                  </w:divBdr>
                  <w:divsChild>
                    <w:div w:id="938179194">
                      <w:marLeft w:val="0"/>
                      <w:marRight w:val="0"/>
                      <w:marTop w:val="0"/>
                      <w:marBottom w:val="0"/>
                      <w:divBdr>
                        <w:top w:val="none" w:sz="0" w:space="0" w:color="auto"/>
                        <w:left w:val="none" w:sz="0" w:space="0" w:color="auto"/>
                        <w:bottom w:val="none" w:sz="0" w:space="0" w:color="auto"/>
                        <w:right w:val="none" w:sz="0" w:space="0" w:color="auto"/>
                      </w:divBdr>
                      <w:divsChild>
                        <w:div w:id="15695328">
                          <w:marLeft w:val="0"/>
                          <w:marRight w:val="0"/>
                          <w:marTop w:val="748"/>
                          <w:marBottom w:val="94"/>
                          <w:divBdr>
                            <w:top w:val="none" w:sz="0" w:space="0" w:color="auto"/>
                            <w:left w:val="none" w:sz="0" w:space="0" w:color="auto"/>
                            <w:bottom w:val="none" w:sz="0" w:space="0" w:color="auto"/>
                            <w:right w:val="none" w:sz="0" w:space="0" w:color="auto"/>
                          </w:divBdr>
                          <w:divsChild>
                            <w:div w:id="622738303">
                              <w:marLeft w:val="0"/>
                              <w:marRight w:val="187"/>
                              <w:marTop w:val="0"/>
                              <w:marBottom w:val="187"/>
                              <w:divBdr>
                                <w:top w:val="single" w:sz="8" w:space="5" w:color="EEEEEE"/>
                                <w:left w:val="single" w:sz="8" w:space="5" w:color="EEEEEE"/>
                                <w:bottom w:val="single" w:sz="8" w:space="5" w:color="EEEEEE"/>
                                <w:right w:val="single" w:sz="8" w:space="9" w:color="EEEEEE"/>
                              </w:divBdr>
                              <w:divsChild>
                                <w:div w:id="1650868112">
                                  <w:marLeft w:val="0"/>
                                  <w:marRight w:val="0"/>
                                  <w:marTop w:val="0"/>
                                  <w:marBottom w:val="0"/>
                                  <w:divBdr>
                                    <w:top w:val="none" w:sz="0" w:space="0" w:color="auto"/>
                                    <w:left w:val="none" w:sz="0" w:space="0" w:color="auto"/>
                                    <w:bottom w:val="none" w:sz="0" w:space="0" w:color="auto"/>
                                    <w:right w:val="none" w:sz="0" w:space="0" w:color="auto"/>
                                  </w:divBdr>
                                  <w:divsChild>
                                    <w:div w:id="5986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941533">
      <w:bodyDiv w:val="1"/>
      <w:marLeft w:val="0"/>
      <w:marRight w:val="0"/>
      <w:marTop w:val="0"/>
      <w:marBottom w:val="0"/>
      <w:divBdr>
        <w:top w:val="none" w:sz="0" w:space="0" w:color="auto"/>
        <w:left w:val="none" w:sz="0" w:space="0" w:color="auto"/>
        <w:bottom w:val="none" w:sz="0" w:space="0" w:color="auto"/>
        <w:right w:val="none" w:sz="0" w:space="0" w:color="auto"/>
      </w:divBdr>
    </w:div>
    <w:div w:id="533543428">
      <w:bodyDiv w:val="1"/>
      <w:marLeft w:val="35"/>
      <w:marRight w:val="35"/>
      <w:marTop w:val="35"/>
      <w:marBottom w:val="35"/>
      <w:divBdr>
        <w:top w:val="none" w:sz="0" w:space="0" w:color="auto"/>
        <w:left w:val="none" w:sz="0" w:space="0" w:color="auto"/>
        <w:bottom w:val="none" w:sz="0" w:space="0" w:color="auto"/>
        <w:right w:val="none" w:sz="0" w:space="0" w:color="auto"/>
      </w:divBdr>
      <w:divsChild>
        <w:div w:id="131800897">
          <w:marLeft w:val="0"/>
          <w:marRight w:val="0"/>
          <w:marTop w:val="0"/>
          <w:marBottom w:val="0"/>
          <w:divBdr>
            <w:top w:val="single" w:sz="4" w:space="0" w:color="auto"/>
            <w:left w:val="single" w:sz="4" w:space="0" w:color="auto"/>
            <w:bottom w:val="single" w:sz="4" w:space="0" w:color="auto"/>
            <w:right w:val="single" w:sz="4" w:space="0" w:color="auto"/>
          </w:divBdr>
        </w:div>
      </w:divsChild>
    </w:div>
    <w:div w:id="542719096">
      <w:bodyDiv w:val="1"/>
      <w:marLeft w:val="0"/>
      <w:marRight w:val="0"/>
      <w:marTop w:val="0"/>
      <w:marBottom w:val="0"/>
      <w:divBdr>
        <w:top w:val="none" w:sz="0" w:space="0" w:color="auto"/>
        <w:left w:val="none" w:sz="0" w:space="0" w:color="auto"/>
        <w:bottom w:val="none" w:sz="0" w:space="0" w:color="auto"/>
        <w:right w:val="none" w:sz="0" w:space="0" w:color="auto"/>
      </w:divBdr>
    </w:div>
    <w:div w:id="543761180">
      <w:bodyDiv w:val="1"/>
      <w:marLeft w:val="0"/>
      <w:marRight w:val="0"/>
      <w:marTop w:val="0"/>
      <w:marBottom w:val="0"/>
      <w:divBdr>
        <w:top w:val="none" w:sz="0" w:space="0" w:color="auto"/>
        <w:left w:val="none" w:sz="0" w:space="0" w:color="auto"/>
        <w:bottom w:val="none" w:sz="0" w:space="0" w:color="auto"/>
        <w:right w:val="none" w:sz="0" w:space="0" w:color="auto"/>
      </w:divBdr>
      <w:divsChild>
        <w:div w:id="12190603">
          <w:marLeft w:val="360"/>
          <w:marRight w:val="0"/>
          <w:marTop w:val="103"/>
          <w:marBottom w:val="120"/>
          <w:divBdr>
            <w:top w:val="none" w:sz="0" w:space="0" w:color="auto"/>
            <w:left w:val="none" w:sz="0" w:space="0" w:color="auto"/>
            <w:bottom w:val="none" w:sz="0" w:space="0" w:color="auto"/>
            <w:right w:val="none" w:sz="0" w:space="0" w:color="auto"/>
          </w:divBdr>
        </w:div>
        <w:div w:id="216090478">
          <w:marLeft w:val="360"/>
          <w:marRight w:val="0"/>
          <w:marTop w:val="103"/>
          <w:marBottom w:val="120"/>
          <w:divBdr>
            <w:top w:val="none" w:sz="0" w:space="0" w:color="auto"/>
            <w:left w:val="none" w:sz="0" w:space="0" w:color="auto"/>
            <w:bottom w:val="none" w:sz="0" w:space="0" w:color="auto"/>
            <w:right w:val="none" w:sz="0" w:space="0" w:color="auto"/>
          </w:divBdr>
        </w:div>
        <w:div w:id="299961931">
          <w:marLeft w:val="360"/>
          <w:marRight w:val="0"/>
          <w:marTop w:val="103"/>
          <w:marBottom w:val="120"/>
          <w:divBdr>
            <w:top w:val="none" w:sz="0" w:space="0" w:color="auto"/>
            <w:left w:val="none" w:sz="0" w:space="0" w:color="auto"/>
            <w:bottom w:val="none" w:sz="0" w:space="0" w:color="auto"/>
            <w:right w:val="none" w:sz="0" w:space="0" w:color="auto"/>
          </w:divBdr>
        </w:div>
        <w:div w:id="1119759437">
          <w:marLeft w:val="360"/>
          <w:marRight w:val="0"/>
          <w:marTop w:val="103"/>
          <w:marBottom w:val="120"/>
          <w:divBdr>
            <w:top w:val="none" w:sz="0" w:space="0" w:color="auto"/>
            <w:left w:val="none" w:sz="0" w:space="0" w:color="auto"/>
            <w:bottom w:val="none" w:sz="0" w:space="0" w:color="auto"/>
            <w:right w:val="none" w:sz="0" w:space="0" w:color="auto"/>
          </w:divBdr>
        </w:div>
        <w:div w:id="1898004482">
          <w:marLeft w:val="360"/>
          <w:marRight w:val="0"/>
          <w:marTop w:val="103"/>
          <w:marBottom w:val="120"/>
          <w:divBdr>
            <w:top w:val="none" w:sz="0" w:space="0" w:color="auto"/>
            <w:left w:val="none" w:sz="0" w:space="0" w:color="auto"/>
            <w:bottom w:val="none" w:sz="0" w:space="0" w:color="auto"/>
            <w:right w:val="none" w:sz="0" w:space="0" w:color="auto"/>
          </w:divBdr>
        </w:div>
        <w:div w:id="1941647210">
          <w:marLeft w:val="360"/>
          <w:marRight w:val="0"/>
          <w:marTop w:val="103"/>
          <w:marBottom w:val="120"/>
          <w:divBdr>
            <w:top w:val="none" w:sz="0" w:space="0" w:color="auto"/>
            <w:left w:val="none" w:sz="0" w:space="0" w:color="auto"/>
            <w:bottom w:val="none" w:sz="0" w:space="0" w:color="auto"/>
            <w:right w:val="none" w:sz="0" w:space="0" w:color="auto"/>
          </w:divBdr>
        </w:div>
        <w:div w:id="2001276554">
          <w:marLeft w:val="360"/>
          <w:marRight w:val="0"/>
          <w:marTop w:val="103"/>
          <w:marBottom w:val="120"/>
          <w:divBdr>
            <w:top w:val="none" w:sz="0" w:space="0" w:color="auto"/>
            <w:left w:val="none" w:sz="0" w:space="0" w:color="auto"/>
            <w:bottom w:val="none" w:sz="0" w:space="0" w:color="auto"/>
            <w:right w:val="none" w:sz="0" w:space="0" w:color="auto"/>
          </w:divBdr>
        </w:div>
      </w:divsChild>
    </w:div>
    <w:div w:id="545334998">
      <w:bodyDiv w:val="1"/>
      <w:marLeft w:val="0"/>
      <w:marRight w:val="0"/>
      <w:marTop w:val="0"/>
      <w:marBottom w:val="0"/>
      <w:divBdr>
        <w:top w:val="none" w:sz="0" w:space="0" w:color="auto"/>
        <w:left w:val="none" w:sz="0" w:space="0" w:color="auto"/>
        <w:bottom w:val="none" w:sz="0" w:space="0" w:color="auto"/>
        <w:right w:val="none" w:sz="0" w:space="0" w:color="auto"/>
      </w:divBdr>
    </w:div>
    <w:div w:id="551422927">
      <w:bodyDiv w:val="1"/>
      <w:marLeft w:val="0"/>
      <w:marRight w:val="0"/>
      <w:marTop w:val="0"/>
      <w:marBottom w:val="0"/>
      <w:divBdr>
        <w:top w:val="none" w:sz="0" w:space="0" w:color="auto"/>
        <w:left w:val="none" w:sz="0" w:space="0" w:color="auto"/>
        <w:bottom w:val="none" w:sz="0" w:space="0" w:color="auto"/>
        <w:right w:val="none" w:sz="0" w:space="0" w:color="auto"/>
      </w:divBdr>
      <w:divsChild>
        <w:div w:id="1812357314">
          <w:marLeft w:val="0"/>
          <w:marRight w:val="0"/>
          <w:marTop w:val="0"/>
          <w:marBottom w:val="0"/>
          <w:divBdr>
            <w:top w:val="none" w:sz="0" w:space="0" w:color="auto"/>
            <w:left w:val="none" w:sz="0" w:space="0" w:color="auto"/>
            <w:bottom w:val="none" w:sz="0" w:space="0" w:color="auto"/>
            <w:right w:val="none" w:sz="0" w:space="0" w:color="auto"/>
          </w:divBdr>
          <w:divsChild>
            <w:div w:id="705175297">
              <w:marLeft w:val="0"/>
              <w:marRight w:val="0"/>
              <w:marTop w:val="0"/>
              <w:marBottom w:val="0"/>
              <w:divBdr>
                <w:top w:val="none" w:sz="0" w:space="0" w:color="auto"/>
                <w:left w:val="none" w:sz="0" w:space="0" w:color="auto"/>
                <w:bottom w:val="none" w:sz="0" w:space="0" w:color="auto"/>
                <w:right w:val="none" w:sz="0" w:space="0" w:color="auto"/>
              </w:divBdr>
              <w:divsChild>
                <w:div w:id="1001422257">
                  <w:marLeft w:val="3686"/>
                  <w:marRight w:val="0"/>
                  <w:marTop w:val="0"/>
                  <w:marBottom w:val="0"/>
                  <w:divBdr>
                    <w:top w:val="none" w:sz="0" w:space="0" w:color="auto"/>
                    <w:left w:val="none" w:sz="0" w:space="0" w:color="auto"/>
                    <w:bottom w:val="none" w:sz="0" w:space="0" w:color="auto"/>
                    <w:right w:val="none" w:sz="0" w:space="0" w:color="auto"/>
                  </w:divBdr>
                  <w:divsChild>
                    <w:div w:id="1394499162">
                      <w:marLeft w:val="0"/>
                      <w:marRight w:val="0"/>
                      <w:marTop w:val="0"/>
                      <w:marBottom w:val="257"/>
                      <w:divBdr>
                        <w:top w:val="none" w:sz="0" w:space="0" w:color="auto"/>
                        <w:left w:val="none" w:sz="0" w:space="0" w:color="auto"/>
                        <w:bottom w:val="none" w:sz="0" w:space="0" w:color="auto"/>
                        <w:right w:val="none" w:sz="0" w:space="0" w:color="auto"/>
                      </w:divBdr>
                      <w:divsChild>
                        <w:div w:id="1316950766">
                          <w:marLeft w:val="0"/>
                          <w:marRight w:val="0"/>
                          <w:marTop w:val="0"/>
                          <w:marBottom w:val="0"/>
                          <w:divBdr>
                            <w:top w:val="none" w:sz="0" w:space="0" w:color="auto"/>
                            <w:left w:val="none" w:sz="0" w:space="0" w:color="auto"/>
                            <w:bottom w:val="none" w:sz="0" w:space="0" w:color="auto"/>
                            <w:right w:val="none" w:sz="0" w:space="0" w:color="auto"/>
                          </w:divBdr>
                          <w:divsChild>
                            <w:div w:id="1984969260">
                              <w:marLeft w:val="0"/>
                              <w:marRight w:val="0"/>
                              <w:marTop w:val="0"/>
                              <w:marBottom w:val="0"/>
                              <w:divBdr>
                                <w:top w:val="none" w:sz="0" w:space="0" w:color="auto"/>
                                <w:left w:val="none" w:sz="0" w:space="0" w:color="auto"/>
                                <w:bottom w:val="none" w:sz="0" w:space="0" w:color="auto"/>
                                <w:right w:val="none" w:sz="0" w:space="0" w:color="auto"/>
                              </w:divBdr>
                              <w:divsChild>
                                <w:div w:id="10011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627488">
      <w:bodyDiv w:val="1"/>
      <w:marLeft w:val="0"/>
      <w:marRight w:val="0"/>
      <w:marTop w:val="0"/>
      <w:marBottom w:val="0"/>
      <w:divBdr>
        <w:top w:val="none" w:sz="0" w:space="0" w:color="auto"/>
        <w:left w:val="none" w:sz="0" w:space="0" w:color="auto"/>
        <w:bottom w:val="none" w:sz="0" w:space="0" w:color="auto"/>
        <w:right w:val="none" w:sz="0" w:space="0" w:color="auto"/>
      </w:divBdr>
    </w:div>
    <w:div w:id="575937765">
      <w:bodyDiv w:val="1"/>
      <w:marLeft w:val="0"/>
      <w:marRight w:val="0"/>
      <w:marTop w:val="0"/>
      <w:marBottom w:val="0"/>
      <w:divBdr>
        <w:top w:val="none" w:sz="0" w:space="0" w:color="auto"/>
        <w:left w:val="none" w:sz="0" w:space="0" w:color="auto"/>
        <w:bottom w:val="none" w:sz="0" w:space="0" w:color="auto"/>
        <w:right w:val="none" w:sz="0" w:space="0" w:color="auto"/>
      </w:divBdr>
    </w:div>
    <w:div w:id="615989897">
      <w:bodyDiv w:val="1"/>
      <w:marLeft w:val="0"/>
      <w:marRight w:val="0"/>
      <w:marTop w:val="0"/>
      <w:marBottom w:val="0"/>
      <w:divBdr>
        <w:top w:val="none" w:sz="0" w:space="0" w:color="auto"/>
        <w:left w:val="none" w:sz="0" w:space="0" w:color="auto"/>
        <w:bottom w:val="none" w:sz="0" w:space="0" w:color="auto"/>
        <w:right w:val="none" w:sz="0" w:space="0" w:color="auto"/>
      </w:divBdr>
    </w:div>
    <w:div w:id="647630656">
      <w:bodyDiv w:val="1"/>
      <w:marLeft w:val="0"/>
      <w:marRight w:val="0"/>
      <w:marTop w:val="0"/>
      <w:marBottom w:val="0"/>
      <w:divBdr>
        <w:top w:val="none" w:sz="0" w:space="0" w:color="auto"/>
        <w:left w:val="none" w:sz="0" w:space="0" w:color="auto"/>
        <w:bottom w:val="none" w:sz="0" w:space="0" w:color="auto"/>
        <w:right w:val="none" w:sz="0" w:space="0" w:color="auto"/>
      </w:divBdr>
    </w:div>
    <w:div w:id="684556052">
      <w:bodyDiv w:val="1"/>
      <w:marLeft w:val="0"/>
      <w:marRight w:val="0"/>
      <w:marTop w:val="0"/>
      <w:marBottom w:val="0"/>
      <w:divBdr>
        <w:top w:val="none" w:sz="0" w:space="0" w:color="auto"/>
        <w:left w:val="none" w:sz="0" w:space="0" w:color="auto"/>
        <w:bottom w:val="none" w:sz="0" w:space="0" w:color="auto"/>
        <w:right w:val="none" w:sz="0" w:space="0" w:color="auto"/>
      </w:divBdr>
    </w:div>
    <w:div w:id="708800603">
      <w:bodyDiv w:val="1"/>
      <w:marLeft w:val="0"/>
      <w:marRight w:val="0"/>
      <w:marTop w:val="0"/>
      <w:marBottom w:val="0"/>
      <w:divBdr>
        <w:top w:val="none" w:sz="0" w:space="0" w:color="auto"/>
        <w:left w:val="none" w:sz="0" w:space="0" w:color="auto"/>
        <w:bottom w:val="none" w:sz="0" w:space="0" w:color="auto"/>
        <w:right w:val="none" w:sz="0" w:space="0" w:color="auto"/>
      </w:divBdr>
    </w:div>
    <w:div w:id="723022109">
      <w:bodyDiv w:val="1"/>
      <w:marLeft w:val="0"/>
      <w:marRight w:val="0"/>
      <w:marTop w:val="0"/>
      <w:marBottom w:val="0"/>
      <w:divBdr>
        <w:top w:val="none" w:sz="0" w:space="0" w:color="auto"/>
        <w:left w:val="none" w:sz="0" w:space="0" w:color="auto"/>
        <w:bottom w:val="none" w:sz="0" w:space="0" w:color="auto"/>
        <w:right w:val="none" w:sz="0" w:space="0" w:color="auto"/>
      </w:divBdr>
    </w:div>
    <w:div w:id="763574170">
      <w:bodyDiv w:val="1"/>
      <w:marLeft w:val="0"/>
      <w:marRight w:val="0"/>
      <w:marTop w:val="0"/>
      <w:marBottom w:val="0"/>
      <w:divBdr>
        <w:top w:val="none" w:sz="0" w:space="0" w:color="auto"/>
        <w:left w:val="none" w:sz="0" w:space="0" w:color="auto"/>
        <w:bottom w:val="none" w:sz="0" w:space="0" w:color="auto"/>
        <w:right w:val="none" w:sz="0" w:space="0" w:color="auto"/>
      </w:divBdr>
      <w:divsChild>
        <w:div w:id="1801530329">
          <w:marLeft w:val="0"/>
          <w:marRight w:val="0"/>
          <w:marTop w:val="0"/>
          <w:marBottom w:val="0"/>
          <w:divBdr>
            <w:top w:val="none" w:sz="0" w:space="0" w:color="auto"/>
            <w:left w:val="none" w:sz="0" w:space="0" w:color="auto"/>
            <w:bottom w:val="none" w:sz="0" w:space="0" w:color="auto"/>
            <w:right w:val="none" w:sz="0" w:space="0" w:color="auto"/>
          </w:divBdr>
          <w:divsChild>
            <w:div w:id="1309044950">
              <w:marLeft w:val="0"/>
              <w:marRight w:val="0"/>
              <w:marTop w:val="0"/>
              <w:marBottom w:val="0"/>
              <w:divBdr>
                <w:top w:val="none" w:sz="0" w:space="0" w:color="auto"/>
                <w:left w:val="none" w:sz="0" w:space="0" w:color="auto"/>
                <w:bottom w:val="none" w:sz="0" w:space="0" w:color="auto"/>
                <w:right w:val="none" w:sz="0" w:space="0" w:color="auto"/>
              </w:divBdr>
              <w:divsChild>
                <w:div w:id="575088982">
                  <w:marLeft w:val="0"/>
                  <w:marRight w:val="0"/>
                  <w:marTop w:val="0"/>
                  <w:marBottom w:val="0"/>
                  <w:divBdr>
                    <w:top w:val="none" w:sz="0" w:space="0" w:color="auto"/>
                    <w:left w:val="none" w:sz="0" w:space="0" w:color="auto"/>
                    <w:bottom w:val="none" w:sz="0" w:space="0" w:color="auto"/>
                    <w:right w:val="none" w:sz="0" w:space="0" w:color="auto"/>
                  </w:divBdr>
                  <w:divsChild>
                    <w:div w:id="1444033887">
                      <w:marLeft w:val="0"/>
                      <w:marRight w:val="0"/>
                      <w:marTop w:val="0"/>
                      <w:marBottom w:val="0"/>
                      <w:divBdr>
                        <w:top w:val="none" w:sz="0" w:space="0" w:color="auto"/>
                        <w:left w:val="none" w:sz="0" w:space="0" w:color="auto"/>
                        <w:bottom w:val="none" w:sz="0" w:space="0" w:color="auto"/>
                        <w:right w:val="none" w:sz="0" w:space="0" w:color="auto"/>
                      </w:divBdr>
                      <w:divsChild>
                        <w:div w:id="9772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772297">
      <w:bodyDiv w:val="1"/>
      <w:marLeft w:val="27"/>
      <w:marRight w:val="27"/>
      <w:marTop w:val="0"/>
      <w:marBottom w:val="0"/>
      <w:divBdr>
        <w:top w:val="none" w:sz="0" w:space="0" w:color="auto"/>
        <w:left w:val="none" w:sz="0" w:space="0" w:color="auto"/>
        <w:bottom w:val="none" w:sz="0" w:space="0" w:color="auto"/>
        <w:right w:val="none" w:sz="0" w:space="0" w:color="auto"/>
      </w:divBdr>
      <w:divsChild>
        <w:div w:id="1882788259">
          <w:marLeft w:val="0"/>
          <w:marRight w:val="0"/>
          <w:marTop w:val="0"/>
          <w:marBottom w:val="0"/>
          <w:divBdr>
            <w:top w:val="none" w:sz="0" w:space="0" w:color="auto"/>
            <w:left w:val="none" w:sz="0" w:space="0" w:color="auto"/>
            <w:bottom w:val="none" w:sz="0" w:space="0" w:color="auto"/>
            <w:right w:val="none" w:sz="0" w:space="0" w:color="auto"/>
          </w:divBdr>
          <w:divsChild>
            <w:div w:id="2012247244">
              <w:marLeft w:val="0"/>
              <w:marRight w:val="0"/>
              <w:marTop w:val="0"/>
              <w:marBottom w:val="0"/>
              <w:divBdr>
                <w:top w:val="none" w:sz="0" w:space="0" w:color="auto"/>
                <w:left w:val="none" w:sz="0" w:space="0" w:color="auto"/>
                <w:bottom w:val="none" w:sz="0" w:space="0" w:color="auto"/>
                <w:right w:val="none" w:sz="0" w:space="0" w:color="auto"/>
              </w:divBdr>
              <w:divsChild>
                <w:div w:id="746418587">
                  <w:marLeft w:val="163"/>
                  <w:marRight w:val="0"/>
                  <w:marTop w:val="0"/>
                  <w:marBottom w:val="0"/>
                  <w:divBdr>
                    <w:top w:val="none" w:sz="0" w:space="0" w:color="auto"/>
                    <w:left w:val="none" w:sz="0" w:space="0" w:color="auto"/>
                    <w:bottom w:val="none" w:sz="0" w:space="0" w:color="auto"/>
                    <w:right w:val="none" w:sz="0" w:space="0" w:color="auto"/>
                  </w:divBdr>
                  <w:divsChild>
                    <w:div w:id="1300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00179">
      <w:bodyDiv w:val="1"/>
      <w:marLeft w:val="0"/>
      <w:marRight w:val="0"/>
      <w:marTop w:val="0"/>
      <w:marBottom w:val="0"/>
      <w:divBdr>
        <w:top w:val="none" w:sz="0" w:space="0" w:color="auto"/>
        <w:left w:val="none" w:sz="0" w:space="0" w:color="auto"/>
        <w:bottom w:val="none" w:sz="0" w:space="0" w:color="auto"/>
        <w:right w:val="none" w:sz="0" w:space="0" w:color="auto"/>
      </w:divBdr>
    </w:div>
    <w:div w:id="888692549">
      <w:bodyDiv w:val="1"/>
      <w:marLeft w:val="0"/>
      <w:marRight w:val="0"/>
      <w:marTop w:val="0"/>
      <w:marBottom w:val="0"/>
      <w:divBdr>
        <w:top w:val="none" w:sz="0" w:space="0" w:color="auto"/>
        <w:left w:val="none" w:sz="0" w:space="0" w:color="auto"/>
        <w:bottom w:val="none" w:sz="0" w:space="0" w:color="auto"/>
        <w:right w:val="none" w:sz="0" w:space="0" w:color="auto"/>
      </w:divBdr>
    </w:div>
    <w:div w:id="895778585">
      <w:bodyDiv w:val="1"/>
      <w:marLeft w:val="0"/>
      <w:marRight w:val="0"/>
      <w:marTop w:val="0"/>
      <w:marBottom w:val="0"/>
      <w:divBdr>
        <w:top w:val="none" w:sz="0" w:space="0" w:color="auto"/>
        <w:left w:val="none" w:sz="0" w:space="0" w:color="auto"/>
        <w:bottom w:val="none" w:sz="0" w:space="0" w:color="auto"/>
        <w:right w:val="none" w:sz="0" w:space="0" w:color="auto"/>
      </w:divBdr>
    </w:div>
    <w:div w:id="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839349482">
          <w:marLeft w:val="0"/>
          <w:marRight w:val="0"/>
          <w:marTop w:val="0"/>
          <w:marBottom w:val="0"/>
          <w:divBdr>
            <w:top w:val="none" w:sz="0" w:space="0" w:color="auto"/>
            <w:left w:val="none" w:sz="0" w:space="0" w:color="auto"/>
            <w:bottom w:val="none" w:sz="0" w:space="0" w:color="auto"/>
            <w:right w:val="none" w:sz="0" w:space="0" w:color="auto"/>
          </w:divBdr>
          <w:divsChild>
            <w:div w:id="2142261033">
              <w:marLeft w:val="0"/>
              <w:marRight w:val="0"/>
              <w:marTop w:val="0"/>
              <w:marBottom w:val="0"/>
              <w:divBdr>
                <w:top w:val="none" w:sz="0" w:space="0" w:color="auto"/>
                <w:left w:val="none" w:sz="0" w:space="0" w:color="auto"/>
                <w:bottom w:val="none" w:sz="0" w:space="0" w:color="auto"/>
                <w:right w:val="none" w:sz="0" w:space="0" w:color="auto"/>
              </w:divBdr>
              <w:divsChild>
                <w:div w:id="222762416">
                  <w:marLeft w:val="0"/>
                  <w:marRight w:val="0"/>
                  <w:marTop w:val="0"/>
                  <w:marBottom w:val="0"/>
                  <w:divBdr>
                    <w:top w:val="none" w:sz="0" w:space="0" w:color="auto"/>
                    <w:left w:val="none" w:sz="0" w:space="0" w:color="auto"/>
                    <w:bottom w:val="none" w:sz="0" w:space="0" w:color="auto"/>
                    <w:right w:val="none" w:sz="0" w:space="0" w:color="auto"/>
                  </w:divBdr>
                  <w:divsChild>
                    <w:div w:id="188876577">
                      <w:marLeft w:val="0"/>
                      <w:marRight w:val="0"/>
                      <w:marTop w:val="0"/>
                      <w:marBottom w:val="0"/>
                      <w:divBdr>
                        <w:top w:val="none" w:sz="0" w:space="0" w:color="auto"/>
                        <w:left w:val="none" w:sz="0" w:space="0" w:color="auto"/>
                        <w:bottom w:val="none" w:sz="0" w:space="0" w:color="auto"/>
                        <w:right w:val="none" w:sz="0" w:space="0" w:color="auto"/>
                      </w:divBdr>
                      <w:divsChild>
                        <w:div w:id="218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66221">
      <w:bodyDiv w:val="1"/>
      <w:marLeft w:val="0"/>
      <w:marRight w:val="0"/>
      <w:marTop w:val="0"/>
      <w:marBottom w:val="0"/>
      <w:divBdr>
        <w:top w:val="none" w:sz="0" w:space="0" w:color="auto"/>
        <w:left w:val="none" w:sz="0" w:space="0" w:color="auto"/>
        <w:bottom w:val="none" w:sz="0" w:space="0" w:color="auto"/>
        <w:right w:val="none" w:sz="0" w:space="0" w:color="auto"/>
      </w:divBdr>
    </w:div>
    <w:div w:id="968045684">
      <w:bodyDiv w:val="1"/>
      <w:marLeft w:val="0"/>
      <w:marRight w:val="0"/>
      <w:marTop w:val="0"/>
      <w:marBottom w:val="0"/>
      <w:divBdr>
        <w:top w:val="none" w:sz="0" w:space="0" w:color="auto"/>
        <w:left w:val="none" w:sz="0" w:space="0" w:color="auto"/>
        <w:bottom w:val="none" w:sz="0" w:space="0" w:color="auto"/>
        <w:right w:val="none" w:sz="0" w:space="0" w:color="auto"/>
      </w:divBdr>
      <w:divsChild>
        <w:div w:id="58671247">
          <w:marLeft w:val="0"/>
          <w:marRight w:val="0"/>
          <w:marTop w:val="0"/>
          <w:marBottom w:val="0"/>
          <w:divBdr>
            <w:top w:val="none" w:sz="0" w:space="0" w:color="auto"/>
            <w:left w:val="none" w:sz="0" w:space="0" w:color="auto"/>
            <w:bottom w:val="none" w:sz="0" w:space="0" w:color="auto"/>
            <w:right w:val="none" w:sz="0" w:space="0" w:color="auto"/>
          </w:divBdr>
          <w:divsChild>
            <w:div w:id="846671211">
              <w:marLeft w:val="0"/>
              <w:marRight w:val="0"/>
              <w:marTop w:val="0"/>
              <w:marBottom w:val="0"/>
              <w:divBdr>
                <w:top w:val="none" w:sz="0" w:space="0" w:color="auto"/>
                <w:left w:val="none" w:sz="0" w:space="0" w:color="auto"/>
                <w:bottom w:val="none" w:sz="0" w:space="0" w:color="auto"/>
                <w:right w:val="none" w:sz="0" w:space="0" w:color="auto"/>
              </w:divBdr>
              <w:divsChild>
                <w:div w:id="1079407699">
                  <w:marLeft w:val="0"/>
                  <w:marRight w:val="0"/>
                  <w:marTop w:val="0"/>
                  <w:marBottom w:val="0"/>
                  <w:divBdr>
                    <w:top w:val="none" w:sz="0" w:space="0" w:color="auto"/>
                    <w:left w:val="none" w:sz="0" w:space="0" w:color="auto"/>
                    <w:bottom w:val="none" w:sz="0" w:space="0" w:color="auto"/>
                    <w:right w:val="none" w:sz="0" w:space="0" w:color="auto"/>
                  </w:divBdr>
                  <w:divsChild>
                    <w:div w:id="2063169556">
                      <w:marLeft w:val="0"/>
                      <w:marRight w:val="0"/>
                      <w:marTop w:val="0"/>
                      <w:marBottom w:val="0"/>
                      <w:divBdr>
                        <w:top w:val="none" w:sz="0" w:space="0" w:color="auto"/>
                        <w:left w:val="none" w:sz="0" w:space="0" w:color="auto"/>
                        <w:bottom w:val="none" w:sz="0" w:space="0" w:color="auto"/>
                        <w:right w:val="none" w:sz="0" w:space="0" w:color="auto"/>
                      </w:divBdr>
                      <w:divsChild>
                        <w:div w:id="737215328">
                          <w:marLeft w:val="0"/>
                          <w:marRight w:val="0"/>
                          <w:marTop w:val="748"/>
                          <w:marBottom w:val="94"/>
                          <w:divBdr>
                            <w:top w:val="none" w:sz="0" w:space="0" w:color="auto"/>
                            <w:left w:val="none" w:sz="0" w:space="0" w:color="auto"/>
                            <w:bottom w:val="none" w:sz="0" w:space="0" w:color="auto"/>
                            <w:right w:val="none" w:sz="0" w:space="0" w:color="auto"/>
                          </w:divBdr>
                          <w:divsChild>
                            <w:div w:id="1728455804">
                              <w:marLeft w:val="0"/>
                              <w:marRight w:val="187"/>
                              <w:marTop w:val="0"/>
                              <w:marBottom w:val="187"/>
                              <w:divBdr>
                                <w:top w:val="single" w:sz="8" w:space="5" w:color="EEEEEE"/>
                                <w:left w:val="single" w:sz="8" w:space="5" w:color="EEEEEE"/>
                                <w:bottom w:val="single" w:sz="8" w:space="5" w:color="EEEEEE"/>
                                <w:right w:val="single" w:sz="8" w:space="9" w:color="EEEEEE"/>
                              </w:divBdr>
                              <w:divsChild>
                                <w:div w:id="90787768">
                                  <w:marLeft w:val="0"/>
                                  <w:marRight w:val="0"/>
                                  <w:marTop w:val="0"/>
                                  <w:marBottom w:val="0"/>
                                  <w:divBdr>
                                    <w:top w:val="none" w:sz="0" w:space="0" w:color="auto"/>
                                    <w:left w:val="none" w:sz="0" w:space="0" w:color="auto"/>
                                    <w:bottom w:val="none" w:sz="0" w:space="0" w:color="auto"/>
                                    <w:right w:val="none" w:sz="0" w:space="0" w:color="auto"/>
                                  </w:divBdr>
                                  <w:divsChild>
                                    <w:div w:id="2918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77711">
      <w:bodyDiv w:val="1"/>
      <w:marLeft w:val="0"/>
      <w:marRight w:val="0"/>
      <w:marTop w:val="0"/>
      <w:marBottom w:val="0"/>
      <w:divBdr>
        <w:top w:val="none" w:sz="0" w:space="0" w:color="auto"/>
        <w:left w:val="none" w:sz="0" w:space="0" w:color="auto"/>
        <w:bottom w:val="none" w:sz="0" w:space="0" w:color="auto"/>
        <w:right w:val="none" w:sz="0" w:space="0" w:color="auto"/>
      </w:divBdr>
    </w:div>
    <w:div w:id="1006859960">
      <w:bodyDiv w:val="1"/>
      <w:marLeft w:val="0"/>
      <w:marRight w:val="0"/>
      <w:marTop w:val="0"/>
      <w:marBottom w:val="0"/>
      <w:divBdr>
        <w:top w:val="none" w:sz="0" w:space="0" w:color="auto"/>
        <w:left w:val="none" w:sz="0" w:space="0" w:color="auto"/>
        <w:bottom w:val="none" w:sz="0" w:space="0" w:color="auto"/>
        <w:right w:val="none" w:sz="0" w:space="0" w:color="auto"/>
      </w:divBdr>
    </w:div>
    <w:div w:id="1033069236">
      <w:bodyDiv w:val="1"/>
      <w:marLeft w:val="0"/>
      <w:marRight w:val="0"/>
      <w:marTop w:val="0"/>
      <w:marBottom w:val="0"/>
      <w:divBdr>
        <w:top w:val="none" w:sz="0" w:space="0" w:color="auto"/>
        <w:left w:val="none" w:sz="0" w:space="0" w:color="auto"/>
        <w:bottom w:val="none" w:sz="0" w:space="0" w:color="auto"/>
        <w:right w:val="none" w:sz="0" w:space="0" w:color="auto"/>
      </w:divBdr>
    </w:div>
    <w:div w:id="1110975131">
      <w:bodyDiv w:val="1"/>
      <w:marLeft w:val="0"/>
      <w:marRight w:val="0"/>
      <w:marTop w:val="0"/>
      <w:marBottom w:val="0"/>
      <w:divBdr>
        <w:top w:val="none" w:sz="0" w:space="0" w:color="auto"/>
        <w:left w:val="none" w:sz="0" w:space="0" w:color="auto"/>
        <w:bottom w:val="none" w:sz="0" w:space="0" w:color="auto"/>
        <w:right w:val="none" w:sz="0" w:space="0" w:color="auto"/>
      </w:divBdr>
    </w:div>
    <w:div w:id="1122073380">
      <w:bodyDiv w:val="1"/>
      <w:marLeft w:val="0"/>
      <w:marRight w:val="0"/>
      <w:marTop w:val="0"/>
      <w:marBottom w:val="0"/>
      <w:divBdr>
        <w:top w:val="none" w:sz="0" w:space="0" w:color="auto"/>
        <w:left w:val="none" w:sz="0" w:space="0" w:color="auto"/>
        <w:bottom w:val="none" w:sz="0" w:space="0" w:color="auto"/>
        <w:right w:val="none" w:sz="0" w:space="0" w:color="auto"/>
      </w:divBdr>
    </w:div>
    <w:div w:id="1192568917">
      <w:bodyDiv w:val="1"/>
      <w:marLeft w:val="0"/>
      <w:marRight w:val="0"/>
      <w:marTop w:val="0"/>
      <w:marBottom w:val="0"/>
      <w:divBdr>
        <w:top w:val="none" w:sz="0" w:space="0" w:color="auto"/>
        <w:left w:val="none" w:sz="0" w:space="0" w:color="auto"/>
        <w:bottom w:val="none" w:sz="0" w:space="0" w:color="auto"/>
        <w:right w:val="none" w:sz="0" w:space="0" w:color="auto"/>
      </w:divBdr>
    </w:div>
    <w:div w:id="1201354551">
      <w:bodyDiv w:val="1"/>
      <w:marLeft w:val="0"/>
      <w:marRight w:val="0"/>
      <w:marTop w:val="0"/>
      <w:marBottom w:val="0"/>
      <w:divBdr>
        <w:top w:val="none" w:sz="0" w:space="0" w:color="auto"/>
        <w:left w:val="none" w:sz="0" w:space="0" w:color="auto"/>
        <w:bottom w:val="none" w:sz="0" w:space="0" w:color="auto"/>
        <w:right w:val="none" w:sz="0" w:space="0" w:color="auto"/>
      </w:divBdr>
    </w:div>
    <w:div w:id="1244140913">
      <w:bodyDiv w:val="1"/>
      <w:marLeft w:val="0"/>
      <w:marRight w:val="0"/>
      <w:marTop w:val="0"/>
      <w:marBottom w:val="0"/>
      <w:divBdr>
        <w:top w:val="none" w:sz="0" w:space="0" w:color="auto"/>
        <w:left w:val="none" w:sz="0" w:space="0" w:color="auto"/>
        <w:bottom w:val="none" w:sz="0" w:space="0" w:color="auto"/>
        <w:right w:val="none" w:sz="0" w:space="0" w:color="auto"/>
      </w:divBdr>
    </w:div>
    <w:div w:id="1257788733">
      <w:bodyDiv w:val="1"/>
      <w:marLeft w:val="0"/>
      <w:marRight w:val="0"/>
      <w:marTop w:val="0"/>
      <w:marBottom w:val="0"/>
      <w:divBdr>
        <w:top w:val="none" w:sz="0" w:space="0" w:color="auto"/>
        <w:left w:val="none" w:sz="0" w:space="0" w:color="auto"/>
        <w:bottom w:val="none" w:sz="0" w:space="0" w:color="auto"/>
        <w:right w:val="none" w:sz="0" w:space="0" w:color="auto"/>
      </w:divBdr>
    </w:div>
    <w:div w:id="1257976183">
      <w:bodyDiv w:val="1"/>
      <w:marLeft w:val="0"/>
      <w:marRight w:val="0"/>
      <w:marTop w:val="0"/>
      <w:marBottom w:val="0"/>
      <w:divBdr>
        <w:top w:val="none" w:sz="0" w:space="0" w:color="auto"/>
        <w:left w:val="none" w:sz="0" w:space="0" w:color="auto"/>
        <w:bottom w:val="none" w:sz="0" w:space="0" w:color="auto"/>
        <w:right w:val="none" w:sz="0" w:space="0" w:color="auto"/>
      </w:divBdr>
      <w:divsChild>
        <w:div w:id="74522117">
          <w:marLeft w:val="360"/>
          <w:marRight w:val="0"/>
          <w:marTop w:val="103"/>
          <w:marBottom w:val="120"/>
          <w:divBdr>
            <w:top w:val="none" w:sz="0" w:space="0" w:color="auto"/>
            <w:left w:val="none" w:sz="0" w:space="0" w:color="auto"/>
            <w:bottom w:val="none" w:sz="0" w:space="0" w:color="auto"/>
            <w:right w:val="none" w:sz="0" w:space="0" w:color="auto"/>
          </w:divBdr>
        </w:div>
        <w:div w:id="486435244">
          <w:marLeft w:val="360"/>
          <w:marRight w:val="0"/>
          <w:marTop w:val="103"/>
          <w:marBottom w:val="120"/>
          <w:divBdr>
            <w:top w:val="none" w:sz="0" w:space="0" w:color="auto"/>
            <w:left w:val="none" w:sz="0" w:space="0" w:color="auto"/>
            <w:bottom w:val="none" w:sz="0" w:space="0" w:color="auto"/>
            <w:right w:val="none" w:sz="0" w:space="0" w:color="auto"/>
          </w:divBdr>
        </w:div>
        <w:div w:id="515077313">
          <w:marLeft w:val="360"/>
          <w:marRight w:val="0"/>
          <w:marTop w:val="103"/>
          <w:marBottom w:val="120"/>
          <w:divBdr>
            <w:top w:val="none" w:sz="0" w:space="0" w:color="auto"/>
            <w:left w:val="none" w:sz="0" w:space="0" w:color="auto"/>
            <w:bottom w:val="none" w:sz="0" w:space="0" w:color="auto"/>
            <w:right w:val="none" w:sz="0" w:space="0" w:color="auto"/>
          </w:divBdr>
        </w:div>
        <w:div w:id="805320382">
          <w:marLeft w:val="360"/>
          <w:marRight w:val="0"/>
          <w:marTop w:val="103"/>
          <w:marBottom w:val="120"/>
          <w:divBdr>
            <w:top w:val="none" w:sz="0" w:space="0" w:color="auto"/>
            <w:left w:val="none" w:sz="0" w:space="0" w:color="auto"/>
            <w:bottom w:val="none" w:sz="0" w:space="0" w:color="auto"/>
            <w:right w:val="none" w:sz="0" w:space="0" w:color="auto"/>
          </w:divBdr>
        </w:div>
      </w:divsChild>
    </w:div>
    <w:div w:id="1287663315">
      <w:bodyDiv w:val="1"/>
      <w:marLeft w:val="31"/>
      <w:marRight w:val="31"/>
      <w:marTop w:val="0"/>
      <w:marBottom w:val="0"/>
      <w:divBdr>
        <w:top w:val="none" w:sz="0" w:space="0" w:color="auto"/>
        <w:left w:val="none" w:sz="0" w:space="0" w:color="auto"/>
        <w:bottom w:val="none" w:sz="0" w:space="0" w:color="auto"/>
        <w:right w:val="none" w:sz="0" w:space="0" w:color="auto"/>
      </w:divBdr>
      <w:divsChild>
        <w:div w:id="1308361690">
          <w:marLeft w:val="0"/>
          <w:marRight w:val="0"/>
          <w:marTop w:val="0"/>
          <w:marBottom w:val="0"/>
          <w:divBdr>
            <w:top w:val="none" w:sz="0" w:space="0" w:color="auto"/>
            <w:left w:val="none" w:sz="0" w:space="0" w:color="auto"/>
            <w:bottom w:val="none" w:sz="0" w:space="0" w:color="auto"/>
            <w:right w:val="none" w:sz="0" w:space="0" w:color="auto"/>
          </w:divBdr>
          <w:divsChild>
            <w:div w:id="1748649804">
              <w:marLeft w:val="0"/>
              <w:marRight w:val="0"/>
              <w:marTop w:val="0"/>
              <w:marBottom w:val="0"/>
              <w:divBdr>
                <w:top w:val="none" w:sz="0" w:space="0" w:color="auto"/>
                <w:left w:val="none" w:sz="0" w:space="0" w:color="auto"/>
                <w:bottom w:val="none" w:sz="0" w:space="0" w:color="auto"/>
                <w:right w:val="none" w:sz="0" w:space="0" w:color="auto"/>
              </w:divBdr>
              <w:divsChild>
                <w:div w:id="60519001">
                  <w:marLeft w:val="186"/>
                  <w:marRight w:val="0"/>
                  <w:marTop w:val="0"/>
                  <w:marBottom w:val="0"/>
                  <w:divBdr>
                    <w:top w:val="none" w:sz="0" w:space="0" w:color="auto"/>
                    <w:left w:val="none" w:sz="0" w:space="0" w:color="auto"/>
                    <w:bottom w:val="none" w:sz="0" w:space="0" w:color="auto"/>
                    <w:right w:val="none" w:sz="0" w:space="0" w:color="auto"/>
                  </w:divBdr>
                  <w:divsChild>
                    <w:div w:id="10737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98927">
      <w:bodyDiv w:val="1"/>
      <w:marLeft w:val="0"/>
      <w:marRight w:val="0"/>
      <w:marTop w:val="0"/>
      <w:marBottom w:val="0"/>
      <w:divBdr>
        <w:top w:val="none" w:sz="0" w:space="0" w:color="auto"/>
        <w:left w:val="none" w:sz="0" w:space="0" w:color="auto"/>
        <w:bottom w:val="none" w:sz="0" w:space="0" w:color="auto"/>
        <w:right w:val="none" w:sz="0" w:space="0" w:color="auto"/>
      </w:divBdr>
    </w:div>
    <w:div w:id="1362632399">
      <w:bodyDiv w:val="1"/>
      <w:marLeft w:val="0"/>
      <w:marRight w:val="0"/>
      <w:marTop w:val="0"/>
      <w:marBottom w:val="0"/>
      <w:divBdr>
        <w:top w:val="none" w:sz="0" w:space="0" w:color="auto"/>
        <w:left w:val="none" w:sz="0" w:space="0" w:color="auto"/>
        <w:bottom w:val="none" w:sz="0" w:space="0" w:color="auto"/>
        <w:right w:val="none" w:sz="0" w:space="0" w:color="auto"/>
      </w:divBdr>
      <w:divsChild>
        <w:div w:id="1651011100">
          <w:marLeft w:val="0"/>
          <w:marRight w:val="0"/>
          <w:marTop w:val="0"/>
          <w:marBottom w:val="720"/>
          <w:divBdr>
            <w:top w:val="none" w:sz="0" w:space="0" w:color="auto"/>
            <w:left w:val="none" w:sz="0" w:space="0" w:color="auto"/>
            <w:bottom w:val="none" w:sz="0" w:space="0" w:color="auto"/>
            <w:right w:val="none" w:sz="0" w:space="0" w:color="auto"/>
          </w:divBdr>
          <w:divsChild>
            <w:div w:id="1687093464">
              <w:marLeft w:val="0"/>
              <w:marRight w:val="0"/>
              <w:marTop w:val="0"/>
              <w:marBottom w:val="0"/>
              <w:divBdr>
                <w:top w:val="none" w:sz="0" w:space="0" w:color="auto"/>
                <w:left w:val="none" w:sz="0" w:space="0" w:color="auto"/>
                <w:bottom w:val="none" w:sz="0" w:space="0" w:color="auto"/>
                <w:right w:val="none" w:sz="0" w:space="0" w:color="auto"/>
              </w:divBdr>
              <w:divsChild>
                <w:div w:id="1132557616">
                  <w:marLeft w:val="0"/>
                  <w:marRight w:val="0"/>
                  <w:marTop w:val="0"/>
                  <w:marBottom w:val="0"/>
                  <w:divBdr>
                    <w:top w:val="none" w:sz="0" w:space="0" w:color="auto"/>
                    <w:left w:val="none" w:sz="0" w:space="0" w:color="auto"/>
                    <w:bottom w:val="none" w:sz="0" w:space="0" w:color="auto"/>
                    <w:right w:val="none" w:sz="0" w:space="0" w:color="auto"/>
                  </w:divBdr>
                  <w:divsChild>
                    <w:div w:id="1414862564">
                      <w:marLeft w:val="0"/>
                      <w:marRight w:val="0"/>
                      <w:marTop w:val="0"/>
                      <w:marBottom w:val="0"/>
                      <w:divBdr>
                        <w:top w:val="none" w:sz="0" w:space="0" w:color="auto"/>
                        <w:left w:val="none" w:sz="0" w:space="0" w:color="auto"/>
                        <w:bottom w:val="none" w:sz="0" w:space="0" w:color="auto"/>
                        <w:right w:val="none" w:sz="0" w:space="0" w:color="auto"/>
                      </w:divBdr>
                      <w:divsChild>
                        <w:div w:id="900945775">
                          <w:marLeft w:val="0"/>
                          <w:marRight w:val="0"/>
                          <w:marTop w:val="0"/>
                          <w:marBottom w:val="0"/>
                          <w:divBdr>
                            <w:top w:val="none" w:sz="0" w:space="0" w:color="auto"/>
                            <w:left w:val="none" w:sz="0" w:space="0" w:color="auto"/>
                            <w:bottom w:val="none" w:sz="0" w:space="0" w:color="auto"/>
                            <w:right w:val="none" w:sz="0" w:space="0" w:color="auto"/>
                          </w:divBdr>
                          <w:divsChild>
                            <w:div w:id="1806268916">
                              <w:marLeft w:val="0"/>
                              <w:marRight w:val="0"/>
                              <w:marTop w:val="0"/>
                              <w:marBottom w:val="0"/>
                              <w:divBdr>
                                <w:top w:val="none" w:sz="0" w:space="0" w:color="auto"/>
                                <w:left w:val="none" w:sz="0" w:space="0" w:color="auto"/>
                                <w:bottom w:val="none" w:sz="0" w:space="0" w:color="auto"/>
                                <w:right w:val="none" w:sz="0" w:space="0" w:color="auto"/>
                              </w:divBdr>
                              <w:divsChild>
                                <w:div w:id="1599294168">
                                  <w:marLeft w:val="0"/>
                                  <w:marRight w:val="2257"/>
                                  <w:marTop w:val="0"/>
                                  <w:marBottom w:val="0"/>
                                  <w:divBdr>
                                    <w:top w:val="none" w:sz="0" w:space="0" w:color="auto"/>
                                    <w:left w:val="none" w:sz="0" w:space="0" w:color="auto"/>
                                    <w:bottom w:val="none" w:sz="0" w:space="0" w:color="auto"/>
                                    <w:right w:val="none" w:sz="0" w:space="0" w:color="auto"/>
                                  </w:divBdr>
                                  <w:divsChild>
                                    <w:div w:id="1929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893688">
      <w:bodyDiv w:val="1"/>
      <w:marLeft w:val="35"/>
      <w:marRight w:val="35"/>
      <w:marTop w:val="35"/>
      <w:marBottom w:val="35"/>
      <w:divBdr>
        <w:top w:val="none" w:sz="0" w:space="0" w:color="auto"/>
        <w:left w:val="none" w:sz="0" w:space="0" w:color="auto"/>
        <w:bottom w:val="none" w:sz="0" w:space="0" w:color="auto"/>
        <w:right w:val="none" w:sz="0" w:space="0" w:color="auto"/>
      </w:divBdr>
      <w:divsChild>
        <w:div w:id="1737363449">
          <w:marLeft w:val="0"/>
          <w:marRight w:val="0"/>
          <w:marTop w:val="0"/>
          <w:marBottom w:val="0"/>
          <w:divBdr>
            <w:top w:val="single" w:sz="4" w:space="0" w:color="auto"/>
            <w:left w:val="single" w:sz="4" w:space="0" w:color="auto"/>
            <w:bottom w:val="single" w:sz="4" w:space="0" w:color="auto"/>
            <w:right w:val="single" w:sz="4" w:space="0" w:color="auto"/>
          </w:divBdr>
        </w:div>
      </w:divsChild>
    </w:div>
    <w:div w:id="1512524470">
      <w:bodyDiv w:val="1"/>
      <w:marLeft w:val="0"/>
      <w:marRight w:val="0"/>
      <w:marTop w:val="0"/>
      <w:marBottom w:val="0"/>
      <w:divBdr>
        <w:top w:val="none" w:sz="0" w:space="0" w:color="auto"/>
        <w:left w:val="none" w:sz="0" w:space="0" w:color="auto"/>
        <w:bottom w:val="none" w:sz="0" w:space="0" w:color="auto"/>
        <w:right w:val="none" w:sz="0" w:space="0" w:color="auto"/>
      </w:divBdr>
      <w:divsChild>
        <w:div w:id="1492214473">
          <w:marLeft w:val="0"/>
          <w:marRight w:val="0"/>
          <w:marTop w:val="0"/>
          <w:marBottom w:val="720"/>
          <w:divBdr>
            <w:top w:val="none" w:sz="0" w:space="0" w:color="auto"/>
            <w:left w:val="none" w:sz="0" w:space="0" w:color="auto"/>
            <w:bottom w:val="none" w:sz="0" w:space="0" w:color="auto"/>
            <w:right w:val="none" w:sz="0" w:space="0" w:color="auto"/>
          </w:divBdr>
          <w:divsChild>
            <w:div w:id="2048753235">
              <w:marLeft w:val="0"/>
              <w:marRight w:val="0"/>
              <w:marTop w:val="0"/>
              <w:marBottom w:val="0"/>
              <w:divBdr>
                <w:top w:val="none" w:sz="0" w:space="0" w:color="auto"/>
                <w:left w:val="none" w:sz="0" w:space="0" w:color="auto"/>
                <w:bottom w:val="none" w:sz="0" w:space="0" w:color="auto"/>
                <w:right w:val="none" w:sz="0" w:space="0" w:color="auto"/>
              </w:divBdr>
              <w:divsChild>
                <w:div w:id="1728989996">
                  <w:marLeft w:val="0"/>
                  <w:marRight w:val="0"/>
                  <w:marTop w:val="0"/>
                  <w:marBottom w:val="0"/>
                  <w:divBdr>
                    <w:top w:val="none" w:sz="0" w:space="0" w:color="auto"/>
                    <w:left w:val="none" w:sz="0" w:space="0" w:color="auto"/>
                    <w:bottom w:val="none" w:sz="0" w:space="0" w:color="auto"/>
                    <w:right w:val="none" w:sz="0" w:space="0" w:color="auto"/>
                  </w:divBdr>
                  <w:divsChild>
                    <w:div w:id="286860560">
                      <w:marLeft w:val="0"/>
                      <w:marRight w:val="0"/>
                      <w:marTop w:val="0"/>
                      <w:marBottom w:val="0"/>
                      <w:divBdr>
                        <w:top w:val="none" w:sz="0" w:space="0" w:color="auto"/>
                        <w:left w:val="none" w:sz="0" w:space="0" w:color="auto"/>
                        <w:bottom w:val="none" w:sz="0" w:space="0" w:color="auto"/>
                        <w:right w:val="none" w:sz="0" w:space="0" w:color="auto"/>
                      </w:divBdr>
                      <w:divsChild>
                        <w:div w:id="1163398102">
                          <w:marLeft w:val="0"/>
                          <w:marRight w:val="0"/>
                          <w:marTop w:val="0"/>
                          <w:marBottom w:val="0"/>
                          <w:divBdr>
                            <w:top w:val="none" w:sz="0" w:space="0" w:color="auto"/>
                            <w:left w:val="none" w:sz="0" w:space="0" w:color="auto"/>
                            <w:bottom w:val="none" w:sz="0" w:space="0" w:color="auto"/>
                            <w:right w:val="none" w:sz="0" w:space="0" w:color="auto"/>
                          </w:divBdr>
                          <w:divsChild>
                            <w:div w:id="797186812">
                              <w:marLeft w:val="0"/>
                              <w:marRight w:val="0"/>
                              <w:marTop w:val="0"/>
                              <w:marBottom w:val="0"/>
                              <w:divBdr>
                                <w:top w:val="none" w:sz="0" w:space="0" w:color="auto"/>
                                <w:left w:val="none" w:sz="0" w:space="0" w:color="auto"/>
                                <w:bottom w:val="none" w:sz="0" w:space="0" w:color="auto"/>
                                <w:right w:val="none" w:sz="0" w:space="0" w:color="auto"/>
                              </w:divBdr>
                              <w:divsChild>
                                <w:div w:id="1251431027">
                                  <w:marLeft w:val="0"/>
                                  <w:marRight w:val="2257"/>
                                  <w:marTop w:val="0"/>
                                  <w:marBottom w:val="0"/>
                                  <w:divBdr>
                                    <w:top w:val="none" w:sz="0" w:space="0" w:color="auto"/>
                                    <w:left w:val="none" w:sz="0" w:space="0" w:color="auto"/>
                                    <w:bottom w:val="none" w:sz="0" w:space="0" w:color="auto"/>
                                    <w:right w:val="none" w:sz="0" w:space="0" w:color="auto"/>
                                  </w:divBdr>
                                  <w:divsChild>
                                    <w:div w:id="1540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81227">
      <w:bodyDiv w:val="1"/>
      <w:marLeft w:val="0"/>
      <w:marRight w:val="0"/>
      <w:marTop w:val="0"/>
      <w:marBottom w:val="0"/>
      <w:divBdr>
        <w:top w:val="none" w:sz="0" w:space="0" w:color="auto"/>
        <w:left w:val="none" w:sz="0" w:space="0" w:color="auto"/>
        <w:bottom w:val="none" w:sz="0" w:space="0" w:color="auto"/>
        <w:right w:val="none" w:sz="0" w:space="0" w:color="auto"/>
      </w:divBdr>
      <w:divsChild>
        <w:div w:id="881208479">
          <w:marLeft w:val="0"/>
          <w:marRight w:val="0"/>
          <w:marTop w:val="0"/>
          <w:marBottom w:val="0"/>
          <w:divBdr>
            <w:top w:val="none" w:sz="0" w:space="0" w:color="auto"/>
            <w:left w:val="none" w:sz="0" w:space="0" w:color="auto"/>
            <w:bottom w:val="none" w:sz="0" w:space="0" w:color="auto"/>
            <w:right w:val="none" w:sz="0" w:space="0" w:color="auto"/>
          </w:divBdr>
          <w:divsChild>
            <w:div w:id="1011445325">
              <w:marLeft w:val="0"/>
              <w:marRight w:val="0"/>
              <w:marTop w:val="0"/>
              <w:marBottom w:val="0"/>
              <w:divBdr>
                <w:top w:val="none" w:sz="0" w:space="0" w:color="auto"/>
                <w:left w:val="none" w:sz="0" w:space="0" w:color="auto"/>
                <w:bottom w:val="none" w:sz="0" w:space="0" w:color="auto"/>
                <w:right w:val="none" w:sz="0" w:space="0" w:color="auto"/>
              </w:divBdr>
              <w:divsChild>
                <w:div w:id="1478185801">
                  <w:marLeft w:val="3329"/>
                  <w:marRight w:val="0"/>
                  <w:marTop w:val="0"/>
                  <w:marBottom w:val="0"/>
                  <w:divBdr>
                    <w:top w:val="none" w:sz="0" w:space="0" w:color="auto"/>
                    <w:left w:val="none" w:sz="0" w:space="0" w:color="auto"/>
                    <w:bottom w:val="none" w:sz="0" w:space="0" w:color="auto"/>
                    <w:right w:val="none" w:sz="0" w:space="0" w:color="auto"/>
                  </w:divBdr>
                  <w:divsChild>
                    <w:div w:id="2031713614">
                      <w:marLeft w:val="0"/>
                      <w:marRight w:val="0"/>
                      <w:marTop w:val="0"/>
                      <w:marBottom w:val="232"/>
                      <w:divBdr>
                        <w:top w:val="none" w:sz="0" w:space="0" w:color="auto"/>
                        <w:left w:val="none" w:sz="0" w:space="0" w:color="auto"/>
                        <w:bottom w:val="none" w:sz="0" w:space="0" w:color="auto"/>
                        <w:right w:val="none" w:sz="0" w:space="0" w:color="auto"/>
                      </w:divBdr>
                      <w:divsChild>
                        <w:div w:id="917638508">
                          <w:marLeft w:val="0"/>
                          <w:marRight w:val="0"/>
                          <w:marTop w:val="0"/>
                          <w:marBottom w:val="0"/>
                          <w:divBdr>
                            <w:top w:val="none" w:sz="0" w:space="0" w:color="auto"/>
                            <w:left w:val="none" w:sz="0" w:space="0" w:color="auto"/>
                            <w:bottom w:val="none" w:sz="0" w:space="0" w:color="auto"/>
                            <w:right w:val="none" w:sz="0" w:space="0" w:color="auto"/>
                          </w:divBdr>
                          <w:divsChild>
                            <w:div w:id="164052711">
                              <w:marLeft w:val="0"/>
                              <w:marRight w:val="0"/>
                              <w:marTop w:val="0"/>
                              <w:marBottom w:val="0"/>
                              <w:divBdr>
                                <w:top w:val="none" w:sz="0" w:space="0" w:color="auto"/>
                                <w:left w:val="none" w:sz="0" w:space="0" w:color="auto"/>
                                <w:bottom w:val="none" w:sz="0" w:space="0" w:color="auto"/>
                                <w:right w:val="none" w:sz="0" w:space="0" w:color="auto"/>
                              </w:divBdr>
                              <w:divsChild>
                                <w:div w:id="11561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0672">
      <w:bodyDiv w:val="1"/>
      <w:marLeft w:val="0"/>
      <w:marRight w:val="0"/>
      <w:marTop w:val="0"/>
      <w:marBottom w:val="0"/>
      <w:divBdr>
        <w:top w:val="none" w:sz="0" w:space="0" w:color="auto"/>
        <w:left w:val="none" w:sz="0" w:space="0" w:color="auto"/>
        <w:bottom w:val="none" w:sz="0" w:space="0" w:color="auto"/>
        <w:right w:val="none" w:sz="0" w:space="0" w:color="auto"/>
      </w:divBdr>
    </w:div>
    <w:div w:id="1557625311">
      <w:bodyDiv w:val="1"/>
      <w:marLeft w:val="0"/>
      <w:marRight w:val="0"/>
      <w:marTop w:val="0"/>
      <w:marBottom w:val="0"/>
      <w:divBdr>
        <w:top w:val="none" w:sz="0" w:space="0" w:color="auto"/>
        <w:left w:val="none" w:sz="0" w:space="0" w:color="auto"/>
        <w:bottom w:val="none" w:sz="0" w:space="0" w:color="auto"/>
        <w:right w:val="none" w:sz="0" w:space="0" w:color="auto"/>
      </w:divBdr>
      <w:divsChild>
        <w:div w:id="964120287">
          <w:marLeft w:val="0"/>
          <w:marRight w:val="0"/>
          <w:marTop w:val="0"/>
          <w:marBottom w:val="0"/>
          <w:divBdr>
            <w:top w:val="none" w:sz="0" w:space="0" w:color="auto"/>
            <w:left w:val="none" w:sz="0" w:space="0" w:color="auto"/>
            <w:bottom w:val="none" w:sz="0" w:space="0" w:color="auto"/>
            <w:right w:val="none" w:sz="0" w:space="0" w:color="auto"/>
          </w:divBdr>
          <w:divsChild>
            <w:div w:id="1845437491">
              <w:marLeft w:val="0"/>
              <w:marRight w:val="0"/>
              <w:marTop w:val="0"/>
              <w:marBottom w:val="0"/>
              <w:divBdr>
                <w:top w:val="none" w:sz="0" w:space="0" w:color="auto"/>
                <w:left w:val="none" w:sz="0" w:space="0" w:color="auto"/>
                <w:bottom w:val="none" w:sz="0" w:space="0" w:color="auto"/>
                <w:right w:val="none" w:sz="0" w:space="0" w:color="auto"/>
              </w:divBdr>
              <w:divsChild>
                <w:div w:id="1806503202">
                  <w:marLeft w:val="0"/>
                  <w:marRight w:val="0"/>
                  <w:marTop w:val="0"/>
                  <w:marBottom w:val="0"/>
                  <w:divBdr>
                    <w:top w:val="none" w:sz="0" w:space="0" w:color="auto"/>
                    <w:left w:val="none" w:sz="0" w:space="0" w:color="auto"/>
                    <w:bottom w:val="none" w:sz="0" w:space="0" w:color="auto"/>
                    <w:right w:val="none" w:sz="0" w:space="0" w:color="auto"/>
                  </w:divBdr>
                  <w:divsChild>
                    <w:div w:id="1473788181">
                      <w:marLeft w:val="0"/>
                      <w:marRight w:val="0"/>
                      <w:marTop w:val="0"/>
                      <w:marBottom w:val="0"/>
                      <w:divBdr>
                        <w:top w:val="none" w:sz="0" w:space="0" w:color="auto"/>
                        <w:left w:val="none" w:sz="0" w:space="0" w:color="auto"/>
                        <w:bottom w:val="none" w:sz="0" w:space="0" w:color="auto"/>
                        <w:right w:val="none" w:sz="0" w:space="0" w:color="auto"/>
                      </w:divBdr>
                      <w:divsChild>
                        <w:div w:id="819887512">
                          <w:marLeft w:val="0"/>
                          <w:marRight w:val="0"/>
                          <w:marTop w:val="748"/>
                          <w:marBottom w:val="94"/>
                          <w:divBdr>
                            <w:top w:val="none" w:sz="0" w:space="0" w:color="auto"/>
                            <w:left w:val="none" w:sz="0" w:space="0" w:color="auto"/>
                            <w:bottom w:val="none" w:sz="0" w:space="0" w:color="auto"/>
                            <w:right w:val="none" w:sz="0" w:space="0" w:color="auto"/>
                          </w:divBdr>
                          <w:divsChild>
                            <w:div w:id="1823739379">
                              <w:marLeft w:val="0"/>
                              <w:marRight w:val="187"/>
                              <w:marTop w:val="0"/>
                              <w:marBottom w:val="187"/>
                              <w:divBdr>
                                <w:top w:val="single" w:sz="8" w:space="5" w:color="EEEEEE"/>
                                <w:left w:val="single" w:sz="8" w:space="5" w:color="EEEEEE"/>
                                <w:bottom w:val="single" w:sz="8" w:space="5" w:color="EEEEEE"/>
                                <w:right w:val="single" w:sz="8" w:space="9" w:color="EEEEEE"/>
                              </w:divBdr>
                              <w:divsChild>
                                <w:div w:id="1093236377">
                                  <w:marLeft w:val="0"/>
                                  <w:marRight w:val="0"/>
                                  <w:marTop w:val="0"/>
                                  <w:marBottom w:val="0"/>
                                  <w:divBdr>
                                    <w:top w:val="none" w:sz="0" w:space="0" w:color="auto"/>
                                    <w:left w:val="none" w:sz="0" w:space="0" w:color="auto"/>
                                    <w:bottom w:val="none" w:sz="0" w:space="0" w:color="auto"/>
                                    <w:right w:val="none" w:sz="0" w:space="0" w:color="auto"/>
                                  </w:divBdr>
                                  <w:divsChild>
                                    <w:div w:id="1783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91447">
      <w:bodyDiv w:val="1"/>
      <w:marLeft w:val="0"/>
      <w:marRight w:val="0"/>
      <w:marTop w:val="0"/>
      <w:marBottom w:val="0"/>
      <w:divBdr>
        <w:top w:val="none" w:sz="0" w:space="0" w:color="auto"/>
        <w:left w:val="none" w:sz="0" w:space="0" w:color="auto"/>
        <w:bottom w:val="none" w:sz="0" w:space="0" w:color="auto"/>
        <w:right w:val="none" w:sz="0" w:space="0" w:color="auto"/>
      </w:divBdr>
      <w:divsChild>
        <w:div w:id="1147360575">
          <w:marLeft w:val="0"/>
          <w:marRight w:val="0"/>
          <w:marTop w:val="0"/>
          <w:marBottom w:val="0"/>
          <w:divBdr>
            <w:top w:val="none" w:sz="0" w:space="0" w:color="auto"/>
            <w:left w:val="none" w:sz="0" w:space="0" w:color="auto"/>
            <w:bottom w:val="none" w:sz="0" w:space="0" w:color="auto"/>
            <w:right w:val="none" w:sz="0" w:space="0" w:color="auto"/>
          </w:divBdr>
          <w:divsChild>
            <w:div w:id="1366367506">
              <w:marLeft w:val="0"/>
              <w:marRight w:val="0"/>
              <w:marTop w:val="0"/>
              <w:marBottom w:val="0"/>
              <w:divBdr>
                <w:top w:val="none" w:sz="0" w:space="0" w:color="auto"/>
                <w:left w:val="none" w:sz="0" w:space="0" w:color="auto"/>
                <w:bottom w:val="none" w:sz="0" w:space="0" w:color="auto"/>
                <w:right w:val="none" w:sz="0" w:space="0" w:color="auto"/>
              </w:divBdr>
              <w:divsChild>
                <w:div w:id="1751924162">
                  <w:marLeft w:val="0"/>
                  <w:marRight w:val="0"/>
                  <w:marTop w:val="0"/>
                  <w:marBottom w:val="0"/>
                  <w:divBdr>
                    <w:top w:val="none" w:sz="0" w:space="0" w:color="auto"/>
                    <w:left w:val="none" w:sz="0" w:space="0" w:color="auto"/>
                    <w:bottom w:val="none" w:sz="0" w:space="0" w:color="auto"/>
                    <w:right w:val="none" w:sz="0" w:space="0" w:color="auto"/>
                  </w:divBdr>
                  <w:divsChild>
                    <w:div w:id="849566936">
                      <w:marLeft w:val="0"/>
                      <w:marRight w:val="0"/>
                      <w:marTop w:val="0"/>
                      <w:marBottom w:val="0"/>
                      <w:divBdr>
                        <w:top w:val="none" w:sz="0" w:space="0" w:color="auto"/>
                        <w:left w:val="none" w:sz="0" w:space="0" w:color="auto"/>
                        <w:bottom w:val="none" w:sz="0" w:space="0" w:color="auto"/>
                        <w:right w:val="none" w:sz="0" w:space="0" w:color="auto"/>
                      </w:divBdr>
                      <w:divsChild>
                        <w:div w:id="4890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09418">
      <w:bodyDiv w:val="1"/>
      <w:marLeft w:val="0"/>
      <w:marRight w:val="0"/>
      <w:marTop w:val="0"/>
      <w:marBottom w:val="0"/>
      <w:divBdr>
        <w:top w:val="none" w:sz="0" w:space="0" w:color="auto"/>
        <w:left w:val="none" w:sz="0" w:space="0" w:color="auto"/>
        <w:bottom w:val="none" w:sz="0" w:space="0" w:color="auto"/>
        <w:right w:val="none" w:sz="0" w:space="0" w:color="auto"/>
      </w:divBdr>
    </w:div>
    <w:div w:id="1641417346">
      <w:bodyDiv w:val="1"/>
      <w:marLeft w:val="0"/>
      <w:marRight w:val="0"/>
      <w:marTop w:val="0"/>
      <w:marBottom w:val="0"/>
      <w:divBdr>
        <w:top w:val="none" w:sz="0" w:space="0" w:color="auto"/>
        <w:left w:val="none" w:sz="0" w:space="0" w:color="auto"/>
        <w:bottom w:val="none" w:sz="0" w:space="0" w:color="auto"/>
        <w:right w:val="none" w:sz="0" w:space="0" w:color="auto"/>
      </w:divBdr>
    </w:div>
    <w:div w:id="1649355874">
      <w:bodyDiv w:val="1"/>
      <w:marLeft w:val="0"/>
      <w:marRight w:val="0"/>
      <w:marTop w:val="0"/>
      <w:marBottom w:val="0"/>
      <w:divBdr>
        <w:top w:val="none" w:sz="0" w:space="0" w:color="auto"/>
        <w:left w:val="none" w:sz="0" w:space="0" w:color="auto"/>
        <w:bottom w:val="none" w:sz="0" w:space="0" w:color="auto"/>
        <w:right w:val="none" w:sz="0" w:space="0" w:color="auto"/>
      </w:divBdr>
    </w:div>
    <w:div w:id="1661545610">
      <w:bodyDiv w:val="1"/>
      <w:marLeft w:val="0"/>
      <w:marRight w:val="0"/>
      <w:marTop w:val="0"/>
      <w:marBottom w:val="0"/>
      <w:divBdr>
        <w:top w:val="none" w:sz="0" w:space="0" w:color="auto"/>
        <w:left w:val="none" w:sz="0" w:space="0" w:color="auto"/>
        <w:bottom w:val="none" w:sz="0" w:space="0" w:color="auto"/>
        <w:right w:val="none" w:sz="0" w:space="0" w:color="auto"/>
      </w:divBdr>
    </w:div>
    <w:div w:id="1688629195">
      <w:bodyDiv w:val="1"/>
      <w:marLeft w:val="0"/>
      <w:marRight w:val="0"/>
      <w:marTop w:val="0"/>
      <w:marBottom w:val="0"/>
      <w:divBdr>
        <w:top w:val="none" w:sz="0" w:space="0" w:color="auto"/>
        <w:left w:val="none" w:sz="0" w:space="0" w:color="auto"/>
        <w:bottom w:val="none" w:sz="0" w:space="0" w:color="auto"/>
        <w:right w:val="none" w:sz="0" w:space="0" w:color="auto"/>
      </w:divBdr>
    </w:div>
    <w:div w:id="1698654971">
      <w:bodyDiv w:val="1"/>
      <w:marLeft w:val="0"/>
      <w:marRight w:val="0"/>
      <w:marTop w:val="0"/>
      <w:marBottom w:val="0"/>
      <w:divBdr>
        <w:top w:val="none" w:sz="0" w:space="0" w:color="auto"/>
        <w:left w:val="none" w:sz="0" w:space="0" w:color="auto"/>
        <w:bottom w:val="none" w:sz="0" w:space="0" w:color="auto"/>
        <w:right w:val="none" w:sz="0" w:space="0" w:color="auto"/>
      </w:divBdr>
      <w:divsChild>
        <w:div w:id="179127273">
          <w:marLeft w:val="0"/>
          <w:marRight w:val="0"/>
          <w:marTop w:val="0"/>
          <w:marBottom w:val="0"/>
          <w:divBdr>
            <w:top w:val="none" w:sz="0" w:space="0" w:color="auto"/>
            <w:left w:val="none" w:sz="0" w:space="0" w:color="auto"/>
            <w:bottom w:val="none" w:sz="0" w:space="0" w:color="auto"/>
            <w:right w:val="none" w:sz="0" w:space="0" w:color="auto"/>
          </w:divBdr>
          <w:divsChild>
            <w:div w:id="714620202">
              <w:marLeft w:val="0"/>
              <w:marRight w:val="0"/>
              <w:marTop w:val="0"/>
              <w:marBottom w:val="0"/>
              <w:divBdr>
                <w:top w:val="none" w:sz="0" w:space="0" w:color="auto"/>
                <w:left w:val="none" w:sz="0" w:space="0" w:color="auto"/>
                <w:bottom w:val="none" w:sz="0" w:space="0" w:color="auto"/>
                <w:right w:val="none" w:sz="0" w:space="0" w:color="auto"/>
              </w:divBdr>
              <w:divsChild>
                <w:div w:id="1917589767">
                  <w:marLeft w:val="3329"/>
                  <w:marRight w:val="0"/>
                  <w:marTop w:val="0"/>
                  <w:marBottom w:val="0"/>
                  <w:divBdr>
                    <w:top w:val="none" w:sz="0" w:space="0" w:color="auto"/>
                    <w:left w:val="none" w:sz="0" w:space="0" w:color="auto"/>
                    <w:bottom w:val="none" w:sz="0" w:space="0" w:color="auto"/>
                    <w:right w:val="none" w:sz="0" w:space="0" w:color="auto"/>
                  </w:divBdr>
                  <w:divsChild>
                    <w:div w:id="502819120">
                      <w:marLeft w:val="0"/>
                      <w:marRight w:val="0"/>
                      <w:marTop w:val="0"/>
                      <w:marBottom w:val="232"/>
                      <w:divBdr>
                        <w:top w:val="none" w:sz="0" w:space="0" w:color="auto"/>
                        <w:left w:val="none" w:sz="0" w:space="0" w:color="auto"/>
                        <w:bottom w:val="none" w:sz="0" w:space="0" w:color="auto"/>
                        <w:right w:val="none" w:sz="0" w:space="0" w:color="auto"/>
                      </w:divBdr>
                      <w:divsChild>
                        <w:div w:id="1097557790">
                          <w:marLeft w:val="0"/>
                          <w:marRight w:val="0"/>
                          <w:marTop w:val="0"/>
                          <w:marBottom w:val="0"/>
                          <w:divBdr>
                            <w:top w:val="none" w:sz="0" w:space="0" w:color="auto"/>
                            <w:left w:val="none" w:sz="0" w:space="0" w:color="auto"/>
                            <w:bottom w:val="none" w:sz="0" w:space="0" w:color="auto"/>
                            <w:right w:val="none" w:sz="0" w:space="0" w:color="auto"/>
                          </w:divBdr>
                          <w:divsChild>
                            <w:div w:id="1266112043">
                              <w:marLeft w:val="0"/>
                              <w:marRight w:val="0"/>
                              <w:marTop w:val="0"/>
                              <w:marBottom w:val="0"/>
                              <w:divBdr>
                                <w:top w:val="none" w:sz="0" w:space="0" w:color="auto"/>
                                <w:left w:val="none" w:sz="0" w:space="0" w:color="auto"/>
                                <w:bottom w:val="none" w:sz="0" w:space="0" w:color="auto"/>
                                <w:right w:val="none" w:sz="0" w:space="0" w:color="auto"/>
                              </w:divBdr>
                              <w:divsChild>
                                <w:div w:id="6904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349285">
      <w:bodyDiv w:val="1"/>
      <w:marLeft w:val="0"/>
      <w:marRight w:val="0"/>
      <w:marTop w:val="0"/>
      <w:marBottom w:val="0"/>
      <w:divBdr>
        <w:top w:val="none" w:sz="0" w:space="0" w:color="auto"/>
        <w:left w:val="none" w:sz="0" w:space="0" w:color="auto"/>
        <w:bottom w:val="none" w:sz="0" w:space="0" w:color="auto"/>
        <w:right w:val="none" w:sz="0" w:space="0" w:color="auto"/>
      </w:divBdr>
    </w:div>
    <w:div w:id="1767994452">
      <w:bodyDiv w:val="1"/>
      <w:marLeft w:val="0"/>
      <w:marRight w:val="0"/>
      <w:marTop w:val="0"/>
      <w:marBottom w:val="0"/>
      <w:divBdr>
        <w:top w:val="none" w:sz="0" w:space="0" w:color="auto"/>
        <w:left w:val="none" w:sz="0" w:space="0" w:color="auto"/>
        <w:bottom w:val="none" w:sz="0" w:space="0" w:color="auto"/>
        <w:right w:val="none" w:sz="0" w:space="0" w:color="auto"/>
      </w:divBdr>
    </w:div>
    <w:div w:id="1809859615">
      <w:bodyDiv w:val="1"/>
      <w:marLeft w:val="0"/>
      <w:marRight w:val="0"/>
      <w:marTop w:val="0"/>
      <w:marBottom w:val="0"/>
      <w:divBdr>
        <w:top w:val="none" w:sz="0" w:space="0" w:color="auto"/>
        <w:left w:val="none" w:sz="0" w:space="0" w:color="auto"/>
        <w:bottom w:val="none" w:sz="0" w:space="0" w:color="auto"/>
        <w:right w:val="none" w:sz="0" w:space="0" w:color="auto"/>
      </w:divBdr>
    </w:div>
    <w:div w:id="1816875016">
      <w:bodyDiv w:val="1"/>
      <w:marLeft w:val="0"/>
      <w:marRight w:val="0"/>
      <w:marTop w:val="0"/>
      <w:marBottom w:val="0"/>
      <w:divBdr>
        <w:top w:val="none" w:sz="0" w:space="0" w:color="auto"/>
        <w:left w:val="none" w:sz="0" w:space="0" w:color="auto"/>
        <w:bottom w:val="none" w:sz="0" w:space="0" w:color="auto"/>
        <w:right w:val="none" w:sz="0" w:space="0" w:color="auto"/>
      </w:divBdr>
    </w:div>
    <w:div w:id="1825273013">
      <w:bodyDiv w:val="1"/>
      <w:marLeft w:val="0"/>
      <w:marRight w:val="0"/>
      <w:marTop w:val="0"/>
      <w:marBottom w:val="0"/>
      <w:divBdr>
        <w:top w:val="none" w:sz="0" w:space="0" w:color="auto"/>
        <w:left w:val="none" w:sz="0" w:space="0" w:color="auto"/>
        <w:bottom w:val="none" w:sz="0" w:space="0" w:color="auto"/>
        <w:right w:val="none" w:sz="0" w:space="0" w:color="auto"/>
      </w:divBdr>
    </w:div>
    <w:div w:id="1842620233">
      <w:bodyDiv w:val="1"/>
      <w:marLeft w:val="0"/>
      <w:marRight w:val="0"/>
      <w:marTop w:val="0"/>
      <w:marBottom w:val="0"/>
      <w:divBdr>
        <w:top w:val="none" w:sz="0" w:space="0" w:color="auto"/>
        <w:left w:val="none" w:sz="0" w:space="0" w:color="auto"/>
        <w:bottom w:val="none" w:sz="0" w:space="0" w:color="auto"/>
        <w:right w:val="none" w:sz="0" w:space="0" w:color="auto"/>
      </w:divBdr>
    </w:div>
    <w:div w:id="1873110496">
      <w:bodyDiv w:val="1"/>
      <w:marLeft w:val="0"/>
      <w:marRight w:val="0"/>
      <w:marTop w:val="0"/>
      <w:marBottom w:val="0"/>
      <w:divBdr>
        <w:top w:val="none" w:sz="0" w:space="0" w:color="auto"/>
        <w:left w:val="none" w:sz="0" w:space="0" w:color="auto"/>
        <w:bottom w:val="none" w:sz="0" w:space="0" w:color="auto"/>
        <w:right w:val="none" w:sz="0" w:space="0" w:color="auto"/>
      </w:divBdr>
    </w:div>
    <w:div w:id="1908221482">
      <w:bodyDiv w:val="1"/>
      <w:marLeft w:val="0"/>
      <w:marRight w:val="0"/>
      <w:marTop w:val="0"/>
      <w:marBottom w:val="0"/>
      <w:divBdr>
        <w:top w:val="none" w:sz="0" w:space="0" w:color="auto"/>
        <w:left w:val="none" w:sz="0" w:space="0" w:color="auto"/>
        <w:bottom w:val="none" w:sz="0" w:space="0" w:color="auto"/>
        <w:right w:val="none" w:sz="0" w:space="0" w:color="auto"/>
      </w:divBdr>
    </w:div>
    <w:div w:id="1933777395">
      <w:bodyDiv w:val="1"/>
      <w:marLeft w:val="0"/>
      <w:marRight w:val="0"/>
      <w:marTop w:val="0"/>
      <w:marBottom w:val="0"/>
      <w:divBdr>
        <w:top w:val="none" w:sz="0" w:space="0" w:color="auto"/>
        <w:left w:val="none" w:sz="0" w:space="0" w:color="auto"/>
        <w:bottom w:val="none" w:sz="0" w:space="0" w:color="auto"/>
        <w:right w:val="none" w:sz="0" w:space="0" w:color="auto"/>
      </w:divBdr>
    </w:div>
    <w:div w:id="1942685281">
      <w:bodyDiv w:val="1"/>
      <w:marLeft w:val="33"/>
      <w:marRight w:val="33"/>
      <w:marTop w:val="0"/>
      <w:marBottom w:val="0"/>
      <w:divBdr>
        <w:top w:val="none" w:sz="0" w:space="0" w:color="auto"/>
        <w:left w:val="none" w:sz="0" w:space="0" w:color="auto"/>
        <w:bottom w:val="none" w:sz="0" w:space="0" w:color="auto"/>
        <w:right w:val="none" w:sz="0" w:space="0" w:color="auto"/>
      </w:divBdr>
      <w:divsChild>
        <w:div w:id="1033072364">
          <w:marLeft w:val="0"/>
          <w:marRight w:val="0"/>
          <w:marTop w:val="0"/>
          <w:marBottom w:val="0"/>
          <w:divBdr>
            <w:top w:val="none" w:sz="0" w:space="0" w:color="auto"/>
            <w:left w:val="none" w:sz="0" w:space="0" w:color="auto"/>
            <w:bottom w:val="none" w:sz="0" w:space="0" w:color="auto"/>
            <w:right w:val="none" w:sz="0" w:space="0" w:color="auto"/>
          </w:divBdr>
          <w:divsChild>
            <w:div w:id="803544995">
              <w:marLeft w:val="0"/>
              <w:marRight w:val="0"/>
              <w:marTop w:val="0"/>
              <w:marBottom w:val="0"/>
              <w:divBdr>
                <w:top w:val="none" w:sz="0" w:space="0" w:color="auto"/>
                <w:left w:val="none" w:sz="0" w:space="0" w:color="auto"/>
                <w:bottom w:val="none" w:sz="0" w:space="0" w:color="auto"/>
                <w:right w:val="none" w:sz="0" w:space="0" w:color="auto"/>
              </w:divBdr>
              <w:divsChild>
                <w:div w:id="1870335892">
                  <w:marLeft w:val="201"/>
                  <w:marRight w:val="0"/>
                  <w:marTop w:val="0"/>
                  <w:marBottom w:val="0"/>
                  <w:divBdr>
                    <w:top w:val="none" w:sz="0" w:space="0" w:color="auto"/>
                    <w:left w:val="none" w:sz="0" w:space="0" w:color="auto"/>
                    <w:bottom w:val="none" w:sz="0" w:space="0" w:color="auto"/>
                    <w:right w:val="none" w:sz="0" w:space="0" w:color="auto"/>
                  </w:divBdr>
                  <w:divsChild>
                    <w:div w:id="14156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1066">
      <w:bodyDiv w:val="1"/>
      <w:marLeft w:val="0"/>
      <w:marRight w:val="0"/>
      <w:marTop w:val="0"/>
      <w:marBottom w:val="0"/>
      <w:divBdr>
        <w:top w:val="none" w:sz="0" w:space="0" w:color="auto"/>
        <w:left w:val="none" w:sz="0" w:space="0" w:color="auto"/>
        <w:bottom w:val="none" w:sz="0" w:space="0" w:color="auto"/>
        <w:right w:val="none" w:sz="0" w:space="0" w:color="auto"/>
      </w:divBdr>
      <w:divsChild>
        <w:div w:id="1472863984">
          <w:marLeft w:val="0"/>
          <w:marRight w:val="0"/>
          <w:marTop w:val="0"/>
          <w:marBottom w:val="0"/>
          <w:divBdr>
            <w:top w:val="none" w:sz="0" w:space="0" w:color="auto"/>
            <w:left w:val="none" w:sz="0" w:space="0" w:color="auto"/>
            <w:bottom w:val="none" w:sz="0" w:space="0" w:color="auto"/>
            <w:right w:val="none" w:sz="0" w:space="0" w:color="auto"/>
          </w:divBdr>
          <w:divsChild>
            <w:div w:id="285936323">
              <w:marLeft w:val="0"/>
              <w:marRight w:val="0"/>
              <w:marTop w:val="0"/>
              <w:marBottom w:val="0"/>
              <w:divBdr>
                <w:top w:val="none" w:sz="0" w:space="0" w:color="auto"/>
                <w:left w:val="none" w:sz="0" w:space="0" w:color="auto"/>
                <w:bottom w:val="none" w:sz="0" w:space="0" w:color="auto"/>
                <w:right w:val="none" w:sz="0" w:space="0" w:color="auto"/>
              </w:divBdr>
              <w:divsChild>
                <w:div w:id="1275404674">
                  <w:marLeft w:val="2921"/>
                  <w:marRight w:val="0"/>
                  <w:marTop w:val="0"/>
                  <w:marBottom w:val="0"/>
                  <w:divBdr>
                    <w:top w:val="none" w:sz="0" w:space="0" w:color="auto"/>
                    <w:left w:val="none" w:sz="0" w:space="0" w:color="auto"/>
                    <w:bottom w:val="none" w:sz="0" w:space="0" w:color="auto"/>
                    <w:right w:val="none" w:sz="0" w:space="0" w:color="auto"/>
                  </w:divBdr>
                  <w:divsChild>
                    <w:div w:id="468942252">
                      <w:marLeft w:val="0"/>
                      <w:marRight w:val="0"/>
                      <w:marTop w:val="0"/>
                      <w:marBottom w:val="204"/>
                      <w:divBdr>
                        <w:top w:val="none" w:sz="0" w:space="0" w:color="auto"/>
                        <w:left w:val="none" w:sz="0" w:space="0" w:color="auto"/>
                        <w:bottom w:val="none" w:sz="0" w:space="0" w:color="auto"/>
                        <w:right w:val="none" w:sz="0" w:space="0" w:color="auto"/>
                      </w:divBdr>
                      <w:divsChild>
                        <w:div w:id="1227304417">
                          <w:marLeft w:val="0"/>
                          <w:marRight w:val="0"/>
                          <w:marTop w:val="0"/>
                          <w:marBottom w:val="0"/>
                          <w:divBdr>
                            <w:top w:val="none" w:sz="0" w:space="0" w:color="auto"/>
                            <w:left w:val="none" w:sz="0" w:space="0" w:color="auto"/>
                            <w:bottom w:val="none" w:sz="0" w:space="0" w:color="auto"/>
                            <w:right w:val="none" w:sz="0" w:space="0" w:color="auto"/>
                          </w:divBdr>
                          <w:divsChild>
                            <w:div w:id="1530222410">
                              <w:marLeft w:val="0"/>
                              <w:marRight w:val="0"/>
                              <w:marTop w:val="0"/>
                              <w:marBottom w:val="0"/>
                              <w:divBdr>
                                <w:top w:val="none" w:sz="0" w:space="0" w:color="auto"/>
                                <w:left w:val="none" w:sz="0" w:space="0" w:color="auto"/>
                                <w:bottom w:val="none" w:sz="0" w:space="0" w:color="auto"/>
                                <w:right w:val="none" w:sz="0" w:space="0" w:color="auto"/>
                              </w:divBdr>
                              <w:divsChild>
                                <w:div w:id="383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187494">
      <w:bodyDiv w:val="1"/>
      <w:marLeft w:val="0"/>
      <w:marRight w:val="0"/>
      <w:marTop w:val="0"/>
      <w:marBottom w:val="0"/>
      <w:divBdr>
        <w:top w:val="none" w:sz="0" w:space="0" w:color="auto"/>
        <w:left w:val="none" w:sz="0" w:space="0" w:color="auto"/>
        <w:bottom w:val="none" w:sz="0" w:space="0" w:color="auto"/>
        <w:right w:val="none" w:sz="0" w:space="0" w:color="auto"/>
      </w:divBdr>
    </w:div>
    <w:div w:id="2024939603">
      <w:bodyDiv w:val="1"/>
      <w:marLeft w:val="0"/>
      <w:marRight w:val="0"/>
      <w:marTop w:val="0"/>
      <w:marBottom w:val="0"/>
      <w:divBdr>
        <w:top w:val="none" w:sz="0" w:space="0" w:color="auto"/>
        <w:left w:val="none" w:sz="0" w:space="0" w:color="auto"/>
        <w:bottom w:val="none" w:sz="0" w:space="0" w:color="auto"/>
        <w:right w:val="none" w:sz="0" w:space="0" w:color="auto"/>
      </w:divBdr>
    </w:div>
    <w:div w:id="2045908249">
      <w:bodyDiv w:val="1"/>
      <w:marLeft w:val="0"/>
      <w:marRight w:val="0"/>
      <w:marTop w:val="0"/>
      <w:marBottom w:val="0"/>
      <w:divBdr>
        <w:top w:val="none" w:sz="0" w:space="0" w:color="auto"/>
        <w:left w:val="none" w:sz="0" w:space="0" w:color="auto"/>
        <w:bottom w:val="none" w:sz="0" w:space="0" w:color="auto"/>
        <w:right w:val="none" w:sz="0" w:space="0" w:color="auto"/>
      </w:divBdr>
    </w:div>
    <w:div w:id="2065791528">
      <w:bodyDiv w:val="1"/>
      <w:marLeft w:val="0"/>
      <w:marRight w:val="0"/>
      <w:marTop w:val="0"/>
      <w:marBottom w:val="0"/>
      <w:divBdr>
        <w:top w:val="none" w:sz="0" w:space="0" w:color="auto"/>
        <w:left w:val="none" w:sz="0" w:space="0" w:color="auto"/>
        <w:bottom w:val="none" w:sz="0" w:space="0" w:color="auto"/>
        <w:right w:val="none" w:sz="0" w:space="0" w:color="auto"/>
      </w:divBdr>
      <w:divsChild>
        <w:div w:id="36197962">
          <w:marLeft w:val="360"/>
          <w:marRight w:val="0"/>
          <w:marTop w:val="0"/>
          <w:marBottom w:val="120"/>
          <w:divBdr>
            <w:top w:val="none" w:sz="0" w:space="0" w:color="auto"/>
            <w:left w:val="none" w:sz="0" w:space="0" w:color="auto"/>
            <w:bottom w:val="none" w:sz="0" w:space="0" w:color="auto"/>
            <w:right w:val="none" w:sz="0" w:space="0" w:color="auto"/>
          </w:divBdr>
        </w:div>
        <w:div w:id="87041807">
          <w:marLeft w:val="360"/>
          <w:marRight w:val="0"/>
          <w:marTop w:val="0"/>
          <w:marBottom w:val="120"/>
          <w:divBdr>
            <w:top w:val="none" w:sz="0" w:space="0" w:color="auto"/>
            <w:left w:val="none" w:sz="0" w:space="0" w:color="auto"/>
            <w:bottom w:val="none" w:sz="0" w:space="0" w:color="auto"/>
            <w:right w:val="none" w:sz="0" w:space="0" w:color="auto"/>
          </w:divBdr>
        </w:div>
        <w:div w:id="255208606">
          <w:marLeft w:val="360"/>
          <w:marRight w:val="0"/>
          <w:marTop w:val="0"/>
          <w:marBottom w:val="120"/>
          <w:divBdr>
            <w:top w:val="none" w:sz="0" w:space="0" w:color="auto"/>
            <w:left w:val="none" w:sz="0" w:space="0" w:color="auto"/>
            <w:bottom w:val="none" w:sz="0" w:space="0" w:color="auto"/>
            <w:right w:val="none" w:sz="0" w:space="0" w:color="auto"/>
          </w:divBdr>
        </w:div>
        <w:div w:id="863057363">
          <w:marLeft w:val="360"/>
          <w:marRight w:val="0"/>
          <w:marTop w:val="0"/>
          <w:marBottom w:val="120"/>
          <w:divBdr>
            <w:top w:val="none" w:sz="0" w:space="0" w:color="auto"/>
            <w:left w:val="none" w:sz="0" w:space="0" w:color="auto"/>
            <w:bottom w:val="none" w:sz="0" w:space="0" w:color="auto"/>
            <w:right w:val="none" w:sz="0" w:space="0" w:color="auto"/>
          </w:divBdr>
        </w:div>
        <w:div w:id="985668743">
          <w:marLeft w:val="360"/>
          <w:marRight w:val="0"/>
          <w:marTop w:val="0"/>
          <w:marBottom w:val="120"/>
          <w:divBdr>
            <w:top w:val="none" w:sz="0" w:space="0" w:color="auto"/>
            <w:left w:val="none" w:sz="0" w:space="0" w:color="auto"/>
            <w:bottom w:val="none" w:sz="0" w:space="0" w:color="auto"/>
            <w:right w:val="none" w:sz="0" w:space="0" w:color="auto"/>
          </w:divBdr>
        </w:div>
        <w:div w:id="1801413569">
          <w:marLeft w:val="360"/>
          <w:marRight w:val="0"/>
          <w:marTop w:val="0"/>
          <w:marBottom w:val="120"/>
          <w:divBdr>
            <w:top w:val="none" w:sz="0" w:space="0" w:color="auto"/>
            <w:left w:val="none" w:sz="0" w:space="0" w:color="auto"/>
            <w:bottom w:val="none" w:sz="0" w:space="0" w:color="auto"/>
            <w:right w:val="none" w:sz="0" w:space="0" w:color="auto"/>
          </w:divBdr>
        </w:div>
        <w:div w:id="1897161836">
          <w:marLeft w:val="360"/>
          <w:marRight w:val="0"/>
          <w:marTop w:val="0"/>
          <w:marBottom w:val="120"/>
          <w:divBdr>
            <w:top w:val="none" w:sz="0" w:space="0" w:color="auto"/>
            <w:left w:val="none" w:sz="0" w:space="0" w:color="auto"/>
            <w:bottom w:val="none" w:sz="0" w:space="0" w:color="auto"/>
            <w:right w:val="none" w:sz="0" w:space="0" w:color="auto"/>
          </w:divBdr>
        </w:div>
      </w:divsChild>
    </w:div>
    <w:div w:id="2066171770">
      <w:bodyDiv w:val="1"/>
      <w:marLeft w:val="0"/>
      <w:marRight w:val="0"/>
      <w:marTop w:val="0"/>
      <w:marBottom w:val="0"/>
      <w:divBdr>
        <w:top w:val="none" w:sz="0" w:space="0" w:color="auto"/>
        <w:left w:val="none" w:sz="0" w:space="0" w:color="auto"/>
        <w:bottom w:val="none" w:sz="0" w:space="0" w:color="auto"/>
        <w:right w:val="none" w:sz="0" w:space="0" w:color="auto"/>
      </w:divBdr>
    </w:div>
    <w:div w:id="2069693129">
      <w:bodyDiv w:val="1"/>
      <w:marLeft w:val="0"/>
      <w:marRight w:val="0"/>
      <w:marTop w:val="0"/>
      <w:marBottom w:val="0"/>
      <w:divBdr>
        <w:top w:val="none" w:sz="0" w:space="0" w:color="auto"/>
        <w:left w:val="none" w:sz="0" w:space="0" w:color="auto"/>
        <w:bottom w:val="none" w:sz="0" w:space="0" w:color="auto"/>
        <w:right w:val="none" w:sz="0" w:space="0" w:color="auto"/>
      </w:divBdr>
    </w:div>
    <w:div w:id="2075006969">
      <w:bodyDiv w:val="1"/>
      <w:marLeft w:val="0"/>
      <w:marRight w:val="0"/>
      <w:marTop w:val="0"/>
      <w:marBottom w:val="0"/>
      <w:divBdr>
        <w:top w:val="none" w:sz="0" w:space="0" w:color="auto"/>
        <w:left w:val="none" w:sz="0" w:space="0" w:color="auto"/>
        <w:bottom w:val="none" w:sz="0" w:space="0" w:color="auto"/>
        <w:right w:val="none" w:sz="0" w:space="0" w:color="auto"/>
      </w:divBdr>
    </w:div>
    <w:div w:id="2078236068">
      <w:bodyDiv w:val="1"/>
      <w:marLeft w:val="0"/>
      <w:marRight w:val="0"/>
      <w:marTop w:val="0"/>
      <w:marBottom w:val="0"/>
      <w:divBdr>
        <w:top w:val="none" w:sz="0" w:space="0" w:color="auto"/>
        <w:left w:val="none" w:sz="0" w:space="0" w:color="auto"/>
        <w:bottom w:val="none" w:sz="0" w:space="0" w:color="auto"/>
        <w:right w:val="none" w:sz="0" w:space="0" w:color="auto"/>
      </w:divBdr>
    </w:div>
    <w:div w:id="2103868201">
      <w:bodyDiv w:val="1"/>
      <w:marLeft w:val="0"/>
      <w:marRight w:val="0"/>
      <w:marTop w:val="0"/>
      <w:marBottom w:val="0"/>
      <w:divBdr>
        <w:top w:val="none" w:sz="0" w:space="0" w:color="auto"/>
        <w:left w:val="none" w:sz="0" w:space="0" w:color="auto"/>
        <w:bottom w:val="none" w:sz="0" w:space="0" w:color="auto"/>
        <w:right w:val="none" w:sz="0" w:space="0" w:color="auto"/>
      </w:divBdr>
    </w:div>
    <w:div w:id="2118520137">
      <w:bodyDiv w:val="1"/>
      <w:marLeft w:val="0"/>
      <w:marRight w:val="0"/>
      <w:marTop w:val="0"/>
      <w:marBottom w:val="0"/>
      <w:divBdr>
        <w:top w:val="none" w:sz="0" w:space="0" w:color="auto"/>
        <w:left w:val="none" w:sz="0" w:space="0" w:color="auto"/>
        <w:bottom w:val="none" w:sz="0" w:space="0" w:color="auto"/>
        <w:right w:val="none" w:sz="0" w:space="0" w:color="auto"/>
      </w:divBdr>
    </w:div>
    <w:div w:id="2122917989">
      <w:bodyDiv w:val="1"/>
      <w:marLeft w:val="0"/>
      <w:marRight w:val="0"/>
      <w:marTop w:val="0"/>
      <w:marBottom w:val="0"/>
      <w:divBdr>
        <w:top w:val="none" w:sz="0" w:space="0" w:color="auto"/>
        <w:left w:val="none" w:sz="0" w:space="0" w:color="auto"/>
        <w:bottom w:val="none" w:sz="0" w:space="0" w:color="auto"/>
        <w:right w:val="none" w:sz="0" w:space="0" w:color="auto"/>
      </w:divBdr>
      <w:divsChild>
        <w:div w:id="46952245">
          <w:marLeft w:val="0"/>
          <w:marRight w:val="0"/>
          <w:marTop w:val="0"/>
          <w:marBottom w:val="0"/>
          <w:divBdr>
            <w:top w:val="none" w:sz="0" w:space="0" w:color="auto"/>
            <w:left w:val="none" w:sz="0" w:space="0" w:color="auto"/>
            <w:bottom w:val="none" w:sz="0" w:space="0" w:color="auto"/>
            <w:right w:val="none" w:sz="0" w:space="0" w:color="auto"/>
          </w:divBdr>
          <w:divsChild>
            <w:div w:id="391931157">
              <w:marLeft w:val="0"/>
              <w:marRight w:val="0"/>
              <w:marTop w:val="0"/>
              <w:marBottom w:val="0"/>
              <w:divBdr>
                <w:top w:val="none" w:sz="0" w:space="0" w:color="auto"/>
                <w:left w:val="none" w:sz="0" w:space="0" w:color="auto"/>
                <w:bottom w:val="none" w:sz="0" w:space="0" w:color="auto"/>
                <w:right w:val="none" w:sz="0" w:space="0" w:color="auto"/>
              </w:divBdr>
              <w:divsChild>
                <w:div w:id="350451431">
                  <w:marLeft w:val="0"/>
                  <w:marRight w:val="0"/>
                  <w:marTop w:val="0"/>
                  <w:marBottom w:val="0"/>
                  <w:divBdr>
                    <w:top w:val="none" w:sz="0" w:space="0" w:color="auto"/>
                    <w:left w:val="none" w:sz="0" w:space="0" w:color="auto"/>
                    <w:bottom w:val="none" w:sz="0" w:space="0" w:color="auto"/>
                    <w:right w:val="none" w:sz="0" w:space="0" w:color="auto"/>
                  </w:divBdr>
                  <w:divsChild>
                    <w:div w:id="1492598238">
                      <w:marLeft w:val="0"/>
                      <w:marRight w:val="0"/>
                      <w:marTop w:val="0"/>
                      <w:marBottom w:val="0"/>
                      <w:divBdr>
                        <w:top w:val="none" w:sz="0" w:space="0" w:color="auto"/>
                        <w:left w:val="none" w:sz="0" w:space="0" w:color="auto"/>
                        <w:bottom w:val="none" w:sz="0" w:space="0" w:color="auto"/>
                        <w:right w:val="none" w:sz="0" w:space="0" w:color="auto"/>
                      </w:divBdr>
                      <w:divsChild>
                        <w:div w:id="693533150">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i2b2.org" TargetMode="Externa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omop.fnih.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2.bin"/><Relationship Id="rId33" Type="http://schemas.openxmlformats.org/officeDocument/2006/relationships/hyperlink" Target="http://mini-sentinel.org/" TargetMode="External"/><Relationship Id="rId38" Type="http://schemas.openxmlformats.org/officeDocument/2006/relationships/hyperlink" Target="http://wiki.siframework.org/file/view/Summer+Concert+Series+2011+-+introduction+v5.pdf" TargetMode="Externa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png"/><Relationship Id="rId29" Type="http://schemas.openxmlformats.org/officeDocument/2006/relationships/hyperlink" Target="http://www.popmednet.org/Home.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hyperlink" Target="http://www.fda.gov/Safety/FDAsSentinelInitiative/default.htm" TargetMode="External"/><Relationship Id="rId37" Type="http://schemas.openxmlformats.org/officeDocument/2006/relationships/hyperlink" Target="http://www.syndromic.org/meaningfuluse/EDdata"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projectpophealth.org/" TargetMode="External"/><Relationship Id="rId36" Type="http://schemas.openxmlformats.org/officeDocument/2006/relationships/hyperlink" Target="http://www.whitehouse.gov/sites/default/files/microsites/ostp/pcast-health-it-report.pdf"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www.f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hyperlink" Target="http://laika.sourceforge.net/" TargetMode="External"/><Relationship Id="rId30" Type="http://schemas.openxmlformats.org/officeDocument/2006/relationships/hyperlink" Target="http://esphealth.org/redmine/" TargetMode="External"/><Relationship Id="rId35" Type="http://schemas.openxmlformats.org/officeDocument/2006/relationships/hyperlink" Target="http://www.cina-us.com/DARTNet_AIM_092009.pdf" TargetMode="External"/><Relationship Id="rId43"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iki.siframework.org/Cross+Initiative+-+Use+Case+Simplification+S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2011-11-16T00:00:00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B1A85C17BAA84B87E04078032D7889" ma:contentTypeVersion="0" ma:contentTypeDescription="Create a new document." ma:contentTypeScope="" ma:versionID="5798d770f89f6b79c5e916cba7a4eff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A4B2A16F-7E49-4453-9BB0-5DAC4C77D543}"/>
</file>

<file path=customXml/itemProps3.xml><?xml version="1.0" encoding="utf-8"?>
<ds:datastoreItem xmlns:ds="http://schemas.openxmlformats.org/officeDocument/2006/customXml" ds:itemID="{BFD268A3-5BA7-4979-BCD5-BFAB4E169052}"/>
</file>

<file path=customXml/itemProps4.xml><?xml version="1.0" encoding="utf-8"?>
<ds:datastoreItem xmlns:ds="http://schemas.openxmlformats.org/officeDocument/2006/customXml" ds:itemID="{7F25853A-29A6-48ED-BC89-DE7AB27DF088}"/>
</file>

<file path=customXml/itemProps5.xml><?xml version="1.0" encoding="utf-8"?>
<ds:datastoreItem xmlns:ds="http://schemas.openxmlformats.org/officeDocument/2006/customXml" ds:itemID="{D498592C-332B-42F1-8C08-D172B77B9540}"/>
</file>

<file path=docProps/app.xml><?xml version="1.0" encoding="utf-8"?>
<Properties xmlns="http://schemas.openxmlformats.org/officeDocument/2006/extended-properties" xmlns:vt="http://schemas.openxmlformats.org/officeDocument/2006/docPropsVTypes">
  <Template>Normal</Template>
  <TotalTime>0</TotalTime>
  <Pages>49</Pages>
  <Words>12149</Words>
  <Characters>69254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FINAL Use Case (Pre Consensus)</vt:lpstr>
    </vt:vector>
  </TitlesOfParts>
  <Company>Accenture</Company>
  <LinksUpToDate>false</LinksUpToDate>
  <CharactersWithSpaces>81241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Use Case (Pre Consensus)</dc:title>
  <dc:creator>Merideth Catherine Vida</dc:creator>
  <cp:lastModifiedBy>merideth.c.vida</cp:lastModifiedBy>
  <cp:revision>2</cp:revision>
  <cp:lastPrinted>2011-11-10T19:28:00Z</cp:lastPrinted>
  <dcterms:created xsi:type="dcterms:W3CDTF">2011-11-16T21:55:00Z</dcterms:created>
  <dcterms:modified xsi:type="dcterms:W3CDTF">2011-11-16T21:55:00Z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0x010100BDB1A85C17BAA84B87E04078032D7889</vt:lpwstr>
  </property>
</Properties>
</file>