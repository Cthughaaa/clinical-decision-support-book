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media/image2.jpg" ContentType="image/jpeg"/>
  <Override PartName="/word/header1.xml" ContentType="application/vnd.openxmlformats-officedocument.wordprocessingml.header+xml"/>
  <Override PartName="/word/media/image3.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F44" w:rsidRPr="00762A2C" w:rsidRDefault="00543021" w:rsidP="00543021">
      <w:pPr>
        <w:ind w:firstLine="0"/>
        <w:jc w:val="center"/>
      </w:pPr>
      <w:r>
        <w:rPr>
          <w:noProof/>
        </w:rPr>
        <w:drawing>
          <wp:inline distT="0" distB="0" distL="0" distR="0">
            <wp:extent cx="3503221" cy="262741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resized-600.jpg"/>
                    <pic:cNvPicPr/>
                  </pic:nvPicPr>
                  <pic:blipFill>
                    <a:blip r:embed="rId10">
                      <a:extLst>
                        <a:ext uri="{28A0092B-C50C-407E-A947-70E740481C1C}">
                          <a14:useLocalDpi xmlns:a14="http://schemas.microsoft.com/office/drawing/2010/main" val="0"/>
                        </a:ext>
                      </a:extLst>
                    </a:blip>
                    <a:stretch>
                      <a:fillRect/>
                    </a:stretch>
                  </pic:blipFill>
                  <pic:spPr>
                    <a:xfrm>
                      <a:off x="0" y="0"/>
                      <a:ext cx="3502200" cy="2626650"/>
                    </a:xfrm>
                    <a:prstGeom prst="rect">
                      <a:avLst/>
                    </a:prstGeom>
                  </pic:spPr>
                </pic:pic>
              </a:graphicData>
            </a:graphic>
          </wp:inline>
        </w:drawing>
      </w:r>
    </w:p>
    <w:p w:rsidR="006B5F44" w:rsidRPr="00631D21" w:rsidRDefault="006B5F44" w:rsidP="00762A2C">
      <w:pPr>
        <w:pStyle w:val="Title"/>
      </w:pPr>
      <w:r w:rsidRPr="00631D21">
        <w:t>U.S. Health and Human Services</w:t>
      </w:r>
    </w:p>
    <w:p w:rsidR="006B5F44" w:rsidRDefault="006B5F44" w:rsidP="00762A2C">
      <w:pPr>
        <w:pStyle w:val="Title"/>
        <w:rPr>
          <w:sz w:val="44"/>
          <w:szCs w:val="44"/>
        </w:rPr>
      </w:pPr>
      <w:bookmarkStart w:id="0" w:name="_Toc313481944"/>
      <w:r w:rsidRPr="00631D21">
        <w:rPr>
          <w:sz w:val="44"/>
          <w:szCs w:val="44"/>
        </w:rPr>
        <w:t>Office of the National Coordinator for Health IT</w:t>
      </w:r>
      <w:bookmarkEnd w:id="0"/>
    </w:p>
    <w:bookmarkStart w:id="1" w:name="_Toc313481945"/>
    <w:bookmarkStart w:id="2" w:name="_Toc338021234"/>
    <w:p w:rsidR="006B5F44" w:rsidRPr="00631D21" w:rsidRDefault="006B5F44" w:rsidP="006B5F44">
      <w:pPr>
        <w:outlineLvl w:val="0"/>
        <w:rPr>
          <w:rFonts w:cstheme="minorHAnsi"/>
          <w:color w:val="002060"/>
          <w:sz w:val="44"/>
          <w:szCs w:val="44"/>
        </w:rPr>
      </w:pPr>
      <w:r>
        <w:rPr>
          <w:noProof/>
        </w:rPr>
        <mc:AlternateContent>
          <mc:Choice Requires="wps">
            <w:drawing>
              <wp:anchor distT="0" distB="0" distL="114300" distR="114300" simplePos="0" relativeHeight="251656704" behindDoc="0" locked="0" layoutInCell="1" allowOverlap="1" wp14:anchorId="48D30C7D" wp14:editId="63930028">
                <wp:simplePos x="0" y="0"/>
                <wp:positionH relativeFrom="column">
                  <wp:posOffset>-38100</wp:posOffset>
                </wp:positionH>
                <wp:positionV relativeFrom="paragraph">
                  <wp:posOffset>58420</wp:posOffset>
                </wp:positionV>
                <wp:extent cx="6038850" cy="327660"/>
                <wp:effectExtent l="0" t="0" r="0" b="0"/>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327660"/>
                        </a:xfrm>
                        <a:prstGeom prst="rightArrow">
                          <a:avLst>
                            <a:gd name="adj1" fmla="val 20927"/>
                            <a:gd name="adj2" fmla="val 119220"/>
                          </a:avLst>
                        </a:prstGeom>
                        <a:solidFill>
                          <a:schemeClr val="accent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pt;margin-top:4.6pt;width:475.5pt;height:2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" adj="20203,8540" fillcolor="#00a1de [3206]" stroked="f"/>
            </w:pict>
          </mc:Fallback>
        </mc:AlternateContent>
      </w:r>
      <w:bookmarkEnd w:id="1"/>
      <w:bookmarkEnd w:id="2"/>
    </w:p>
    <w:bookmarkStart w:id="3" w:name="_Toc313481946"/>
    <w:bookmarkStart w:id="4" w:name="_Toc338021235"/>
    <w:p w:rsidR="006B5F44" w:rsidRDefault="006B5F44" w:rsidP="006B5F44">
      <w:pPr>
        <w:spacing w:line="360" w:lineRule="auto"/>
        <w:outlineLvl w:val="0"/>
        <w:rPr>
          <w:rFonts w:cstheme="minorHAnsi"/>
          <w:b/>
          <w:bCs/>
          <w:color w:val="002060"/>
          <w:sz w:val="36"/>
          <w:szCs w:val="29"/>
        </w:rPr>
      </w:pPr>
      <w:r>
        <w:rPr>
          <w:rFonts w:cstheme="minorHAnsi"/>
          <w:noProof/>
          <w:color w:val="002060"/>
          <w:sz w:val="44"/>
          <w:szCs w:val="44"/>
        </w:rPr>
        <mc:AlternateContent>
          <mc:Choice Requires="wps">
            <w:drawing>
              <wp:anchor distT="0" distB="0" distL="114300" distR="114300" simplePos="0" relativeHeight="251657728" behindDoc="0" locked="0" layoutInCell="1" allowOverlap="1" wp14:anchorId="685D4883" wp14:editId="5DB3C213">
                <wp:simplePos x="0" y="0"/>
                <wp:positionH relativeFrom="column">
                  <wp:posOffset>-38100</wp:posOffset>
                </wp:positionH>
                <wp:positionV relativeFrom="paragraph">
                  <wp:posOffset>50165</wp:posOffset>
                </wp:positionV>
                <wp:extent cx="5305425" cy="327660"/>
                <wp:effectExtent l="0" t="0" r="9525" b="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327660"/>
                        </a:xfrm>
                        <a:prstGeom prst="rightArrow">
                          <a:avLst>
                            <a:gd name="adj1" fmla="val 20927"/>
                            <a:gd name="adj2" fmla="val 104122"/>
                          </a:avLst>
                        </a:prstGeom>
                        <a:solidFill>
                          <a:schemeClr val="accent6">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Right Arrow 1" o:spid="_x0000_s1026" type="#_x0000_t13" style="position:absolute;margin-left:-3pt;margin-top:3.95pt;width:417.75pt;height:2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" adj="20211,8540" fillcolor="#7f7f7f [3209]" stroked="f"/>
            </w:pict>
          </mc:Fallback>
        </mc:AlternateContent>
      </w:r>
      <w:bookmarkEnd w:id="3"/>
      <w:bookmarkEnd w:id="4"/>
    </w:p>
    <w:p w:rsidR="006B5F44" w:rsidRDefault="006B5F44" w:rsidP="00762A2C">
      <w:pPr>
        <w:pStyle w:val="Subtitle"/>
      </w:pPr>
      <w:bookmarkStart w:id="5" w:name="_Toc313481947"/>
      <w:r w:rsidRPr="00480565">
        <w:t>Standards &amp; Interoperability Framework</w:t>
      </w:r>
      <w:bookmarkEnd w:id="5"/>
    </w:p>
    <w:p w:rsidR="00543021" w:rsidRPr="00543021" w:rsidRDefault="00543021" w:rsidP="00543021">
      <w:pPr>
        <w:rPr>
          <w:sz w:val="40"/>
        </w:rPr>
      </w:pPr>
      <w:r w:rsidRPr="00543021">
        <w:rPr>
          <w:sz w:val="40"/>
        </w:rPr>
        <w:t>Health eDecisions Initiative</w:t>
      </w:r>
    </w:p>
    <w:p w:rsidR="006B5F44" w:rsidRPr="00631D21" w:rsidRDefault="0048158E" w:rsidP="00762A2C">
      <w:pPr>
        <w:pStyle w:val="Subtitle"/>
      </w:pPr>
      <w:bookmarkStart w:id="6" w:name="_GoBack"/>
      <w:r>
        <w:t>Health eDecisions Schemas (</w:t>
      </w:r>
      <w:proofErr w:type="spellStart"/>
      <w:r>
        <w:t>HeDS</w:t>
      </w:r>
      <w:proofErr w:type="spellEnd"/>
      <w:r>
        <w:t>)</w:t>
      </w:r>
      <w:r w:rsidR="00543021">
        <w:t xml:space="preserve"> Implementation Guide</w:t>
      </w:r>
    </w:p>
    <w:bookmarkEnd w:id="6"/>
    <w:p w:rsidR="001D67E6" w:rsidRDefault="00543021" w:rsidP="006B5F44">
      <w:pPr>
        <w:rPr>
          <w:color w:val="002776" w:themeColor="text1"/>
          <w:sz w:val="36"/>
          <w:szCs w:val="36"/>
        </w:rPr>
      </w:pPr>
      <w:r>
        <w:rPr>
          <w:color w:val="002776" w:themeColor="text1"/>
          <w:sz w:val="36"/>
          <w:szCs w:val="36"/>
        </w:rPr>
        <w:t>October</w:t>
      </w:r>
      <w:r w:rsidR="001A3BF8">
        <w:rPr>
          <w:color w:val="002776" w:themeColor="text1"/>
          <w:sz w:val="36"/>
          <w:szCs w:val="36"/>
        </w:rPr>
        <w:t xml:space="preserve"> 2012</w:t>
      </w:r>
    </w:p>
    <w:p w:rsidR="006B5F44" w:rsidRDefault="006B5F44">
      <w:pPr>
        <w:rPr>
          <w:color w:val="002776" w:themeColor="text1"/>
          <w:sz w:val="36"/>
          <w:szCs w:val="36"/>
        </w:rPr>
      </w:pPr>
      <w:r>
        <w:rPr>
          <w:color w:val="002776" w:themeColor="text1"/>
          <w:sz w:val="36"/>
          <w:szCs w:val="36"/>
        </w:rPr>
        <w:br w:type="page"/>
      </w:r>
    </w:p>
    <w:p w:rsidR="006B5F44" w:rsidRDefault="005209B0" w:rsidP="005209B0">
      <w:pPr>
        <w:pStyle w:val="TOCHeading"/>
      </w:pPr>
      <w:r>
        <w:lastRenderedPageBreak/>
        <w:t>Revision History</w:t>
      </w:r>
    </w:p>
    <w:p w:rsidR="005209B0" w:rsidRDefault="005209B0" w:rsidP="005209B0">
      <w:pPr>
        <w:rPr>
          <w:lang w:bidi="en-US"/>
        </w:rPr>
      </w:pPr>
    </w:p>
    <w:tbl>
      <w:tblPr>
        <w:tblStyle w:val="LightList"/>
        <w:tblW w:w="0" w:type="auto"/>
        <w:tblBorders>
          <w:top w:val="single" w:sz="4" w:space="0" w:color="00133B" w:themeColor="text1" w:themeShade="80"/>
          <w:left w:val="single" w:sz="4" w:space="0" w:color="00133B" w:themeColor="text1" w:themeShade="80"/>
          <w:bottom w:val="single" w:sz="4" w:space="0" w:color="00133B" w:themeColor="text1" w:themeShade="80"/>
          <w:right w:val="single" w:sz="4" w:space="0" w:color="00133B" w:themeColor="text1" w:themeShade="80"/>
          <w:insideH w:val="single" w:sz="4" w:space="0" w:color="00133B" w:themeColor="text1" w:themeShade="80"/>
          <w:insideV w:val="single" w:sz="4" w:space="0" w:color="00133B" w:themeColor="text1" w:themeShade="80"/>
        </w:tblBorders>
        <w:tblLook w:val="04A0" w:firstRow="1" w:lastRow="0" w:firstColumn="1" w:lastColumn="0" w:noHBand="0" w:noVBand="1"/>
      </w:tblPr>
      <w:tblGrid>
        <w:gridCol w:w="1298"/>
        <w:gridCol w:w="2052"/>
        <w:gridCol w:w="6226"/>
      </w:tblGrid>
      <w:tr w:rsidR="005209B0" w:rsidTr="00045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209B0" w:rsidRPr="00045FC7" w:rsidRDefault="00045FC7" w:rsidP="00045FC7">
            <w:pPr>
              <w:ind w:firstLine="0"/>
              <w:jc w:val="center"/>
              <w:rPr>
                <w:color w:val="FFFFFF" w:themeColor="background2"/>
                <w:lang w:bidi="en-US"/>
              </w:rPr>
            </w:pPr>
            <w:r w:rsidRPr="00045FC7">
              <w:rPr>
                <w:color w:val="FFFFFF" w:themeColor="background2"/>
                <w:lang w:bidi="en-US"/>
              </w:rPr>
              <w:t>Date</w:t>
            </w:r>
          </w:p>
        </w:tc>
        <w:tc>
          <w:tcPr>
            <w:tcW w:w="2070" w:type="dxa"/>
          </w:tcPr>
          <w:p w:rsidR="005209B0" w:rsidRPr="00045FC7" w:rsidRDefault="00045FC7" w:rsidP="00045FC7">
            <w:pPr>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2"/>
                <w:lang w:bidi="en-US"/>
              </w:rPr>
            </w:pPr>
            <w:r w:rsidRPr="00045FC7">
              <w:rPr>
                <w:color w:val="FFFFFF" w:themeColor="background2"/>
                <w:lang w:bidi="en-US"/>
              </w:rPr>
              <w:t>Document Version</w:t>
            </w:r>
          </w:p>
        </w:tc>
        <w:tc>
          <w:tcPr>
            <w:tcW w:w="6318" w:type="dxa"/>
          </w:tcPr>
          <w:p w:rsidR="005209B0" w:rsidRPr="00045FC7" w:rsidRDefault="00045FC7" w:rsidP="00045FC7">
            <w:pPr>
              <w:ind w:firstLine="0"/>
              <w:jc w:val="center"/>
              <w:cnfStyle w:val="100000000000" w:firstRow="1" w:lastRow="0" w:firstColumn="0" w:lastColumn="0" w:oddVBand="0" w:evenVBand="0" w:oddHBand="0" w:evenHBand="0" w:firstRowFirstColumn="0" w:firstRowLastColumn="0" w:lastRowFirstColumn="0" w:lastRowLastColumn="0"/>
              <w:rPr>
                <w:color w:val="FFFFFF" w:themeColor="background2"/>
                <w:lang w:bidi="en-US"/>
              </w:rPr>
            </w:pPr>
            <w:r w:rsidRPr="00045FC7">
              <w:rPr>
                <w:color w:val="FFFFFF" w:themeColor="background2"/>
                <w:lang w:bidi="en-US"/>
              </w:rPr>
              <w:t>Document Revision Description</w:t>
            </w:r>
          </w:p>
        </w:tc>
      </w:tr>
      <w:tr w:rsidR="005209B0" w:rsidTr="00045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209B0" w:rsidRDefault="00543021" w:rsidP="005209B0">
            <w:pPr>
              <w:ind w:firstLine="0"/>
              <w:rPr>
                <w:lang w:bidi="en-US"/>
              </w:rPr>
            </w:pPr>
            <w:r>
              <w:rPr>
                <w:lang w:bidi="en-US"/>
              </w:rPr>
              <w:t>10/3/2012</w:t>
            </w:r>
          </w:p>
        </w:tc>
        <w:tc>
          <w:tcPr>
            <w:tcW w:w="2070" w:type="dxa"/>
          </w:tcPr>
          <w:p w:rsidR="005209B0" w:rsidRDefault="00DF6F57" w:rsidP="00DF6F57">
            <w:pPr>
              <w:ind w:firstLine="0"/>
              <w:cnfStyle w:val="000000100000" w:firstRow="0" w:lastRow="0" w:firstColumn="0" w:lastColumn="0" w:oddVBand="0" w:evenVBand="0" w:oddHBand="1" w:evenHBand="0" w:firstRowFirstColumn="0" w:firstRowLastColumn="0" w:lastRowFirstColumn="0" w:lastRowLastColumn="0"/>
              <w:rPr>
                <w:lang w:bidi="en-US"/>
              </w:rPr>
            </w:pPr>
            <w:r>
              <w:rPr>
                <w:lang w:bidi="en-US"/>
              </w:rPr>
              <w:t>0.1 - Draft</w:t>
            </w:r>
          </w:p>
        </w:tc>
        <w:tc>
          <w:tcPr>
            <w:tcW w:w="6318" w:type="dxa"/>
          </w:tcPr>
          <w:p w:rsidR="005209B0" w:rsidRDefault="001D6DEC" w:rsidP="00543021">
            <w:pPr>
              <w:ind w:firstLine="0"/>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First </w:t>
            </w:r>
            <w:r w:rsidR="00543021">
              <w:rPr>
                <w:lang w:bidi="en-US"/>
              </w:rPr>
              <w:t>outline</w:t>
            </w:r>
            <w:r>
              <w:rPr>
                <w:lang w:bidi="en-US"/>
              </w:rPr>
              <w:t xml:space="preserve"> of </w:t>
            </w:r>
            <w:proofErr w:type="spellStart"/>
            <w:r>
              <w:rPr>
                <w:lang w:bidi="en-US"/>
              </w:rPr>
              <w:t>HeD</w:t>
            </w:r>
            <w:proofErr w:type="spellEnd"/>
            <w:r>
              <w:rPr>
                <w:lang w:bidi="en-US"/>
              </w:rPr>
              <w:t xml:space="preserve"> Implementation Guide outline</w:t>
            </w:r>
            <w:r w:rsidR="00543021">
              <w:rPr>
                <w:lang w:bidi="en-US"/>
              </w:rPr>
              <w:t xml:space="preserve"> for review with workgroup</w:t>
            </w:r>
          </w:p>
        </w:tc>
      </w:tr>
      <w:tr w:rsidR="00DF6F57" w:rsidTr="00045FC7">
        <w:tc>
          <w:tcPr>
            <w:cnfStyle w:val="001000000000" w:firstRow="0" w:lastRow="0" w:firstColumn="1" w:lastColumn="0" w:oddVBand="0" w:evenVBand="0" w:oddHBand="0" w:evenHBand="0" w:firstRowFirstColumn="0" w:firstRowLastColumn="0" w:lastRowFirstColumn="0" w:lastRowLastColumn="0"/>
            <w:tcW w:w="1188" w:type="dxa"/>
          </w:tcPr>
          <w:p w:rsidR="00DF6F57" w:rsidRDefault="00DF6F57" w:rsidP="005209B0">
            <w:pPr>
              <w:ind w:firstLine="0"/>
              <w:rPr>
                <w:lang w:bidi="en-US"/>
              </w:rPr>
            </w:pPr>
            <w:r>
              <w:rPr>
                <w:lang w:bidi="en-US"/>
              </w:rPr>
              <w:t>10/10/2012</w:t>
            </w:r>
          </w:p>
        </w:tc>
        <w:tc>
          <w:tcPr>
            <w:tcW w:w="2070" w:type="dxa"/>
          </w:tcPr>
          <w:p w:rsidR="00DF6F57" w:rsidRDefault="00DF6F57" w:rsidP="005209B0">
            <w:pPr>
              <w:ind w:firstLine="0"/>
              <w:cnfStyle w:val="000000000000" w:firstRow="0" w:lastRow="0" w:firstColumn="0" w:lastColumn="0" w:oddVBand="0" w:evenVBand="0" w:oddHBand="0" w:evenHBand="0" w:firstRowFirstColumn="0" w:firstRowLastColumn="0" w:lastRowFirstColumn="0" w:lastRowLastColumn="0"/>
              <w:rPr>
                <w:lang w:bidi="en-US"/>
              </w:rPr>
            </w:pPr>
            <w:r>
              <w:rPr>
                <w:lang w:bidi="en-US"/>
              </w:rPr>
              <w:t>0.2 - Draft</w:t>
            </w:r>
          </w:p>
        </w:tc>
        <w:tc>
          <w:tcPr>
            <w:tcW w:w="6318" w:type="dxa"/>
          </w:tcPr>
          <w:p w:rsidR="00DF6F57" w:rsidRDefault="00DF6F57" w:rsidP="00543021">
            <w:pPr>
              <w:ind w:firstLine="0"/>
              <w:cnfStyle w:val="000000000000" w:firstRow="0" w:lastRow="0" w:firstColumn="0" w:lastColumn="0" w:oddVBand="0" w:evenVBand="0" w:oddHBand="0" w:evenHBand="0" w:firstRowFirstColumn="0" w:firstRowLastColumn="0" w:lastRowFirstColumn="0" w:lastRowLastColumn="0"/>
              <w:rPr>
                <w:lang w:bidi="en-US"/>
              </w:rPr>
            </w:pPr>
            <w:r>
              <w:rPr>
                <w:lang w:bidi="en-US"/>
              </w:rPr>
              <w:t xml:space="preserve">Working Draft on </w:t>
            </w:r>
            <w:r w:rsidR="00776A26">
              <w:rPr>
                <w:lang w:bidi="en-US"/>
              </w:rPr>
              <w:t>Health eDecisions Schema</w:t>
            </w:r>
            <w:r>
              <w:rPr>
                <w:lang w:bidi="en-US"/>
              </w:rPr>
              <w:t xml:space="preserve"> and implementation guidance</w:t>
            </w:r>
          </w:p>
        </w:tc>
      </w:tr>
      <w:tr w:rsidR="0048158E" w:rsidTr="00045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48158E" w:rsidRDefault="0048158E" w:rsidP="005209B0">
            <w:pPr>
              <w:ind w:firstLine="0"/>
              <w:rPr>
                <w:lang w:bidi="en-US"/>
              </w:rPr>
            </w:pPr>
            <w:r>
              <w:rPr>
                <w:lang w:bidi="en-US"/>
              </w:rPr>
              <w:t>10/13/2012</w:t>
            </w:r>
          </w:p>
        </w:tc>
        <w:tc>
          <w:tcPr>
            <w:tcW w:w="2070" w:type="dxa"/>
          </w:tcPr>
          <w:p w:rsidR="0048158E" w:rsidRDefault="0048158E" w:rsidP="005209B0">
            <w:pPr>
              <w:ind w:firstLine="0"/>
              <w:cnfStyle w:val="000000100000" w:firstRow="0" w:lastRow="0" w:firstColumn="0" w:lastColumn="0" w:oddVBand="0" w:evenVBand="0" w:oddHBand="1" w:evenHBand="0" w:firstRowFirstColumn="0" w:firstRowLastColumn="0" w:lastRowFirstColumn="0" w:lastRowLastColumn="0"/>
              <w:rPr>
                <w:lang w:bidi="en-US"/>
              </w:rPr>
            </w:pPr>
            <w:r>
              <w:rPr>
                <w:lang w:bidi="en-US"/>
              </w:rPr>
              <w:t>0.3 - Draft</w:t>
            </w:r>
          </w:p>
        </w:tc>
        <w:tc>
          <w:tcPr>
            <w:tcW w:w="6318" w:type="dxa"/>
          </w:tcPr>
          <w:p w:rsidR="0048158E" w:rsidRDefault="0048158E" w:rsidP="00543021">
            <w:pPr>
              <w:ind w:firstLine="0"/>
              <w:cnfStyle w:val="000000100000" w:firstRow="0" w:lastRow="0" w:firstColumn="0" w:lastColumn="0" w:oddVBand="0" w:evenVBand="0" w:oddHBand="1" w:evenHBand="0" w:firstRowFirstColumn="0" w:firstRowLastColumn="0" w:lastRowFirstColumn="0" w:lastRowLastColumn="0"/>
              <w:rPr>
                <w:lang w:bidi="en-US"/>
              </w:rPr>
            </w:pPr>
            <w:r>
              <w:rPr>
                <w:lang w:bidi="en-US"/>
              </w:rPr>
              <w:t xml:space="preserve">Working Draft – week of October 15 </w:t>
            </w:r>
          </w:p>
        </w:tc>
      </w:tr>
    </w:tbl>
    <w:p w:rsidR="00045FC7" w:rsidRDefault="00045FC7" w:rsidP="005209B0">
      <w:pPr>
        <w:rPr>
          <w:lang w:bidi="en-US"/>
        </w:rPr>
      </w:pPr>
    </w:p>
    <w:p w:rsidR="00045FC7" w:rsidRDefault="00045FC7" w:rsidP="00045FC7">
      <w:pPr>
        <w:rPr>
          <w:lang w:bidi="en-US"/>
        </w:rPr>
      </w:pPr>
      <w:r>
        <w:rPr>
          <w:lang w:bidi="en-US"/>
        </w:rPr>
        <w:br w:type="page"/>
      </w:r>
    </w:p>
    <w:p w:rsidR="005209B0" w:rsidRDefault="00045FC7" w:rsidP="00045FC7">
      <w:pPr>
        <w:pStyle w:val="TOCHeading"/>
      </w:pPr>
      <w:r>
        <w:lastRenderedPageBreak/>
        <w:t>Acknowledgements</w:t>
      </w:r>
    </w:p>
    <w:p w:rsidR="00B804B7" w:rsidRDefault="00543021" w:rsidP="00B804B7">
      <w:pPr>
        <w:ind w:firstLine="0"/>
        <w:rPr>
          <w:lang w:bidi="en-US"/>
        </w:rPr>
      </w:pPr>
      <w:r>
        <w:rPr>
          <w:lang w:bidi="en-US"/>
        </w:rPr>
        <w:t>T</w:t>
      </w:r>
      <w:r w:rsidR="00045FC7" w:rsidRPr="00045FC7">
        <w:rPr>
          <w:lang w:bidi="en-US"/>
        </w:rPr>
        <w:t>he authors of this document wish to recognize the following participants who contributed their time and expertise to the development of this guide.</w:t>
      </w:r>
    </w:p>
    <w:p w:rsidR="0048158E" w:rsidRDefault="0048158E" w:rsidP="00B804B7">
      <w:pPr>
        <w:ind w:firstLine="0"/>
        <w:rPr>
          <w:lang w:bidi="en-US"/>
        </w:rPr>
      </w:pPr>
    </w:p>
    <w:p w:rsidR="0048158E" w:rsidRDefault="0048158E">
      <w:pPr>
        <w:pStyle w:val="ListParagraph"/>
        <w:numPr>
          <w:ilvl w:val="0"/>
          <w:numId w:val="25"/>
        </w:numPr>
        <w:rPr>
          <w:lang w:bidi="en-US"/>
        </w:rPr>
        <w:pPrChange w:id="7" w:author="Pupo, Erik" w:date="2012-10-14T23:36:00Z">
          <w:pPr>
            <w:ind w:firstLine="0"/>
          </w:pPr>
        </w:pPrChange>
      </w:pPr>
      <w:r>
        <w:rPr>
          <w:lang w:bidi="en-US"/>
        </w:rPr>
        <w:t>Alicia Morton</w:t>
      </w:r>
    </w:p>
    <w:p w:rsidR="0048158E" w:rsidRDefault="0048158E" w:rsidP="00B804B7">
      <w:pPr>
        <w:ind w:firstLine="0"/>
        <w:rPr>
          <w:lang w:bidi="en-US"/>
        </w:rPr>
      </w:pPr>
    </w:p>
    <w:p w:rsidR="0048158E" w:rsidRDefault="0048158E">
      <w:pPr>
        <w:pStyle w:val="ListParagraph"/>
        <w:numPr>
          <w:ilvl w:val="0"/>
          <w:numId w:val="25"/>
        </w:numPr>
        <w:rPr>
          <w:lang w:bidi="en-US"/>
        </w:rPr>
        <w:pPrChange w:id="8" w:author="Pupo, Erik" w:date="2012-10-14T23:36:00Z">
          <w:pPr>
            <w:ind w:firstLine="0"/>
          </w:pPr>
        </w:pPrChange>
      </w:pPr>
      <w:r>
        <w:rPr>
          <w:lang w:bidi="en-US"/>
        </w:rPr>
        <w:t xml:space="preserve">Aziz </w:t>
      </w:r>
      <w:proofErr w:type="spellStart"/>
      <w:r>
        <w:rPr>
          <w:lang w:bidi="en-US"/>
        </w:rPr>
        <w:t>Boxwala</w:t>
      </w:r>
      <w:proofErr w:type="spellEnd"/>
    </w:p>
    <w:p w:rsidR="0048158E" w:rsidRDefault="0048158E" w:rsidP="00B804B7">
      <w:pPr>
        <w:ind w:firstLine="0"/>
        <w:rPr>
          <w:lang w:bidi="en-US"/>
        </w:rPr>
      </w:pPr>
    </w:p>
    <w:p w:rsidR="0048158E" w:rsidRDefault="0048158E">
      <w:pPr>
        <w:pStyle w:val="ListParagraph"/>
        <w:numPr>
          <w:ilvl w:val="0"/>
          <w:numId w:val="25"/>
        </w:numPr>
        <w:rPr>
          <w:lang w:bidi="en-US"/>
        </w:rPr>
        <w:pPrChange w:id="9" w:author="Pupo, Erik" w:date="2012-10-14T23:36:00Z">
          <w:pPr>
            <w:ind w:firstLine="0"/>
          </w:pPr>
        </w:pPrChange>
      </w:pPr>
      <w:r>
        <w:rPr>
          <w:lang w:bidi="en-US"/>
        </w:rPr>
        <w:t>Bernadette Minton</w:t>
      </w:r>
    </w:p>
    <w:p w:rsidR="0048158E" w:rsidRDefault="0048158E" w:rsidP="00B804B7">
      <w:pPr>
        <w:ind w:firstLine="0"/>
        <w:rPr>
          <w:lang w:bidi="en-US"/>
        </w:rPr>
      </w:pPr>
    </w:p>
    <w:p w:rsidR="0048158E" w:rsidRDefault="0048158E">
      <w:pPr>
        <w:pStyle w:val="ListParagraph"/>
        <w:numPr>
          <w:ilvl w:val="0"/>
          <w:numId w:val="25"/>
        </w:numPr>
        <w:rPr>
          <w:lang w:bidi="en-US"/>
        </w:rPr>
        <w:pPrChange w:id="10" w:author="Pupo, Erik" w:date="2012-10-14T23:36:00Z">
          <w:pPr>
            <w:ind w:firstLine="0"/>
          </w:pPr>
        </w:pPrChange>
      </w:pPr>
      <w:r>
        <w:rPr>
          <w:lang w:bidi="en-US"/>
        </w:rPr>
        <w:t>Bryn Rhodes</w:t>
      </w:r>
    </w:p>
    <w:p w:rsidR="0048158E" w:rsidRDefault="0048158E" w:rsidP="00B804B7">
      <w:pPr>
        <w:ind w:firstLine="0"/>
        <w:rPr>
          <w:lang w:bidi="en-US"/>
        </w:rPr>
      </w:pPr>
    </w:p>
    <w:p w:rsidR="0048158E" w:rsidRDefault="0048158E">
      <w:pPr>
        <w:pStyle w:val="ListParagraph"/>
        <w:numPr>
          <w:ilvl w:val="0"/>
          <w:numId w:val="25"/>
        </w:numPr>
        <w:rPr>
          <w:lang w:bidi="en-US"/>
        </w:rPr>
        <w:pPrChange w:id="11" w:author="Pupo, Erik" w:date="2012-10-14T23:36:00Z">
          <w:pPr>
            <w:ind w:firstLine="0"/>
          </w:pPr>
        </w:pPrChange>
      </w:pPr>
      <w:proofErr w:type="spellStart"/>
      <w:r>
        <w:rPr>
          <w:lang w:bidi="en-US"/>
        </w:rPr>
        <w:t>Davide</w:t>
      </w:r>
      <w:proofErr w:type="spellEnd"/>
      <w:r>
        <w:rPr>
          <w:lang w:bidi="en-US"/>
        </w:rPr>
        <w:t xml:space="preserve"> </w:t>
      </w:r>
      <w:proofErr w:type="spellStart"/>
      <w:r>
        <w:rPr>
          <w:lang w:bidi="en-US"/>
        </w:rPr>
        <w:t>Sottara</w:t>
      </w:r>
      <w:proofErr w:type="spellEnd"/>
    </w:p>
    <w:p w:rsidR="0048158E" w:rsidRDefault="0048158E" w:rsidP="00B804B7">
      <w:pPr>
        <w:ind w:firstLine="0"/>
        <w:rPr>
          <w:lang w:bidi="en-US"/>
        </w:rPr>
      </w:pPr>
    </w:p>
    <w:p w:rsidR="0048158E" w:rsidRDefault="0048158E">
      <w:pPr>
        <w:pStyle w:val="ListParagraph"/>
        <w:numPr>
          <w:ilvl w:val="0"/>
          <w:numId w:val="25"/>
        </w:numPr>
        <w:rPr>
          <w:lang w:bidi="en-US"/>
        </w:rPr>
        <w:pPrChange w:id="12" w:author="Pupo, Erik" w:date="2012-10-14T23:36:00Z">
          <w:pPr>
            <w:ind w:firstLine="0"/>
          </w:pPr>
        </w:pPrChange>
      </w:pPr>
      <w:r>
        <w:rPr>
          <w:lang w:bidi="en-US"/>
        </w:rPr>
        <w:t xml:space="preserve">Rob </w:t>
      </w:r>
      <w:proofErr w:type="spellStart"/>
      <w:r>
        <w:rPr>
          <w:lang w:bidi="en-US"/>
        </w:rPr>
        <w:t>Mcclure</w:t>
      </w:r>
      <w:proofErr w:type="spellEnd"/>
    </w:p>
    <w:p w:rsidR="0048158E" w:rsidRDefault="0048158E" w:rsidP="00B804B7">
      <w:pPr>
        <w:ind w:firstLine="0"/>
        <w:rPr>
          <w:lang w:bidi="en-US"/>
        </w:rPr>
      </w:pPr>
    </w:p>
    <w:p w:rsidR="0048158E" w:rsidRDefault="0048158E">
      <w:pPr>
        <w:pStyle w:val="ListParagraph"/>
        <w:numPr>
          <w:ilvl w:val="0"/>
          <w:numId w:val="25"/>
        </w:numPr>
        <w:rPr>
          <w:lang w:bidi="en-US"/>
        </w:rPr>
        <w:pPrChange w:id="13" w:author="Pupo, Erik" w:date="2012-10-14T23:36:00Z">
          <w:pPr>
            <w:ind w:firstLine="0"/>
          </w:pPr>
        </w:pPrChange>
      </w:pPr>
      <w:r>
        <w:rPr>
          <w:lang w:bidi="en-US"/>
        </w:rPr>
        <w:t xml:space="preserve">Tonya </w:t>
      </w:r>
      <w:proofErr w:type="spellStart"/>
      <w:r>
        <w:rPr>
          <w:lang w:bidi="en-US"/>
        </w:rPr>
        <w:t>Hongsermeier</w:t>
      </w:r>
      <w:proofErr w:type="spellEnd"/>
    </w:p>
    <w:p w:rsidR="0048158E" w:rsidRDefault="0048158E" w:rsidP="00B804B7">
      <w:pPr>
        <w:ind w:firstLine="0"/>
        <w:rPr>
          <w:lang w:bidi="en-US"/>
        </w:rPr>
      </w:pPr>
    </w:p>
    <w:p w:rsidR="0048158E" w:rsidRDefault="0048158E">
      <w:pPr>
        <w:pStyle w:val="ListParagraph"/>
        <w:numPr>
          <w:ilvl w:val="0"/>
          <w:numId w:val="25"/>
        </w:numPr>
        <w:rPr>
          <w:lang w:bidi="en-US"/>
        </w:rPr>
        <w:pPrChange w:id="14" w:author="Pupo, Erik" w:date="2012-10-14T23:36:00Z">
          <w:pPr>
            <w:ind w:firstLine="0"/>
          </w:pPr>
        </w:pPrChange>
      </w:pPr>
      <w:r>
        <w:rPr>
          <w:lang w:bidi="en-US"/>
        </w:rPr>
        <w:t>Victor Lee</w:t>
      </w:r>
    </w:p>
    <w:p w:rsidR="0048158E" w:rsidRDefault="0048158E" w:rsidP="00B804B7">
      <w:pPr>
        <w:ind w:firstLine="0"/>
        <w:rPr>
          <w:lang w:bidi="en-US"/>
        </w:rPr>
      </w:pPr>
    </w:p>
    <w:p w:rsidR="00045FC7" w:rsidRDefault="00045FC7" w:rsidP="00045FC7">
      <w:pPr>
        <w:pStyle w:val="TOCHeading"/>
      </w:pPr>
      <w:r>
        <w:t>Copyrights</w:t>
      </w:r>
    </w:p>
    <w:p w:rsidR="0048158E" w:rsidRDefault="0048158E" w:rsidP="00A97080">
      <w:pPr>
        <w:ind w:firstLine="0"/>
        <w:rPr>
          <w:lang w:bidi="en-US"/>
        </w:rPr>
      </w:pPr>
    </w:p>
    <w:p w:rsidR="00045FC7" w:rsidRDefault="00045FC7" w:rsidP="00A97080">
      <w:pPr>
        <w:ind w:firstLine="0"/>
        <w:rPr>
          <w:lang w:bidi="en-US"/>
        </w:rPr>
      </w:pPr>
      <w:r>
        <w:rPr>
          <w:lang w:bidi="en-US"/>
        </w:rPr>
        <w:t>This material includes SNOMED Clinical Terms ® (SNOMED CT®) which is used by permission of the International Health Terminology Standards Development Organization (IHTSDO). All rights reserved. SNOMED CT was originally created by The College of American Pathologists. "SNOMED ®" and "SNOMED CT ®" are registered trademarks of the IHTSDO.</w:t>
      </w:r>
    </w:p>
    <w:p w:rsidR="0048158E" w:rsidRDefault="0048158E" w:rsidP="00A97080">
      <w:pPr>
        <w:ind w:firstLine="0"/>
        <w:rPr>
          <w:lang w:bidi="en-US"/>
        </w:rPr>
      </w:pPr>
    </w:p>
    <w:p w:rsidR="00045FC7" w:rsidRDefault="00045FC7" w:rsidP="00A97080">
      <w:pPr>
        <w:ind w:firstLine="0"/>
        <w:rPr>
          <w:lang w:bidi="en-US"/>
        </w:rPr>
      </w:pPr>
      <w:r>
        <w:rPr>
          <w:lang w:bidi="en-US"/>
        </w:rPr>
        <w:t xml:space="preserve">This material contains content from LOINC® (http://loinc.org). The LOINC table, LOINC codes, and LOINC panels and forms file are copyright (c) 1995-2011, </w:t>
      </w:r>
      <w:proofErr w:type="spellStart"/>
      <w:r>
        <w:rPr>
          <w:lang w:bidi="en-US"/>
        </w:rPr>
        <w:t>Regenstrief</w:t>
      </w:r>
      <w:proofErr w:type="spellEnd"/>
      <w:r>
        <w:rPr>
          <w:lang w:bidi="en-US"/>
        </w:rPr>
        <w:t xml:space="preserve"> Institute, Inc. and the Logical Observation Identifiers Names and Codes (LOINC) Committee and available at no cost under the license at </w:t>
      </w:r>
      <w:hyperlink r:id="rId11" w:history="1">
        <w:r w:rsidRPr="00D62673">
          <w:rPr>
            <w:rStyle w:val="Hyperlink"/>
            <w:lang w:bidi="en-US"/>
          </w:rPr>
          <w:t>http://loinc.org/terms-of-use</w:t>
        </w:r>
      </w:hyperlink>
      <w:r>
        <w:rPr>
          <w:lang w:bidi="en-US"/>
        </w:rPr>
        <w:t>.</w:t>
      </w:r>
    </w:p>
    <w:p w:rsidR="0048158E" w:rsidRDefault="0048158E" w:rsidP="00045FC7">
      <w:pPr>
        <w:rPr>
          <w:lang w:bidi="en-US"/>
        </w:rPr>
      </w:pPr>
    </w:p>
    <w:p w:rsidR="0048158E" w:rsidRDefault="0048158E" w:rsidP="00A97080">
      <w:pPr>
        <w:ind w:firstLine="0"/>
        <w:rPr>
          <w:lang w:bidi="en-US"/>
        </w:rPr>
      </w:pPr>
      <w:r>
        <w:rPr>
          <w:lang w:bidi="en-US"/>
        </w:rPr>
        <w:t>This material includes content used from the Clinical Decision Support Consortium (CDSC), specifically the CDSC L3 schema.</w:t>
      </w:r>
    </w:p>
    <w:p w:rsidR="003752B6" w:rsidRDefault="003752B6" w:rsidP="00A97080">
      <w:pPr>
        <w:ind w:firstLine="0"/>
        <w:rPr>
          <w:lang w:bidi="en-US"/>
        </w:rPr>
      </w:pPr>
    </w:p>
    <w:p w:rsidR="003752B6" w:rsidRDefault="003752B6" w:rsidP="00A97080">
      <w:pPr>
        <w:ind w:firstLine="0"/>
        <w:rPr>
          <w:lang w:bidi="en-US"/>
        </w:rPr>
      </w:pPr>
      <w:r>
        <w:rPr>
          <w:lang w:bidi="en-US"/>
        </w:rPr>
        <w:t xml:space="preserve">This material includes content used from </w:t>
      </w:r>
      <w:proofErr w:type="spellStart"/>
      <w:r>
        <w:rPr>
          <w:lang w:bidi="en-US"/>
        </w:rPr>
        <w:t>Allscripts</w:t>
      </w:r>
      <w:proofErr w:type="spellEnd"/>
      <w:r>
        <w:rPr>
          <w:lang w:bidi="en-US"/>
        </w:rPr>
        <w:t xml:space="preserve"> and the CREF schema, which is used with permission of </w:t>
      </w:r>
      <w:proofErr w:type="spellStart"/>
      <w:r>
        <w:rPr>
          <w:lang w:bidi="en-US"/>
        </w:rPr>
        <w:t>Allscripts</w:t>
      </w:r>
      <w:proofErr w:type="spellEnd"/>
      <w:r>
        <w:rPr>
          <w:lang w:bidi="en-US"/>
        </w:rPr>
        <w:t>.</w:t>
      </w:r>
    </w:p>
    <w:p w:rsidR="003752B6" w:rsidRDefault="003752B6" w:rsidP="00A97080">
      <w:pPr>
        <w:ind w:firstLine="0"/>
        <w:rPr>
          <w:lang w:bidi="en-US"/>
        </w:rPr>
      </w:pPr>
    </w:p>
    <w:p w:rsidR="003752B6" w:rsidRDefault="003752B6" w:rsidP="00A97080">
      <w:pPr>
        <w:ind w:firstLine="0"/>
        <w:rPr>
          <w:lang w:bidi="en-US"/>
        </w:rPr>
      </w:pPr>
      <w:r>
        <w:rPr>
          <w:lang w:bidi="en-US"/>
        </w:rPr>
        <w:t>This material includes content from HL7 Arden Syntax, which is used with permission of HL7.</w:t>
      </w:r>
    </w:p>
    <w:p w:rsidR="0048158E" w:rsidRDefault="0048158E" w:rsidP="00045FC7">
      <w:pPr>
        <w:rPr>
          <w:lang w:bidi="en-US"/>
        </w:rPr>
      </w:pPr>
    </w:p>
    <w:p w:rsidR="0048158E" w:rsidRDefault="0048158E" w:rsidP="00A97080">
      <w:pPr>
        <w:ind w:firstLine="0"/>
        <w:rPr>
          <w:lang w:bidi="en-US"/>
        </w:rPr>
      </w:pPr>
      <w:r>
        <w:rPr>
          <w:lang w:bidi="en-US"/>
        </w:rPr>
        <w:t>This material includes content used from the Guidelines Element Model (GEM) which is used by permission of Yale University.</w:t>
      </w:r>
    </w:p>
    <w:p w:rsidR="0048158E" w:rsidRDefault="0048158E" w:rsidP="00A97080">
      <w:pPr>
        <w:ind w:firstLine="0"/>
        <w:rPr>
          <w:lang w:bidi="en-US"/>
        </w:rPr>
      </w:pPr>
    </w:p>
    <w:p w:rsidR="003752B6" w:rsidRDefault="003752B6" w:rsidP="00A97080">
      <w:pPr>
        <w:ind w:firstLine="0"/>
        <w:rPr>
          <w:lang w:bidi="en-US"/>
        </w:rPr>
      </w:pPr>
      <w:r>
        <w:rPr>
          <w:lang w:bidi="en-US"/>
        </w:rPr>
        <w:lastRenderedPageBreak/>
        <w:t xml:space="preserve">This material includes content from the Agency for Healthcare Research and Quality (AHRQ) and its </w:t>
      </w:r>
      <w:proofErr w:type="spellStart"/>
      <w:r>
        <w:rPr>
          <w:lang w:bidi="en-US"/>
        </w:rPr>
        <w:t>eRecs</w:t>
      </w:r>
      <w:proofErr w:type="spellEnd"/>
      <w:r>
        <w:rPr>
          <w:lang w:bidi="en-US"/>
        </w:rPr>
        <w:t xml:space="preserve"> project.</w:t>
      </w:r>
    </w:p>
    <w:p w:rsidR="0048158E" w:rsidRDefault="0048158E" w:rsidP="00A97080">
      <w:pPr>
        <w:ind w:firstLine="0"/>
        <w:rPr>
          <w:lang w:bidi="en-US"/>
        </w:rPr>
      </w:pPr>
    </w:p>
    <w:p w:rsidR="00045FC7" w:rsidRDefault="00045FC7" w:rsidP="00045FC7">
      <w:pPr>
        <w:rPr>
          <w:lang w:bidi="en-US"/>
        </w:rPr>
      </w:pPr>
    </w:p>
    <w:p w:rsidR="00045FC7" w:rsidRDefault="00045FC7">
      <w:pPr>
        <w:rPr>
          <w:lang w:bidi="en-US"/>
        </w:rPr>
      </w:pPr>
      <w:r>
        <w:rPr>
          <w:lang w:bidi="en-US"/>
        </w:rPr>
        <w:br w:type="page"/>
      </w:r>
    </w:p>
    <w:sdt>
      <w:sdtPr>
        <w:rPr>
          <w:rFonts w:eastAsiaTheme="minorEastAsia" w:cstheme="minorBidi"/>
          <w:bCs w:val="0"/>
          <w:color w:val="auto"/>
          <w:sz w:val="22"/>
          <w:szCs w:val="22"/>
          <w:lang w:bidi="ar-SA"/>
        </w:rPr>
        <w:id w:val="-528958898"/>
        <w:docPartObj>
          <w:docPartGallery w:val="Table of Contents"/>
          <w:docPartUnique/>
        </w:docPartObj>
      </w:sdtPr>
      <w:sdtEndPr>
        <w:rPr>
          <w:b/>
          <w:noProof/>
        </w:rPr>
      </w:sdtEndPr>
      <w:sdtContent>
        <w:p w:rsidR="005750EE" w:rsidRDefault="005750EE">
          <w:pPr>
            <w:pStyle w:val="TOCHeading"/>
          </w:pPr>
          <w:r>
            <w:t>Table of Contents</w:t>
          </w:r>
        </w:p>
        <w:p w:rsidR="0063152E" w:rsidRDefault="005750EE">
          <w:pPr>
            <w:pStyle w:val="TOC1"/>
            <w:tabs>
              <w:tab w:val="right" w:leader="dot" w:pos="9350"/>
            </w:tabs>
            <w:rPr>
              <w:ins w:id="15" w:author="Pupo, Erik" w:date="2012-10-14T23:38:00Z"/>
              <w:noProof/>
            </w:rPr>
          </w:pPr>
          <w:r>
            <w:fldChar w:fldCharType="begin"/>
          </w:r>
          <w:r>
            <w:instrText xml:space="preserve"> TOC \o "1-3" \h \z \u </w:instrText>
          </w:r>
          <w:r>
            <w:fldChar w:fldCharType="separate"/>
          </w:r>
          <w:ins w:id="16" w:author="Pupo, Erik" w:date="2012-10-14T23:38:00Z">
            <w:r w:rsidR="0063152E" w:rsidRPr="00CF49D3">
              <w:rPr>
                <w:rStyle w:val="Hyperlink"/>
                <w:noProof/>
              </w:rPr>
              <w:fldChar w:fldCharType="begin"/>
            </w:r>
            <w:r w:rsidR="0063152E" w:rsidRPr="00CF49D3">
              <w:rPr>
                <w:rStyle w:val="Hyperlink"/>
                <w:noProof/>
              </w:rPr>
              <w:instrText xml:space="preserve"> </w:instrText>
            </w:r>
            <w:r w:rsidR="0063152E">
              <w:rPr>
                <w:noProof/>
              </w:rPr>
              <w:instrText>HYPERLINK \l "_Toc338021234"</w:instrText>
            </w:r>
            <w:r w:rsidR="0063152E" w:rsidRPr="00CF49D3">
              <w:rPr>
                <w:rStyle w:val="Hyperlink"/>
                <w:noProof/>
              </w:rPr>
              <w:instrText xml:space="preserve"> </w:instrText>
            </w:r>
            <w:r w:rsidR="0063152E" w:rsidRPr="00CF49D3">
              <w:rPr>
                <w:rStyle w:val="Hyperlink"/>
                <w:noProof/>
              </w:rPr>
              <w:fldChar w:fldCharType="separate"/>
            </w:r>
            <w:r w:rsidR="0063152E">
              <w:rPr>
                <w:noProof/>
                <w:webHidden/>
              </w:rPr>
              <w:tab/>
            </w:r>
            <w:r w:rsidR="0063152E">
              <w:rPr>
                <w:noProof/>
                <w:webHidden/>
              </w:rPr>
              <w:fldChar w:fldCharType="begin"/>
            </w:r>
            <w:r w:rsidR="0063152E">
              <w:rPr>
                <w:noProof/>
                <w:webHidden/>
              </w:rPr>
              <w:instrText xml:space="preserve"> PAGEREF _Toc338021234 \h </w:instrText>
            </w:r>
          </w:ins>
          <w:r w:rsidR="0063152E">
            <w:rPr>
              <w:noProof/>
              <w:webHidden/>
            </w:rPr>
          </w:r>
          <w:r w:rsidR="0063152E">
            <w:rPr>
              <w:noProof/>
              <w:webHidden/>
            </w:rPr>
            <w:fldChar w:fldCharType="separate"/>
          </w:r>
          <w:ins w:id="17" w:author="Pupo, Erik" w:date="2012-10-14T23:38:00Z">
            <w:r w:rsidR="0063152E">
              <w:rPr>
                <w:noProof/>
                <w:webHidden/>
              </w:rPr>
              <w:t>1</w:t>
            </w:r>
            <w:r w:rsidR="0063152E">
              <w:rPr>
                <w:noProof/>
                <w:webHidden/>
              </w:rPr>
              <w:fldChar w:fldCharType="end"/>
            </w:r>
            <w:r w:rsidR="0063152E" w:rsidRPr="00CF49D3">
              <w:rPr>
                <w:rStyle w:val="Hyperlink"/>
                <w:noProof/>
              </w:rPr>
              <w:fldChar w:fldCharType="end"/>
            </w:r>
          </w:ins>
        </w:p>
        <w:p w:rsidR="0063152E" w:rsidRDefault="0063152E">
          <w:pPr>
            <w:pStyle w:val="TOC1"/>
            <w:tabs>
              <w:tab w:val="right" w:leader="dot" w:pos="9350"/>
            </w:tabs>
            <w:rPr>
              <w:ins w:id="18" w:author="Pupo, Erik" w:date="2012-10-14T23:38:00Z"/>
              <w:noProof/>
            </w:rPr>
          </w:pPr>
          <w:ins w:id="1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"_Toc338021235"</w:instrText>
            </w:r>
            <w:r w:rsidRPr="00CF49D3">
              <w:rPr>
                <w:rStyle w:val="Hyperlink"/>
                <w:noProof/>
              </w:rPr>
              <w:instrText xml:space="preserve"> </w:instrText>
            </w:r>
            <w:r w:rsidRPr="00CF49D3">
              <w:rPr>
                <w:rStyle w:val="Hyperlink"/>
                <w:noProof/>
              </w:rPr>
              <w:fldChar w:fldCharType="separate"/>
            </w:r>
            <w:r>
              <w:rPr>
                <w:noProof/>
                <w:webHidden/>
              </w:rPr>
              <w:tab/>
            </w:r>
            <w:r>
              <w:rPr>
                <w:noProof/>
                <w:webHidden/>
              </w:rPr>
              <w:fldChar w:fldCharType="begin"/>
            </w:r>
            <w:r>
              <w:rPr>
                <w:noProof/>
                <w:webHidden/>
              </w:rPr>
              <w:instrText xml:space="preserve"> PAGEREF _Toc338021235 \h </w:instrText>
            </w:r>
          </w:ins>
          <w:r>
            <w:rPr>
              <w:noProof/>
              <w:webHidden/>
            </w:rPr>
          </w:r>
          <w:r>
            <w:rPr>
              <w:noProof/>
              <w:webHidden/>
            </w:rPr>
            <w:fldChar w:fldCharType="separate"/>
          </w:r>
          <w:ins w:id="20" w:author="Pupo, Erik" w:date="2012-10-14T23:38:00Z">
            <w:r>
              <w:rPr>
                <w:noProof/>
                <w:webHidden/>
              </w:rPr>
              <w:t>1</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21" w:author="Pupo, Erik" w:date="2012-10-14T23:38:00Z"/>
              <w:noProof/>
            </w:rPr>
          </w:pPr>
          <w:ins w:id="22"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"_Toc338021236"</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1.</w:t>
            </w:r>
            <w:r>
              <w:rPr>
                <w:noProof/>
              </w:rPr>
              <w:tab/>
            </w:r>
            <w:r w:rsidRPr="00CF49D3">
              <w:rPr>
                <w:rStyle w:val="Hyperlink"/>
                <w:noProof/>
                <w:lang w:bidi="en-US"/>
              </w:rPr>
              <w:t>Executive Summary</w:t>
            </w:r>
            <w:r>
              <w:rPr>
                <w:noProof/>
                <w:webHidden/>
              </w:rPr>
              <w:tab/>
            </w:r>
            <w:r>
              <w:rPr>
                <w:noProof/>
                <w:webHidden/>
              </w:rPr>
              <w:fldChar w:fldCharType="begin"/>
            </w:r>
            <w:r>
              <w:rPr>
                <w:noProof/>
                <w:webHidden/>
              </w:rPr>
              <w:instrText xml:space="preserve"> PAGEREF _Toc338021236 \h </w:instrText>
            </w:r>
          </w:ins>
          <w:r>
            <w:rPr>
              <w:noProof/>
              <w:webHidden/>
            </w:rPr>
          </w:r>
          <w:r>
            <w:rPr>
              <w:noProof/>
              <w:webHidden/>
            </w:rPr>
            <w:fldChar w:fldCharType="separate"/>
          </w:r>
          <w:ins w:id="23" w:author="Pupo, Erik" w:date="2012-10-14T23:38:00Z">
            <w:r>
              <w:rPr>
                <w:noProof/>
                <w:webHidden/>
              </w:rPr>
              <w:t>8</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24" w:author="Pupo, Erik" w:date="2012-10-14T23:38:00Z"/>
              <w:noProof/>
            </w:rPr>
          </w:pPr>
          <w:ins w:id="2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"_Toc338021237"</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w:t>
            </w:r>
            <w:r>
              <w:rPr>
                <w:noProof/>
              </w:rPr>
              <w:tab/>
            </w:r>
            <w:r w:rsidRPr="00CF49D3">
              <w:rPr>
                <w:rStyle w:val="Hyperlink"/>
                <w:noProof/>
                <w:lang w:bidi="en-US"/>
              </w:rPr>
              <w:t>Introduction</w:t>
            </w:r>
            <w:r>
              <w:rPr>
                <w:noProof/>
                <w:webHidden/>
              </w:rPr>
              <w:tab/>
            </w:r>
            <w:r>
              <w:rPr>
                <w:noProof/>
                <w:webHidden/>
              </w:rPr>
              <w:fldChar w:fldCharType="begin"/>
            </w:r>
            <w:r>
              <w:rPr>
                <w:noProof/>
                <w:webHidden/>
              </w:rPr>
              <w:instrText xml:space="preserve"> PAGEREF _Toc338021237 \h </w:instrText>
            </w:r>
          </w:ins>
          <w:r>
            <w:rPr>
              <w:noProof/>
              <w:webHidden/>
            </w:rPr>
          </w:r>
          <w:r>
            <w:rPr>
              <w:noProof/>
              <w:webHidden/>
            </w:rPr>
            <w:fldChar w:fldCharType="separate"/>
          </w:r>
          <w:ins w:id="26" w:author="Pupo, Erik" w:date="2012-10-14T23:38:00Z">
            <w:r>
              <w:rPr>
                <w:noProof/>
                <w:webHidden/>
              </w:rPr>
              <w:t>9</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27" w:author="Pupo, Erik" w:date="2012-10-14T23:38:00Z"/>
              <w:noProof/>
            </w:rPr>
          </w:pPr>
          <w:ins w:id="28"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"_Toc338021238"</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2.1.</w:t>
            </w:r>
            <w:r>
              <w:rPr>
                <w:noProof/>
              </w:rPr>
              <w:tab/>
            </w:r>
            <w:r w:rsidRPr="00CF49D3">
              <w:rPr>
                <w:rStyle w:val="Hyperlink"/>
                <w:noProof/>
                <w:lang w:bidi="en-US"/>
              </w:rPr>
              <w:t>Purpose and Approach</w:t>
            </w:r>
            <w:r>
              <w:rPr>
                <w:noProof/>
                <w:webHidden/>
              </w:rPr>
              <w:tab/>
            </w:r>
            <w:r>
              <w:rPr>
                <w:noProof/>
                <w:webHidden/>
              </w:rPr>
              <w:fldChar w:fldCharType="begin"/>
            </w:r>
            <w:r>
              <w:rPr>
                <w:noProof/>
                <w:webHidden/>
              </w:rPr>
              <w:instrText xml:space="preserve"> PAGEREF _Toc338021238 \h </w:instrText>
            </w:r>
          </w:ins>
          <w:r>
            <w:rPr>
              <w:noProof/>
              <w:webHidden/>
            </w:rPr>
          </w:r>
          <w:r>
            <w:rPr>
              <w:noProof/>
              <w:webHidden/>
            </w:rPr>
            <w:fldChar w:fldCharType="separate"/>
          </w:r>
          <w:ins w:id="29" w:author="Pupo, Erik" w:date="2012-10-14T23:38:00Z">
            <w:r>
              <w:rPr>
                <w:noProof/>
                <w:webHidden/>
              </w:rPr>
              <w:t>9</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30" w:author="Pupo, Erik" w:date="2012-10-14T23:38:00Z"/>
              <w:noProof/>
            </w:rPr>
          </w:pPr>
          <w:ins w:id="31"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"_Toc338021239"</w:instrText>
            </w:r>
            <w:r w:rsidRPr="00CF49D3">
              <w:rPr>
                <w:rStyle w:val="Hyperlink"/>
                <w:noProof/>
              </w:rPr>
              <w:instrText xml:space="preserve"> </w:instrText>
            </w:r>
            <w:r w:rsidRPr="00CF49D3">
              <w:rPr>
                <w:rStyle w:val="Hyperlink"/>
                <w:noProof/>
              </w:rPr>
              <w:fldChar w:fldCharType="separate"/>
            </w:r>
            <w:r w:rsidRPr="00CF49D3">
              <w:rPr>
                <w:rStyle w:val="Hyperlink"/>
                <w:noProof/>
              </w:rPr>
              <w:t>2.1.1.</w:t>
            </w:r>
            <w:r>
              <w:rPr>
                <w:noProof/>
              </w:rPr>
              <w:tab/>
            </w:r>
            <w:r w:rsidRPr="00CF49D3">
              <w:rPr>
                <w:rStyle w:val="Hyperlink"/>
                <w:noProof/>
              </w:rPr>
              <w:t>How the CDS Knowledge Artifact Works</w:t>
            </w:r>
            <w:r>
              <w:rPr>
                <w:noProof/>
                <w:webHidden/>
              </w:rPr>
              <w:tab/>
            </w:r>
            <w:r>
              <w:rPr>
                <w:noProof/>
                <w:webHidden/>
              </w:rPr>
              <w:fldChar w:fldCharType="begin"/>
            </w:r>
            <w:r>
              <w:rPr>
                <w:noProof/>
                <w:webHidden/>
              </w:rPr>
              <w:instrText xml:space="preserve"> PAGEREF _Toc338021239 \h </w:instrText>
            </w:r>
          </w:ins>
          <w:r>
            <w:rPr>
              <w:noProof/>
              <w:webHidden/>
            </w:rPr>
          </w:r>
          <w:r>
            <w:rPr>
              <w:noProof/>
              <w:webHidden/>
            </w:rPr>
            <w:fldChar w:fldCharType="separate"/>
          </w:r>
          <w:ins w:id="32" w:author="Pupo, Erik" w:date="2012-10-14T23:38:00Z">
            <w:r>
              <w:rPr>
                <w:noProof/>
                <w:webHidden/>
              </w:rPr>
              <w:t>11</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33" w:author="Pupo, Erik" w:date="2012-10-14T23:38:00Z"/>
              <w:noProof/>
            </w:rPr>
          </w:pPr>
          <w:ins w:id="34"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"_Toc338021240"</w:instrText>
            </w:r>
            <w:r w:rsidRPr="00CF49D3">
              <w:rPr>
                <w:rStyle w:val="Hyperlink"/>
                <w:noProof/>
              </w:rPr>
              <w:instrText xml:space="preserve"> </w:instrText>
            </w:r>
            <w:r w:rsidRPr="00CF49D3">
              <w:rPr>
                <w:rStyle w:val="Hyperlink"/>
                <w:noProof/>
              </w:rPr>
              <w:fldChar w:fldCharType="separate"/>
            </w:r>
            <w:r w:rsidRPr="00CF49D3">
              <w:rPr>
                <w:rStyle w:val="Hyperlink"/>
                <w:noProof/>
              </w:rPr>
              <w:t>2.1.2.</w:t>
            </w:r>
            <w:r>
              <w:rPr>
                <w:noProof/>
              </w:rPr>
              <w:tab/>
            </w:r>
            <w:r w:rsidRPr="00CF49D3">
              <w:rPr>
                <w:rStyle w:val="Hyperlink"/>
                <w:noProof/>
              </w:rPr>
              <w:t>Extensibility of Knowledge Artifacts</w:t>
            </w:r>
            <w:r>
              <w:rPr>
                <w:noProof/>
                <w:webHidden/>
              </w:rPr>
              <w:tab/>
            </w:r>
            <w:r>
              <w:rPr>
                <w:noProof/>
                <w:webHidden/>
              </w:rPr>
              <w:fldChar w:fldCharType="begin"/>
            </w:r>
            <w:r>
              <w:rPr>
                <w:noProof/>
                <w:webHidden/>
              </w:rPr>
              <w:instrText xml:space="preserve"> PAGEREF _Toc338021240 \h </w:instrText>
            </w:r>
          </w:ins>
          <w:r>
            <w:rPr>
              <w:noProof/>
              <w:webHidden/>
            </w:rPr>
          </w:r>
          <w:r>
            <w:rPr>
              <w:noProof/>
              <w:webHidden/>
            </w:rPr>
            <w:fldChar w:fldCharType="separate"/>
          </w:r>
          <w:ins w:id="35" w:author="Pupo, Erik" w:date="2012-10-14T23:38:00Z">
            <w:r>
              <w:rPr>
                <w:noProof/>
                <w:webHidden/>
              </w:rPr>
              <w:t>12</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36" w:author="Pupo, Erik" w:date="2012-10-14T23:38:00Z"/>
              <w:noProof/>
            </w:rPr>
          </w:pPr>
          <w:ins w:id="37"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"_Toc338021241"</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2.2.</w:t>
            </w:r>
            <w:r>
              <w:rPr>
                <w:noProof/>
              </w:rPr>
              <w:tab/>
            </w:r>
            <w:r w:rsidRPr="00CF49D3">
              <w:rPr>
                <w:rStyle w:val="Hyperlink"/>
                <w:noProof/>
                <w:lang w:bidi="en-US"/>
              </w:rPr>
              <w:t>Audience</w:t>
            </w:r>
            <w:r>
              <w:rPr>
                <w:noProof/>
                <w:webHidden/>
              </w:rPr>
              <w:tab/>
            </w:r>
            <w:r>
              <w:rPr>
                <w:noProof/>
                <w:webHidden/>
              </w:rPr>
              <w:fldChar w:fldCharType="begin"/>
            </w:r>
            <w:r>
              <w:rPr>
                <w:noProof/>
                <w:webHidden/>
              </w:rPr>
              <w:instrText xml:space="preserve"> PAGEREF _Toc338021241 \h </w:instrText>
            </w:r>
          </w:ins>
          <w:r>
            <w:rPr>
              <w:noProof/>
              <w:webHidden/>
            </w:rPr>
          </w:r>
          <w:r>
            <w:rPr>
              <w:noProof/>
              <w:webHidden/>
            </w:rPr>
            <w:fldChar w:fldCharType="separate"/>
          </w:r>
          <w:ins w:id="38" w:author="Pupo, Erik" w:date="2012-10-14T23:38:00Z">
            <w:r>
              <w:rPr>
                <w:noProof/>
                <w:webHidden/>
              </w:rPr>
              <w:t>12</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39" w:author="Pupo, Erik" w:date="2012-10-14T23:38:00Z"/>
              <w:noProof/>
            </w:rPr>
          </w:pPr>
          <w:ins w:id="40"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"_Toc338021242"</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2.2.1.</w:t>
            </w:r>
            <w:r>
              <w:rPr>
                <w:noProof/>
              </w:rPr>
              <w:tab/>
            </w:r>
            <w:r w:rsidRPr="00CF49D3">
              <w:rPr>
                <w:rStyle w:val="Hyperlink"/>
                <w:noProof/>
                <w:lang w:bidi="en-US"/>
              </w:rPr>
              <w:t>Requisite Knowledge of Audience</w:t>
            </w:r>
            <w:r>
              <w:rPr>
                <w:noProof/>
                <w:webHidden/>
              </w:rPr>
              <w:tab/>
            </w:r>
            <w:r>
              <w:rPr>
                <w:noProof/>
                <w:webHidden/>
              </w:rPr>
              <w:fldChar w:fldCharType="begin"/>
            </w:r>
            <w:r>
              <w:rPr>
                <w:noProof/>
                <w:webHidden/>
              </w:rPr>
              <w:instrText xml:space="preserve"> PAGEREF _Toc338021242 \h </w:instrText>
            </w:r>
          </w:ins>
          <w:r>
            <w:rPr>
              <w:noProof/>
              <w:webHidden/>
            </w:rPr>
          </w:r>
          <w:r>
            <w:rPr>
              <w:noProof/>
              <w:webHidden/>
            </w:rPr>
            <w:fldChar w:fldCharType="separate"/>
          </w:r>
          <w:ins w:id="41" w:author="Pupo, Erik" w:date="2012-10-14T23:38:00Z">
            <w:r>
              <w:rPr>
                <w:noProof/>
                <w:webHidden/>
              </w:rPr>
              <w:t>12</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42" w:author="Pupo, Erik" w:date="2012-10-14T23:38:00Z"/>
              <w:noProof/>
            </w:rPr>
          </w:pPr>
          <w:ins w:id="43"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"_Toc338021243"</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2.3.</w:t>
            </w:r>
            <w:r>
              <w:rPr>
                <w:noProof/>
              </w:rPr>
              <w:tab/>
            </w:r>
            <w:r w:rsidRPr="00CF49D3">
              <w:rPr>
                <w:rStyle w:val="Hyperlink"/>
                <w:noProof/>
                <w:lang w:bidi="en-US"/>
              </w:rPr>
              <w:t>Scope of the Guide</w:t>
            </w:r>
            <w:r>
              <w:rPr>
                <w:noProof/>
                <w:webHidden/>
              </w:rPr>
              <w:tab/>
            </w:r>
            <w:r>
              <w:rPr>
                <w:noProof/>
                <w:webHidden/>
              </w:rPr>
              <w:fldChar w:fldCharType="begin"/>
            </w:r>
            <w:r>
              <w:rPr>
                <w:noProof/>
                <w:webHidden/>
              </w:rPr>
              <w:instrText xml:space="preserve"> PAGEREF _Toc338021243 \h </w:instrText>
            </w:r>
          </w:ins>
          <w:r>
            <w:rPr>
              <w:noProof/>
              <w:webHidden/>
            </w:rPr>
          </w:r>
          <w:r>
            <w:rPr>
              <w:noProof/>
              <w:webHidden/>
            </w:rPr>
            <w:fldChar w:fldCharType="separate"/>
          </w:r>
          <w:ins w:id="44" w:author="Pupo, Erik" w:date="2012-10-14T23:38:00Z">
            <w:r>
              <w:rPr>
                <w:noProof/>
                <w:webHidden/>
              </w:rPr>
              <w:t>13</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45" w:author="Pupo, Erik" w:date="2012-10-14T23:38:00Z"/>
              <w:noProof/>
            </w:rPr>
          </w:pPr>
          <w:ins w:id="46"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"_Toc338021244"</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2.4.</w:t>
            </w:r>
            <w:r>
              <w:rPr>
                <w:noProof/>
              </w:rPr>
              <w:tab/>
            </w:r>
            <w:r w:rsidRPr="00CF49D3">
              <w:rPr>
                <w:rStyle w:val="Hyperlink"/>
                <w:noProof/>
                <w:lang w:bidi="en-US"/>
              </w:rPr>
              <w:t>Alignment to HeD Artifact Sharing Use Case</w:t>
            </w:r>
            <w:r>
              <w:rPr>
                <w:noProof/>
                <w:webHidden/>
              </w:rPr>
              <w:tab/>
            </w:r>
            <w:r>
              <w:rPr>
                <w:noProof/>
                <w:webHidden/>
              </w:rPr>
              <w:fldChar w:fldCharType="begin"/>
            </w:r>
            <w:r>
              <w:rPr>
                <w:noProof/>
                <w:webHidden/>
              </w:rPr>
              <w:instrText xml:space="preserve"> PAGEREF _Toc338021244 \h </w:instrText>
            </w:r>
          </w:ins>
          <w:r>
            <w:rPr>
              <w:noProof/>
              <w:webHidden/>
            </w:rPr>
          </w:r>
          <w:r>
            <w:rPr>
              <w:noProof/>
              <w:webHidden/>
            </w:rPr>
            <w:fldChar w:fldCharType="separate"/>
          </w:r>
          <w:ins w:id="47" w:author="Pupo, Erik" w:date="2012-10-14T23:38:00Z">
            <w:r>
              <w:rPr>
                <w:noProof/>
                <w:webHidden/>
              </w:rPr>
              <w:t>14</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48" w:author="Pupo, Erik" w:date="2012-10-14T23:38:00Z"/>
              <w:noProof/>
            </w:rPr>
          </w:pPr>
          <w:ins w:id="4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"_Toc338021245"</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2.4.1.</w:t>
            </w:r>
            <w:r>
              <w:rPr>
                <w:noProof/>
              </w:rPr>
              <w:tab/>
            </w:r>
            <w:r w:rsidRPr="00CF49D3">
              <w:rPr>
                <w:rStyle w:val="Hyperlink"/>
                <w:noProof/>
                <w:lang w:bidi="en-US"/>
              </w:rPr>
              <w:t>Use Case Assumptions and Conditions</w:t>
            </w:r>
            <w:r>
              <w:rPr>
                <w:noProof/>
                <w:webHidden/>
              </w:rPr>
              <w:tab/>
            </w:r>
            <w:r>
              <w:rPr>
                <w:noProof/>
                <w:webHidden/>
              </w:rPr>
              <w:fldChar w:fldCharType="begin"/>
            </w:r>
            <w:r>
              <w:rPr>
                <w:noProof/>
                <w:webHidden/>
              </w:rPr>
              <w:instrText xml:space="preserve"> PAGEREF _Toc338021245 \h </w:instrText>
            </w:r>
          </w:ins>
          <w:r>
            <w:rPr>
              <w:noProof/>
              <w:webHidden/>
            </w:rPr>
          </w:r>
          <w:r>
            <w:rPr>
              <w:noProof/>
              <w:webHidden/>
            </w:rPr>
            <w:fldChar w:fldCharType="separate"/>
          </w:r>
          <w:ins w:id="50" w:author="Pupo, Erik" w:date="2012-10-14T23:38:00Z">
            <w:r>
              <w:rPr>
                <w:noProof/>
                <w:webHidden/>
              </w:rPr>
              <w:t>14</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51" w:author="Pupo, Erik" w:date="2012-10-14T23:38:00Z"/>
              <w:noProof/>
            </w:rPr>
          </w:pPr>
          <w:ins w:id="52"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"_Toc338021246"</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2.5.</w:t>
            </w:r>
            <w:r>
              <w:rPr>
                <w:noProof/>
              </w:rPr>
              <w:tab/>
            </w:r>
            <w:r w:rsidRPr="00CF49D3">
              <w:rPr>
                <w:rStyle w:val="Hyperlink"/>
                <w:noProof/>
                <w:lang w:bidi="en-US"/>
              </w:rPr>
              <w:t>Organization of this Guide</w:t>
            </w:r>
            <w:r>
              <w:rPr>
                <w:noProof/>
                <w:webHidden/>
              </w:rPr>
              <w:tab/>
            </w:r>
            <w:r>
              <w:rPr>
                <w:noProof/>
                <w:webHidden/>
              </w:rPr>
              <w:fldChar w:fldCharType="begin"/>
            </w:r>
            <w:r>
              <w:rPr>
                <w:noProof/>
                <w:webHidden/>
              </w:rPr>
              <w:instrText xml:space="preserve"> PAGEREF _Toc338021246 \h </w:instrText>
            </w:r>
          </w:ins>
          <w:r>
            <w:rPr>
              <w:noProof/>
              <w:webHidden/>
            </w:rPr>
          </w:r>
          <w:r>
            <w:rPr>
              <w:noProof/>
              <w:webHidden/>
            </w:rPr>
            <w:fldChar w:fldCharType="separate"/>
          </w:r>
          <w:ins w:id="53" w:author="Pupo, Erik" w:date="2012-10-14T23:38:00Z">
            <w:r>
              <w:rPr>
                <w:noProof/>
                <w:webHidden/>
              </w:rPr>
              <w:t>14</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54" w:author="Pupo, Erik" w:date="2012-10-14T23:38:00Z"/>
              <w:noProof/>
            </w:rPr>
          </w:pPr>
          <w:ins w:id="5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"_Toc338021247"</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2.5.1.</w:t>
            </w:r>
            <w:r>
              <w:rPr>
                <w:noProof/>
              </w:rPr>
              <w:tab/>
            </w:r>
            <w:r w:rsidRPr="00CF49D3">
              <w:rPr>
                <w:rStyle w:val="Hyperlink"/>
                <w:noProof/>
                <w:lang w:bidi="en-US"/>
              </w:rPr>
              <w:t>Definitions of Terms</w:t>
            </w:r>
            <w:r>
              <w:rPr>
                <w:noProof/>
                <w:webHidden/>
              </w:rPr>
              <w:tab/>
            </w:r>
            <w:r>
              <w:rPr>
                <w:noProof/>
                <w:webHidden/>
              </w:rPr>
              <w:fldChar w:fldCharType="begin"/>
            </w:r>
            <w:r>
              <w:rPr>
                <w:noProof/>
                <w:webHidden/>
              </w:rPr>
              <w:instrText xml:space="preserve"> PAGEREF _Toc338021247 \h </w:instrText>
            </w:r>
          </w:ins>
          <w:r>
            <w:rPr>
              <w:noProof/>
              <w:webHidden/>
            </w:rPr>
          </w:r>
          <w:r>
            <w:rPr>
              <w:noProof/>
              <w:webHidden/>
            </w:rPr>
            <w:fldChar w:fldCharType="separate"/>
          </w:r>
          <w:ins w:id="56" w:author="Pupo, Erik" w:date="2012-10-14T23:38:00Z">
            <w:r>
              <w:rPr>
                <w:noProof/>
                <w:webHidden/>
              </w:rPr>
              <w:t>15</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57" w:author="Pupo, Erik" w:date="2012-10-14T23:38:00Z"/>
              <w:noProof/>
            </w:rPr>
          </w:pPr>
          <w:ins w:id="58"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"_Toc338021248"</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2.5.2.</w:t>
            </w:r>
            <w:r>
              <w:rPr>
                <w:noProof/>
              </w:rPr>
              <w:tab/>
            </w:r>
            <w:r w:rsidRPr="00CF49D3">
              <w:rPr>
                <w:rStyle w:val="Hyperlink"/>
                <w:noProof/>
                <w:lang w:bidi="en-US"/>
              </w:rPr>
              <w:t>Definitions of Actors</w:t>
            </w:r>
            <w:r>
              <w:rPr>
                <w:noProof/>
                <w:webHidden/>
              </w:rPr>
              <w:tab/>
            </w:r>
            <w:r>
              <w:rPr>
                <w:noProof/>
                <w:webHidden/>
              </w:rPr>
              <w:fldChar w:fldCharType="begin"/>
            </w:r>
            <w:r>
              <w:rPr>
                <w:noProof/>
                <w:webHidden/>
              </w:rPr>
              <w:instrText xml:space="preserve"> PAGEREF _Toc338021248 \h </w:instrText>
            </w:r>
          </w:ins>
          <w:r>
            <w:rPr>
              <w:noProof/>
              <w:webHidden/>
            </w:rPr>
          </w:r>
          <w:r>
            <w:rPr>
              <w:noProof/>
              <w:webHidden/>
            </w:rPr>
            <w:fldChar w:fldCharType="separate"/>
          </w:r>
          <w:ins w:id="59" w:author="Pupo, Erik" w:date="2012-10-14T23:38:00Z">
            <w:r>
              <w:rPr>
                <w:noProof/>
                <w:webHidden/>
              </w:rPr>
              <w:t>16</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60" w:author="Pupo, Erik" w:date="2012-10-14T23:38:00Z"/>
              <w:noProof/>
            </w:rPr>
          </w:pPr>
          <w:ins w:id="61"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"_Toc338021249"</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2.5.3.</w:t>
            </w:r>
            <w:r>
              <w:rPr>
                <w:noProof/>
              </w:rPr>
              <w:tab/>
            </w:r>
            <w:r w:rsidRPr="00CF49D3">
              <w:rPr>
                <w:rStyle w:val="Hyperlink"/>
                <w:noProof/>
                <w:lang w:bidi="en-US"/>
              </w:rPr>
              <w:t>Conventions Used</w:t>
            </w:r>
            <w:r>
              <w:rPr>
                <w:noProof/>
                <w:webHidden/>
              </w:rPr>
              <w:tab/>
            </w:r>
            <w:r>
              <w:rPr>
                <w:noProof/>
                <w:webHidden/>
              </w:rPr>
              <w:fldChar w:fldCharType="begin"/>
            </w:r>
            <w:r>
              <w:rPr>
                <w:noProof/>
                <w:webHidden/>
              </w:rPr>
              <w:instrText xml:space="preserve"> PAGEREF _Toc338021249 \h </w:instrText>
            </w:r>
          </w:ins>
          <w:r>
            <w:rPr>
              <w:noProof/>
              <w:webHidden/>
            </w:rPr>
          </w:r>
          <w:r>
            <w:rPr>
              <w:noProof/>
              <w:webHidden/>
            </w:rPr>
            <w:fldChar w:fldCharType="separate"/>
          </w:r>
          <w:ins w:id="62" w:author="Pupo, Erik" w:date="2012-10-14T23:38:00Z">
            <w:r>
              <w:rPr>
                <w:noProof/>
                <w:webHidden/>
              </w:rPr>
              <w:t>16</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63" w:author="Pupo, Erik" w:date="2012-10-14T23:38:00Z"/>
              <w:noProof/>
            </w:rPr>
          </w:pPr>
          <w:ins w:id="64"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"_Toc338021250"</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3.</w:t>
            </w:r>
            <w:r>
              <w:rPr>
                <w:noProof/>
              </w:rPr>
              <w:tab/>
            </w:r>
            <w:r w:rsidRPr="00CF49D3">
              <w:rPr>
                <w:rStyle w:val="Hyperlink"/>
                <w:noProof/>
                <w:lang w:bidi="en-US"/>
              </w:rPr>
              <w:t>Implementation Approach</w:t>
            </w:r>
            <w:r>
              <w:rPr>
                <w:noProof/>
                <w:webHidden/>
              </w:rPr>
              <w:tab/>
            </w:r>
            <w:r>
              <w:rPr>
                <w:noProof/>
                <w:webHidden/>
              </w:rPr>
              <w:fldChar w:fldCharType="begin"/>
            </w:r>
            <w:r>
              <w:rPr>
                <w:noProof/>
                <w:webHidden/>
              </w:rPr>
              <w:instrText xml:space="preserve"> PAGEREF _Toc338021250 \h </w:instrText>
            </w:r>
          </w:ins>
          <w:r>
            <w:rPr>
              <w:noProof/>
              <w:webHidden/>
            </w:rPr>
          </w:r>
          <w:r>
            <w:rPr>
              <w:noProof/>
              <w:webHidden/>
            </w:rPr>
            <w:fldChar w:fldCharType="separate"/>
          </w:r>
          <w:ins w:id="65" w:author="Pupo, Erik" w:date="2012-10-14T23:38:00Z">
            <w:r>
              <w:rPr>
                <w:noProof/>
                <w:webHidden/>
              </w:rPr>
              <w:t>20</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66" w:author="Pupo, Erik" w:date="2012-10-14T23:38:00Z"/>
              <w:noProof/>
            </w:rPr>
          </w:pPr>
          <w:ins w:id="67"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"_Toc338021251"</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3.1.</w:t>
            </w:r>
            <w:r>
              <w:rPr>
                <w:noProof/>
              </w:rPr>
              <w:tab/>
            </w:r>
            <w:r w:rsidRPr="00CF49D3">
              <w:rPr>
                <w:rStyle w:val="Hyperlink"/>
                <w:noProof/>
                <w:lang w:bidi="en-US"/>
              </w:rPr>
              <w:t>Overview of Modular Schema Approach</w:t>
            </w:r>
            <w:r>
              <w:rPr>
                <w:noProof/>
                <w:webHidden/>
              </w:rPr>
              <w:tab/>
            </w:r>
            <w:r>
              <w:rPr>
                <w:noProof/>
                <w:webHidden/>
              </w:rPr>
              <w:fldChar w:fldCharType="begin"/>
            </w:r>
            <w:r>
              <w:rPr>
                <w:noProof/>
                <w:webHidden/>
              </w:rPr>
              <w:instrText xml:space="preserve"> PAGEREF _Toc338021251 \h </w:instrText>
            </w:r>
          </w:ins>
          <w:r>
            <w:rPr>
              <w:noProof/>
              <w:webHidden/>
            </w:rPr>
          </w:r>
          <w:r>
            <w:rPr>
              <w:noProof/>
              <w:webHidden/>
            </w:rPr>
            <w:fldChar w:fldCharType="separate"/>
          </w:r>
          <w:ins w:id="68" w:author="Pupo, Erik" w:date="2012-10-14T23:38:00Z">
            <w:r>
              <w:rPr>
                <w:noProof/>
                <w:webHidden/>
              </w:rPr>
              <w:t>20</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69" w:author="Pupo, Erik" w:date="2012-10-14T23:38:00Z"/>
              <w:noProof/>
            </w:rPr>
          </w:pPr>
          <w:ins w:id="70"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"_Toc338021252"</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3.2.</w:t>
            </w:r>
            <w:r>
              <w:rPr>
                <w:noProof/>
              </w:rPr>
              <w:tab/>
            </w:r>
            <w:r w:rsidRPr="00CF49D3">
              <w:rPr>
                <w:rStyle w:val="Hyperlink"/>
                <w:noProof/>
                <w:lang w:bidi="en-US"/>
              </w:rPr>
              <w:t>Schema Roadmap</w:t>
            </w:r>
            <w:r>
              <w:rPr>
                <w:noProof/>
                <w:webHidden/>
              </w:rPr>
              <w:tab/>
            </w:r>
            <w:r>
              <w:rPr>
                <w:noProof/>
                <w:webHidden/>
              </w:rPr>
              <w:fldChar w:fldCharType="begin"/>
            </w:r>
            <w:r>
              <w:rPr>
                <w:noProof/>
                <w:webHidden/>
              </w:rPr>
              <w:instrText xml:space="preserve"> PAGEREF _Toc338021252 \h </w:instrText>
            </w:r>
          </w:ins>
          <w:r>
            <w:rPr>
              <w:noProof/>
              <w:webHidden/>
            </w:rPr>
          </w:r>
          <w:r>
            <w:rPr>
              <w:noProof/>
              <w:webHidden/>
            </w:rPr>
            <w:fldChar w:fldCharType="separate"/>
          </w:r>
          <w:ins w:id="71" w:author="Pupo, Erik" w:date="2012-10-14T23:38:00Z">
            <w:r>
              <w:rPr>
                <w:noProof/>
                <w:webHidden/>
              </w:rPr>
              <w:t>21</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72" w:author="Pupo, Erik" w:date="2012-10-14T23:38:00Z"/>
              <w:noProof/>
            </w:rPr>
          </w:pPr>
          <w:ins w:id="73"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"_Toc338021253"</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4.</w:t>
            </w:r>
            <w:r>
              <w:rPr>
                <w:noProof/>
              </w:rPr>
              <w:tab/>
            </w:r>
            <w:r w:rsidRPr="00CF49D3">
              <w:rPr>
                <w:rStyle w:val="Hyperlink"/>
                <w:noProof/>
                <w:lang w:bidi="en-US"/>
              </w:rPr>
              <w:t>CDS Knowledge Artifact Types</w:t>
            </w:r>
            <w:r>
              <w:rPr>
                <w:noProof/>
                <w:webHidden/>
              </w:rPr>
              <w:tab/>
            </w:r>
            <w:r>
              <w:rPr>
                <w:noProof/>
                <w:webHidden/>
              </w:rPr>
              <w:fldChar w:fldCharType="begin"/>
            </w:r>
            <w:r>
              <w:rPr>
                <w:noProof/>
                <w:webHidden/>
              </w:rPr>
              <w:instrText xml:space="preserve"> PAGEREF _Toc338021253 \h </w:instrText>
            </w:r>
          </w:ins>
          <w:r>
            <w:rPr>
              <w:noProof/>
              <w:webHidden/>
            </w:rPr>
          </w:r>
          <w:r>
            <w:rPr>
              <w:noProof/>
              <w:webHidden/>
            </w:rPr>
            <w:fldChar w:fldCharType="separate"/>
          </w:r>
          <w:ins w:id="74" w:author="Pupo, Erik" w:date="2012-10-14T23:38:00Z">
            <w:r>
              <w:rPr>
                <w:noProof/>
                <w:webHidden/>
              </w:rPr>
              <w:t>21</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75" w:author="Pupo, Erik" w:date="2012-10-14T23:38:00Z"/>
              <w:noProof/>
            </w:rPr>
          </w:pPr>
          <w:ins w:id="76"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"_Toc338021254"</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4.1.</w:t>
            </w:r>
            <w:r>
              <w:rPr>
                <w:noProof/>
              </w:rPr>
              <w:tab/>
            </w:r>
            <w:r w:rsidRPr="00CF49D3">
              <w:rPr>
                <w:rStyle w:val="Hyperlink"/>
                <w:noProof/>
                <w:lang w:bidi="en-US"/>
              </w:rPr>
              <w:t>Event Condition Action (ECA) Rules</w:t>
            </w:r>
            <w:r>
              <w:rPr>
                <w:noProof/>
                <w:webHidden/>
              </w:rPr>
              <w:tab/>
            </w:r>
            <w:r>
              <w:rPr>
                <w:noProof/>
                <w:webHidden/>
              </w:rPr>
              <w:fldChar w:fldCharType="begin"/>
            </w:r>
            <w:r>
              <w:rPr>
                <w:noProof/>
                <w:webHidden/>
              </w:rPr>
              <w:instrText xml:space="preserve"> PAGEREF _Toc338021254 \h </w:instrText>
            </w:r>
          </w:ins>
          <w:r>
            <w:rPr>
              <w:noProof/>
              <w:webHidden/>
            </w:rPr>
          </w:r>
          <w:r>
            <w:rPr>
              <w:noProof/>
              <w:webHidden/>
            </w:rPr>
            <w:fldChar w:fldCharType="separate"/>
          </w:r>
          <w:ins w:id="77" w:author="Pupo, Erik" w:date="2012-10-14T23:38:00Z">
            <w:r>
              <w:rPr>
                <w:noProof/>
                <w:webHidden/>
              </w:rPr>
              <w:t>21</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78" w:author="Pupo, Erik" w:date="2012-10-14T23:38:00Z"/>
              <w:noProof/>
            </w:rPr>
          </w:pPr>
          <w:ins w:id="7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"_Toc338021255"</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4.2.</w:t>
            </w:r>
            <w:r>
              <w:rPr>
                <w:noProof/>
              </w:rPr>
              <w:tab/>
            </w:r>
            <w:r w:rsidRPr="00CF49D3">
              <w:rPr>
                <w:rStyle w:val="Hyperlink"/>
                <w:noProof/>
                <w:lang w:bidi="en-US"/>
              </w:rPr>
              <w:t>Order Sets</w:t>
            </w:r>
            <w:r>
              <w:rPr>
                <w:noProof/>
                <w:webHidden/>
              </w:rPr>
              <w:tab/>
            </w:r>
            <w:r>
              <w:rPr>
                <w:noProof/>
                <w:webHidden/>
              </w:rPr>
              <w:fldChar w:fldCharType="begin"/>
            </w:r>
            <w:r>
              <w:rPr>
                <w:noProof/>
                <w:webHidden/>
              </w:rPr>
              <w:instrText xml:space="preserve"> PAGEREF _Toc338021255 \h </w:instrText>
            </w:r>
          </w:ins>
          <w:r>
            <w:rPr>
              <w:noProof/>
              <w:webHidden/>
            </w:rPr>
          </w:r>
          <w:r>
            <w:rPr>
              <w:noProof/>
              <w:webHidden/>
            </w:rPr>
            <w:fldChar w:fldCharType="separate"/>
          </w:r>
          <w:ins w:id="80" w:author="Pupo, Erik" w:date="2012-10-14T23:38:00Z">
            <w:r>
              <w:rPr>
                <w:noProof/>
                <w:webHidden/>
              </w:rPr>
              <w:t>22</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81" w:author="Pupo, Erik" w:date="2012-10-14T23:38:00Z"/>
              <w:noProof/>
            </w:rPr>
          </w:pPr>
          <w:ins w:id="82"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"_Toc338021256"</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4.3.</w:t>
            </w:r>
            <w:r>
              <w:rPr>
                <w:noProof/>
              </w:rPr>
              <w:tab/>
            </w:r>
            <w:r w:rsidRPr="00CF49D3">
              <w:rPr>
                <w:rStyle w:val="Hyperlink"/>
                <w:noProof/>
                <w:lang w:bidi="en-US"/>
              </w:rPr>
              <w:t>Documentation Templates</w:t>
            </w:r>
            <w:r>
              <w:rPr>
                <w:noProof/>
                <w:webHidden/>
              </w:rPr>
              <w:tab/>
            </w:r>
            <w:r>
              <w:rPr>
                <w:noProof/>
                <w:webHidden/>
              </w:rPr>
              <w:fldChar w:fldCharType="begin"/>
            </w:r>
            <w:r>
              <w:rPr>
                <w:noProof/>
                <w:webHidden/>
              </w:rPr>
              <w:instrText xml:space="preserve"> PAGEREF _Toc338021256 \h </w:instrText>
            </w:r>
          </w:ins>
          <w:r>
            <w:rPr>
              <w:noProof/>
              <w:webHidden/>
            </w:rPr>
          </w:r>
          <w:r>
            <w:rPr>
              <w:noProof/>
              <w:webHidden/>
            </w:rPr>
            <w:fldChar w:fldCharType="separate"/>
          </w:r>
          <w:ins w:id="83" w:author="Pupo, Erik" w:date="2012-10-14T23:38:00Z">
            <w:r>
              <w:rPr>
                <w:noProof/>
                <w:webHidden/>
              </w:rPr>
              <w:t>23</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84" w:author="Pupo, Erik" w:date="2012-10-14T23:38:00Z"/>
              <w:noProof/>
            </w:rPr>
          </w:pPr>
          <w:ins w:id="8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"_Toc338021257"</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5.</w:t>
            </w:r>
            <w:r>
              <w:rPr>
                <w:noProof/>
              </w:rPr>
              <w:tab/>
            </w:r>
            <w:r w:rsidRPr="00CF49D3">
              <w:rPr>
                <w:rStyle w:val="Hyperlink"/>
                <w:noProof/>
                <w:lang w:bidi="en-US"/>
              </w:rPr>
              <w:t>CDS Knowledge Artifact Components</w:t>
            </w:r>
            <w:r>
              <w:rPr>
                <w:noProof/>
                <w:webHidden/>
              </w:rPr>
              <w:tab/>
            </w:r>
            <w:r>
              <w:rPr>
                <w:noProof/>
                <w:webHidden/>
              </w:rPr>
              <w:fldChar w:fldCharType="begin"/>
            </w:r>
            <w:r>
              <w:rPr>
                <w:noProof/>
                <w:webHidden/>
              </w:rPr>
              <w:instrText xml:space="preserve"> PAGEREF _Toc338021257 \h </w:instrText>
            </w:r>
          </w:ins>
          <w:r>
            <w:rPr>
              <w:noProof/>
              <w:webHidden/>
            </w:rPr>
          </w:r>
          <w:r>
            <w:rPr>
              <w:noProof/>
              <w:webHidden/>
            </w:rPr>
            <w:fldChar w:fldCharType="separate"/>
          </w:r>
          <w:ins w:id="86" w:author="Pupo, Erik" w:date="2012-10-14T23:38:00Z">
            <w:r>
              <w:rPr>
                <w:noProof/>
                <w:webHidden/>
              </w:rPr>
              <w:t>23</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87" w:author="Pupo, Erik" w:date="2012-10-14T23:38:00Z"/>
              <w:noProof/>
            </w:rPr>
          </w:pPr>
          <w:ins w:id="88"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"_Toc338021258"</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5.1.</w:t>
            </w:r>
            <w:r>
              <w:rPr>
                <w:noProof/>
              </w:rPr>
              <w:tab/>
            </w:r>
            <w:r w:rsidRPr="00CF49D3">
              <w:rPr>
                <w:rStyle w:val="Hyperlink"/>
                <w:noProof/>
                <w:lang w:bidi="en-US"/>
              </w:rPr>
              <w:t>Knowledge Artifact Metadata</w:t>
            </w:r>
            <w:r>
              <w:rPr>
                <w:noProof/>
                <w:webHidden/>
              </w:rPr>
              <w:tab/>
            </w:r>
            <w:r>
              <w:rPr>
                <w:noProof/>
                <w:webHidden/>
              </w:rPr>
              <w:fldChar w:fldCharType="begin"/>
            </w:r>
            <w:r>
              <w:rPr>
                <w:noProof/>
                <w:webHidden/>
              </w:rPr>
              <w:instrText xml:space="preserve"> PAGEREF _Toc338021258 \h </w:instrText>
            </w:r>
          </w:ins>
          <w:r>
            <w:rPr>
              <w:noProof/>
              <w:webHidden/>
            </w:rPr>
          </w:r>
          <w:r>
            <w:rPr>
              <w:noProof/>
              <w:webHidden/>
            </w:rPr>
            <w:fldChar w:fldCharType="separate"/>
          </w:r>
          <w:ins w:id="89" w:author="Pupo, Erik" w:date="2012-10-14T23:38:00Z">
            <w:r>
              <w:rPr>
                <w:noProof/>
                <w:webHidden/>
              </w:rPr>
              <w:t>24</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90" w:author="Pupo, Erik" w:date="2012-10-14T23:38:00Z"/>
              <w:noProof/>
            </w:rPr>
          </w:pPr>
          <w:ins w:id="91"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"_Toc338021259"</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5.1.1.</w:t>
            </w:r>
            <w:r>
              <w:rPr>
                <w:noProof/>
              </w:rPr>
              <w:tab/>
            </w:r>
            <w:r w:rsidRPr="00CF49D3">
              <w:rPr>
                <w:rStyle w:val="Hyperlink"/>
                <w:noProof/>
                <w:lang w:bidi="en-US"/>
              </w:rPr>
              <w:t>General Conformance Requirements – Metadata</w:t>
            </w:r>
            <w:r>
              <w:rPr>
                <w:noProof/>
                <w:webHidden/>
              </w:rPr>
              <w:tab/>
            </w:r>
            <w:r>
              <w:rPr>
                <w:noProof/>
                <w:webHidden/>
              </w:rPr>
              <w:fldChar w:fldCharType="begin"/>
            </w:r>
            <w:r>
              <w:rPr>
                <w:noProof/>
                <w:webHidden/>
              </w:rPr>
              <w:instrText xml:space="preserve"> PAGEREF _Toc338021259 \h </w:instrText>
            </w:r>
          </w:ins>
          <w:r>
            <w:rPr>
              <w:noProof/>
              <w:webHidden/>
            </w:rPr>
          </w:r>
          <w:r>
            <w:rPr>
              <w:noProof/>
              <w:webHidden/>
            </w:rPr>
            <w:fldChar w:fldCharType="separate"/>
          </w:r>
          <w:ins w:id="92" w:author="Pupo, Erik" w:date="2012-10-14T23:38:00Z">
            <w:r>
              <w:rPr>
                <w:noProof/>
                <w:webHidden/>
              </w:rPr>
              <w:t>24</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93" w:author="Pupo, Erik" w:date="2012-10-14T23:38:00Z"/>
              <w:noProof/>
            </w:rPr>
          </w:pPr>
          <w:ins w:id="94"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"_Toc338021260"</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5.2.</w:t>
            </w:r>
            <w:r>
              <w:rPr>
                <w:noProof/>
              </w:rPr>
              <w:tab/>
            </w:r>
            <w:r w:rsidRPr="00CF49D3">
              <w:rPr>
                <w:rStyle w:val="Hyperlink"/>
                <w:noProof/>
                <w:lang w:bidi="en-US"/>
              </w:rPr>
              <w:t>Actions</w:t>
            </w:r>
            <w:r>
              <w:rPr>
                <w:noProof/>
                <w:webHidden/>
              </w:rPr>
              <w:tab/>
            </w:r>
            <w:r>
              <w:rPr>
                <w:noProof/>
                <w:webHidden/>
              </w:rPr>
              <w:fldChar w:fldCharType="begin"/>
            </w:r>
            <w:r>
              <w:rPr>
                <w:noProof/>
                <w:webHidden/>
              </w:rPr>
              <w:instrText xml:space="preserve"> PAGEREF _Toc338021260 \h </w:instrText>
            </w:r>
          </w:ins>
          <w:r>
            <w:rPr>
              <w:noProof/>
              <w:webHidden/>
            </w:rPr>
          </w:r>
          <w:r>
            <w:rPr>
              <w:noProof/>
              <w:webHidden/>
            </w:rPr>
            <w:fldChar w:fldCharType="separate"/>
          </w:r>
          <w:ins w:id="95" w:author="Pupo, Erik" w:date="2012-10-14T23:38:00Z">
            <w:r>
              <w:rPr>
                <w:noProof/>
                <w:webHidden/>
              </w:rPr>
              <w:t>25</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96" w:author="Pupo, Erik" w:date="2012-10-14T23:38:00Z"/>
              <w:noProof/>
            </w:rPr>
          </w:pPr>
          <w:ins w:id="97"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"_Toc338021261"</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5.3.</w:t>
            </w:r>
            <w:r>
              <w:rPr>
                <w:noProof/>
              </w:rPr>
              <w:tab/>
            </w:r>
            <w:r w:rsidRPr="00CF49D3">
              <w:rPr>
                <w:rStyle w:val="Hyperlink"/>
                <w:noProof/>
                <w:lang w:bidi="en-US"/>
              </w:rPr>
              <w:t>Supporting Evidence</w:t>
            </w:r>
            <w:r>
              <w:rPr>
                <w:noProof/>
                <w:webHidden/>
              </w:rPr>
              <w:tab/>
            </w:r>
            <w:r>
              <w:rPr>
                <w:noProof/>
                <w:webHidden/>
              </w:rPr>
              <w:fldChar w:fldCharType="begin"/>
            </w:r>
            <w:r>
              <w:rPr>
                <w:noProof/>
                <w:webHidden/>
              </w:rPr>
              <w:instrText xml:space="preserve"> PAGEREF _Toc338021261 \h </w:instrText>
            </w:r>
          </w:ins>
          <w:r>
            <w:rPr>
              <w:noProof/>
              <w:webHidden/>
            </w:rPr>
          </w:r>
          <w:r>
            <w:rPr>
              <w:noProof/>
              <w:webHidden/>
            </w:rPr>
            <w:fldChar w:fldCharType="separate"/>
          </w:r>
          <w:ins w:id="98" w:author="Pupo, Erik" w:date="2012-10-14T23:38:00Z">
            <w:r>
              <w:rPr>
                <w:noProof/>
                <w:webHidden/>
              </w:rPr>
              <w:t>25</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99" w:author="Pupo, Erik" w:date="2012-10-14T23:38:00Z"/>
              <w:noProof/>
            </w:rPr>
          </w:pPr>
          <w:ins w:id="100"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"_Toc338021262"</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5.4.</w:t>
            </w:r>
            <w:r>
              <w:rPr>
                <w:noProof/>
              </w:rPr>
              <w:tab/>
            </w:r>
            <w:r w:rsidRPr="00CF49D3">
              <w:rPr>
                <w:rStyle w:val="Hyperlink"/>
                <w:noProof/>
                <w:lang w:bidi="en-US"/>
              </w:rPr>
              <w:t>Supporting Reference</w:t>
            </w:r>
            <w:r>
              <w:rPr>
                <w:noProof/>
                <w:webHidden/>
              </w:rPr>
              <w:tab/>
            </w:r>
            <w:r>
              <w:rPr>
                <w:noProof/>
                <w:webHidden/>
              </w:rPr>
              <w:fldChar w:fldCharType="begin"/>
            </w:r>
            <w:r>
              <w:rPr>
                <w:noProof/>
                <w:webHidden/>
              </w:rPr>
              <w:instrText xml:space="preserve"> PAGEREF _Toc338021262 \h </w:instrText>
            </w:r>
          </w:ins>
          <w:r>
            <w:rPr>
              <w:noProof/>
              <w:webHidden/>
            </w:rPr>
          </w:r>
          <w:r>
            <w:rPr>
              <w:noProof/>
              <w:webHidden/>
            </w:rPr>
            <w:fldChar w:fldCharType="separate"/>
          </w:r>
          <w:ins w:id="101" w:author="Pupo, Erik" w:date="2012-10-14T23:38:00Z">
            <w:r>
              <w:rPr>
                <w:noProof/>
                <w:webHidden/>
              </w:rPr>
              <w:t>25</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102" w:author="Pupo, Erik" w:date="2012-10-14T23:38:00Z"/>
              <w:noProof/>
            </w:rPr>
          </w:pPr>
          <w:ins w:id="103"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"_Toc338021263"</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5.5.</w:t>
            </w:r>
            <w:r>
              <w:rPr>
                <w:noProof/>
              </w:rPr>
              <w:tab/>
            </w:r>
            <w:r w:rsidRPr="00CF49D3">
              <w:rPr>
                <w:rStyle w:val="Hyperlink"/>
                <w:noProof/>
                <w:lang w:bidi="en-US"/>
              </w:rPr>
              <w:t>Clinical Mapping Data</w:t>
            </w:r>
            <w:r>
              <w:rPr>
                <w:noProof/>
                <w:webHidden/>
              </w:rPr>
              <w:tab/>
            </w:r>
            <w:r>
              <w:rPr>
                <w:noProof/>
                <w:webHidden/>
              </w:rPr>
              <w:fldChar w:fldCharType="begin"/>
            </w:r>
            <w:r>
              <w:rPr>
                <w:noProof/>
                <w:webHidden/>
              </w:rPr>
              <w:instrText xml:space="preserve"> PAGEREF _Toc338021263 \h </w:instrText>
            </w:r>
          </w:ins>
          <w:r>
            <w:rPr>
              <w:noProof/>
              <w:webHidden/>
            </w:rPr>
          </w:r>
          <w:r>
            <w:rPr>
              <w:noProof/>
              <w:webHidden/>
            </w:rPr>
            <w:fldChar w:fldCharType="separate"/>
          </w:r>
          <w:ins w:id="104" w:author="Pupo, Erik" w:date="2012-10-14T23:38:00Z">
            <w:r>
              <w:rPr>
                <w:noProof/>
                <w:webHidden/>
              </w:rPr>
              <w:t>25</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105" w:author="Pupo, Erik" w:date="2012-10-14T23:38:00Z"/>
              <w:noProof/>
            </w:rPr>
          </w:pPr>
          <w:ins w:id="106"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"_Toc338021264"</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5.6.</w:t>
            </w:r>
            <w:r>
              <w:rPr>
                <w:noProof/>
              </w:rPr>
              <w:tab/>
            </w:r>
            <w:r w:rsidRPr="00CF49D3">
              <w:rPr>
                <w:rStyle w:val="Hyperlink"/>
                <w:noProof/>
                <w:lang w:bidi="en-US"/>
              </w:rPr>
              <w:t>Expression</w:t>
            </w:r>
            <w:r>
              <w:rPr>
                <w:noProof/>
                <w:webHidden/>
              </w:rPr>
              <w:tab/>
            </w:r>
            <w:r>
              <w:rPr>
                <w:noProof/>
                <w:webHidden/>
              </w:rPr>
              <w:fldChar w:fldCharType="begin"/>
            </w:r>
            <w:r>
              <w:rPr>
                <w:noProof/>
                <w:webHidden/>
              </w:rPr>
              <w:instrText xml:space="preserve"> PAGEREF _Toc338021264 \h </w:instrText>
            </w:r>
          </w:ins>
          <w:r>
            <w:rPr>
              <w:noProof/>
              <w:webHidden/>
            </w:rPr>
          </w:r>
          <w:r>
            <w:rPr>
              <w:noProof/>
              <w:webHidden/>
            </w:rPr>
            <w:fldChar w:fldCharType="separate"/>
          </w:r>
          <w:ins w:id="107" w:author="Pupo, Erik" w:date="2012-10-14T23:38:00Z">
            <w:r>
              <w:rPr>
                <w:noProof/>
                <w:webHidden/>
              </w:rPr>
              <w:t>26</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108" w:author="Pupo, Erik" w:date="2012-10-14T23:38:00Z"/>
              <w:noProof/>
            </w:rPr>
          </w:pPr>
          <w:ins w:id="10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"_Toc338021265"</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6.</w:t>
            </w:r>
            <w:r>
              <w:rPr>
                <w:noProof/>
              </w:rPr>
              <w:tab/>
            </w:r>
            <w:r w:rsidRPr="00CF49D3">
              <w:rPr>
                <w:rStyle w:val="Hyperlink"/>
                <w:noProof/>
                <w:lang w:bidi="en-US"/>
              </w:rPr>
              <w:t>Health eDecisions Schema</w:t>
            </w:r>
            <w:r>
              <w:rPr>
                <w:noProof/>
                <w:webHidden/>
              </w:rPr>
              <w:tab/>
            </w:r>
            <w:r>
              <w:rPr>
                <w:noProof/>
                <w:webHidden/>
              </w:rPr>
              <w:fldChar w:fldCharType="begin"/>
            </w:r>
            <w:r>
              <w:rPr>
                <w:noProof/>
                <w:webHidden/>
              </w:rPr>
              <w:instrText xml:space="preserve"> PAGEREF _Toc338021265 \h </w:instrText>
            </w:r>
          </w:ins>
          <w:r>
            <w:rPr>
              <w:noProof/>
              <w:webHidden/>
            </w:rPr>
          </w:r>
          <w:r>
            <w:rPr>
              <w:noProof/>
              <w:webHidden/>
            </w:rPr>
            <w:fldChar w:fldCharType="separate"/>
          </w:r>
          <w:ins w:id="110" w:author="Pupo, Erik" w:date="2012-10-14T23:38:00Z">
            <w:r>
              <w:rPr>
                <w:noProof/>
                <w:webHidden/>
              </w:rPr>
              <w:t>26</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111" w:author="Pupo, Erik" w:date="2012-10-14T23:38:00Z"/>
              <w:noProof/>
            </w:rPr>
          </w:pPr>
          <w:ins w:id="112" w:author="Pupo, Erik" w:date="2012-10-14T23:38:00Z">
            <w:r w:rsidRPr="00CF49D3">
              <w:rPr>
                <w:rStyle w:val="Hyperlink"/>
                <w:noProof/>
              </w:rPr>
              <w:lastRenderedPageBreak/>
              <w:fldChar w:fldCharType="begin"/>
            </w:r>
            <w:r w:rsidRPr="00CF49D3">
              <w:rPr>
                <w:rStyle w:val="Hyperlink"/>
                <w:noProof/>
              </w:rPr>
              <w:instrText xml:space="preserve"> </w:instrText>
            </w:r>
            <w:r>
              <w:rPr>
                <w:noProof/>
              </w:rPr>
              <w:instrText>HYPERLINK \l "_Toc338021266"</w:instrText>
            </w:r>
            <w:r w:rsidRPr="00CF49D3">
              <w:rPr>
                <w:rStyle w:val="Hyperlink"/>
                <w:noProof/>
              </w:rPr>
              <w:instrText xml:space="preserve"> </w:instrText>
            </w:r>
            <w:r w:rsidRPr="00CF49D3">
              <w:rPr>
                <w:rStyle w:val="Hyperlink"/>
                <w:noProof/>
              </w:rPr>
              <w:fldChar w:fldCharType="separate"/>
            </w:r>
            <w:r w:rsidRPr="00CF49D3">
              <w:rPr>
                <w:rStyle w:val="Hyperlink"/>
                <w:noProof/>
              </w:rPr>
              <w:t>6.1.</w:t>
            </w:r>
            <w:r>
              <w:rPr>
                <w:noProof/>
              </w:rPr>
              <w:tab/>
            </w:r>
            <w:r w:rsidRPr="00CF49D3">
              <w:rPr>
                <w:rStyle w:val="Hyperlink"/>
                <w:noProof/>
              </w:rPr>
              <w:t>Simple Datatypes</w:t>
            </w:r>
            <w:r>
              <w:rPr>
                <w:noProof/>
                <w:webHidden/>
              </w:rPr>
              <w:tab/>
            </w:r>
            <w:r>
              <w:rPr>
                <w:noProof/>
                <w:webHidden/>
              </w:rPr>
              <w:fldChar w:fldCharType="begin"/>
            </w:r>
            <w:r>
              <w:rPr>
                <w:noProof/>
                <w:webHidden/>
              </w:rPr>
              <w:instrText xml:space="preserve"> PAGEREF _Toc338021266 \h </w:instrText>
            </w:r>
          </w:ins>
          <w:r>
            <w:rPr>
              <w:noProof/>
              <w:webHidden/>
            </w:rPr>
          </w:r>
          <w:r>
            <w:rPr>
              <w:noProof/>
              <w:webHidden/>
            </w:rPr>
            <w:fldChar w:fldCharType="separate"/>
          </w:r>
          <w:ins w:id="113" w:author="Pupo, Erik" w:date="2012-10-14T23:38:00Z">
            <w:r>
              <w:rPr>
                <w:noProof/>
                <w:webHidden/>
              </w:rPr>
              <w:t>27</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14" w:author="Pupo, Erik" w:date="2012-10-14T23:38:00Z"/>
              <w:noProof/>
            </w:rPr>
          </w:pPr>
          <w:ins w:id="11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"_Toc338021267"</w:instrText>
            </w:r>
            <w:r w:rsidRPr="00CF49D3">
              <w:rPr>
                <w:rStyle w:val="Hyperlink"/>
                <w:noProof/>
              </w:rPr>
              <w:instrText xml:space="preserve"> </w:instrText>
            </w:r>
            <w:r w:rsidRPr="00CF49D3">
              <w:rPr>
                <w:rStyle w:val="Hyperlink"/>
                <w:noProof/>
              </w:rPr>
              <w:fldChar w:fldCharType="separate"/>
            </w:r>
            <w:r w:rsidRPr="00CF49D3">
              <w:rPr>
                <w:rStyle w:val="Hyperlink"/>
                <w:noProof/>
              </w:rPr>
              <w:t>6.1.1.</w:t>
            </w:r>
            <w:r>
              <w:rPr>
                <w:noProof/>
              </w:rPr>
              <w:tab/>
            </w:r>
            <w:r w:rsidRPr="00CF49D3">
              <w:rPr>
                <w:rStyle w:val="Hyperlink"/>
                <w:noProof/>
              </w:rPr>
              <w:t>AD (Address)</w:t>
            </w:r>
            <w:r>
              <w:rPr>
                <w:noProof/>
                <w:webHidden/>
              </w:rPr>
              <w:tab/>
            </w:r>
            <w:r>
              <w:rPr>
                <w:noProof/>
                <w:webHidden/>
              </w:rPr>
              <w:fldChar w:fldCharType="begin"/>
            </w:r>
            <w:r>
              <w:rPr>
                <w:noProof/>
                <w:webHidden/>
              </w:rPr>
              <w:instrText xml:space="preserve"> PAGEREF _Toc338021267 \h </w:instrText>
            </w:r>
          </w:ins>
          <w:r>
            <w:rPr>
              <w:noProof/>
              <w:webHidden/>
            </w:rPr>
          </w:r>
          <w:r>
            <w:rPr>
              <w:noProof/>
              <w:webHidden/>
            </w:rPr>
            <w:fldChar w:fldCharType="separate"/>
          </w:r>
          <w:ins w:id="116" w:author="Pupo, Erik" w:date="2012-10-14T23:38:00Z">
            <w:r>
              <w:rPr>
                <w:noProof/>
                <w:webHidden/>
              </w:rPr>
              <w:t>27</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17" w:author="Pupo, Erik" w:date="2012-10-14T23:38:00Z"/>
              <w:noProof/>
            </w:rPr>
          </w:pPr>
          <w:ins w:id="118"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"_Toc338021268"</w:instrText>
            </w:r>
            <w:r w:rsidRPr="00CF49D3">
              <w:rPr>
                <w:rStyle w:val="Hyperlink"/>
                <w:noProof/>
              </w:rPr>
              <w:instrText xml:space="preserve"> </w:instrText>
            </w:r>
            <w:r w:rsidRPr="00CF49D3">
              <w:rPr>
                <w:rStyle w:val="Hyperlink"/>
                <w:noProof/>
              </w:rPr>
              <w:fldChar w:fldCharType="separate"/>
            </w:r>
            <w:r w:rsidRPr="00CF49D3">
              <w:rPr>
                <w:rStyle w:val="Hyperlink"/>
                <w:noProof/>
              </w:rPr>
              <w:t>6.1.1.</w:t>
            </w:r>
            <w:r>
              <w:rPr>
                <w:noProof/>
              </w:rPr>
              <w:tab/>
            </w:r>
            <w:r w:rsidRPr="00CF49D3">
              <w:rPr>
                <w:rStyle w:val="Hyperlink"/>
                <w:noProof/>
              </w:rPr>
              <w:t>CD (Concept Descriptor)</w:t>
            </w:r>
            <w:r>
              <w:rPr>
                <w:noProof/>
                <w:webHidden/>
              </w:rPr>
              <w:tab/>
            </w:r>
            <w:r>
              <w:rPr>
                <w:noProof/>
                <w:webHidden/>
              </w:rPr>
              <w:fldChar w:fldCharType="begin"/>
            </w:r>
            <w:r>
              <w:rPr>
                <w:noProof/>
                <w:webHidden/>
              </w:rPr>
              <w:instrText xml:space="preserve"> PAGEREF _Toc338021268 \h </w:instrText>
            </w:r>
          </w:ins>
          <w:r>
            <w:rPr>
              <w:noProof/>
              <w:webHidden/>
            </w:rPr>
          </w:r>
          <w:r>
            <w:rPr>
              <w:noProof/>
              <w:webHidden/>
            </w:rPr>
            <w:fldChar w:fldCharType="separate"/>
          </w:r>
          <w:ins w:id="119" w:author="Pupo, Erik" w:date="2012-10-14T23:38:00Z">
            <w:r>
              <w:rPr>
                <w:noProof/>
                <w:webHidden/>
              </w:rPr>
              <w:t>27</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20" w:author="Pupo, Erik" w:date="2012-10-14T23:38:00Z"/>
              <w:noProof/>
            </w:rPr>
          </w:pPr>
          <w:ins w:id="121"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"_Toc338021269"</w:instrText>
            </w:r>
            <w:r w:rsidRPr="00CF49D3">
              <w:rPr>
                <w:rStyle w:val="Hyperlink"/>
                <w:noProof/>
              </w:rPr>
              <w:instrText xml:space="preserve"> </w:instrText>
            </w:r>
            <w:r w:rsidRPr="00CF49D3">
              <w:rPr>
                <w:rStyle w:val="Hyperlink"/>
                <w:noProof/>
              </w:rPr>
              <w:fldChar w:fldCharType="separate"/>
            </w:r>
            <w:r w:rsidRPr="00CF49D3">
              <w:rPr>
                <w:rStyle w:val="Hyperlink"/>
                <w:noProof/>
              </w:rPr>
              <w:t>6.1.2.</w:t>
            </w:r>
            <w:r>
              <w:rPr>
                <w:noProof/>
              </w:rPr>
              <w:tab/>
            </w:r>
            <w:r w:rsidRPr="00CF49D3">
              <w:rPr>
                <w:rStyle w:val="Hyperlink"/>
                <w:noProof/>
              </w:rPr>
              <w:t>CO (Coded Ordinal)</w:t>
            </w:r>
            <w:r>
              <w:rPr>
                <w:noProof/>
                <w:webHidden/>
              </w:rPr>
              <w:tab/>
            </w:r>
            <w:r>
              <w:rPr>
                <w:noProof/>
                <w:webHidden/>
              </w:rPr>
              <w:fldChar w:fldCharType="begin"/>
            </w:r>
            <w:r>
              <w:rPr>
                <w:noProof/>
                <w:webHidden/>
              </w:rPr>
              <w:instrText xml:space="preserve"> PAGEREF _Toc338021269 \h </w:instrText>
            </w:r>
          </w:ins>
          <w:r>
            <w:rPr>
              <w:noProof/>
              <w:webHidden/>
            </w:rPr>
          </w:r>
          <w:r>
            <w:rPr>
              <w:noProof/>
              <w:webHidden/>
            </w:rPr>
            <w:fldChar w:fldCharType="separate"/>
          </w:r>
          <w:ins w:id="122" w:author="Pupo, Erik" w:date="2012-10-14T23:38:00Z">
            <w:r>
              <w:rPr>
                <w:noProof/>
                <w:webHidden/>
              </w:rPr>
              <w:t>27</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23" w:author="Pupo, Erik" w:date="2012-10-14T23:38:00Z"/>
              <w:noProof/>
            </w:rPr>
          </w:pPr>
          <w:ins w:id="124"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"_Toc338021270"</w:instrText>
            </w:r>
            <w:r w:rsidRPr="00CF49D3">
              <w:rPr>
                <w:rStyle w:val="Hyperlink"/>
                <w:noProof/>
              </w:rPr>
              <w:instrText xml:space="preserve"> </w:instrText>
            </w:r>
            <w:r w:rsidRPr="00CF49D3">
              <w:rPr>
                <w:rStyle w:val="Hyperlink"/>
                <w:noProof/>
              </w:rPr>
              <w:fldChar w:fldCharType="separate"/>
            </w:r>
            <w:r w:rsidRPr="00CF49D3">
              <w:rPr>
                <w:rStyle w:val="Hyperlink"/>
                <w:noProof/>
              </w:rPr>
              <w:t>6.1.3.</w:t>
            </w:r>
            <w:r>
              <w:rPr>
                <w:noProof/>
              </w:rPr>
              <w:tab/>
            </w:r>
            <w:r w:rsidRPr="00CF49D3">
              <w:rPr>
                <w:rStyle w:val="Hyperlink"/>
                <w:noProof/>
              </w:rPr>
              <w:t>ED (Encapsulated Data)</w:t>
            </w:r>
            <w:r>
              <w:rPr>
                <w:noProof/>
                <w:webHidden/>
              </w:rPr>
              <w:tab/>
            </w:r>
            <w:r>
              <w:rPr>
                <w:noProof/>
                <w:webHidden/>
              </w:rPr>
              <w:fldChar w:fldCharType="begin"/>
            </w:r>
            <w:r>
              <w:rPr>
                <w:noProof/>
                <w:webHidden/>
              </w:rPr>
              <w:instrText xml:space="preserve"> PAGEREF _Toc338021270 \h </w:instrText>
            </w:r>
          </w:ins>
          <w:r>
            <w:rPr>
              <w:noProof/>
              <w:webHidden/>
            </w:rPr>
          </w:r>
          <w:r>
            <w:rPr>
              <w:noProof/>
              <w:webHidden/>
            </w:rPr>
            <w:fldChar w:fldCharType="separate"/>
          </w:r>
          <w:ins w:id="125" w:author="Pupo, Erik" w:date="2012-10-14T23:38:00Z">
            <w:r>
              <w:rPr>
                <w:noProof/>
                <w:webHidden/>
              </w:rPr>
              <w:t>27</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26" w:author="Pupo, Erik" w:date="2012-10-14T23:38:00Z"/>
              <w:noProof/>
            </w:rPr>
          </w:pPr>
          <w:ins w:id="127"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"_Toc338021271"</w:instrText>
            </w:r>
            <w:r w:rsidRPr="00CF49D3">
              <w:rPr>
                <w:rStyle w:val="Hyperlink"/>
                <w:noProof/>
              </w:rPr>
              <w:instrText xml:space="preserve"> </w:instrText>
            </w:r>
            <w:r w:rsidRPr="00CF49D3">
              <w:rPr>
                <w:rStyle w:val="Hyperlink"/>
                <w:noProof/>
              </w:rPr>
              <w:fldChar w:fldCharType="separate"/>
            </w:r>
            <w:r w:rsidRPr="00CF49D3">
              <w:rPr>
                <w:rStyle w:val="Hyperlink"/>
                <w:noProof/>
              </w:rPr>
              <w:t>6.1.4.</w:t>
            </w:r>
            <w:r>
              <w:rPr>
                <w:noProof/>
              </w:rPr>
              <w:tab/>
            </w:r>
            <w:r w:rsidRPr="00CF49D3">
              <w:rPr>
                <w:rStyle w:val="Hyperlink"/>
                <w:noProof/>
              </w:rPr>
              <w:t>EN (Entity)</w:t>
            </w:r>
            <w:r>
              <w:rPr>
                <w:noProof/>
                <w:webHidden/>
              </w:rPr>
              <w:tab/>
            </w:r>
            <w:r>
              <w:rPr>
                <w:noProof/>
                <w:webHidden/>
              </w:rPr>
              <w:fldChar w:fldCharType="begin"/>
            </w:r>
            <w:r>
              <w:rPr>
                <w:noProof/>
                <w:webHidden/>
              </w:rPr>
              <w:instrText xml:space="preserve"> PAGEREF _Toc338021271 \h </w:instrText>
            </w:r>
          </w:ins>
          <w:r>
            <w:rPr>
              <w:noProof/>
              <w:webHidden/>
            </w:rPr>
          </w:r>
          <w:r>
            <w:rPr>
              <w:noProof/>
              <w:webHidden/>
            </w:rPr>
            <w:fldChar w:fldCharType="separate"/>
          </w:r>
          <w:ins w:id="128" w:author="Pupo, Erik" w:date="2012-10-14T23:38:00Z">
            <w:r>
              <w:rPr>
                <w:noProof/>
                <w:webHidden/>
              </w:rPr>
              <w:t>28</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29" w:author="Pupo, Erik" w:date="2012-10-14T23:38:00Z"/>
              <w:noProof/>
            </w:rPr>
          </w:pPr>
          <w:ins w:id="130"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"_Toc338021272"</w:instrText>
            </w:r>
            <w:r w:rsidRPr="00CF49D3">
              <w:rPr>
                <w:rStyle w:val="Hyperlink"/>
                <w:noProof/>
              </w:rPr>
              <w:instrText xml:space="preserve"> </w:instrText>
            </w:r>
            <w:r w:rsidRPr="00CF49D3">
              <w:rPr>
                <w:rStyle w:val="Hyperlink"/>
                <w:noProof/>
              </w:rPr>
              <w:fldChar w:fldCharType="separate"/>
            </w:r>
            <w:r w:rsidRPr="00CF49D3">
              <w:rPr>
                <w:rStyle w:val="Hyperlink"/>
                <w:noProof/>
              </w:rPr>
              <w:t>6.1.1.</w:t>
            </w:r>
            <w:r>
              <w:rPr>
                <w:noProof/>
              </w:rPr>
              <w:tab/>
            </w:r>
            <w:r w:rsidRPr="00CF49D3">
              <w:rPr>
                <w:rStyle w:val="Hyperlink"/>
                <w:noProof/>
              </w:rPr>
              <w:t>II (Instance Identifier)</w:t>
            </w:r>
            <w:r>
              <w:rPr>
                <w:noProof/>
                <w:webHidden/>
              </w:rPr>
              <w:tab/>
            </w:r>
            <w:r>
              <w:rPr>
                <w:noProof/>
                <w:webHidden/>
              </w:rPr>
              <w:fldChar w:fldCharType="begin"/>
            </w:r>
            <w:r>
              <w:rPr>
                <w:noProof/>
                <w:webHidden/>
              </w:rPr>
              <w:instrText xml:space="preserve"> PAGEREF _Toc338021272 \h </w:instrText>
            </w:r>
          </w:ins>
          <w:r>
            <w:rPr>
              <w:noProof/>
              <w:webHidden/>
            </w:rPr>
          </w:r>
          <w:r>
            <w:rPr>
              <w:noProof/>
              <w:webHidden/>
            </w:rPr>
            <w:fldChar w:fldCharType="separate"/>
          </w:r>
          <w:ins w:id="131" w:author="Pupo, Erik" w:date="2012-10-14T23:38:00Z">
            <w:r>
              <w:rPr>
                <w:noProof/>
                <w:webHidden/>
              </w:rPr>
              <w:t>28</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32" w:author="Pupo, Erik" w:date="2012-10-14T23:38:00Z"/>
              <w:noProof/>
            </w:rPr>
          </w:pPr>
          <w:ins w:id="133"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"_Toc338021273"</w:instrText>
            </w:r>
            <w:r w:rsidRPr="00CF49D3">
              <w:rPr>
                <w:rStyle w:val="Hyperlink"/>
                <w:noProof/>
              </w:rPr>
              <w:instrText xml:space="preserve"> </w:instrText>
            </w:r>
            <w:r w:rsidRPr="00CF49D3">
              <w:rPr>
                <w:rStyle w:val="Hyperlink"/>
                <w:noProof/>
              </w:rPr>
              <w:fldChar w:fldCharType="separate"/>
            </w:r>
            <w:r w:rsidRPr="00CF49D3">
              <w:rPr>
                <w:rStyle w:val="Hyperlink"/>
                <w:noProof/>
              </w:rPr>
              <w:t>6.1.2.</w:t>
            </w:r>
            <w:r>
              <w:rPr>
                <w:noProof/>
              </w:rPr>
              <w:tab/>
            </w:r>
            <w:r w:rsidRPr="00CF49D3">
              <w:rPr>
                <w:rStyle w:val="Hyperlink"/>
                <w:noProof/>
              </w:rPr>
              <w:t>IVL_TS (Timestamp – Interval)</w:t>
            </w:r>
            <w:r>
              <w:rPr>
                <w:noProof/>
                <w:webHidden/>
              </w:rPr>
              <w:tab/>
            </w:r>
            <w:r>
              <w:rPr>
                <w:noProof/>
                <w:webHidden/>
              </w:rPr>
              <w:fldChar w:fldCharType="begin"/>
            </w:r>
            <w:r>
              <w:rPr>
                <w:noProof/>
                <w:webHidden/>
              </w:rPr>
              <w:instrText xml:space="preserve"> PAGEREF _Toc338021273 \h </w:instrText>
            </w:r>
          </w:ins>
          <w:r>
            <w:rPr>
              <w:noProof/>
              <w:webHidden/>
            </w:rPr>
          </w:r>
          <w:r>
            <w:rPr>
              <w:noProof/>
              <w:webHidden/>
            </w:rPr>
            <w:fldChar w:fldCharType="separate"/>
          </w:r>
          <w:ins w:id="134" w:author="Pupo, Erik" w:date="2012-10-14T23:38:00Z">
            <w:r>
              <w:rPr>
                <w:noProof/>
                <w:webHidden/>
              </w:rPr>
              <w:t>28</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35" w:author="Pupo, Erik" w:date="2012-10-14T23:38:00Z"/>
              <w:noProof/>
            </w:rPr>
          </w:pPr>
          <w:ins w:id="136"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"_Toc338021274"</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6.1.1.</w:t>
            </w:r>
            <w:r>
              <w:rPr>
                <w:noProof/>
              </w:rPr>
              <w:tab/>
            </w:r>
            <w:r w:rsidRPr="00CF49D3">
              <w:rPr>
                <w:rStyle w:val="Hyperlink"/>
                <w:noProof/>
                <w:lang w:bidi="en-US"/>
              </w:rPr>
              <w:t>ST (String)</w:t>
            </w:r>
            <w:r>
              <w:rPr>
                <w:noProof/>
                <w:webHidden/>
              </w:rPr>
              <w:tab/>
            </w:r>
            <w:r>
              <w:rPr>
                <w:noProof/>
                <w:webHidden/>
              </w:rPr>
              <w:fldChar w:fldCharType="begin"/>
            </w:r>
            <w:r>
              <w:rPr>
                <w:noProof/>
                <w:webHidden/>
              </w:rPr>
              <w:instrText xml:space="preserve"> PAGEREF _Toc338021274 \h </w:instrText>
            </w:r>
          </w:ins>
          <w:r>
            <w:rPr>
              <w:noProof/>
              <w:webHidden/>
            </w:rPr>
          </w:r>
          <w:r>
            <w:rPr>
              <w:noProof/>
              <w:webHidden/>
            </w:rPr>
            <w:fldChar w:fldCharType="separate"/>
          </w:r>
          <w:ins w:id="137" w:author="Pupo, Erik" w:date="2012-10-14T23:38:00Z">
            <w:r>
              <w:rPr>
                <w:noProof/>
                <w:webHidden/>
              </w:rPr>
              <w:t>28</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38" w:author="Pupo, Erik" w:date="2012-10-14T23:38:00Z"/>
              <w:noProof/>
            </w:rPr>
          </w:pPr>
          <w:ins w:id="13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"_Toc338021275"</w:instrText>
            </w:r>
            <w:r w:rsidRPr="00CF49D3">
              <w:rPr>
                <w:rStyle w:val="Hyperlink"/>
                <w:noProof/>
              </w:rPr>
              <w:instrText xml:space="preserve"> </w:instrText>
            </w:r>
            <w:r w:rsidRPr="00CF49D3">
              <w:rPr>
                <w:rStyle w:val="Hyperlink"/>
                <w:noProof/>
              </w:rPr>
              <w:fldChar w:fldCharType="separate"/>
            </w:r>
            <w:r w:rsidRPr="00CF49D3">
              <w:rPr>
                <w:rStyle w:val="Hyperlink"/>
                <w:noProof/>
              </w:rPr>
              <w:t>6.1.2.</w:t>
            </w:r>
            <w:r>
              <w:rPr>
                <w:noProof/>
              </w:rPr>
              <w:tab/>
            </w:r>
            <w:r w:rsidRPr="00CF49D3">
              <w:rPr>
                <w:rStyle w:val="Hyperlink"/>
                <w:noProof/>
              </w:rPr>
              <w:t>TEL (Telecom)</w:t>
            </w:r>
            <w:r>
              <w:rPr>
                <w:noProof/>
                <w:webHidden/>
              </w:rPr>
              <w:tab/>
            </w:r>
            <w:r>
              <w:rPr>
                <w:noProof/>
                <w:webHidden/>
              </w:rPr>
              <w:fldChar w:fldCharType="begin"/>
            </w:r>
            <w:r>
              <w:rPr>
                <w:noProof/>
                <w:webHidden/>
              </w:rPr>
              <w:instrText xml:space="preserve"> PAGEREF _Toc338021275 \h </w:instrText>
            </w:r>
          </w:ins>
          <w:r>
            <w:rPr>
              <w:noProof/>
              <w:webHidden/>
            </w:rPr>
          </w:r>
          <w:r>
            <w:rPr>
              <w:noProof/>
              <w:webHidden/>
            </w:rPr>
            <w:fldChar w:fldCharType="separate"/>
          </w:r>
          <w:ins w:id="140" w:author="Pupo, Erik" w:date="2012-10-14T23:38:00Z">
            <w:r>
              <w:rPr>
                <w:noProof/>
                <w:webHidden/>
              </w:rPr>
              <w:t>28</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41" w:author="Pupo, Erik" w:date="2012-10-14T23:38:00Z"/>
              <w:noProof/>
            </w:rPr>
          </w:pPr>
          <w:ins w:id="142"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"_Toc338021276"</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6.1.3.</w:t>
            </w:r>
            <w:r>
              <w:rPr>
                <w:noProof/>
              </w:rPr>
              <w:tab/>
            </w:r>
            <w:r w:rsidRPr="00CF49D3">
              <w:rPr>
                <w:rStyle w:val="Hyperlink"/>
                <w:noProof/>
                <w:lang w:bidi="en-US"/>
              </w:rPr>
              <w:t>TS (Timestamp)</w:t>
            </w:r>
            <w:r>
              <w:rPr>
                <w:noProof/>
                <w:webHidden/>
              </w:rPr>
              <w:tab/>
            </w:r>
            <w:r>
              <w:rPr>
                <w:noProof/>
                <w:webHidden/>
              </w:rPr>
              <w:fldChar w:fldCharType="begin"/>
            </w:r>
            <w:r>
              <w:rPr>
                <w:noProof/>
                <w:webHidden/>
              </w:rPr>
              <w:instrText xml:space="preserve"> PAGEREF _Toc338021276 \h </w:instrText>
            </w:r>
          </w:ins>
          <w:r>
            <w:rPr>
              <w:noProof/>
              <w:webHidden/>
            </w:rPr>
          </w:r>
          <w:r>
            <w:rPr>
              <w:noProof/>
              <w:webHidden/>
            </w:rPr>
            <w:fldChar w:fldCharType="separate"/>
          </w:r>
          <w:ins w:id="143" w:author="Pupo, Erik" w:date="2012-10-14T23:38:00Z">
            <w:r>
              <w:rPr>
                <w:noProof/>
                <w:webHidden/>
              </w:rPr>
              <w:t>29</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144" w:author="Pupo, Erik" w:date="2012-10-14T23:38:00Z"/>
              <w:noProof/>
            </w:rPr>
          </w:pPr>
          <w:ins w:id="14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"_Toc338021277"</w:instrText>
            </w:r>
            <w:r w:rsidRPr="00CF49D3">
              <w:rPr>
                <w:rStyle w:val="Hyperlink"/>
                <w:noProof/>
              </w:rPr>
              <w:instrText xml:space="preserve"> </w:instrText>
            </w:r>
            <w:r w:rsidRPr="00CF49D3">
              <w:rPr>
                <w:rStyle w:val="Hyperlink"/>
                <w:noProof/>
              </w:rPr>
              <w:fldChar w:fldCharType="separate"/>
            </w:r>
            <w:r w:rsidRPr="00CF49D3">
              <w:rPr>
                <w:rStyle w:val="Hyperlink"/>
                <w:noProof/>
              </w:rPr>
              <w:t>6.2.</w:t>
            </w:r>
            <w:r>
              <w:rPr>
                <w:noProof/>
              </w:rPr>
              <w:tab/>
            </w:r>
            <w:r w:rsidRPr="00CF49D3">
              <w:rPr>
                <w:rStyle w:val="Hyperlink"/>
                <w:noProof/>
              </w:rPr>
              <w:t>Complex Types – Metadata</w:t>
            </w:r>
            <w:r>
              <w:rPr>
                <w:noProof/>
                <w:webHidden/>
              </w:rPr>
              <w:tab/>
            </w:r>
            <w:r>
              <w:rPr>
                <w:noProof/>
                <w:webHidden/>
              </w:rPr>
              <w:fldChar w:fldCharType="begin"/>
            </w:r>
            <w:r>
              <w:rPr>
                <w:noProof/>
                <w:webHidden/>
              </w:rPr>
              <w:instrText xml:space="preserve"> PAGEREF _Toc338021277 \h </w:instrText>
            </w:r>
          </w:ins>
          <w:r>
            <w:rPr>
              <w:noProof/>
              <w:webHidden/>
            </w:rPr>
          </w:r>
          <w:r>
            <w:rPr>
              <w:noProof/>
              <w:webHidden/>
            </w:rPr>
            <w:fldChar w:fldCharType="separate"/>
          </w:r>
          <w:ins w:id="146" w:author="Pupo, Erik" w:date="2012-10-14T23:38:00Z">
            <w:r>
              <w:rPr>
                <w:noProof/>
                <w:webHidden/>
              </w:rPr>
              <w:t>29</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47" w:author="Pupo, Erik" w:date="2012-10-14T23:38:00Z"/>
              <w:noProof/>
            </w:rPr>
          </w:pPr>
          <w:ins w:id="148"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"_Toc338021278"</w:instrText>
            </w:r>
            <w:r w:rsidRPr="00CF49D3">
              <w:rPr>
                <w:rStyle w:val="Hyperlink"/>
                <w:noProof/>
              </w:rPr>
              <w:instrText xml:space="preserve"> </w:instrText>
            </w:r>
            <w:r w:rsidRPr="00CF49D3">
              <w:rPr>
                <w:rStyle w:val="Hyperlink"/>
                <w:noProof/>
              </w:rPr>
              <w:fldChar w:fldCharType="separate"/>
            </w:r>
            <w:r w:rsidRPr="00CF49D3">
              <w:rPr>
                <w:rStyle w:val="Hyperlink"/>
                <w:noProof/>
              </w:rPr>
              <w:t>6.2.1.</w:t>
            </w:r>
            <w:r>
              <w:rPr>
                <w:noProof/>
              </w:rPr>
              <w:tab/>
            </w:r>
            <w:r w:rsidRPr="00CF49D3">
              <w:rPr>
                <w:rStyle w:val="Hyperlink"/>
                <w:noProof/>
              </w:rPr>
              <w:t>ArtifactEvent</w:t>
            </w:r>
            <w:r>
              <w:rPr>
                <w:noProof/>
                <w:webHidden/>
              </w:rPr>
              <w:tab/>
            </w:r>
            <w:r>
              <w:rPr>
                <w:noProof/>
                <w:webHidden/>
              </w:rPr>
              <w:fldChar w:fldCharType="begin"/>
            </w:r>
            <w:r>
              <w:rPr>
                <w:noProof/>
                <w:webHidden/>
              </w:rPr>
              <w:instrText xml:space="preserve"> PAGEREF _Toc338021278 \h </w:instrText>
            </w:r>
          </w:ins>
          <w:r>
            <w:rPr>
              <w:noProof/>
              <w:webHidden/>
            </w:rPr>
          </w:r>
          <w:r>
            <w:rPr>
              <w:noProof/>
              <w:webHidden/>
            </w:rPr>
            <w:fldChar w:fldCharType="separate"/>
          </w:r>
          <w:ins w:id="149" w:author="Pupo, Erik" w:date="2012-10-14T23:38:00Z">
            <w:r>
              <w:rPr>
                <w:noProof/>
                <w:webHidden/>
              </w:rPr>
              <w:t>29</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50" w:author="Pupo, Erik" w:date="2012-10-14T23:38:00Z"/>
              <w:noProof/>
            </w:rPr>
          </w:pPr>
          <w:ins w:id="151"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"_Toc338021279"</w:instrText>
            </w:r>
            <w:r w:rsidRPr="00CF49D3">
              <w:rPr>
                <w:rStyle w:val="Hyperlink"/>
                <w:noProof/>
              </w:rPr>
              <w:instrText xml:space="preserve"> </w:instrText>
            </w:r>
            <w:r w:rsidRPr="00CF49D3">
              <w:rPr>
                <w:rStyle w:val="Hyperlink"/>
                <w:noProof/>
              </w:rPr>
              <w:fldChar w:fldCharType="separate"/>
            </w:r>
            <w:r w:rsidRPr="00CF49D3">
              <w:rPr>
                <w:rStyle w:val="Hyperlink"/>
                <w:noProof/>
              </w:rPr>
              <w:t>6.2.2.</w:t>
            </w:r>
            <w:r>
              <w:rPr>
                <w:noProof/>
              </w:rPr>
              <w:tab/>
            </w:r>
            <w:r w:rsidRPr="00CF49D3">
              <w:rPr>
                <w:rStyle w:val="Hyperlink"/>
                <w:noProof/>
              </w:rPr>
              <w:t>ArtifactLifecycleEventType</w:t>
            </w:r>
            <w:r>
              <w:rPr>
                <w:noProof/>
                <w:webHidden/>
              </w:rPr>
              <w:tab/>
            </w:r>
            <w:r>
              <w:rPr>
                <w:noProof/>
                <w:webHidden/>
              </w:rPr>
              <w:fldChar w:fldCharType="begin"/>
            </w:r>
            <w:r>
              <w:rPr>
                <w:noProof/>
                <w:webHidden/>
              </w:rPr>
              <w:instrText xml:space="preserve"> PAGEREF _Toc338021279 \h </w:instrText>
            </w:r>
          </w:ins>
          <w:r>
            <w:rPr>
              <w:noProof/>
              <w:webHidden/>
            </w:rPr>
          </w:r>
          <w:r>
            <w:rPr>
              <w:noProof/>
              <w:webHidden/>
            </w:rPr>
            <w:fldChar w:fldCharType="separate"/>
          </w:r>
          <w:ins w:id="152" w:author="Pupo, Erik" w:date="2012-10-14T23:38:00Z">
            <w:r>
              <w:rPr>
                <w:noProof/>
                <w:webHidden/>
              </w:rPr>
              <w:t>29</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53" w:author="Pupo, Erik" w:date="2012-10-14T23:38:00Z"/>
              <w:noProof/>
            </w:rPr>
          </w:pPr>
          <w:ins w:id="154"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"_Toc338021280"</w:instrText>
            </w:r>
            <w:r w:rsidRPr="00CF49D3">
              <w:rPr>
                <w:rStyle w:val="Hyperlink"/>
                <w:noProof/>
              </w:rPr>
              <w:instrText xml:space="preserve"> </w:instrText>
            </w:r>
            <w:r w:rsidRPr="00CF49D3">
              <w:rPr>
                <w:rStyle w:val="Hyperlink"/>
                <w:noProof/>
              </w:rPr>
              <w:fldChar w:fldCharType="separate"/>
            </w:r>
            <w:r w:rsidRPr="00CF49D3">
              <w:rPr>
                <w:rStyle w:val="Hyperlink"/>
                <w:noProof/>
              </w:rPr>
              <w:t>6.2.3.</w:t>
            </w:r>
            <w:r>
              <w:rPr>
                <w:noProof/>
              </w:rPr>
              <w:tab/>
            </w:r>
            <w:r w:rsidRPr="00CF49D3">
              <w:rPr>
                <w:rStyle w:val="Hyperlink"/>
                <w:noProof/>
              </w:rPr>
              <w:t>ArtifactStatusType</w:t>
            </w:r>
            <w:r>
              <w:rPr>
                <w:noProof/>
                <w:webHidden/>
              </w:rPr>
              <w:tab/>
            </w:r>
            <w:r>
              <w:rPr>
                <w:noProof/>
                <w:webHidden/>
              </w:rPr>
              <w:fldChar w:fldCharType="begin"/>
            </w:r>
            <w:r>
              <w:rPr>
                <w:noProof/>
                <w:webHidden/>
              </w:rPr>
              <w:instrText xml:space="preserve"> PAGEREF _Toc338021280 \h </w:instrText>
            </w:r>
          </w:ins>
          <w:r>
            <w:rPr>
              <w:noProof/>
              <w:webHidden/>
            </w:rPr>
          </w:r>
          <w:r>
            <w:rPr>
              <w:noProof/>
              <w:webHidden/>
            </w:rPr>
            <w:fldChar w:fldCharType="separate"/>
          </w:r>
          <w:ins w:id="155" w:author="Pupo, Erik" w:date="2012-10-14T23:38:00Z">
            <w:r>
              <w:rPr>
                <w:noProof/>
                <w:webHidden/>
              </w:rPr>
              <w:t>29</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56" w:author="Pupo, Erik" w:date="2012-10-14T23:38:00Z"/>
              <w:noProof/>
            </w:rPr>
          </w:pPr>
          <w:ins w:id="157"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"_Toc338021281"</w:instrText>
            </w:r>
            <w:r w:rsidRPr="00CF49D3">
              <w:rPr>
                <w:rStyle w:val="Hyperlink"/>
                <w:noProof/>
              </w:rPr>
              <w:instrText xml:space="preserve"> </w:instrText>
            </w:r>
            <w:r w:rsidRPr="00CF49D3">
              <w:rPr>
                <w:rStyle w:val="Hyperlink"/>
                <w:noProof/>
              </w:rPr>
              <w:fldChar w:fldCharType="separate"/>
            </w:r>
            <w:r w:rsidRPr="00CF49D3">
              <w:rPr>
                <w:rStyle w:val="Hyperlink"/>
                <w:noProof/>
              </w:rPr>
              <w:t>6.2.4.</w:t>
            </w:r>
            <w:r>
              <w:rPr>
                <w:noProof/>
              </w:rPr>
              <w:tab/>
            </w:r>
            <w:r w:rsidRPr="00CF49D3">
              <w:rPr>
                <w:rStyle w:val="Hyperlink"/>
                <w:noProof/>
              </w:rPr>
              <w:t>ArtifactType</w:t>
            </w:r>
            <w:r>
              <w:rPr>
                <w:noProof/>
                <w:webHidden/>
              </w:rPr>
              <w:tab/>
            </w:r>
            <w:r>
              <w:rPr>
                <w:noProof/>
                <w:webHidden/>
              </w:rPr>
              <w:fldChar w:fldCharType="begin"/>
            </w:r>
            <w:r>
              <w:rPr>
                <w:noProof/>
                <w:webHidden/>
              </w:rPr>
              <w:instrText xml:space="preserve"> PAGEREF _Toc338021281 \h </w:instrText>
            </w:r>
          </w:ins>
          <w:r>
            <w:rPr>
              <w:noProof/>
              <w:webHidden/>
            </w:rPr>
          </w:r>
          <w:r>
            <w:rPr>
              <w:noProof/>
              <w:webHidden/>
            </w:rPr>
            <w:fldChar w:fldCharType="separate"/>
          </w:r>
          <w:ins w:id="158" w:author="Pupo, Erik" w:date="2012-10-14T23:38:00Z">
            <w:r>
              <w:rPr>
                <w:noProof/>
                <w:webHidden/>
              </w:rPr>
              <w:t>29</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59" w:author="Pupo, Erik" w:date="2012-10-14T23:38:00Z"/>
              <w:noProof/>
            </w:rPr>
          </w:pPr>
          <w:ins w:id="160"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"_Toc338021282"</w:instrText>
            </w:r>
            <w:r w:rsidRPr="00CF49D3">
              <w:rPr>
                <w:rStyle w:val="Hyperlink"/>
                <w:noProof/>
              </w:rPr>
              <w:instrText xml:space="preserve"> </w:instrText>
            </w:r>
            <w:r w:rsidRPr="00CF49D3">
              <w:rPr>
                <w:rStyle w:val="Hyperlink"/>
                <w:noProof/>
              </w:rPr>
              <w:fldChar w:fldCharType="separate"/>
            </w:r>
            <w:r w:rsidRPr="00CF49D3">
              <w:rPr>
                <w:rStyle w:val="Hyperlink"/>
                <w:noProof/>
              </w:rPr>
              <w:t>6.2.1.</w:t>
            </w:r>
            <w:r>
              <w:rPr>
                <w:noProof/>
              </w:rPr>
              <w:tab/>
            </w:r>
            <w:r w:rsidRPr="00CF49D3">
              <w:rPr>
                <w:rStyle w:val="Hyperlink"/>
                <w:noProof/>
              </w:rPr>
              <w:t>Metadata</w:t>
            </w:r>
            <w:r>
              <w:rPr>
                <w:noProof/>
                <w:webHidden/>
              </w:rPr>
              <w:tab/>
            </w:r>
            <w:r>
              <w:rPr>
                <w:noProof/>
                <w:webHidden/>
              </w:rPr>
              <w:fldChar w:fldCharType="begin"/>
            </w:r>
            <w:r>
              <w:rPr>
                <w:noProof/>
                <w:webHidden/>
              </w:rPr>
              <w:instrText xml:space="preserve"> PAGEREF _Toc338021282 \h </w:instrText>
            </w:r>
          </w:ins>
          <w:r>
            <w:rPr>
              <w:noProof/>
              <w:webHidden/>
            </w:rPr>
          </w:r>
          <w:r>
            <w:rPr>
              <w:noProof/>
              <w:webHidden/>
            </w:rPr>
            <w:fldChar w:fldCharType="separate"/>
          </w:r>
          <w:ins w:id="161" w:author="Pupo, Erik" w:date="2012-10-14T23:38:00Z">
            <w:r>
              <w:rPr>
                <w:noProof/>
                <w:webHidden/>
              </w:rPr>
              <w:t>30</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162" w:author="Pupo, Erik" w:date="2012-10-14T23:38:00Z"/>
              <w:noProof/>
            </w:rPr>
          </w:pPr>
          <w:ins w:id="163"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"_Toc338021283"</w:instrText>
            </w:r>
            <w:r w:rsidRPr="00CF49D3">
              <w:rPr>
                <w:rStyle w:val="Hyperlink"/>
                <w:noProof/>
              </w:rPr>
              <w:instrText xml:space="preserve"> </w:instrText>
            </w:r>
            <w:r w:rsidRPr="00CF49D3">
              <w:rPr>
                <w:rStyle w:val="Hyperlink"/>
                <w:noProof/>
              </w:rPr>
              <w:fldChar w:fldCharType="separate"/>
            </w:r>
            <w:r w:rsidRPr="00CF49D3">
              <w:rPr>
                <w:rStyle w:val="Hyperlink"/>
                <w:noProof/>
              </w:rPr>
              <w:t>6.3.</w:t>
            </w:r>
            <w:r>
              <w:rPr>
                <w:noProof/>
              </w:rPr>
              <w:tab/>
            </w:r>
            <w:r w:rsidRPr="00CF49D3">
              <w:rPr>
                <w:rStyle w:val="Hyperlink"/>
                <w:noProof/>
              </w:rPr>
              <w:t>Complex Types – Actions</w:t>
            </w:r>
            <w:r>
              <w:rPr>
                <w:noProof/>
                <w:webHidden/>
              </w:rPr>
              <w:tab/>
            </w:r>
            <w:r>
              <w:rPr>
                <w:noProof/>
                <w:webHidden/>
              </w:rPr>
              <w:fldChar w:fldCharType="begin"/>
            </w:r>
            <w:r>
              <w:rPr>
                <w:noProof/>
                <w:webHidden/>
              </w:rPr>
              <w:instrText xml:space="preserve"> PAGEREF _Toc338021283 \h </w:instrText>
            </w:r>
          </w:ins>
          <w:r>
            <w:rPr>
              <w:noProof/>
              <w:webHidden/>
            </w:rPr>
          </w:r>
          <w:r>
            <w:rPr>
              <w:noProof/>
              <w:webHidden/>
            </w:rPr>
            <w:fldChar w:fldCharType="separate"/>
          </w:r>
          <w:ins w:id="164" w:author="Pupo, Erik" w:date="2012-10-14T23:38:00Z">
            <w:r>
              <w:rPr>
                <w:noProof/>
                <w:webHidden/>
              </w:rPr>
              <w:t>30</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65" w:author="Pupo, Erik" w:date="2012-10-14T23:38:00Z"/>
              <w:noProof/>
            </w:rPr>
          </w:pPr>
          <w:ins w:id="166"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"_Toc338021284"</w:instrText>
            </w:r>
            <w:r w:rsidRPr="00CF49D3">
              <w:rPr>
                <w:rStyle w:val="Hyperlink"/>
                <w:noProof/>
              </w:rPr>
              <w:instrText xml:space="preserve"> </w:instrText>
            </w:r>
            <w:r w:rsidRPr="00CF49D3">
              <w:rPr>
                <w:rStyle w:val="Hyperlink"/>
                <w:noProof/>
              </w:rPr>
              <w:fldChar w:fldCharType="separate"/>
            </w:r>
            <w:r w:rsidRPr="00CF49D3">
              <w:rPr>
                <w:rStyle w:val="Hyperlink"/>
                <w:noProof/>
              </w:rPr>
              <w:t>6.3.1.</w:t>
            </w:r>
            <w:r>
              <w:rPr>
                <w:noProof/>
              </w:rPr>
              <w:tab/>
            </w:r>
            <w:r w:rsidRPr="00CF49D3">
              <w:rPr>
                <w:rStyle w:val="Hyperlink"/>
                <w:noProof/>
              </w:rPr>
              <w:t>Action</w:t>
            </w:r>
            <w:r>
              <w:rPr>
                <w:noProof/>
                <w:webHidden/>
              </w:rPr>
              <w:tab/>
            </w:r>
            <w:r>
              <w:rPr>
                <w:noProof/>
                <w:webHidden/>
              </w:rPr>
              <w:fldChar w:fldCharType="begin"/>
            </w:r>
            <w:r>
              <w:rPr>
                <w:noProof/>
                <w:webHidden/>
              </w:rPr>
              <w:instrText xml:space="preserve"> PAGEREF _Toc338021284 \h </w:instrText>
            </w:r>
          </w:ins>
          <w:r>
            <w:rPr>
              <w:noProof/>
              <w:webHidden/>
            </w:rPr>
          </w:r>
          <w:r>
            <w:rPr>
              <w:noProof/>
              <w:webHidden/>
            </w:rPr>
            <w:fldChar w:fldCharType="separate"/>
          </w:r>
          <w:ins w:id="167" w:author="Pupo, Erik" w:date="2012-10-14T23:38:00Z">
            <w:r>
              <w:rPr>
                <w:noProof/>
                <w:webHidden/>
              </w:rPr>
              <w:t>30</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68" w:author="Pupo, Erik" w:date="2012-10-14T23:38:00Z"/>
              <w:noProof/>
            </w:rPr>
          </w:pPr>
          <w:ins w:id="16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"_Toc338021285"</w:instrText>
            </w:r>
            <w:r w:rsidRPr="00CF49D3">
              <w:rPr>
                <w:rStyle w:val="Hyperlink"/>
                <w:noProof/>
              </w:rPr>
              <w:instrText xml:space="preserve"> </w:instrText>
            </w:r>
            <w:r w:rsidRPr="00CF49D3">
              <w:rPr>
                <w:rStyle w:val="Hyperlink"/>
                <w:noProof/>
              </w:rPr>
              <w:fldChar w:fldCharType="separate"/>
            </w:r>
            <w:r w:rsidRPr="00CF49D3">
              <w:rPr>
                <w:rStyle w:val="Hyperlink"/>
                <w:noProof/>
              </w:rPr>
              <w:t>6.3.2.</w:t>
            </w:r>
            <w:r>
              <w:rPr>
                <w:noProof/>
              </w:rPr>
              <w:tab/>
            </w:r>
            <w:r w:rsidRPr="00CF49D3">
              <w:rPr>
                <w:rStyle w:val="Hyperlink"/>
                <w:noProof/>
              </w:rPr>
              <w:t>ActionModeType</w:t>
            </w:r>
            <w:r>
              <w:rPr>
                <w:noProof/>
                <w:webHidden/>
              </w:rPr>
              <w:tab/>
            </w:r>
            <w:r>
              <w:rPr>
                <w:noProof/>
                <w:webHidden/>
              </w:rPr>
              <w:fldChar w:fldCharType="begin"/>
            </w:r>
            <w:r>
              <w:rPr>
                <w:noProof/>
                <w:webHidden/>
              </w:rPr>
              <w:instrText xml:space="preserve"> PAGEREF _Toc338021285 \h </w:instrText>
            </w:r>
          </w:ins>
          <w:r>
            <w:rPr>
              <w:noProof/>
              <w:webHidden/>
            </w:rPr>
          </w:r>
          <w:r>
            <w:rPr>
              <w:noProof/>
              <w:webHidden/>
            </w:rPr>
            <w:fldChar w:fldCharType="separate"/>
          </w:r>
          <w:ins w:id="170" w:author="Pupo, Erik" w:date="2012-10-14T23:38:00Z">
            <w:r>
              <w:rPr>
                <w:noProof/>
                <w:webHidden/>
              </w:rPr>
              <w:t>30</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171" w:author="Pupo, Erik" w:date="2012-10-14T23:38:00Z"/>
              <w:noProof/>
            </w:rPr>
          </w:pPr>
          <w:ins w:id="172"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"_Toc338021286"</w:instrText>
            </w:r>
            <w:r w:rsidRPr="00CF49D3">
              <w:rPr>
                <w:rStyle w:val="Hyperlink"/>
                <w:noProof/>
              </w:rPr>
              <w:instrText xml:space="preserve"> </w:instrText>
            </w:r>
            <w:r w:rsidRPr="00CF49D3">
              <w:rPr>
                <w:rStyle w:val="Hyperlink"/>
                <w:noProof/>
              </w:rPr>
              <w:fldChar w:fldCharType="separate"/>
            </w:r>
            <w:r w:rsidRPr="00CF49D3">
              <w:rPr>
                <w:rStyle w:val="Hyperlink"/>
                <w:noProof/>
              </w:rPr>
              <w:t>6.4.</w:t>
            </w:r>
            <w:r>
              <w:rPr>
                <w:noProof/>
              </w:rPr>
              <w:tab/>
            </w:r>
            <w:r w:rsidRPr="00CF49D3">
              <w:rPr>
                <w:rStyle w:val="Hyperlink"/>
                <w:noProof/>
              </w:rPr>
              <w:t>Complex Types - Base</w:t>
            </w:r>
            <w:r>
              <w:rPr>
                <w:noProof/>
                <w:webHidden/>
              </w:rPr>
              <w:tab/>
            </w:r>
            <w:r>
              <w:rPr>
                <w:noProof/>
                <w:webHidden/>
              </w:rPr>
              <w:fldChar w:fldCharType="begin"/>
            </w:r>
            <w:r>
              <w:rPr>
                <w:noProof/>
                <w:webHidden/>
              </w:rPr>
              <w:instrText xml:space="preserve"> PAGEREF _Toc338021286 \h </w:instrText>
            </w:r>
          </w:ins>
          <w:r>
            <w:rPr>
              <w:noProof/>
              <w:webHidden/>
            </w:rPr>
          </w:r>
          <w:r>
            <w:rPr>
              <w:noProof/>
              <w:webHidden/>
            </w:rPr>
            <w:fldChar w:fldCharType="separate"/>
          </w:r>
          <w:ins w:id="173" w:author="Pupo, Erik" w:date="2012-10-14T23:38:00Z">
            <w:r>
              <w:rPr>
                <w:noProof/>
                <w:webHidden/>
              </w:rPr>
              <w:t>30</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74" w:author="Pupo, Erik" w:date="2012-10-14T23:38:00Z"/>
              <w:noProof/>
            </w:rPr>
          </w:pPr>
          <w:ins w:id="17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"_Toc338021287"</w:instrText>
            </w:r>
            <w:r w:rsidRPr="00CF49D3">
              <w:rPr>
                <w:rStyle w:val="Hyperlink"/>
                <w:noProof/>
              </w:rPr>
              <w:instrText xml:space="preserve"> </w:instrText>
            </w:r>
            <w:r w:rsidRPr="00CF49D3">
              <w:rPr>
                <w:rStyle w:val="Hyperlink"/>
                <w:noProof/>
              </w:rPr>
              <w:fldChar w:fldCharType="separate"/>
            </w:r>
            <w:r w:rsidRPr="00CF49D3">
              <w:rPr>
                <w:rStyle w:val="Hyperlink"/>
                <w:noProof/>
              </w:rPr>
              <w:t>6.4.1.</w:t>
            </w:r>
            <w:r>
              <w:rPr>
                <w:noProof/>
              </w:rPr>
              <w:tab/>
            </w:r>
            <w:r w:rsidRPr="00CF49D3">
              <w:rPr>
                <w:rStyle w:val="Hyperlink"/>
                <w:noProof/>
              </w:rPr>
              <w:t>BibliographicResource</w:t>
            </w:r>
            <w:r>
              <w:rPr>
                <w:noProof/>
                <w:webHidden/>
              </w:rPr>
              <w:tab/>
            </w:r>
            <w:r>
              <w:rPr>
                <w:noProof/>
                <w:webHidden/>
              </w:rPr>
              <w:fldChar w:fldCharType="begin"/>
            </w:r>
            <w:r>
              <w:rPr>
                <w:noProof/>
                <w:webHidden/>
              </w:rPr>
              <w:instrText xml:space="preserve"> PAGEREF _Toc338021287 \h </w:instrText>
            </w:r>
          </w:ins>
          <w:r>
            <w:rPr>
              <w:noProof/>
              <w:webHidden/>
            </w:rPr>
          </w:r>
          <w:r>
            <w:rPr>
              <w:noProof/>
              <w:webHidden/>
            </w:rPr>
            <w:fldChar w:fldCharType="separate"/>
          </w:r>
          <w:ins w:id="176" w:author="Pupo, Erik" w:date="2012-10-14T23:38:00Z">
            <w:r>
              <w:rPr>
                <w:noProof/>
                <w:webHidden/>
              </w:rPr>
              <w:t>30</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77" w:author="Pupo, Erik" w:date="2012-10-14T23:38:00Z"/>
              <w:noProof/>
            </w:rPr>
          </w:pPr>
          <w:ins w:id="178"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"_Toc338021288"</w:instrText>
            </w:r>
            <w:r w:rsidRPr="00CF49D3">
              <w:rPr>
                <w:rStyle w:val="Hyperlink"/>
                <w:noProof/>
              </w:rPr>
              <w:instrText xml:space="preserve"> </w:instrText>
            </w:r>
            <w:r w:rsidRPr="00CF49D3">
              <w:rPr>
                <w:rStyle w:val="Hyperlink"/>
                <w:noProof/>
              </w:rPr>
              <w:fldChar w:fldCharType="separate"/>
            </w:r>
            <w:r w:rsidRPr="00CF49D3">
              <w:rPr>
                <w:rStyle w:val="Hyperlink"/>
                <w:noProof/>
              </w:rPr>
              <w:t>6.4.1.</w:t>
            </w:r>
            <w:r>
              <w:rPr>
                <w:noProof/>
              </w:rPr>
              <w:tab/>
            </w:r>
            <w:r w:rsidRPr="00CF49D3">
              <w:rPr>
                <w:rStyle w:val="Hyperlink"/>
                <w:noProof/>
              </w:rPr>
              <w:t>Contribution</w:t>
            </w:r>
            <w:r>
              <w:rPr>
                <w:noProof/>
                <w:webHidden/>
              </w:rPr>
              <w:tab/>
            </w:r>
            <w:r>
              <w:rPr>
                <w:noProof/>
                <w:webHidden/>
              </w:rPr>
              <w:fldChar w:fldCharType="begin"/>
            </w:r>
            <w:r>
              <w:rPr>
                <w:noProof/>
                <w:webHidden/>
              </w:rPr>
              <w:instrText xml:space="preserve"> PAGEREF _Toc338021288 \h </w:instrText>
            </w:r>
          </w:ins>
          <w:r>
            <w:rPr>
              <w:noProof/>
              <w:webHidden/>
            </w:rPr>
          </w:r>
          <w:r>
            <w:rPr>
              <w:noProof/>
              <w:webHidden/>
            </w:rPr>
            <w:fldChar w:fldCharType="separate"/>
          </w:r>
          <w:ins w:id="179" w:author="Pupo, Erik" w:date="2012-10-14T23:38:00Z">
            <w:r>
              <w:rPr>
                <w:noProof/>
                <w:webHidden/>
              </w:rPr>
              <w:t>31</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80" w:author="Pupo, Erik" w:date="2012-10-14T23:38:00Z"/>
              <w:noProof/>
            </w:rPr>
          </w:pPr>
          <w:ins w:id="181"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"_Toc338021289"</w:instrText>
            </w:r>
            <w:r w:rsidRPr="00CF49D3">
              <w:rPr>
                <w:rStyle w:val="Hyperlink"/>
                <w:noProof/>
              </w:rPr>
              <w:instrText xml:space="preserve"> </w:instrText>
            </w:r>
            <w:r w:rsidRPr="00CF49D3">
              <w:rPr>
                <w:rStyle w:val="Hyperlink"/>
                <w:noProof/>
              </w:rPr>
              <w:fldChar w:fldCharType="separate"/>
            </w:r>
            <w:r w:rsidRPr="00CF49D3">
              <w:rPr>
                <w:rStyle w:val="Hyperlink"/>
                <w:noProof/>
              </w:rPr>
              <w:t>6.4.2.</w:t>
            </w:r>
            <w:r>
              <w:rPr>
                <w:noProof/>
              </w:rPr>
              <w:tab/>
            </w:r>
            <w:r w:rsidRPr="00CF49D3">
              <w:rPr>
                <w:rStyle w:val="Hyperlink"/>
                <w:noProof/>
              </w:rPr>
              <w:t>ContributorType</w:t>
            </w:r>
            <w:r>
              <w:rPr>
                <w:noProof/>
                <w:webHidden/>
              </w:rPr>
              <w:tab/>
            </w:r>
            <w:r>
              <w:rPr>
                <w:noProof/>
                <w:webHidden/>
              </w:rPr>
              <w:fldChar w:fldCharType="begin"/>
            </w:r>
            <w:r>
              <w:rPr>
                <w:noProof/>
                <w:webHidden/>
              </w:rPr>
              <w:instrText xml:space="preserve"> PAGEREF _Toc338021289 \h </w:instrText>
            </w:r>
          </w:ins>
          <w:r>
            <w:rPr>
              <w:noProof/>
              <w:webHidden/>
            </w:rPr>
          </w:r>
          <w:r>
            <w:rPr>
              <w:noProof/>
              <w:webHidden/>
            </w:rPr>
            <w:fldChar w:fldCharType="separate"/>
          </w:r>
          <w:ins w:id="182" w:author="Pupo, Erik" w:date="2012-10-14T23:38:00Z">
            <w:r>
              <w:rPr>
                <w:noProof/>
                <w:webHidden/>
              </w:rPr>
              <w:t>31</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83" w:author="Pupo, Erik" w:date="2012-10-14T23:38:00Z"/>
              <w:noProof/>
            </w:rPr>
          </w:pPr>
          <w:ins w:id="184"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"_Toc338021290"</w:instrText>
            </w:r>
            <w:r w:rsidRPr="00CF49D3">
              <w:rPr>
                <w:rStyle w:val="Hyperlink"/>
                <w:noProof/>
              </w:rPr>
              <w:instrText xml:space="preserve"> </w:instrText>
            </w:r>
            <w:r w:rsidRPr="00CF49D3">
              <w:rPr>
                <w:rStyle w:val="Hyperlink"/>
                <w:noProof/>
              </w:rPr>
              <w:fldChar w:fldCharType="separate"/>
            </w:r>
            <w:r w:rsidRPr="00CF49D3">
              <w:rPr>
                <w:rStyle w:val="Hyperlink"/>
                <w:noProof/>
              </w:rPr>
              <w:t>6.4.3.</w:t>
            </w:r>
            <w:r>
              <w:rPr>
                <w:noProof/>
              </w:rPr>
              <w:tab/>
            </w:r>
            <w:r w:rsidRPr="00CF49D3">
              <w:rPr>
                <w:rStyle w:val="Hyperlink"/>
                <w:noProof/>
              </w:rPr>
              <w:t>Coverage</w:t>
            </w:r>
            <w:r>
              <w:rPr>
                <w:noProof/>
                <w:webHidden/>
              </w:rPr>
              <w:tab/>
            </w:r>
            <w:r>
              <w:rPr>
                <w:noProof/>
                <w:webHidden/>
              </w:rPr>
              <w:fldChar w:fldCharType="begin"/>
            </w:r>
            <w:r>
              <w:rPr>
                <w:noProof/>
                <w:webHidden/>
              </w:rPr>
              <w:instrText xml:space="preserve"> PAGEREF _Toc338021290 \h </w:instrText>
            </w:r>
          </w:ins>
          <w:r>
            <w:rPr>
              <w:noProof/>
              <w:webHidden/>
            </w:rPr>
          </w:r>
          <w:r>
            <w:rPr>
              <w:noProof/>
              <w:webHidden/>
            </w:rPr>
            <w:fldChar w:fldCharType="separate"/>
          </w:r>
          <w:ins w:id="185" w:author="Pupo, Erik" w:date="2012-10-14T23:38:00Z">
            <w:r>
              <w:rPr>
                <w:noProof/>
                <w:webHidden/>
              </w:rPr>
              <w:t>31</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86" w:author="Pupo, Erik" w:date="2012-10-14T23:38:00Z"/>
              <w:noProof/>
            </w:rPr>
          </w:pPr>
          <w:ins w:id="187"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"_Toc338021291"</w:instrText>
            </w:r>
            <w:r w:rsidRPr="00CF49D3">
              <w:rPr>
                <w:rStyle w:val="Hyperlink"/>
                <w:noProof/>
              </w:rPr>
              <w:instrText xml:space="preserve"> </w:instrText>
            </w:r>
            <w:r w:rsidRPr="00CF49D3">
              <w:rPr>
                <w:rStyle w:val="Hyperlink"/>
                <w:noProof/>
              </w:rPr>
              <w:fldChar w:fldCharType="separate"/>
            </w:r>
            <w:r w:rsidRPr="00CF49D3">
              <w:rPr>
                <w:rStyle w:val="Hyperlink"/>
                <w:noProof/>
              </w:rPr>
              <w:t>6.4.4.</w:t>
            </w:r>
            <w:r>
              <w:rPr>
                <w:noProof/>
              </w:rPr>
              <w:tab/>
            </w:r>
            <w:r w:rsidRPr="00CF49D3">
              <w:rPr>
                <w:rStyle w:val="Hyperlink"/>
                <w:noProof/>
              </w:rPr>
              <w:t>CoverageType</w:t>
            </w:r>
            <w:r>
              <w:rPr>
                <w:noProof/>
                <w:webHidden/>
              </w:rPr>
              <w:tab/>
            </w:r>
            <w:r>
              <w:rPr>
                <w:noProof/>
                <w:webHidden/>
              </w:rPr>
              <w:fldChar w:fldCharType="begin"/>
            </w:r>
            <w:r>
              <w:rPr>
                <w:noProof/>
                <w:webHidden/>
              </w:rPr>
              <w:instrText xml:space="preserve"> PAGEREF _Toc338021291 \h </w:instrText>
            </w:r>
          </w:ins>
          <w:r>
            <w:rPr>
              <w:noProof/>
              <w:webHidden/>
            </w:rPr>
          </w:r>
          <w:r>
            <w:rPr>
              <w:noProof/>
              <w:webHidden/>
            </w:rPr>
            <w:fldChar w:fldCharType="separate"/>
          </w:r>
          <w:ins w:id="188" w:author="Pupo, Erik" w:date="2012-10-14T23:38:00Z">
            <w:r>
              <w:rPr>
                <w:noProof/>
                <w:webHidden/>
              </w:rPr>
              <w:t>31</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89" w:author="Pupo, Erik" w:date="2012-10-14T23:38:00Z"/>
              <w:noProof/>
            </w:rPr>
          </w:pPr>
          <w:ins w:id="190"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"_Toc338021292"</w:instrText>
            </w:r>
            <w:r w:rsidRPr="00CF49D3">
              <w:rPr>
                <w:rStyle w:val="Hyperlink"/>
                <w:noProof/>
              </w:rPr>
              <w:instrText xml:space="preserve"> </w:instrText>
            </w:r>
            <w:r w:rsidRPr="00CF49D3">
              <w:rPr>
                <w:rStyle w:val="Hyperlink"/>
                <w:noProof/>
              </w:rPr>
              <w:fldChar w:fldCharType="separate"/>
            </w:r>
            <w:r w:rsidRPr="00CF49D3">
              <w:rPr>
                <w:rStyle w:val="Hyperlink"/>
                <w:noProof/>
              </w:rPr>
              <w:t>6.4.5.</w:t>
            </w:r>
            <w:r>
              <w:rPr>
                <w:noProof/>
              </w:rPr>
              <w:tab/>
            </w:r>
            <w:r w:rsidRPr="00CF49D3">
              <w:rPr>
                <w:rStyle w:val="Hyperlink"/>
                <w:noProof/>
              </w:rPr>
              <w:t>Entity</w:t>
            </w:r>
            <w:r>
              <w:rPr>
                <w:noProof/>
                <w:webHidden/>
              </w:rPr>
              <w:tab/>
            </w:r>
            <w:r>
              <w:rPr>
                <w:noProof/>
                <w:webHidden/>
              </w:rPr>
              <w:fldChar w:fldCharType="begin"/>
            </w:r>
            <w:r>
              <w:rPr>
                <w:noProof/>
                <w:webHidden/>
              </w:rPr>
              <w:instrText xml:space="preserve"> PAGEREF _Toc338021292 \h </w:instrText>
            </w:r>
          </w:ins>
          <w:r>
            <w:rPr>
              <w:noProof/>
              <w:webHidden/>
            </w:rPr>
          </w:r>
          <w:r>
            <w:rPr>
              <w:noProof/>
              <w:webHidden/>
            </w:rPr>
            <w:fldChar w:fldCharType="separate"/>
          </w:r>
          <w:ins w:id="191" w:author="Pupo, Erik" w:date="2012-10-14T23:38:00Z">
            <w:r>
              <w:rPr>
                <w:noProof/>
                <w:webHidden/>
              </w:rPr>
              <w:t>31</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92" w:author="Pupo, Erik" w:date="2012-10-14T23:38:00Z"/>
              <w:noProof/>
            </w:rPr>
          </w:pPr>
          <w:ins w:id="193"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"_Toc338021293"</w:instrText>
            </w:r>
            <w:r w:rsidRPr="00CF49D3">
              <w:rPr>
                <w:rStyle w:val="Hyperlink"/>
                <w:noProof/>
              </w:rPr>
              <w:instrText xml:space="preserve"> </w:instrText>
            </w:r>
            <w:r w:rsidRPr="00CF49D3">
              <w:rPr>
                <w:rStyle w:val="Hyperlink"/>
                <w:noProof/>
              </w:rPr>
              <w:fldChar w:fldCharType="separate"/>
            </w:r>
            <w:r w:rsidRPr="00CF49D3">
              <w:rPr>
                <w:rStyle w:val="Hyperlink"/>
                <w:noProof/>
              </w:rPr>
              <w:t>6.4.6.</w:t>
            </w:r>
            <w:r>
              <w:rPr>
                <w:noProof/>
              </w:rPr>
              <w:tab/>
            </w:r>
            <w:r w:rsidRPr="00CF49D3">
              <w:rPr>
                <w:rStyle w:val="Hyperlink"/>
                <w:noProof/>
              </w:rPr>
              <w:t>Evidence</w:t>
            </w:r>
            <w:r>
              <w:rPr>
                <w:noProof/>
                <w:webHidden/>
              </w:rPr>
              <w:tab/>
            </w:r>
            <w:r>
              <w:rPr>
                <w:noProof/>
                <w:webHidden/>
              </w:rPr>
              <w:fldChar w:fldCharType="begin"/>
            </w:r>
            <w:r>
              <w:rPr>
                <w:noProof/>
                <w:webHidden/>
              </w:rPr>
              <w:instrText xml:space="preserve"> PAGEREF _Toc338021293 \h </w:instrText>
            </w:r>
          </w:ins>
          <w:r>
            <w:rPr>
              <w:noProof/>
              <w:webHidden/>
            </w:rPr>
          </w:r>
          <w:r>
            <w:rPr>
              <w:noProof/>
              <w:webHidden/>
            </w:rPr>
            <w:fldChar w:fldCharType="separate"/>
          </w:r>
          <w:ins w:id="194" w:author="Pupo, Erik" w:date="2012-10-14T23:38:00Z">
            <w:r>
              <w:rPr>
                <w:noProof/>
                <w:webHidden/>
              </w:rPr>
              <w:t>32</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95" w:author="Pupo, Erik" w:date="2012-10-14T23:38:00Z"/>
              <w:noProof/>
            </w:rPr>
          </w:pPr>
          <w:ins w:id="196"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"_Toc338021294"</w:instrText>
            </w:r>
            <w:r w:rsidRPr="00CF49D3">
              <w:rPr>
                <w:rStyle w:val="Hyperlink"/>
                <w:noProof/>
              </w:rPr>
              <w:instrText xml:space="preserve"> </w:instrText>
            </w:r>
            <w:r w:rsidRPr="00CF49D3">
              <w:rPr>
                <w:rStyle w:val="Hyperlink"/>
                <w:noProof/>
              </w:rPr>
              <w:fldChar w:fldCharType="separate"/>
            </w:r>
            <w:r w:rsidRPr="00CF49D3">
              <w:rPr>
                <w:rStyle w:val="Hyperlink"/>
                <w:noProof/>
              </w:rPr>
              <w:t>6.4.1.</w:t>
            </w:r>
            <w:r>
              <w:rPr>
                <w:noProof/>
              </w:rPr>
              <w:tab/>
            </w:r>
            <w:r w:rsidRPr="00CF49D3">
              <w:rPr>
                <w:rStyle w:val="Hyperlink"/>
                <w:noProof/>
              </w:rPr>
              <w:t>IVL_RTO</w:t>
            </w:r>
            <w:r>
              <w:rPr>
                <w:noProof/>
                <w:webHidden/>
              </w:rPr>
              <w:tab/>
            </w:r>
            <w:r>
              <w:rPr>
                <w:noProof/>
                <w:webHidden/>
              </w:rPr>
              <w:fldChar w:fldCharType="begin"/>
            </w:r>
            <w:r>
              <w:rPr>
                <w:noProof/>
                <w:webHidden/>
              </w:rPr>
              <w:instrText xml:space="preserve"> PAGEREF _Toc338021294 \h </w:instrText>
            </w:r>
          </w:ins>
          <w:r>
            <w:rPr>
              <w:noProof/>
              <w:webHidden/>
            </w:rPr>
          </w:r>
          <w:r>
            <w:rPr>
              <w:noProof/>
              <w:webHidden/>
            </w:rPr>
            <w:fldChar w:fldCharType="separate"/>
          </w:r>
          <w:ins w:id="197" w:author="Pupo, Erik" w:date="2012-10-14T23:38:00Z">
            <w:r>
              <w:rPr>
                <w:noProof/>
                <w:webHidden/>
              </w:rPr>
              <w:t>32</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198" w:author="Pupo, Erik" w:date="2012-10-14T23:38:00Z"/>
              <w:noProof/>
            </w:rPr>
          </w:pPr>
          <w:ins w:id="19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"_Toc338021295"</w:instrText>
            </w:r>
            <w:r w:rsidRPr="00CF49D3">
              <w:rPr>
                <w:rStyle w:val="Hyperlink"/>
                <w:noProof/>
              </w:rPr>
              <w:instrText xml:space="preserve"> </w:instrText>
            </w:r>
            <w:r w:rsidRPr="00CF49D3">
              <w:rPr>
                <w:rStyle w:val="Hyperlink"/>
                <w:noProof/>
              </w:rPr>
              <w:fldChar w:fldCharType="separate"/>
            </w:r>
            <w:r w:rsidRPr="00CF49D3">
              <w:rPr>
                <w:rStyle w:val="Hyperlink"/>
                <w:noProof/>
              </w:rPr>
              <w:t>6.4.2.</w:t>
            </w:r>
            <w:r>
              <w:rPr>
                <w:noProof/>
              </w:rPr>
              <w:tab/>
            </w:r>
            <w:r w:rsidRPr="00CF49D3">
              <w:rPr>
                <w:rStyle w:val="Hyperlink"/>
                <w:noProof/>
              </w:rPr>
              <w:t>KnowledgeEntity</w:t>
            </w:r>
            <w:r>
              <w:rPr>
                <w:noProof/>
                <w:webHidden/>
              </w:rPr>
              <w:tab/>
            </w:r>
            <w:r>
              <w:rPr>
                <w:noProof/>
                <w:webHidden/>
              </w:rPr>
              <w:fldChar w:fldCharType="begin"/>
            </w:r>
            <w:r>
              <w:rPr>
                <w:noProof/>
                <w:webHidden/>
              </w:rPr>
              <w:instrText xml:space="preserve"> PAGEREF _Toc338021295 \h </w:instrText>
            </w:r>
          </w:ins>
          <w:r>
            <w:rPr>
              <w:noProof/>
              <w:webHidden/>
            </w:rPr>
          </w:r>
          <w:r>
            <w:rPr>
              <w:noProof/>
              <w:webHidden/>
            </w:rPr>
            <w:fldChar w:fldCharType="separate"/>
          </w:r>
          <w:ins w:id="200" w:author="Pupo, Erik" w:date="2012-10-14T23:38:00Z">
            <w:r>
              <w:rPr>
                <w:noProof/>
                <w:webHidden/>
              </w:rPr>
              <w:t>32</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01" w:author="Pupo, Erik" w:date="2012-10-14T23:38:00Z"/>
              <w:noProof/>
            </w:rPr>
          </w:pPr>
          <w:ins w:id="202"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"_Toc338021296"</w:instrText>
            </w:r>
            <w:r w:rsidRPr="00CF49D3">
              <w:rPr>
                <w:rStyle w:val="Hyperlink"/>
                <w:noProof/>
              </w:rPr>
              <w:instrText xml:space="preserve"> </w:instrText>
            </w:r>
            <w:r w:rsidRPr="00CF49D3">
              <w:rPr>
                <w:rStyle w:val="Hyperlink"/>
                <w:noProof/>
              </w:rPr>
              <w:fldChar w:fldCharType="separate"/>
            </w:r>
            <w:r w:rsidRPr="00CF49D3">
              <w:rPr>
                <w:rStyle w:val="Hyperlink"/>
                <w:noProof/>
              </w:rPr>
              <w:t>6.4.3.</w:t>
            </w:r>
            <w:r>
              <w:rPr>
                <w:noProof/>
              </w:rPr>
              <w:tab/>
            </w:r>
            <w:r w:rsidRPr="00CF49D3">
              <w:rPr>
                <w:rStyle w:val="Hyperlink"/>
                <w:noProof/>
              </w:rPr>
              <w:t>KnowledgeResource</w:t>
            </w:r>
            <w:r>
              <w:rPr>
                <w:noProof/>
                <w:webHidden/>
              </w:rPr>
              <w:tab/>
            </w:r>
            <w:r>
              <w:rPr>
                <w:noProof/>
                <w:webHidden/>
              </w:rPr>
              <w:fldChar w:fldCharType="begin"/>
            </w:r>
            <w:r>
              <w:rPr>
                <w:noProof/>
                <w:webHidden/>
              </w:rPr>
              <w:instrText xml:space="preserve"> PAGEREF _Toc338021296 \h </w:instrText>
            </w:r>
          </w:ins>
          <w:r>
            <w:rPr>
              <w:noProof/>
              <w:webHidden/>
            </w:rPr>
          </w:r>
          <w:r>
            <w:rPr>
              <w:noProof/>
              <w:webHidden/>
            </w:rPr>
            <w:fldChar w:fldCharType="separate"/>
          </w:r>
          <w:ins w:id="203" w:author="Pupo, Erik" w:date="2012-10-14T23:38:00Z">
            <w:r>
              <w:rPr>
                <w:noProof/>
                <w:webHidden/>
              </w:rPr>
              <w:t>32</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04" w:author="Pupo, Erik" w:date="2012-10-14T23:38:00Z"/>
              <w:noProof/>
            </w:rPr>
          </w:pPr>
          <w:ins w:id="20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"_Toc338021297"</w:instrText>
            </w:r>
            <w:r w:rsidRPr="00CF49D3">
              <w:rPr>
                <w:rStyle w:val="Hyperlink"/>
                <w:noProof/>
              </w:rPr>
              <w:instrText xml:space="preserve"> </w:instrText>
            </w:r>
            <w:r w:rsidRPr="00CF49D3">
              <w:rPr>
                <w:rStyle w:val="Hyperlink"/>
                <w:noProof/>
              </w:rPr>
              <w:fldChar w:fldCharType="separate"/>
            </w:r>
            <w:r w:rsidRPr="00CF49D3">
              <w:rPr>
                <w:rStyle w:val="Hyperlink"/>
                <w:noProof/>
              </w:rPr>
              <w:t>6.4.4.</w:t>
            </w:r>
            <w:r>
              <w:rPr>
                <w:noProof/>
              </w:rPr>
              <w:tab/>
            </w:r>
            <w:r w:rsidRPr="00CF49D3">
              <w:rPr>
                <w:rStyle w:val="Hyperlink"/>
                <w:noProof/>
              </w:rPr>
              <w:t>Organization</w:t>
            </w:r>
            <w:r>
              <w:rPr>
                <w:noProof/>
                <w:webHidden/>
              </w:rPr>
              <w:tab/>
            </w:r>
            <w:r>
              <w:rPr>
                <w:noProof/>
                <w:webHidden/>
              </w:rPr>
              <w:fldChar w:fldCharType="begin"/>
            </w:r>
            <w:r>
              <w:rPr>
                <w:noProof/>
                <w:webHidden/>
              </w:rPr>
              <w:instrText xml:space="preserve"> PAGEREF _Toc338021297 \h </w:instrText>
            </w:r>
          </w:ins>
          <w:r>
            <w:rPr>
              <w:noProof/>
              <w:webHidden/>
            </w:rPr>
          </w:r>
          <w:r>
            <w:rPr>
              <w:noProof/>
              <w:webHidden/>
            </w:rPr>
            <w:fldChar w:fldCharType="separate"/>
          </w:r>
          <w:ins w:id="206" w:author="Pupo, Erik" w:date="2012-10-14T23:38:00Z">
            <w:r>
              <w:rPr>
                <w:noProof/>
                <w:webHidden/>
              </w:rPr>
              <w:t>33</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07" w:author="Pupo, Erik" w:date="2012-10-14T23:38:00Z"/>
              <w:noProof/>
            </w:rPr>
          </w:pPr>
          <w:ins w:id="208"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"_Toc338021298"</w:instrText>
            </w:r>
            <w:r w:rsidRPr="00CF49D3">
              <w:rPr>
                <w:rStyle w:val="Hyperlink"/>
                <w:noProof/>
              </w:rPr>
              <w:instrText xml:space="preserve"> </w:instrText>
            </w:r>
            <w:r w:rsidRPr="00CF49D3">
              <w:rPr>
                <w:rStyle w:val="Hyperlink"/>
                <w:noProof/>
              </w:rPr>
              <w:fldChar w:fldCharType="separate"/>
            </w:r>
            <w:r w:rsidRPr="00CF49D3">
              <w:rPr>
                <w:rStyle w:val="Hyperlink"/>
                <w:noProof/>
              </w:rPr>
              <w:t>6.4.5.</w:t>
            </w:r>
            <w:r>
              <w:rPr>
                <w:noProof/>
              </w:rPr>
              <w:tab/>
            </w:r>
            <w:r w:rsidRPr="00CF49D3">
              <w:rPr>
                <w:rStyle w:val="Hyperlink"/>
                <w:noProof/>
              </w:rPr>
              <w:t>Party</w:t>
            </w:r>
            <w:r>
              <w:rPr>
                <w:noProof/>
                <w:webHidden/>
              </w:rPr>
              <w:tab/>
            </w:r>
            <w:r>
              <w:rPr>
                <w:noProof/>
                <w:webHidden/>
              </w:rPr>
              <w:fldChar w:fldCharType="begin"/>
            </w:r>
            <w:r>
              <w:rPr>
                <w:noProof/>
                <w:webHidden/>
              </w:rPr>
              <w:instrText xml:space="preserve"> PAGEREF _Toc338021298 \h </w:instrText>
            </w:r>
          </w:ins>
          <w:r>
            <w:rPr>
              <w:noProof/>
              <w:webHidden/>
            </w:rPr>
          </w:r>
          <w:r>
            <w:rPr>
              <w:noProof/>
              <w:webHidden/>
            </w:rPr>
            <w:fldChar w:fldCharType="separate"/>
          </w:r>
          <w:ins w:id="209" w:author="Pupo, Erik" w:date="2012-10-14T23:38:00Z">
            <w:r>
              <w:rPr>
                <w:noProof/>
                <w:webHidden/>
              </w:rPr>
              <w:t>33</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10" w:author="Pupo, Erik" w:date="2012-10-14T23:38:00Z"/>
              <w:noProof/>
            </w:rPr>
          </w:pPr>
          <w:ins w:id="211" w:author="Pupo, Erik" w:date="2012-10-14T23:38:00Z">
            <w:r w:rsidRPr="00CF49D3">
              <w:rPr>
                <w:rStyle w:val="Hyperlink"/>
                <w:noProof/>
              </w:rPr>
              <w:lastRenderedPageBreak/>
              <w:fldChar w:fldCharType="begin"/>
            </w:r>
            <w:r w:rsidRPr="00CF49D3">
              <w:rPr>
                <w:rStyle w:val="Hyperlink"/>
                <w:noProof/>
              </w:rPr>
              <w:instrText xml:space="preserve"> </w:instrText>
            </w:r>
            <w:r>
              <w:rPr>
                <w:noProof/>
              </w:rPr>
              <w:instrText>HYPERLINK \l "_Toc338021299"</w:instrText>
            </w:r>
            <w:r w:rsidRPr="00CF49D3">
              <w:rPr>
                <w:rStyle w:val="Hyperlink"/>
                <w:noProof/>
              </w:rPr>
              <w:instrText xml:space="preserve"> </w:instrText>
            </w:r>
            <w:r w:rsidRPr="00CF49D3">
              <w:rPr>
                <w:rStyle w:val="Hyperlink"/>
                <w:noProof/>
              </w:rPr>
              <w:fldChar w:fldCharType="separate"/>
            </w:r>
            <w:r w:rsidRPr="00CF49D3">
              <w:rPr>
                <w:rStyle w:val="Hyperlink"/>
                <w:noProof/>
              </w:rPr>
              <w:t>6.4.6.</w:t>
            </w:r>
            <w:r>
              <w:rPr>
                <w:noProof/>
              </w:rPr>
              <w:tab/>
            </w:r>
            <w:r w:rsidRPr="00CF49D3">
              <w:rPr>
                <w:rStyle w:val="Hyperlink"/>
                <w:noProof/>
              </w:rPr>
              <w:t>ResourceReference</w:t>
            </w:r>
            <w:r>
              <w:rPr>
                <w:noProof/>
                <w:webHidden/>
              </w:rPr>
              <w:tab/>
            </w:r>
            <w:r>
              <w:rPr>
                <w:noProof/>
                <w:webHidden/>
              </w:rPr>
              <w:fldChar w:fldCharType="begin"/>
            </w:r>
            <w:r>
              <w:rPr>
                <w:noProof/>
                <w:webHidden/>
              </w:rPr>
              <w:instrText xml:space="preserve"> PAGEREF _Toc338021299 \h </w:instrText>
            </w:r>
          </w:ins>
          <w:r>
            <w:rPr>
              <w:noProof/>
              <w:webHidden/>
            </w:rPr>
          </w:r>
          <w:r>
            <w:rPr>
              <w:noProof/>
              <w:webHidden/>
            </w:rPr>
            <w:fldChar w:fldCharType="separate"/>
          </w:r>
          <w:ins w:id="212" w:author="Pupo, Erik" w:date="2012-10-14T23:38:00Z">
            <w:r>
              <w:rPr>
                <w:noProof/>
                <w:webHidden/>
              </w:rPr>
              <w:t>33</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13" w:author="Pupo, Erik" w:date="2012-10-14T23:38:00Z"/>
              <w:noProof/>
            </w:rPr>
          </w:pPr>
          <w:ins w:id="214"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"_Toc338021300"</w:instrText>
            </w:r>
            <w:r w:rsidRPr="00CF49D3">
              <w:rPr>
                <w:rStyle w:val="Hyperlink"/>
                <w:noProof/>
              </w:rPr>
              <w:instrText xml:space="preserve"> </w:instrText>
            </w:r>
            <w:r w:rsidRPr="00CF49D3">
              <w:rPr>
                <w:rStyle w:val="Hyperlink"/>
                <w:noProof/>
              </w:rPr>
              <w:fldChar w:fldCharType="separate"/>
            </w:r>
            <w:r w:rsidRPr="00CF49D3">
              <w:rPr>
                <w:rStyle w:val="Hyperlink"/>
                <w:noProof/>
              </w:rPr>
              <w:t>6.4.7.</w:t>
            </w:r>
            <w:r>
              <w:rPr>
                <w:noProof/>
              </w:rPr>
              <w:tab/>
            </w:r>
            <w:r w:rsidRPr="00CF49D3">
              <w:rPr>
                <w:rStyle w:val="Hyperlink"/>
                <w:noProof/>
              </w:rPr>
              <w:t>ResourceRelationshipType</w:t>
            </w:r>
            <w:r>
              <w:rPr>
                <w:noProof/>
                <w:webHidden/>
              </w:rPr>
              <w:tab/>
            </w:r>
            <w:r>
              <w:rPr>
                <w:noProof/>
                <w:webHidden/>
              </w:rPr>
              <w:fldChar w:fldCharType="begin"/>
            </w:r>
            <w:r>
              <w:rPr>
                <w:noProof/>
                <w:webHidden/>
              </w:rPr>
              <w:instrText xml:space="preserve"> PAGEREF _Toc338021300 \h </w:instrText>
            </w:r>
          </w:ins>
          <w:r>
            <w:rPr>
              <w:noProof/>
              <w:webHidden/>
            </w:rPr>
          </w:r>
          <w:r>
            <w:rPr>
              <w:noProof/>
              <w:webHidden/>
            </w:rPr>
            <w:fldChar w:fldCharType="separate"/>
          </w:r>
          <w:ins w:id="215" w:author="Pupo, Erik" w:date="2012-10-14T23:38:00Z">
            <w:r>
              <w:rPr>
                <w:noProof/>
                <w:webHidden/>
              </w:rPr>
              <w:t>33</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16" w:author="Pupo, Erik" w:date="2012-10-14T23:38:00Z"/>
              <w:noProof/>
            </w:rPr>
          </w:pPr>
          <w:ins w:id="217"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"_Toc338021301"</w:instrText>
            </w:r>
            <w:r w:rsidRPr="00CF49D3">
              <w:rPr>
                <w:rStyle w:val="Hyperlink"/>
                <w:noProof/>
              </w:rPr>
              <w:instrText xml:space="preserve"> </w:instrText>
            </w:r>
            <w:r w:rsidRPr="00CF49D3">
              <w:rPr>
                <w:rStyle w:val="Hyperlink"/>
                <w:noProof/>
              </w:rPr>
              <w:fldChar w:fldCharType="separate"/>
            </w:r>
            <w:r w:rsidRPr="00CF49D3">
              <w:rPr>
                <w:rStyle w:val="Hyperlink"/>
                <w:noProof/>
              </w:rPr>
              <w:t>6.4.8.</w:t>
            </w:r>
            <w:r>
              <w:rPr>
                <w:noProof/>
              </w:rPr>
              <w:tab/>
            </w:r>
            <w:r w:rsidRPr="00CF49D3">
              <w:rPr>
                <w:rStyle w:val="Hyperlink"/>
                <w:noProof/>
              </w:rPr>
              <w:t>RightsDeclaration</w:t>
            </w:r>
            <w:r>
              <w:rPr>
                <w:noProof/>
                <w:webHidden/>
              </w:rPr>
              <w:tab/>
            </w:r>
            <w:r>
              <w:rPr>
                <w:noProof/>
                <w:webHidden/>
              </w:rPr>
              <w:fldChar w:fldCharType="begin"/>
            </w:r>
            <w:r>
              <w:rPr>
                <w:noProof/>
                <w:webHidden/>
              </w:rPr>
              <w:instrText xml:space="preserve"> PAGEREF _Toc338021301 \h </w:instrText>
            </w:r>
          </w:ins>
          <w:r>
            <w:rPr>
              <w:noProof/>
              <w:webHidden/>
            </w:rPr>
          </w:r>
          <w:r>
            <w:rPr>
              <w:noProof/>
              <w:webHidden/>
            </w:rPr>
            <w:fldChar w:fldCharType="separate"/>
          </w:r>
          <w:ins w:id="218" w:author="Pupo, Erik" w:date="2012-10-14T23:38:00Z">
            <w:r>
              <w:rPr>
                <w:noProof/>
                <w:webHidden/>
              </w:rPr>
              <w:t>34</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219" w:author="Pupo, Erik" w:date="2012-10-14T23:38:00Z"/>
              <w:noProof/>
            </w:rPr>
          </w:pPr>
          <w:ins w:id="220"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"_Toc338021302"</w:instrText>
            </w:r>
            <w:r w:rsidRPr="00CF49D3">
              <w:rPr>
                <w:rStyle w:val="Hyperlink"/>
                <w:noProof/>
              </w:rPr>
              <w:instrText xml:space="preserve"> </w:instrText>
            </w:r>
            <w:r w:rsidRPr="00CF49D3">
              <w:rPr>
                <w:rStyle w:val="Hyperlink"/>
                <w:noProof/>
              </w:rPr>
              <w:fldChar w:fldCharType="separate"/>
            </w:r>
            <w:r w:rsidRPr="00CF49D3">
              <w:rPr>
                <w:rStyle w:val="Hyperlink"/>
                <w:noProof/>
              </w:rPr>
              <w:t>6.5.</w:t>
            </w:r>
            <w:r>
              <w:rPr>
                <w:noProof/>
              </w:rPr>
              <w:tab/>
            </w:r>
            <w:r w:rsidRPr="00CF49D3">
              <w:rPr>
                <w:rStyle w:val="Hyperlink"/>
                <w:noProof/>
              </w:rPr>
              <w:t>Complex Types – Expression</w:t>
            </w:r>
            <w:r>
              <w:rPr>
                <w:noProof/>
                <w:webHidden/>
              </w:rPr>
              <w:tab/>
            </w:r>
            <w:r>
              <w:rPr>
                <w:noProof/>
                <w:webHidden/>
              </w:rPr>
              <w:fldChar w:fldCharType="begin"/>
            </w:r>
            <w:r>
              <w:rPr>
                <w:noProof/>
                <w:webHidden/>
              </w:rPr>
              <w:instrText xml:space="preserve"> PAGEREF _Toc338021302 \h </w:instrText>
            </w:r>
          </w:ins>
          <w:r>
            <w:rPr>
              <w:noProof/>
              <w:webHidden/>
            </w:rPr>
          </w:r>
          <w:r>
            <w:rPr>
              <w:noProof/>
              <w:webHidden/>
            </w:rPr>
            <w:fldChar w:fldCharType="separate"/>
          </w:r>
          <w:ins w:id="221" w:author="Pupo, Erik" w:date="2012-10-14T23:38:00Z">
            <w:r>
              <w:rPr>
                <w:noProof/>
                <w:webHidden/>
              </w:rPr>
              <w:t>34</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22" w:author="Pupo, Erik" w:date="2012-10-14T23:38:00Z"/>
              <w:noProof/>
            </w:rPr>
          </w:pPr>
          <w:ins w:id="223"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"_Toc338021303"</w:instrText>
            </w:r>
            <w:r w:rsidRPr="00CF49D3">
              <w:rPr>
                <w:rStyle w:val="Hyperlink"/>
                <w:noProof/>
              </w:rPr>
              <w:instrText xml:space="preserve"> </w:instrText>
            </w:r>
            <w:r w:rsidRPr="00CF49D3">
              <w:rPr>
                <w:rStyle w:val="Hyperlink"/>
                <w:noProof/>
              </w:rPr>
              <w:fldChar w:fldCharType="separate"/>
            </w:r>
            <w:r w:rsidRPr="00CF49D3">
              <w:rPr>
                <w:rStyle w:val="Hyperlink"/>
                <w:noProof/>
              </w:rPr>
              <w:t>6.5.1.</w:t>
            </w:r>
            <w:r>
              <w:rPr>
                <w:noProof/>
              </w:rPr>
              <w:tab/>
            </w:r>
            <w:r w:rsidRPr="00CF49D3">
              <w:rPr>
                <w:rStyle w:val="Hyperlink"/>
                <w:noProof/>
              </w:rPr>
              <w:t>Aggregate Expression</w:t>
            </w:r>
            <w:r>
              <w:rPr>
                <w:noProof/>
                <w:webHidden/>
              </w:rPr>
              <w:tab/>
            </w:r>
            <w:r>
              <w:rPr>
                <w:noProof/>
                <w:webHidden/>
              </w:rPr>
              <w:fldChar w:fldCharType="begin"/>
            </w:r>
            <w:r>
              <w:rPr>
                <w:noProof/>
                <w:webHidden/>
              </w:rPr>
              <w:instrText xml:space="preserve"> PAGEREF _Toc338021303 \h </w:instrText>
            </w:r>
          </w:ins>
          <w:r>
            <w:rPr>
              <w:noProof/>
              <w:webHidden/>
            </w:rPr>
          </w:r>
          <w:r>
            <w:rPr>
              <w:noProof/>
              <w:webHidden/>
            </w:rPr>
            <w:fldChar w:fldCharType="separate"/>
          </w:r>
          <w:ins w:id="224" w:author="Pupo, Erik" w:date="2012-10-14T23:38:00Z">
            <w:r>
              <w:rPr>
                <w:noProof/>
                <w:webHidden/>
              </w:rPr>
              <w:t>34</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25" w:author="Pupo, Erik" w:date="2012-10-14T23:38:00Z"/>
              <w:noProof/>
            </w:rPr>
          </w:pPr>
          <w:ins w:id="226"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"_Toc338021304"</w:instrText>
            </w:r>
            <w:r w:rsidRPr="00CF49D3">
              <w:rPr>
                <w:rStyle w:val="Hyperlink"/>
                <w:noProof/>
              </w:rPr>
              <w:instrText xml:space="preserve"> </w:instrText>
            </w:r>
            <w:r w:rsidRPr="00CF49D3">
              <w:rPr>
                <w:rStyle w:val="Hyperlink"/>
                <w:noProof/>
              </w:rPr>
              <w:fldChar w:fldCharType="separate"/>
            </w:r>
            <w:r w:rsidRPr="00CF49D3">
              <w:rPr>
                <w:rStyle w:val="Hyperlink"/>
                <w:noProof/>
              </w:rPr>
              <w:t>6.5.2.</w:t>
            </w:r>
            <w:r>
              <w:rPr>
                <w:noProof/>
              </w:rPr>
              <w:tab/>
            </w:r>
            <w:r w:rsidRPr="00CF49D3">
              <w:rPr>
                <w:rStyle w:val="Hyperlink"/>
                <w:noProof/>
              </w:rPr>
              <w:t>BinaryExpression</w:t>
            </w:r>
            <w:r>
              <w:rPr>
                <w:noProof/>
                <w:webHidden/>
              </w:rPr>
              <w:tab/>
            </w:r>
            <w:r>
              <w:rPr>
                <w:noProof/>
                <w:webHidden/>
              </w:rPr>
              <w:fldChar w:fldCharType="begin"/>
            </w:r>
            <w:r>
              <w:rPr>
                <w:noProof/>
                <w:webHidden/>
              </w:rPr>
              <w:instrText xml:space="preserve"> PAGEREF _Toc338021304 \h </w:instrText>
            </w:r>
          </w:ins>
          <w:r>
            <w:rPr>
              <w:noProof/>
              <w:webHidden/>
            </w:rPr>
          </w:r>
          <w:r>
            <w:rPr>
              <w:noProof/>
              <w:webHidden/>
            </w:rPr>
            <w:fldChar w:fldCharType="separate"/>
          </w:r>
          <w:ins w:id="227" w:author="Pupo, Erik" w:date="2012-10-14T23:38:00Z">
            <w:r>
              <w:rPr>
                <w:noProof/>
                <w:webHidden/>
              </w:rPr>
              <w:t>35</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28" w:author="Pupo, Erik" w:date="2012-10-14T23:38:00Z"/>
              <w:noProof/>
            </w:rPr>
          </w:pPr>
          <w:ins w:id="22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"_Toc338021305"</w:instrText>
            </w:r>
            <w:r w:rsidRPr="00CF49D3">
              <w:rPr>
                <w:rStyle w:val="Hyperlink"/>
                <w:noProof/>
              </w:rPr>
              <w:instrText xml:space="preserve"> </w:instrText>
            </w:r>
            <w:r w:rsidRPr="00CF49D3">
              <w:rPr>
                <w:rStyle w:val="Hyperlink"/>
                <w:noProof/>
              </w:rPr>
              <w:fldChar w:fldCharType="separate"/>
            </w:r>
            <w:r w:rsidRPr="00CF49D3">
              <w:rPr>
                <w:rStyle w:val="Hyperlink"/>
                <w:noProof/>
              </w:rPr>
              <w:t>6.5.3.</w:t>
            </w:r>
            <w:r>
              <w:rPr>
                <w:noProof/>
              </w:rPr>
              <w:tab/>
            </w:r>
            <w:r w:rsidRPr="00CF49D3">
              <w:rPr>
                <w:rStyle w:val="Hyperlink"/>
                <w:noProof/>
              </w:rPr>
              <w:t>Expression</w:t>
            </w:r>
            <w:r>
              <w:rPr>
                <w:noProof/>
                <w:webHidden/>
              </w:rPr>
              <w:tab/>
            </w:r>
            <w:r>
              <w:rPr>
                <w:noProof/>
                <w:webHidden/>
              </w:rPr>
              <w:fldChar w:fldCharType="begin"/>
            </w:r>
            <w:r>
              <w:rPr>
                <w:noProof/>
                <w:webHidden/>
              </w:rPr>
              <w:instrText xml:space="preserve"> PAGEREF _Toc338021305 \h </w:instrText>
            </w:r>
          </w:ins>
          <w:r>
            <w:rPr>
              <w:noProof/>
              <w:webHidden/>
            </w:rPr>
          </w:r>
          <w:r>
            <w:rPr>
              <w:noProof/>
              <w:webHidden/>
            </w:rPr>
            <w:fldChar w:fldCharType="separate"/>
          </w:r>
          <w:ins w:id="230" w:author="Pupo, Erik" w:date="2012-10-14T23:38:00Z">
            <w:r>
              <w:rPr>
                <w:noProof/>
                <w:webHidden/>
              </w:rPr>
              <w:t>36</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31" w:author="Pupo, Erik" w:date="2012-10-14T23:38:00Z"/>
              <w:noProof/>
            </w:rPr>
          </w:pPr>
          <w:ins w:id="232"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"_Toc338021306"</w:instrText>
            </w:r>
            <w:r w:rsidRPr="00CF49D3">
              <w:rPr>
                <w:rStyle w:val="Hyperlink"/>
                <w:noProof/>
              </w:rPr>
              <w:instrText xml:space="preserve"> </w:instrText>
            </w:r>
            <w:r w:rsidRPr="00CF49D3">
              <w:rPr>
                <w:rStyle w:val="Hyperlink"/>
                <w:noProof/>
              </w:rPr>
              <w:fldChar w:fldCharType="separate"/>
            </w:r>
            <w:r w:rsidRPr="00CF49D3">
              <w:rPr>
                <w:rStyle w:val="Hyperlink"/>
                <w:noProof/>
              </w:rPr>
              <w:t>6.5.4.</w:t>
            </w:r>
            <w:r>
              <w:rPr>
                <w:noProof/>
              </w:rPr>
              <w:tab/>
            </w:r>
            <w:r w:rsidRPr="00CF49D3">
              <w:rPr>
                <w:rStyle w:val="Hyperlink"/>
                <w:noProof/>
              </w:rPr>
              <w:t>ExpressionReference</w:t>
            </w:r>
            <w:r>
              <w:rPr>
                <w:noProof/>
                <w:webHidden/>
              </w:rPr>
              <w:tab/>
            </w:r>
            <w:r>
              <w:rPr>
                <w:noProof/>
                <w:webHidden/>
              </w:rPr>
              <w:fldChar w:fldCharType="begin"/>
            </w:r>
            <w:r>
              <w:rPr>
                <w:noProof/>
                <w:webHidden/>
              </w:rPr>
              <w:instrText xml:space="preserve"> PAGEREF _Toc338021306 \h </w:instrText>
            </w:r>
          </w:ins>
          <w:r>
            <w:rPr>
              <w:noProof/>
              <w:webHidden/>
            </w:rPr>
          </w:r>
          <w:r>
            <w:rPr>
              <w:noProof/>
              <w:webHidden/>
            </w:rPr>
            <w:fldChar w:fldCharType="separate"/>
          </w:r>
          <w:ins w:id="233" w:author="Pupo, Erik" w:date="2012-10-14T23:38:00Z">
            <w:r>
              <w:rPr>
                <w:noProof/>
                <w:webHidden/>
              </w:rPr>
              <w:t>38</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34" w:author="Pupo, Erik" w:date="2012-10-14T23:38:00Z"/>
              <w:noProof/>
            </w:rPr>
          </w:pPr>
          <w:ins w:id="23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"_Toc338021307"</w:instrText>
            </w:r>
            <w:r w:rsidRPr="00CF49D3">
              <w:rPr>
                <w:rStyle w:val="Hyperlink"/>
                <w:noProof/>
              </w:rPr>
              <w:instrText xml:space="preserve"> </w:instrText>
            </w:r>
            <w:r w:rsidRPr="00CF49D3">
              <w:rPr>
                <w:rStyle w:val="Hyperlink"/>
                <w:noProof/>
              </w:rPr>
              <w:fldChar w:fldCharType="separate"/>
            </w:r>
            <w:r w:rsidRPr="00CF49D3">
              <w:rPr>
                <w:rStyle w:val="Hyperlink"/>
                <w:noProof/>
              </w:rPr>
              <w:t>6.5.5.</w:t>
            </w:r>
            <w:r>
              <w:rPr>
                <w:noProof/>
              </w:rPr>
              <w:tab/>
            </w:r>
            <w:r w:rsidRPr="00CF49D3">
              <w:rPr>
                <w:rStyle w:val="Hyperlink"/>
                <w:noProof/>
              </w:rPr>
              <w:t>Filter</w:t>
            </w:r>
            <w:r>
              <w:rPr>
                <w:noProof/>
                <w:webHidden/>
              </w:rPr>
              <w:tab/>
            </w:r>
            <w:r>
              <w:rPr>
                <w:noProof/>
                <w:webHidden/>
              </w:rPr>
              <w:fldChar w:fldCharType="begin"/>
            </w:r>
            <w:r>
              <w:rPr>
                <w:noProof/>
                <w:webHidden/>
              </w:rPr>
              <w:instrText xml:space="preserve"> PAGEREF _Toc338021307 \h </w:instrText>
            </w:r>
          </w:ins>
          <w:r>
            <w:rPr>
              <w:noProof/>
              <w:webHidden/>
            </w:rPr>
          </w:r>
          <w:r>
            <w:rPr>
              <w:noProof/>
              <w:webHidden/>
            </w:rPr>
            <w:fldChar w:fldCharType="separate"/>
          </w:r>
          <w:ins w:id="236" w:author="Pupo, Erik" w:date="2012-10-14T23:38:00Z">
            <w:r>
              <w:rPr>
                <w:noProof/>
                <w:webHidden/>
              </w:rPr>
              <w:t>38</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37" w:author="Pupo, Erik" w:date="2012-10-14T23:38:00Z"/>
              <w:noProof/>
            </w:rPr>
          </w:pPr>
          <w:ins w:id="238"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"_Toc338021308"</w:instrText>
            </w:r>
            <w:r w:rsidRPr="00CF49D3">
              <w:rPr>
                <w:rStyle w:val="Hyperlink"/>
                <w:noProof/>
              </w:rPr>
              <w:instrText xml:space="preserve"> </w:instrText>
            </w:r>
            <w:r w:rsidRPr="00CF49D3">
              <w:rPr>
                <w:rStyle w:val="Hyperlink"/>
                <w:noProof/>
              </w:rPr>
              <w:fldChar w:fldCharType="separate"/>
            </w:r>
            <w:r w:rsidRPr="00CF49D3">
              <w:rPr>
                <w:rStyle w:val="Hyperlink"/>
                <w:noProof/>
              </w:rPr>
              <w:t>6.5.6.</w:t>
            </w:r>
            <w:r>
              <w:rPr>
                <w:noProof/>
              </w:rPr>
              <w:tab/>
            </w:r>
            <w:r w:rsidRPr="00CF49D3">
              <w:rPr>
                <w:rStyle w:val="Hyperlink"/>
                <w:noProof/>
              </w:rPr>
              <w:t>NamedReference</w:t>
            </w:r>
            <w:r>
              <w:rPr>
                <w:noProof/>
                <w:webHidden/>
              </w:rPr>
              <w:tab/>
            </w:r>
            <w:r>
              <w:rPr>
                <w:noProof/>
                <w:webHidden/>
              </w:rPr>
              <w:fldChar w:fldCharType="begin"/>
            </w:r>
            <w:r>
              <w:rPr>
                <w:noProof/>
                <w:webHidden/>
              </w:rPr>
              <w:instrText xml:space="preserve"> PAGEREF _Toc338021308 \h </w:instrText>
            </w:r>
          </w:ins>
          <w:r>
            <w:rPr>
              <w:noProof/>
              <w:webHidden/>
            </w:rPr>
          </w:r>
          <w:r>
            <w:rPr>
              <w:noProof/>
              <w:webHidden/>
            </w:rPr>
            <w:fldChar w:fldCharType="separate"/>
          </w:r>
          <w:ins w:id="239" w:author="Pupo, Erik" w:date="2012-10-14T23:38:00Z">
            <w:r>
              <w:rPr>
                <w:noProof/>
                <w:webHidden/>
              </w:rPr>
              <w:t>38</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40" w:author="Pupo, Erik" w:date="2012-10-14T23:38:00Z"/>
              <w:noProof/>
            </w:rPr>
          </w:pPr>
          <w:ins w:id="241"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"_Toc338021309"</w:instrText>
            </w:r>
            <w:r w:rsidRPr="00CF49D3">
              <w:rPr>
                <w:rStyle w:val="Hyperlink"/>
                <w:noProof/>
              </w:rPr>
              <w:instrText xml:space="preserve"> </w:instrText>
            </w:r>
            <w:r w:rsidRPr="00CF49D3">
              <w:rPr>
                <w:rStyle w:val="Hyperlink"/>
                <w:noProof/>
              </w:rPr>
              <w:fldChar w:fldCharType="separate"/>
            </w:r>
            <w:r w:rsidRPr="00CF49D3">
              <w:rPr>
                <w:rStyle w:val="Hyperlink"/>
                <w:noProof/>
              </w:rPr>
              <w:t>6.5.7.</w:t>
            </w:r>
            <w:r>
              <w:rPr>
                <w:noProof/>
              </w:rPr>
              <w:tab/>
            </w:r>
            <w:r w:rsidRPr="00CF49D3">
              <w:rPr>
                <w:rStyle w:val="Hyperlink"/>
                <w:noProof/>
              </w:rPr>
              <w:t>NaryExpression</w:t>
            </w:r>
            <w:r>
              <w:rPr>
                <w:noProof/>
                <w:webHidden/>
              </w:rPr>
              <w:tab/>
            </w:r>
            <w:r>
              <w:rPr>
                <w:noProof/>
                <w:webHidden/>
              </w:rPr>
              <w:fldChar w:fldCharType="begin"/>
            </w:r>
            <w:r>
              <w:rPr>
                <w:noProof/>
                <w:webHidden/>
              </w:rPr>
              <w:instrText xml:space="preserve"> PAGEREF _Toc338021309 \h </w:instrText>
            </w:r>
          </w:ins>
          <w:r>
            <w:rPr>
              <w:noProof/>
              <w:webHidden/>
            </w:rPr>
          </w:r>
          <w:r>
            <w:rPr>
              <w:noProof/>
              <w:webHidden/>
            </w:rPr>
            <w:fldChar w:fldCharType="separate"/>
          </w:r>
          <w:ins w:id="242" w:author="Pupo, Erik" w:date="2012-10-14T23:38:00Z">
            <w:r>
              <w:rPr>
                <w:noProof/>
                <w:webHidden/>
              </w:rPr>
              <w:t>38</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43" w:author="Pupo, Erik" w:date="2012-10-14T23:38:00Z"/>
              <w:noProof/>
            </w:rPr>
          </w:pPr>
          <w:ins w:id="244"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"_Toc338021310"</w:instrText>
            </w:r>
            <w:r w:rsidRPr="00CF49D3">
              <w:rPr>
                <w:rStyle w:val="Hyperlink"/>
                <w:noProof/>
              </w:rPr>
              <w:instrText xml:space="preserve"> </w:instrText>
            </w:r>
            <w:r w:rsidRPr="00CF49D3">
              <w:rPr>
                <w:rStyle w:val="Hyperlink"/>
                <w:noProof/>
              </w:rPr>
              <w:fldChar w:fldCharType="separate"/>
            </w:r>
            <w:r w:rsidRPr="00CF49D3">
              <w:rPr>
                <w:rStyle w:val="Hyperlink"/>
                <w:noProof/>
              </w:rPr>
              <w:t>6.5.8.</w:t>
            </w:r>
            <w:r>
              <w:rPr>
                <w:noProof/>
              </w:rPr>
              <w:tab/>
            </w:r>
            <w:r w:rsidRPr="00CF49D3">
              <w:rPr>
                <w:rStyle w:val="Hyperlink"/>
                <w:noProof/>
              </w:rPr>
              <w:t>SortExpression</w:t>
            </w:r>
            <w:r>
              <w:rPr>
                <w:noProof/>
                <w:webHidden/>
              </w:rPr>
              <w:tab/>
            </w:r>
            <w:r>
              <w:rPr>
                <w:noProof/>
                <w:webHidden/>
              </w:rPr>
              <w:fldChar w:fldCharType="begin"/>
            </w:r>
            <w:r>
              <w:rPr>
                <w:noProof/>
                <w:webHidden/>
              </w:rPr>
              <w:instrText xml:space="preserve"> PAGEREF _Toc338021310 \h </w:instrText>
            </w:r>
          </w:ins>
          <w:r>
            <w:rPr>
              <w:noProof/>
              <w:webHidden/>
            </w:rPr>
          </w:r>
          <w:r>
            <w:rPr>
              <w:noProof/>
              <w:webHidden/>
            </w:rPr>
            <w:fldChar w:fldCharType="separate"/>
          </w:r>
          <w:ins w:id="245" w:author="Pupo, Erik" w:date="2012-10-14T23:38:00Z">
            <w:r>
              <w:rPr>
                <w:noProof/>
                <w:webHidden/>
              </w:rPr>
              <w:t>39</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46" w:author="Pupo, Erik" w:date="2012-10-14T23:38:00Z"/>
              <w:noProof/>
            </w:rPr>
          </w:pPr>
          <w:ins w:id="247"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"_Toc338021311"</w:instrText>
            </w:r>
            <w:r w:rsidRPr="00CF49D3">
              <w:rPr>
                <w:rStyle w:val="Hyperlink"/>
                <w:noProof/>
              </w:rPr>
              <w:instrText xml:space="preserve"> </w:instrText>
            </w:r>
            <w:r w:rsidRPr="00CF49D3">
              <w:rPr>
                <w:rStyle w:val="Hyperlink"/>
                <w:noProof/>
              </w:rPr>
              <w:fldChar w:fldCharType="separate"/>
            </w:r>
            <w:r w:rsidRPr="00CF49D3">
              <w:rPr>
                <w:rStyle w:val="Hyperlink"/>
                <w:noProof/>
              </w:rPr>
              <w:t>6.5.9.</w:t>
            </w:r>
            <w:r>
              <w:rPr>
                <w:noProof/>
              </w:rPr>
              <w:tab/>
            </w:r>
            <w:r w:rsidRPr="00CF49D3">
              <w:rPr>
                <w:rStyle w:val="Hyperlink"/>
                <w:noProof/>
              </w:rPr>
              <w:t>TernaryExpression</w:t>
            </w:r>
            <w:r>
              <w:rPr>
                <w:noProof/>
                <w:webHidden/>
              </w:rPr>
              <w:tab/>
            </w:r>
            <w:r>
              <w:rPr>
                <w:noProof/>
                <w:webHidden/>
              </w:rPr>
              <w:fldChar w:fldCharType="begin"/>
            </w:r>
            <w:r>
              <w:rPr>
                <w:noProof/>
                <w:webHidden/>
              </w:rPr>
              <w:instrText xml:space="preserve"> PAGEREF _Toc338021311 \h </w:instrText>
            </w:r>
          </w:ins>
          <w:r>
            <w:rPr>
              <w:noProof/>
              <w:webHidden/>
            </w:rPr>
          </w:r>
          <w:r>
            <w:rPr>
              <w:noProof/>
              <w:webHidden/>
            </w:rPr>
            <w:fldChar w:fldCharType="separate"/>
          </w:r>
          <w:ins w:id="248" w:author="Pupo, Erik" w:date="2012-10-14T23:38:00Z">
            <w:r>
              <w:rPr>
                <w:noProof/>
                <w:webHidden/>
              </w:rPr>
              <w:t>39</w:t>
            </w:r>
            <w:r>
              <w:rPr>
                <w:noProof/>
                <w:webHidden/>
              </w:rPr>
              <w:fldChar w:fldCharType="end"/>
            </w:r>
            <w:r w:rsidRPr="00CF49D3">
              <w:rPr>
                <w:rStyle w:val="Hyperlink"/>
                <w:noProof/>
              </w:rPr>
              <w:fldChar w:fldCharType="end"/>
            </w:r>
          </w:ins>
        </w:p>
        <w:p w:rsidR="0063152E" w:rsidRDefault="0063152E">
          <w:pPr>
            <w:pStyle w:val="TOC3"/>
            <w:tabs>
              <w:tab w:val="left" w:pos="1760"/>
              <w:tab w:val="right" w:leader="dot" w:pos="9350"/>
            </w:tabs>
            <w:rPr>
              <w:ins w:id="249" w:author="Pupo, Erik" w:date="2012-10-14T23:38:00Z"/>
              <w:noProof/>
            </w:rPr>
          </w:pPr>
          <w:ins w:id="250"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"_Toc338021312"</w:instrText>
            </w:r>
            <w:r w:rsidRPr="00CF49D3">
              <w:rPr>
                <w:rStyle w:val="Hyperlink"/>
                <w:noProof/>
              </w:rPr>
              <w:instrText xml:space="preserve"> </w:instrText>
            </w:r>
            <w:r w:rsidRPr="00CF49D3">
              <w:rPr>
                <w:rStyle w:val="Hyperlink"/>
                <w:noProof/>
              </w:rPr>
              <w:fldChar w:fldCharType="separate"/>
            </w:r>
            <w:r w:rsidRPr="00CF49D3">
              <w:rPr>
                <w:rStyle w:val="Hyperlink"/>
                <w:noProof/>
              </w:rPr>
              <w:t>6.5.10.</w:t>
            </w:r>
            <w:r>
              <w:rPr>
                <w:noProof/>
              </w:rPr>
              <w:tab/>
            </w:r>
            <w:r w:rsidRPr="00CF49D3">
              <w:rPr>
                <w:rStyle w:val="Hyperlink"/>
                <w:noProof/>
              </w:rPr>
              <w:t>UnaryExpression</w:t>
            </w:r>
            <w:r>
              <w:rPr>
                <w:noProof/>
                <w:webHidden/>
              </w:rPr>
              <w:tab/>
            </w:r>
            <w:r>
              <w:rPr>
                <w:noProof/>
                <w:webHidden/>
              </w:rPr>
              <w:fldChar w:fldCharType="begin"/>
            </w:r>
            <w:r>
              <w:rPr>
                <w:noProof/>
                <w:webHidden/>
              </w:rPr>
              <w:instrText xml:space="preserve"> PAGEREF _Toc338021312 \h </w:instrText>
            </w:r>
          </w:ins>
          <w:r>
            <w:rPr>
              <w:noProof/>
              <w:webHidden/>
            </w:rPr>
          </w:r>
          <w:r>
            <w:rPr>
              <w:noProof/>
              <w:webHidden/>
            </w:rPr>
            <w:fldChar w:fldCharType="separate"/>
          </w:r>
          <w:ins w:id="251" w:author="Pupo, Erik" w:date="2012-10-14T23:38:00Z">
            <w:r>
              <w:rPr>
                <w:noProof/>
                <w:webHidden/>
              </w:rPr>
              <w:t>39</w:t>
            </w:r>
            <w:r>
              <w:rPr>
                <w:noProof/>
                <w:webHidden/>
              </w:rPr>
              <w:fldChar w:fldCharType="end"/>
            </w:r>
            <w:r w:rsidRPr="00CF49D3">
              <w:rPr>
                <w:rStyle w:val="Hyperlink"/>
                <w:noProof/>
              </w:rPr>
              <w:fldChar w:fldCharType="end"/>
            </w:r>
          </w:ins>
        </w:p>
        <w:p w:rsidR="0063152E" w:rsidRDefault="0063152E">
          <w:pPr>
            <w:pStyle w:val="TOC3"/>
            <w:tabs>
              <w:tab w:val="left" w:pos="1760"/>
              <w:tab w:val="right" w:leader="dot" w:pos="9350"/>
            </w:tabs>
            <w:rPr>
              <w:ins w:id="252" w:author="Pupo, Erik" w:date="2012-10-14T23:38:00Z"/>
              <w:noProof/>
            </w:rPr>
          </w:pPr>
          <w:ins w:id="253"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"_Toc338021313"</w:instrText>
            </w:r>
            <w:r w:rsidRPr="00CF49D3">
              <w:rPr>
                <w:rStyle w:val="Hyperlink"/>
                <w:noProof/>
              </w:rPr>
              <w:instrText xml:space="preserve"> </w:instrText>
            </w:r>
            <w:r w:rsidRPr="00CF49D3">
              <w:rPr>
                <w:rStyle w:val="Hyperlink"/>
                <w:noProof/>
              </w:rPr>
              <w:fldChar w:fldCharType="separate"/>
            </w:r>
            <w:r w:rsidRPr="00CF49D3">
              <w:rPr>
                <w:rStyle w:val="Hyperlink"/>
                <w:noProof/>
              </w:rPr>
              <w:t>6.5.11.</w:t>
            </w:r>
            <w:r>
              <w:rPr>
                <w:noProof/>
              </w:rPr>
              <w:tab/>
            </w:r>
            <w:r w:rsidRPr="00CF49D3">
              <w:rPr>
                <w:rStyle w:val="Hyperlink"/>
                <w:noProof/>
              </w:rPr>
              <w:t>ValueSetExpression</w:t>
            </w:r>
            <w:r>
              <w:rPr>
                <w:noProof/>
                <w:webHidden/>
              </w:rPr>
              <w:tab/>
            </w:r>
            <w:r>
              <w:rPr>
                <w:noProof/>
                <w:webHidden/>
              </w:rPr>
              <w:fldChar w:fldCharType="begin"/>
            </w:r>
            <w:r>
              <w:rPr>
                <w:noProof/>
                <w:webHidden/>
              </w:rPr>
              <w:instrText xml:space="preserve"> PAGEREF _Toc338021313 \h </w:instrText>
            </w:r>
          </w:ins>
          <w:r>
            <w:rPr>
              <w:noProof/>
              <w:webHidden/>
            </w:rPr>
          </w:r>
          <w:r>
            <w:rPr>
              <w:noProof/>
              <w:webHidden/>
            </w:rPr>
            <w:fldChar w:fldCharType="separate"/>
          </w:r>
          <w:ins w:id="254" w:author="Pupo, Erik" w:date="2012-10-14T23:38:00Z">
            <w:r>
              <w:rPr>
                <w:noProof/>
                <w:webHidden/>
              </w:rPr>
              <w:t>40</w:t>
            </w:r>
            <w:r>
              <w:rPr>
                <w:noProof/>
                <w:webHidden/>
              </w:rPr>
              <w:fldChar w:fldCharType="end"/>
            </w:r>
            <w:r w:rsidRPr="00CF49D3">
              <w:rPr>
                <w:rStyle w:val="Hyperlink"/>
                <w:noProof/>
              </w:rPr>
              <w:fldChar w:fldCharType="end"/>
            </w:r>
          </w:ins>
        </w:p>
        <w:p w:rsidR="0063152E" w:rsidRDefault="0063152E">
          <w:pPr>
            <w:pStyle w:val="TOC2"/>
            <w:tabs>
              <w:tab w:val="left" w:pos="1320"/>
              <w:tab w:val="right" w:leader="dot" w:pos="9350"/>
            </w:tabs>
            <w:rPr>
              <w:ins w:id="255" w:author="Pupo, Erik" w:date="2012-10-14T23:38:00Z"/>
              <w:noProof/>
            </w:rPr>
          </w:pPr>
          <w:ins w:id="256"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"_Toc338021314"</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6.6.</w:t>
            </w:r>
            <w:r>
              <w:rPr>
                <w:noProof/>
              </w:rPr>
              <w:tab/>
            </w:r>
            <w:r w:rsidRPr="00CF49D3">
              <w:rPr>
                <w:rStyle w:val="Hyperlink"/>
                <w:noProof/>
                <w:lang w:bidi="en-US"/>
              </w:rPr>
              <w:t>HeD Value Sets and Vocabularies</w:t>
            </w:r>
            <w:r>
              <w:rPr>
                <w:noProof/>
                <w:webHidden/>
              </w:rPr>
              <w:tab/>
            </w:r>
            <w:r>
              <w:rPr>
                <w:noProof/>
                <w:webHidden/>
              </w:rPr>
              <w:fldChar w:fldCharType="begin"/>
            </w:r>
            <w:r>
              <w:rPr>
                <w:noProof/>
                <w:webHidden/>
              </w:rPr>
              <w:instrText xml:space="preserve"> PAGEREF _Toc338021314 \h </w:instrText>
            </w:r>
          </w:ins>
          <w:r>
            <w:rPr>
              <w:noProof/>
              <w:webHidden/>
            </w:rPr>
          </w:r>
          <w:r>
            <w:rPr>
              <w:noProof/>
              <w:webHidden/>
            </w:rPr>
            <w:fldChar w:fldCharType="separate"/>
          </w:r>
          <w:ins w:id="257" w:author="Pupo, Erik" w:date="2012-10-14T23:38:00Z">
            <w:r>
              <w:rPr>
                <w:noProof/>
                <w:webHidden/>
              </w:rPr>
              <w:t>40</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58" w:author="Pupo, Erik" w:date="2012-10-14T23:38:00Z"/>
              <w:noProof/>
            </w:rPr>
          </w:pPr>
          <w:ins w:id="25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"_Toc338021315"</w:instrText>
            </w:r>
            <w:r w:rsidRPr="00CF49D3">
              <w:rPr>
                <w:rStyle w:val="Hyperlink"/>
                <w:noProof/>
              </w:rPr>
              <w:instrText xml:space="preserve"> </w:instrText>
            </w:r>
            <w:r w:rsidRPr="00CF49D3">
              <w:rPr>
                <w:rStyle w:val="Hyperlink"/>
                <w:noProof/>
              </w:rPr>
              <w:fldChar w:fldCharType="separate"/>
            </w:r>
            <w:r w:rsidRPr="00CF49D3">
              <w:rPr>
                <w:rStyle w:val="Hyperlink"/>
                <w:noProof/>
              </w:rPr>
              <w:t>6.6.1.</w:t>
            </w:r>
            <w:r>
              <w:rPr>
                <w:noProof/>
              </w:rPr>
              <w:tab/>
            </w:r>
            <w:r w:rsidRPr="00CF49D3">
              <w:rPr>
                <w:rStyle w:val="Hyperlink"/>
                <w:noProof/>
              </w:rPr>
              <w:t>HeDActionModeType</w:t>
            </w:r>
            <w:r>
              <w:rPr>
                <w:noProof/>
                <w:webHidden/>
              </w:rPr>
              <w:tab/>
            </w:r>
            <w:r>
              <w:rPr>
                <w:noProof/>
                <w:webHidden/>
              </w:rPr>
              <w:fldChar w:fldCharType="begin"/>
            </w:r>
            <w:r>
              <w:rPr>
                <w:noProof/>
                <w:webHidden/>
              </w:rPr>
              <w:instrText xml:space="preserve"> PAGEREF _Toc338021315 \h </w:instrText>
            </w:r>
          </w:ins>
          <w:r>
            <w:rPr>
              <w:noProof/>
              <w:webHidden/>
            </w:rPr>
          </w:r>
          <w:r>
            <w:rPr>
              <w:noProof/>
              <w:webHidden/>
            </w:rPr>
            <w:fldChar w:fldCharType="separate"/>
          </w:r>
          <w:ins w:id="260" w:author="Pupo, Erik" w:date="2012-10-14T23:38:00Z">
            <w:r>
              <w:rPr>
                <w:noProof/>
                <w:webHidden/>
              </w:rPr>
              <w:t>40</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61" w:author="Pupo, Erik" w:date="2012-10-14T23:38:00Z"/>
              <w:noProof/>
            </w:rPr>
          </w:pPr>
          <w:ins w:id="262"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"_Toc338021316"</w:instrText>
            </w:r>
            <w:r w:rsidRPr="00CF49D3">
              <w:rPr>
                <w:rStyle w:val="Hyperlink"/>
                <w:noProof/>
              </w:rPr>
              <w:instrText xml:space="preserve"> </w:instrText>
            </w:r>
            <w:r w:rsidRPr="00CF49D3">
              <w:rPr>
                <w:rStyle w:val="Hyperlink"/>
                <w:noProof/>
              </w:rPr>
              <w:fldChar w:fldCharType="separate"/>
            </w:r>
            <w:r w:rsidRPr="00CF49D3">
              <w:rPr>
                <w:rStyle w:val="Hyperlink"/>
                <w:noProof/>
              </w:rPr>
              <w:t>6.6.2.</w:t>
            </w:r>
            <w:r>
              <w:rPr>
                <w:noProof/>
              </w:rPr>
              <w:tab/>
            </w:r>
            <w:r w:rsidRPr="00CF49D3">
              <w:rPr>
                <w:rStyle w:val="Hyperlink"/>
                <w:noProof/>
              </w:rPr>
              <w:t>HeDArtifactLifecycleEventType</w:t>
            </w:r>
            <w:r>
              <w:rPr>
                <w:noProof/>
                <w:webHidden/>
              </w:rPr>
              <w:tab/>
            </w:r>
            <w:r>
              <w:rPr>
                <w:noProof/>
                <w:webHidden/>
              </w:rPr>
              <w:fldChar w:fldCharType="begin"/>
            </w:r>
            <w:r>
              <w:rPr>
                <w:noProof/>
                <w:webHidden/>
              </w:rPr>
              <w:instrText xml:space="preserve"> PAGEREF _Toc338021316 \h </w:instrText>
            </w:r>
          </w:ins>
          <w:r>
            <w:rPr>
              <w:noProof/>
              <w:webHidden/>
            </w:rPr>
          </w:r>
          <w:r>
            <w:rPr>
              <w:noProof/>
              <w:webHidden/>
            </w:rPr>
            <w:fldChar w:fldCharType="separate"/>
          </w:r>
          <w:ins w:id="263" w:author="Pupo, Erik" w:date="2012-10-14T23:38:00Z">
            <w:r>
              <w:rPr>
                <w:noProof/>
                <w:webHidden/>
              </w:rPr>
              <w:t>41</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64" w:author="Pupo, Erik" w:date="2012-10-14T23:38:00Z"/>
              <w:noProof/>
            </w:rPr>
          </w:pPr>
          <w:ins w:id="26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"_Toc338021317"</w:instrText>
            </w:r>
            <w:r w:rsidRPr="00CF49D3">
              <w:rPr>
                <w:rStyle w:val="Hyperlink"/>
                <w:noProof/>
              </w:rPr>
              <w:instrText xml:space="preserve"> </w:instrText>
            </w:r>
            <w:r w:rsidRPr="00CF49D3">
              <w:rPr>
                <w:rStyle w:val="Hyperlink"/>
                <w:noProof/>
              </w:rPr>
              <w:fldChar w:fldCharType="separate"/>
            </w:r>
            <w:r w:rsidRPr="00CF49D3">
              <w:rPr>
                <w:rStyle w:val="Hyperlink"/>
                <w:noProof/>
              </w:rPr>
              <w:t>6.6.3.</w:t>
            </w:r>
            <w:r>
              <w:rPr>
                <w:noProof/>
              </w:rPr>
              <w:tab/>
            </w:r>
            <w:r w:rsidRPr="00CF49D3">
              <w:rPr>
                <w:rStyle w:val="Hyperlink"/>
                <w:noProof/>
              </w:rPr>
              <w:t>HeDArtifactStatus</w:t>
            </w:r>
            <w:r>
              <w:rPr>
                <w:noProof/>
                <w:webHidden/>
              </w:rPr>
              <w:tab/>
            </w:r>
            <w:r>
              <w:rPr>
                <w:noProof/>
                <w:webHidden/>
              </w:rPr>
              <w:fldChar w:fldCharType="begin"/>
            </w:r>
            <w:r>
              <w:rPr>
                <w:noProof/>
                <w:webHidden/>
              </w:rPr>
              <w:instrText xml:space="preserve"> PAGEREF _Toc338021317 \h </w:instrText>
            </w:r>
          </w:ins>
          <w:r>
            <w:rPr>
              <w:noProof/>
              <w:webHidden/>
            </w:rPr>
          </w:r>
          <w:r>
            <w:rPr>
              <w:noProof/>
              <w:webHidden/>
            </w:rPr>
            <w:fldChar w:fldCharType="separate"/>
          </w:r>
          <w:ins w:id="266" w:author="Pupo, Erik" w:date="2012-10-14T23:38:00Z">
            <w:r>
              <w:rPr>
                <w:noProof/>
                <w:webHidden/>
              </w:rPr>
              <w:t>41</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67" w:author="Pupo, Erik" w:date="2012-10-14T23:38:00Z"/>
              <w:noProof/>
            </w:rPr>
          </w:pPr>
          <w:ins w:id="268"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"_Toc338021318"</w:instrText>
            </w:r>
            <w:r w:rsidRPr="00CF49D3">
              <w:rPr>
                <w:rStyle w:val="Hyperlink"/>
                <w:noProof/>
              </w:rPr>
              <w:instrText xml:space="preserve"> </w:instrText>
            </w:r>
            <w:r w:rsidRPr="00CF49D3">
              <w:rPr>
                <w:rStyle w:val="Hyperlink"/>
                <w:noProof/>
              </w:rPr>
              <w:fldChar w:fldCharType="separate"/>
            </w:r>
            <w:r w:rsidRPr="00CF49D3">
              <w:rPr>
                <w:rStyle w:val="Hyperlink"/>
                <w:noProof/>
              </w:rPr>
              <w:t>6.6.4.</w:t>
            </w:r>
            <w:r>
              <w:rPr>
                <w:noProof/>
              </w:rPr>
              <w:tab/>
            </w:r>
            <w:r w:rsidRPr="00CF49D3">
              <w:rPr>
                <w:rStyle w:val="Hyperlink"/>
                <w:noProof/>
              </w:rPr>
              <w:t>HeDArtifactType</w:t>
            </w:r>
            <w:r>
              <w:rPr>
                <w:noProof/>
                <w:webHidden/>
              </w:rPr>
              <w:tab/>
            </w:r>
            <w:r>
              <w:rPr>
                <w:noProof/>
                <w:webHidden/>
              </w:rPr>
              <w:fldChar w:fldCharType="begin"/>
            </w:r>
            <w:r>
              <w:rPr>
                <w:noProof/>
                <w:webHidden/>
              </w:rPr>
              <w:instrText xml:space="preserve"> PAGEREF _Toc338021318 \h </w:instrText>
            </w:r>
          </w:ins>
          <w:r>
            <w:rPr>
              <w:noProof/>
              <w:webHidden/>
            </w:rPr>
          </w:r>
          <w:r>
            <w:rPr>
              <w:noProof/>
              <w:webHidden/>
            </w:rPr>
            <w:fldChar w:fldCharType="separate"/>
          </w:r>
          <w:ins w:id="269" w:author="Pupo, Erik" w:date="2012-10-14T23:38:00Z">
            <w:r>
              <w:rPr>
                <w:noProof/>
                <w:webHidden/>
              </w:rPr>
              <w:t>41</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70" w:author="Pupo, Erik" w:date="2012-10-14T23:38:00Z"/>
              <w:noProof/>
            </w:rPr>
          </w:pPr>
          <w:ins w:id="271"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"_Toc338021319"</w:instrText>
            </w:r>
            <w:r w:rsidRPr="00CF49D3">
              <w:rPr>
                <w:rStyle w:val="Hyperlink"/>
                <w:noProof/>
              </w:rPr>
              <w:instrText xml:space="preserve"> </w:instrText>
            </w:r>
            <w:r w:rsidRPr="00CF49D3">
              <w:rPr>
                <w:rStyle w:val="Hyperlink"/>
                <w:noProof/>
              </w:rPr>
              <w:fldChar w:fldCharType="separate"/>
            </w:r>
            <w:r w:rsidRPr="00CF49D3">
              <w:rPr>
                <w:rStyle w:val="Hyperlink"/>
                <w:noProof/>
              </w:rPr>
              <w:t>6.6.5.</w:t>
            </w:r>
            <w:r>
              <w:rPr>
                <w:noProof/>
              </w:rPr>
              <w:tab/>
            </w:r>
            <w:r w:rsidRPr="00CF49D3">
              <w:rPr>
                <w:rStyle w:val="Hyperlink"/>
                <w:noProof/>
              </w:rPr>
              <w:t>HeDContributorType</w:t>
            </w:r>
            <w:r>
              <w:rPr>
                <w:noProof/>
                <w:webHidden/>
              </w:rPr>
              <w:tab/>
            </w:r>
            <w:r>
              <w:rPr>
                <w:noProof/>
                <w:webHidden/>
              </w:rPr>
              <w:fldChar w:fldCharType="begin"/>
            </w:r>
            <w:r>
              <w:rPr>
                <w:noProof/>
                <w:webHidden/>
              </w:rPr>
              <w:instrText xml:space="preserve"> PAGEREF _Toc338021319 \h </w:instrText>
            </w:r>
          </w:ins>
          <w:r>
            <w:rPr>
              <w:noProof/>
              <w:webHidden/>
            </w:rPr>
          </w:r>
          <w:r>
            <w:rPr>
              <w:noProof/>
              <w:webHidden/>
            </w:rPr>
            <w:fldChar w:fldCharType="separate"/>
          </w:r>
          <w:ins w:id="272" w:author="Pupo, Erik" w:date="2012-10-14T23:38:00Z">
            <w:r>
              <w:rPr>
                <w:noProof/>
                <w:webHidden/>
              </w:rPr>
              <w:t>42</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73" w:author="Pupo, Erik" w:date="2012-10-14T23:38:00Z"/>
              <w:noProof/>
            </w:rPr>
          </w:pPr>
          <w:ins w:id="274"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"_Toc338021320"</w:instrText>
            </w:r>
            <w:r w:rsidRPr="00CF49D3">
              <w:rPr>
                <w:rStyle w:val="Hyperlink"/>
                <w:noProof/>
              </w:rPr>
              <w:instrText xml:space="preserve"> </w:instrText>
            </w:r>
            <w:r w:rsidRPr="00CF49D3">
              <w:rPr>
                <w:rStyle w:val="Hyperlink"/>
                <w:noProof/>
              </w:rPr>
              <w:fldChar w:fldCharType="separate"/>
            </w:r>
            <w:r w:rsidRPr="00CF49D3">
              <w:rPr>
                <w:rStyle w:val="Hyperlink"/>
                <w:noProof/>
              </w:rPr>
              <w:t>6.6.6.</w:t>
            </w:r>
            <w:r>
              <w:rPr>
                <w:noProof/>
              </w:rPr>
              <w:tab/>
            </w:r>
            <w:r w:rsidRPr="00CF49D3">
              <w:rPr>
                <w:rStyle w:val="Hyperlink"/>
                <w:noProof/>
              </w:rPr>
              <w:t>HeDEncounter</w:t>
            </w:r>
            <w:r>
              <w:rPr>
                <w:noProof/>
                <w:webHidden/>
              </w:rPr>
              <w:tab/>
            </w:r>
            <w:r>
              <w:rPr>
                <w:noProof/>
                <w:webHidden/>
              </w:rPr>
              <w:fldChar w:fldCharType="begin"/>
            </w:r>
            <w:r>
              <w:rPr>
                <w:noProof/>
                <w:webHidden/>
              </w:rPr>
              <w:instrText xml:space="preserve"> PAGEREF _Toc338021320 \h </w:instrText>
            </w:r>
          </w:ins>
          <w:r>
            <w:rPr>
              <w:noProof/>
              <w:webHidden/>
            </w:rPr>
          </w:r>
          <w:r>
            <w:rPr>
              <w:noProof/>
              <w:webHidden/>
            </w:rPr>
            <w:fldChar w:fldCharType="separate"/>
          </w:r>
          <w:ins w:id="275" w:author="Pupo, Erik" w:date="2012-10-14T23:38:00Z">
            <w:r>
              <w:rPr>
                <w:noProof/>
                <w:webHidden/>
              </w:rPr>
              <w:t>42</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76" w:author="Pupo, Erik" w:date="2012-10-14T23:38:00Z"/>
              <w:noProof/>
            </w:rPr>
          </w:pPr>
          <w:ins w:id="277"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"_Toc338021321"</w:instrText>
            </w:r>
            <w:r w:rsidRPr="00CF49D3">
              <w:rPr>
                <w:rStyle w:val="Hyperlink"/>
                <w:noProof/>
              </w:rPr>
              <w:instrText xml:space="preserve"> </w:instrText>
            </w:r>
            <w:r w:rsidRPr="00CF49D3">
              <w:rPr>
                <w:rStyle w:val="Hyperlink"/>
                <w:noProof/>
              </w:rPr>
              <w:fldChar w:fldCharType="separate"/>
            </w:r>
            <w:r w:rsidRPr="00CF49D3">
              <w:rPr>
                <w:rStyle w:val="Hyperlink"/>
                <w:noProof/>
              </w:rPr>
              <w:t>6.6.7.</w:t>
            </w:r>
            <w:r>
              <w:rPr>
                <w:noProof/>
              </w:rPr>
              <w:tab/>
            </w:r>
            <w:r w:rsidRPr="00CF49D3">
              <w:rPr>
                <w:rStyle w:val="Hyperlink"/>
                <w:noProof/>
              </w:rPr>
              <w:t>HeDPatientDataType</w:t>
            </w:r>
            <w:r>
              <w:rPr>
                <w:noProof/>
                <w:webHidden/>
              </w:rPr>
              <w:tab/>
            </w:r>
            <w:r>
              <w:rPr>
                <w:noProof/>
                <w:webHidden/>
              </w:rPr>
              <w:fldChar w:fldCharType="begin"/>
            </w:r>
            <w:r>
              <w:rPr>
                <w:noProof/>
                <w:webHidden/>
              </w:rPr>
              <w:instrText xml:space="preserve"> PAGEREF _Toc338021321 \h </w:instrText>
            </w:r>
          </w:ins>
          <w:r>
            <w:rPr>
              <w:noProof/>
              <w:webHidden/>
            </w:rPr>
          </w:r>
          <w:r>
            <w:rPr>
              <w:noProof/>
              <w:webHidden/>
            </w:rPr>
            <w:fldChar w:fldCharType="separate"/>
          </w:r>
          <w:ins w:id="278" w:author="Pupo, Erik" w:date="2012-10-14T23:38:00Z">
            <w:r>
              <w:rPr>
                <w:noProof/>
                <w:webHidden/>
              </w:rPr>
              <w:t>43</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79" w:author="Pupo, Erik" w:date="2012-10-14T23:38:00Z"/>
              <w:noProof/>
            </w:rPr>
          </w:pPr>
          <w:ins w:id="280"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"_Toc338021322"</w:instrText>
            </w:r>
            <w:r w:rsidRPr="00CF49D3">
              <w:rPr>
                <w:rStyle w:val="Hyperlink"/>
                <w:noProof/>
              </w:rPr>
              <w:instrText xml:space="preserve"> </w:instrText>
            </w:r>
            <w:r w:rsidRPr="00CF49D3">
              <w:rPr>
                <w:rStyle w:val="Hyperlink"/>
                <w:noProof/>
              </w:rPr>
              <w:fldChar w:fldCharType="separate"/>
            </w:r>
            <w:r w:rsidRPr="00CF49D3">
              <w:rPr>
                <w:rStyle w:val="Hyperlink"/>
                <w:noProof/>
              </w:rPr>
              <w:t>6.6.8.</w:t>
            </w:r>
            <w:r>
              <w:rPr>
                <w:noProof/>
              </w:rPr>
              <w:tab/>
            </w:r>
            <w:r w:rsidRPr="00CF49D3">
              <w:rPr>
                <w:rStyle w:val="Hyperlink"/>
                <w:noProof/>
              </w:rPr>
              <w:t>HeDProblem</w:t>
            </w:r>
            <w:r>
              <w:rPr>
                <w:noProof/>
                <w:webHidden/>
              </w:rPr>
              <w:tab/>
            </w:r>
            <w:r>
              <w:rPr>
                <w:noProof/>
                <w:webHidden/>
              </w:rPr>
              <w:fldChar w:fldCharType="begin"/>
            </w:r>
            <w:r>
              <w:rPr>
                <w:noProof/>
                <w:webHidden/>
              </w:rPr>
              <w:instrText xml:space="preserve"> PAGEREF _Toc338021322 \h </w:instrText>
            </w:r>
          </w:ins>
          <w:r>
            <w:rPr>
              <w:noProof/>
              <w:webHidden/>
            </w:rPr>
          </w:r>
          <w:r>
            <w:rPr>
              <w:noProof/>
              <w:webHidden/>
            </w:rPr>
            <w:fldChar w:fldCharType="separate"/>
          </w:r>
          <w:ins w:id="281" w:author="Pupo, Erik" w:date="2012-10-14T23:38:00Z">
            <w:r>
              <w:rPr>
                <w:noProof/>
                <w:webHidden/>
              </w:rPr>
              <w:t>43</w:t>
            </w:r>
            <w:r>
              <w:rPr>
                <w:noProof/>
                <w:webHidden/>
              </w:rPr>
              <w:fldChar w:fldCharType="end"/>
            </w:r>
            <w:r w:rsidRPr="00CF49D3">
              <w:rPr>
                <w:rStyle w:val="Hyperlink"/>
                <w:noProof/>
              </w:rPr>
              <w:fldChar w:fldCharType="end"/>
            </w:r>
          </w:ins>
        </w:p>
        <w:p w:rsidR="0063152E" w:rsidRDefault="0063152E">
          <w:pPr>
            <w:pStyle w:val="TOC3"/>
            <w:tabs>
              <w:tab w:val="left" w:pos="1540"/>
              <w:tab w:val="right" w:leader="dot" w:pos="9350"/>
            </w:tabs>
            <w:rPr>
              <w:ins w:id="282" w:author="Pupo, Erik" w:date="2012-10-14T23:38:00Z"/>
              <w:noProof/>
            </w:rPr>
          </w:pPr>
          <w:ins w:id="283"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"_Toc338021323"</w:instrText>
            </w:r>
            <w:r w:rsidRPr="00CF49D3">
              <w:rPr>
                <w:rStyle w:val="Hyperlink"/>
                <w:noProof/>
              </w:rPr>
              <w:instrText xml:space="preserve"> </w:instrText>
            </w:r>
            <w:r w:rsidRPr="00CF49D3">
              <w:rPr>
                <w:rStyle w:val="Hyperlink"/>
                <w:noProof/>
              </w:rPr>
              <w:fldChar w:fldCharType="separate"/>
            </w:r>
            <w:r w:rsidRPr="00CF49D3">
              <w:rPr>
                <w:rStyle w:val="Hyperlink"/>
                <w:noProof/>
              </w:rPr>
              <w:t>6.6.9.</w:t>
            </w:r>
            <w:r>
              <w:rPr>
                <w:noProof/>
              </w:rPr>
              <w:tab/>
            </w:r>
            <w:r w:rsidRPr="00CF49D3">
              <w:rPr>
                <w:rStyle w:val="Hyperlink"/>
                <w:noProof/>
              </w:rPr>
              <w:t>HeDResourceRelationshipType</w:t>
            </w:r>
            <w:r>
              <w:rPr>
                <w:noProof/>
                <w:webHidden/>
              </w:rPr>
              <w:tab/>
            </w:r>
            <w:r>
              <w:rPr>
                <w:noProof/>
                <w:webHidden/>
              </w:rPr>
              <w:fldChar w:fldCharType="begin"/>
            </w:r>
            <w:r>
              <w:rPr>
                <w:noProof/>
                <w:webHidden/>
              </w:rPr>
              <w:instrText xml:space="preserve"> PAGEREF _Toc338021323 \h </w:instrText>
            </w:r>
          </w:ins>
          <w:r>
            <w:rPr>
              <w:noProof/>
              <w:webHidden/>
            </w:rPr>
          </w:r>
          <w:r>
            <w:rPr>
              <w:noProof/>
              <w:webHidden/>
            </w:rPr>
            <w:fldChar w:fldCharType="separate"/>
          </w:r>
          <w:ins w:id="284" w:author="Pupo, Erik" w:date="2012-10-14T23:38:00Z">
            <w:r>
              <w:rPr>
                <w:noProof/>
                <w:webHidden/>
              </w:rPr>
              <w:t>44</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285" w:author="Pupo, Erik" w:date="2012-10-14T23:38:00Z"/>
              <w:noProof/>
            </w:rPr>
          </w:pPr>
          <w:ins w:id="286"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"_Toc338021324"</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7.</w:t>
            </w:r>
            <w:r>
              <w:rPr>
                <w:noProof/>
              </w:rPr>
              <w:tab/>
            </w:r>
            <w:r w:rsidRPr="00CF49D3">
              <w:rPr>
                <w:rStyle w:val="Hyperlink"/>
                <w:noProof/>
                <w:lang w:bidi="en-US"/>
              </w:rPr>
              <w:t>Appendix A – Referenced Documents</w:t>
            </w:r>
            <w:r>
              <w:rPr>
                <w:noProof/>
                <w:webHidden/>
              </w:rPr>
              <w:tab/>
            </w:r>
            <w:r>
              <w:rPr>
                <w:noProof/>
                <w:webHidden/>
              </w:rPr>
              <w:fldChar w:fldCharType="begin"/>
            </w:r>
            <w:r>
              <w:rPr>
                <w:noProof/>
                <w:webHidden/>
              </w:rPr>
              <w:instrText xml:space="preserve"> PAGEREF _Toc338021324 \h </w:instrText>
            </w:r>
          </w:ins>
          <w:r>
            <w:rPr>
              <w:noProof/>
              <w:webHidden/>
            </w:rPr>
          </w:r>
          <w:r>
            <w:rPr>
              <w:noProof/>
              <w:webHidden/>
            </w:rPr>
            <w:fldChar w:fldCharType="separate"/>
          </w:r>
          <w:ins w:id="287" w:author="Pupo, Erik" w:date="2012-10-14T23:38:00Z">
            <w:r>
              <w:rPr>
                <w:noProof/>
                <w:webHidden/>
              </w:rPr>
              <w:t>44</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288" w:author="Pupo, Erik" w:date="2012-10-14T23:38:00Z"/>
              <w:noProof/>
            </w:rPr>
          </w:pPr>
          <w:ins w:id="289"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"_Toc338021325"</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8.</w:t>
            </w:r>
            <w:r>
              <w:rPr>
                <w:noProof/>
              </w:rPr>
              <w:tab/>
            </w:r>
            <w:r w:rsidRPr="00CF49D3">
              <w:rPr>
                <w:rStyle w:val="Hyperlink"/>
                <w:noProof/>
                <w:lang w:bidi="en-US"/>
              </w:rPr>
              <w:t>Appendix B - Acronyms</w:t>
            </w:r>
            <w:r>
              <w:rPr>
                <w:noProof/>
                <w:webHidden/>
              </w:rPr>
              <w:tab/>
            </w:r>
            <w:r>
              <w:rPr>
                <w:noProof/>
                <w:webHidden/>
              </w:rPr>
              <w:fldChar w:fldCharType="begin"/>
            </w:r>
            <w:r>
              <w:rPr>
                <w:noProof/>
                <w:webHidden/>
              </w:rPr>
              <w:instrText xml:space="preserve"> PAGEREF _Toc338021325 \h </w:instrText>
            </w:r>
          </w:ins>
          <w:r>
            <w:rPr>
              <w:noProof/>
              <w:webHidden/>
            </w:rPr>
          </w:r>
          <w:r>
            <w:rPr>
              <w:noProof/>
              <w:webHidden/>
            </w:rPr>
            <w:fldChar w:fldCharType="separate"/>
          </w:r>
          <w:ins w:id="290" w:author="Pupo, Erik" w:date="2012-10-14T23:38:00Z">
            <w:r>
              <w:rPr>
                <w:noProof/>
                <w:webHidden/>
              </w:rPr>
              <w:t>45</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291" w:author="Pupo, Erik" w:date="2012-10-14T23:38:00Z"/>
              <w:noProof/>
            </w:rPr>
          </w:pPr>
          <w:ins w:id="292"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"_Toc338021326"</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9.</w:t>
            </w:r>
            <w:r>
              <w:rPr>
                <w:noProof/>
              </w:rPr>
              <w:tab/>
            </w:r>
            <w:r w:rsidRPr="00CF49D3">
              <w:rPr>
                <w:rStyle w:val="Hyperlink"/>
                <w:noProof/>
                <w:lang w:bidi="en-US"/>
              </w:rPr>
              <w:t>Appendix C – Definitions</w:t>
            </w:r>
            <w:r>
              <w:rPr>
                <w:noProof/>
                <w:webHidden/>
              </w:rPr>
              <w:tab/>
            </w:r>
            <w:r>
              <w:rPr>
                <w:noProof/>
                <w:webHidden/>
              </w:rPr>
              <w:fldChar w:fldCharType="begin"/>
            </w:r>
            <w:r>
              <w:rPr>
                <w:noProof/>
                <w:webHidden/>
              </w:rPr>
              <w:instrText xml:space="preserve"> PAGEREF _Toc338021326 \h </w:instrText>
            </w:r>
          </w:ins>
          <w:r>
            <w:rPr>
              <w:noProof/>
              <w:webHidden/>
            </w:rPr>
          </w:r>
          <w:r>
            <w:rPr>
              <w:noProof/>
              <w:webHidden/>
            </w:rPr>
            <w:fldChar w:fldCharType="separate"/>
          </w:r>
          <w:ins w:id="293" w:author="Pupo, Erik" w:date="2012-10-14T23:38:00Z">
            <w:r>
              <w:rPr>
                <w:noProof/>
                <w:webHidden/>
              </w:rPr>
              <w:t>46</w:t>
            </w:r>
            <w:r>
              <w:rPr>
                <w:noProof/>
                <w:webHidden/>
              </w:rPr>
              <w:fldChar w:fldCharType="end"/>
            </w:r>
            <w:r w:rsidRPr="00CF49D3">
              <w:rPr>
                <w:rStyle w:val="Hyperlink"/>
                <w:noProof/>
              </w:rPr>
              <w:fldChar w:fldCharType="end"/>
            </w:r>
          </w:ins>
        </w:p>
        <w:p w:rsidR="0063152E" w:rsidRDefault="0063152E">
          <w:pPr>
            <w:pStyle w:val="TOC1"/>
            <w:tabs>
              <w:tab w:val="left" w:pos="880"/>
              <w:tab w:val="right" w:leader="dot" w:pos="9350"/>
            </w:tabs>
            <w:rPr>
              <w:ins w:id="294" w:author="Pupo, Erik" w:date="2012-10-14T23:38:00Z"/>
              <w:noProof/>
            </w:rPr>
          </w:pPr>
          <w:ins w:id="295" w:author="Pupo, Erik" w:date="2012-10-14T23:38:00Z">
            <w:r w:rsidRPr="00CF49D3">
              <w:rPr>
                <w:rStyle w:val="Hyperlink"/>
                <w:noProof/>
              </w:rPr>
              <w:fldChar w:fldCharType="begin"/>
            </w:r>
            <w:r w:rsidRPr="00CF49D3">
              <w:rPr>
                <w:rStyle w:val="Hyperlink"/>
                <w:noProof/>
              </w:rPr>
              <w:instrText xml:space="preserve"> </w:instrText>
            </w:r>
            <w:r>
              <w:rPr>
                <w:noProof/>
              </w:rPr>
              <w:instrText>HYPERLINK \l "_Toc338021327"</w:instrText>
            </w:r>
            <w:r w:rsidRPr="00CF49D3">
              <w:rPr>
                <w:rStyle w:val="Hyperlink"/>
                <w:noProof/>
              </w:rPr>
              <w:instrText xml:space="preserve"> </w:instrText>
            </w:r>
            <w:r w:rsidRPr="00CF49D3">
              <w:rPr>
                <w:rStyle w:val="Hyperlink"/>
                <w:noProof/>
              </w:rPr>
              <w:fldChar w:fldCharType="separate"/>
            </w:r>
            <w:r w:rsidRPr="00CF49D3">
              <w:rPr>
                <w:rStyle w:val="Hyperlink"/>
                <w:noProof/>
                <w:lang w:bidi="en-US"/>
              </w:rPr>
              <w:t>10.</w:t>
            </w:r>
            <w:r>
              <w:rPr>
                <w:noProof/>
              </w:rPr>
              <w:tab/>
            </w:r>
            <w:r w:rsidRPr="00CF49D3">
              <w:rPr>
                <w:rStyle w:val="Hyperlink"/>
                <w:noProof/>
                <w:lang w:bidi="en-US"/>
              </w:rPr>
              <w:t>Appendix D – Conformance Statement Review</w:t>
            </w:r>
            <w:r>
              <w:rPr>
                <w:noProof/>
                <w:webHidden/>
              </w:rPr>
              <w:tab/>
            </w:r>
            <w:r>
              <w:rPr>
                <w:noProof/>
                <w:webHidden/>
              </w:rPr>
              <w:fldChar w:fldCharType="begin"/>
            </w:r>
            <w:r>
              <w:rPr>
                <w:noProof/>
                <w:webHidden/>
              </w:rPr>
              <w:instrText xml:space="preserve"> PAGEREF _Toc338021327 \h </w:instrText>
            </w:r>
          </w:ins>
          <w:r>
            <w:rPr>
              <w:noProof/>
              <w:webHidden/>
            </w:rPr>
          </w:r>
          <w:r>
            <w:rPr>
              <w:noProof/>
              <w:webHidden/>
            </w:rPr>
            <w:fldChar w:fldCharType="separate"/>
          </w:r>
          <w:ins w:id="296" w:author="Pupo, Erik" w:date="2012-10-14T23:38:00Z">
            <w:r>
              <w:rPr>
                <w:noProof/>
                <w:webHidden/>
              </w:rPr>
              <w:t>46</w:t>
            </w:r>
            <w:r>
              <w:rPr>
                <w:noProof/>
                <w:webHidden/>
              </w:rPr>
              <w:fldChar w:fldCharType="end"/>
            </w:r>
            <w:r w:rsidRPr="00CF49D3">
              <w:rPr>
                <w:rStyle w:val="Hyperlink"/>
                <w:noProof/>
              </w:rPr>
              <w:fldChar w:fldCharType="end"/>
            </w:r>
          </w:ins>
        </w:p>
        <w:p w:rsidR="0048158E" w:rsidDel="0063152E" w:rsidRDefault="0048158E">
          <w:pPr>
            <w:pStyle w:val="TOC1"/>
            <w:tabs>
              <w:tab w:val="right" w:leader="dot" w:pos="9350"/>
            </w:tabs>
            <w:rPr>
              <w:del w:id="297" w:author="Pupo, Erik" w:date="2012-10-14T23:38:00Z"/>
              <w:noProof/>
            </w:rPr>
          </w:pPr>
          <w:del w:id="298" w:author="Pupo, Erik" w:date="2012-10-14T23:38:00Z">
            <w:r w:rsidDel="0063152E">
              <w:rPr>
                <w:noProof/>
                <w:webHidden/>
              </w:rPr>
              <w:tab/>
              <w:delText>1</w:delText>
            </w:r>
          </w:del>
        </w:p>
        <w:p w:rsidR="0048158E" w:rsidDel="0063152E" w:rsidRDefault="0048158E">
          <w:pPr>
            <w:pStyle w:val="TOC1"/>
            <w:tabs>
              <w:tab w:val="right" w:leader="dot" w:pos="9350"/>
            </w:tabs>
            <w:rPr>
              <w:del w:id="299" w:author="Pupo, Erik" w:date="2012-10-14T23:38:00Z"/>
              <w:noProof/>
            </w:rPr>
          </w:pPr>
          <w:del w:id="300" w:author="Pupo, Erik" w:date="2012-10-14T23:38:00Z">
            <w:r w:rsidDel="0063152E">
              <w:rPr>
                <w:noProof/>
                <w:webHidden/>
              </w:rPr>
              <w:tab/>
              <w:delText>1</w:delText>
            </w:r>
          </w:del>
        </w:p>
        <w:p w:rsidR="0048158E" w:rsidDel="0063152E" w:rsidRDefault="0048158E">
          <w:pPr>
            <w:pStyle w:val="TOC1"/>
            <w:tabs>
              <w:tab w:val="left" w:pos="880"/>
              <w:tab w:val="right" w:leader="dot" w:pos="9350"/>
            </w:tabs>
            <w:rPr>
              <w:del w:id="301" w:author="Pupo, Erik" w:date="2012-10-14T23:38:00Z"/>
              <w:noProof/>
            </w:rPr>
          </w:pPr>
          <w:del w:id="302" w:author="Pupo, Erik" w:date="2012-10-14T23:38:00Z">
            <w:r w:rsidRPr="0063152E" w:rsidDel="0063152E">
              <w:rPr>
                <w:rStyle w:val="Hyperlink"/>
                <w:noProof/>
                <w:lang w:bidi="en-US"/>
              </w:rPr>
              <w:delText>1.</w:delText>
            </w:r>
            <w:r w:rsidDel="0063152E">
              <w:rPr>
                <w:noProof/>
              </w:rPr>
              <w:tab/>
            </w:r>
            <w:r w:rsidRPr="0063152E" w:rsidDel="0063152E">
              <w:rPr>
                <w:rStyle w:val="Hyperlink"/>
                <w:noProof/>
                <w:lang w:bidi="en-US"/>
              </w:rPr>
              <w:delText>Executive Summary</w:delText>
            </w:r>
            <w:r w:rsidDel="0063152E">
              <w:rPr>
                <w:noProof/>
                <w:webHidden/>
              </w:rPr>
              <w:tab/>
              <w:delText>7</w:delText>
            </w:r>
          </w:del>
        </w:p>
        <w:p w:rsidR="0048158E" w:rsidDel="0063152E" w:rsidRDefault="0048158E">
          <w:pPr>
            <w:pStyle w:val="TOC1"/>
            <w:tabs>
              <w:tab w:val="left" w:pos="880"/>
              <w:tab w:val="right" w:leader="dot" w:pos="9350"/>
            </w:tabs>
            <w:rPr>
              <w:del w:id="303" w:author="Pupo, Erik" w:date="2012-10-14T23:38:00Z"/>
              <w:noProof/>
            </w:rPr>
          </w:pPr>
          <w:del w:id="304" w:author="Pupo, Erik" w:date="2012-10-14T23:38:00Z">
            <w:r w:rsidRPr="0063152E" w:rsidDel="0063152E">
              <w:rPr>
                <w:rStyle w:val="Hyperlink"/>
                <w:noProof/>
                <w:lang w:bidi="en-US"/>
              </w:rPr>
              <w:delText>2.</w:delText>
            </w:r>
            <w:r w:rsidDel="0063152E">
              <w:rPr>
                <w:noProof/>
              </w:rPr>
              <w:tab/>
            </w:r>
            <w:r w:rsidRPr="0063152E" w:rsidDel="0063152E">
              <w:rPr>
                <w:rStyle w:val="Hyperlink"/>
                <w:noProof/>
                <w:lang w:bidi="en-US"/>
              </w:rPr>
              <w:delText>Introduction</w:delText>
            </w:r>
            <w:r w:rsidDel="0063152E">
              <w:rPr>
                <w:noProof/>
                <w:webHidden/>
              </w:rPr>
              <w:tab/>
              <w:delText>8</w:delText>
            </w:r>
          </w:del>
        </w:p>
        <w:p w:rsidR="0048158E" w:rsidDel="0063152E" w:rsidRDefault="0048158E">
          <w:pPr>
            <w:pStyle w:val="TOC2"/>
            <w:tabs>
              <w:tab w:val="left" w:pos="1320"/>
              <w:tab w:val="right" w:leader="dot" w:pos="9350"/>
            </w:tabs>
            <w:rPr>
              <w:del w:id="305" w:author="Pupo, Erik" w:date="2012-10-14T23:38:00Z"/>
              <w:noProof/>
            </w:rPr>
          </w:pPr>
          <w:del w:id="306" w:author="Pupo, Erik" w:date="2012-10-14T23:38:00Z">
            <w:r w:rsidRPr="0063152E" w:rsidDel="0063152E">
              <w:rPr>
                <w:rStyle w:val="Hyperlink"/>
                <w:noProof/>
                <w:lang w:bidi="en-US"/>
              </w:rPr>
              <w:lastRenderedPageBreak/>
              <w:delText>2.1.</w:delText>
            </w:r>
            <w:r w:rsidDel="0063152E">
              <w:rPr>
                <w:noProof/>
              </w:rPr>
              <w:tab/>
            </w:r>
            <w:r w:rsidRPr="0063152E" w:rsidDel="0063152E">
              <w:rPr>
                <w:rStyle w:val="Hyperlink"/>
                <w:noProof/>
                <w:lang w:bidi="en-US"/>
              </w:rPr>
              <w:delText>Purpose and Approach</w:delText>
            </w:r>
            <w:r w:rsidDel="0063152E">
              <w:rPr>
                <w:noProof/>
                <w:webHidden/>
              </w:rPr>
              <w:tab/>
              <w:delText>8</w:delText>
            </w:r>
          </w:del>
        </w:p>
        <w:p w:rsidR="0048158E" w:rsidDel="0063152E" w:rsidRDefault="0048158E">
          <w:pPr>
            <w:pStyle w:val="TOC2"/>
            <w:tabs>
              <w:tab w:val="left" w:pos="1320"/>
              <w:tab w:val="right" w:leader="dot" w:pos="9350"/>
            </w:tabs>
            <w:rPr>
              <w:del w:id="307" w:author="Pupo, Erik" w:date="2012-10-14T23:38:00Z"/>
              <w:noProof/>
            </w:rPr>
          </w:pPr>
          <w:del w:id="308" w:author="Pupo, Erik" w:date="2012-10-14T23:38:00Z">
            <w:r w:rsidRPr="0063152E" w:rsidDel="0063152E">
              <w:rPr>
                <w:rStyle w:val="Hyperlink"/>
                <w:noProof/>
                <w:lang w:bidi="en-US"/>
              </w:rPr>
              <w:delText>2.2.</w:delText>
            </w:r>
            <w:r w:rsidDel="0063152E">
              <w:rPr>
                <w:noProof/>
              </w:rPr>
              <w:tab/>
            </w:r>
            <w:r w:rsidRPr="0063152E" w:rsidDel="0063152E">
              <w:rPr>
                <w:rStyle w:val="Hyperlink"/>
                <w:noProof/>
                <w:lang w:bidi="en-US"/>
              </w:rPr>
              <w:delText>Audience</w:delText>
            </w:r>
            <w:r w:rsidDel="0063152E">
              <w:rPr>
                <w:noProof/>
                <w:webHidden/>
              </w:rPr>
              <w:tab/>
              <w:delText>9</w:delText>
            </w:r>
          </w:del>
        </w:p>
        <w:p w:rsidR="0048158E" w:rsidDel="0063152E" w:rsidRDefault="0048158E">
          <w:pPr>
            <w:pStyle w:val="TOC3"/>
            <w:tabs>
              <w:tab w:val="left" w:pos="1540"/>
              <w:tab w:val="right" w:leader="dot" w:pos="9350"/>
            </w:tabs>
            <w:rPr>
              <w:del w:id="309" w:author="Pupo, Erik" w:date="2012-10-14T23:38:00Z"/>
              <w:noProof/>
            </w:rPr>
          </w:pPr>
          <w:del w:id="310" w:author="Pupo, Erik" w:date="2012-10-14T23:38:00Z">
            <w:r w:rsidRPr="0063152E" w:rsidDel="0063152E">
              <w:rPr>
                <w:rStyle w:val="Hyperlink"/>
                <w:noProof/>
                <w:lang w:bidi="en-US"/>
              </w:rPr>
              <w:delText>2.2.1.</w:delText>
            </w:r>
            <w:r w:rsidDel="0063152E">
              <w:rPr>
                <w:noProof/>
              </w:rPr>
              <w:tab/>
            </w:r>
            <w:r w:rsidRPr="0063152E" w:rsidDel="0063152E">
              <w:rPr>
                <w:rStyle w:val="Hyperlink"/>
                <w:noProof/>
                <w:lang w:bidi="en-US"/>
              </w:rPr>
              <w:delText>Requisite Knowledge of Audience</w:delText>
            </w:r>
            <w:r w:rsidDel="0063152E">
              <w:rPr>
                <w:noProof/>
                <w:webHidden/>
              </w:rPr>
              <w:tab/>
              <w:delText>9</w:delText>
            </w:r>
          </w:del>
        </w:p>
        <w:p w:rsidR="0048158E" w:rsidDel="0063152E" w:rsidRDefault="0048158E">
          <w:pPr>
            <w:pStyle w:val="TOC2"/>
            <w:tabs>
              <w:tab w:val="left" w:pos="1320"/>
              <w:tab w:val="right" w:leader="dot" w:pos="9350"/>
            </w:tabs>
            <w:rPr>
              <w:del w:id="311" w:author="Pupo, Erik" w:date="2012-10-14T23:38:00Z"/>
              <w:noProof/>
            </w:rPr>
          </w:pPr>
          <w:del w:id="312" w:author="Pupo, Erik" w:date="2012-10-14T23:38:00Z">
            <w:r w:rsidRPr="0063152E" w:rsidDel="0063152E">
              <w:rPr>
                <w:rStyle w:val="Hyperlink"/>
                <w:noProof/>
                <w:lang w:bidi="en-US"/>
              </w:rPr>
              <w:delText>2.3.</w:delText>
            </w:r>
            <w:r w:rsidDel="0063152E">
              <w:rPr>
                <w:noProof/>
              </w:rPr>
              <w:tab/>
            </w:r>
            <w:r w:rsidRPr="0063152E" w:rsidDel="0063152E">
              <w:rPr>
                <w:rStyle w:val="Hyperlink"/>
                <w:noProof/>
                <w:lang w:bidi="en-US"/>
              </w:rPr>
              <w:delText>Scope of the Guide</w:delText>
            </w:r>
            <w:r w:rsidDel="0063152E">
              <w:rPr>
                <w:noProof/>
                <w:webHidden/>
              </w:rPr>
              <w:tab/>
              <w:delText>10</w:delText>
            </w:r>
          </w:del>
        </w:p>
        <w:p w:rsidR="0048158E" w:rsidDel="0063152E" w:rsidRDefault="0048158E">
          <w:pPr>
            <w:pStyle w:val="TOC2"/>
            <w:tabs>
              <w:tab w:val="left" w:pos="1320"/>
              <w:tab w:val="right" w:leader="dot" w:pos="9350"/>
            </w:tabs>
            <w:rPr>
              <w:del w:id="313" w:author="Pupo, Erik" w:date="2012-10-14T23:38:00Z"/>
              <w:noProof/>
            </w:rPr>
          </w:pPr>
          <w:del w:id="314" w:author="Pupo, Erik" w:date="2012-10-14T23:38:00Z">
            <w:r w:rsidRPr="0063152E" w:rsidDel="0063152E">
              <w:rPr>
                <w:rStyle w:val="Hyperlink"/>
                <w:noProof/>
                <w:lang w:bidi="en-US"/>
              </w:rPr>
              <w:delText>2.4.</w:delText>
            </w:r>
            <w:r w:rsidDel="0063152E">
              <w:rPr>
                <w:noProof/>
              </w:rPr>
              <w:tab/>
            </w:r>
            <w:r w:rsidRPr="0063152E" w:rsidDel="0063152E">
              <w:rPr>
                <w:rStyle w:val="Hyperlink"/>
                <w:noProof/>
                <w:lang w:bidi="en-US"/>
              </w:rPr>
              <w:delText>Alignment to HeD Artifact Sharing Use Case</w:delText>
            </w:r>
            <w:r w:rsidDel="0063152E">
              <w:rPr>
                <w:noProof/>
                <w:webHidden/>
              </w:rPr>
              <w:tab/>
              <w:delText>10</w:delText>
            </w:r>
          </w:del>
        </w:p>
        <w:p w:rsidR="0048158E" w:rsidDel="0063152E" w:rsidRDefault="0048158E">
          <w:pPr>
            <w:pStyle w:val="TOC3"/>
            <w:tabs>
              <w:tab w:val="left" w:pos="1540"/>
              <w:tab w:val="right" w:leader="dot" w:pos="9350"/>
            </w:tabs>
            <w:rPr>
              <w:del w:id="315" w:author="Pupo, Erik" w:date="2012-10-14T23:38:00Z"/>
              <w:noProof/>
            </w:rPr>
          </w:pPr>
          <w:del w:id="316" w:author="Pupo, Erik" w:date="2012-10-14T23:38:00Z">
            <w:r w:rsidRPr="0063152E" w:rsidDel="0063152E">
              <w:rPr>
                <w:rStyle w:val="Hyperlink"/>
                <w:noProof/>
                <w:lang w:bidi="en-US"/>
              </w:rPr>
              <w:delText>2.4.1.</w:delText>
            </w:r>
            <w:r w:rsidDel="0063152E">
              <w:rPr>
                <w:noProof/>
              </w:rPr>
              <w:tab/>
            </w:r>
            <w:r w:rsidRPr="0063152E" w:rsidDel="0063152E">
              <w:rPr>
                <w:rStyle w:val="Hyperlink"/>
                <w:noProof/>
                <w:lang w:bidi="en-US"/>
              </w:rPr>
              <w:delText>Use Case Assumptions and Conditions</w:delText>
            </w:r>
            <w:r w:rsidDel="0063152E">
              <w:rPr>
                <w:noProof/>
                <w:webHidden/>
              </w:rPr>
              <w:tab/>
              <w:delText>11</w:delText>
            </w:r>
          </w:del>
        </w:p>
        <w:p w:rsidR="0048158E" w:rsidDel="0063152E" w:rsidRDefault="0048158E">
          <w:pPr>
            <w:pStyle w:val="TOC2"/>
            <w:tabs>
              <w:tab w:val="left" w:pos="1320"/>
              <w:tab w:val="right" w:leader="dot" w:pos="9350"/>
            </w:tabs>
            <w:rPr>
              <w:del w:id="317" w:author="Pupo, Erik" w:date="2012-10-14T23:38:00Z"/>
              <w:noProof/>
            </w:rPr>
          </w:pPr>
          <w:del w:id="318" w:author="Pupo, Erik" w:date="2012-10-14T23:38:00Z">
            <w:r w:rsidRPr="0063152E" w:rsidDel="0063152E">
              <w:rPr>
                <w:rStyle w:val="Hyperlink"/>
                <w:noProof/>
                <w:lang w:bidi="en-US"/>
              </w:rPr>
              <w:delText>2.5.</w:delText>
            </w:r>
            <w:r w:rsidDel="0063152E">
              <w:rPr>
                <w:noProof/>
              </w:rPr>
              <w:tab/>
            </w:r>
            <w:r w:rsidRPr="0063152E" w:rsidDel="0063152E">
              <w:rPr>
                <w:rStyle w:val="Hyperlink"/>
                <w:noProof/>
                <w:lang w:bidi="en-US"/>
              </w:rPr>
              <w:delText>Organization of this Guide</w:delText>
            </w:r>
            <w:r w:rsidDel="0063152E">
              <w:rPr>
                <w:noProof/>
                <w:webHidden/>
              </w:rPr>
              <w:tab/>
              <w:delText>11</w:delText>
            </w:r>
          </w:del>
        </w:p>
        <w:p w:rsidR="0048158E" w:rsidDel="0063152E" w:rsidRDefault="0048158E">
          <w:pPr>
            <w:pStyle w:val="TOC3"/>
            <w:tabs>
              <w:tab w:val="left" w:pos="1540"/>
              <w:tab w:val="right" w:leader="dot" w:pos="9350"/>
            </w:tabs>
            <w:rPr>
              <w:del w:id="319" w:author="Pupo, Erik" w:date="2012-10-14T23:38:00Z"/>
              <w:noProof/>
            </w:rPr>
          </w:pPr>
          <w:del w:id="320" w:author="Pupo, Erik" w:date="2012-10-14T23:38:00Z">
            <w:r w:rsidRPr="0063152E" w:rsidDel="0063152E">
              <w:rPr>
                <w:rStyle w:val="Hyperlink"/>
                <w:noProof/>
                <w:lang w:bidi="en-US"/>
              </w:rPr>
              <w:delText>2.5.1.</w:delText>
            </w:r>
            <w:r w:rsidDel="0063152E">
              <w:rPr>
                <w:noProof/>
              </w:rPr>
              <w:tab/>
            </w:r>
            <w:r w:rsidRPr="0063152E" w:rsidDel="0063152E">
              <w:rPr>
                <w:rStyle w:val="Hyperlink"/>
                <w:noProof/>
                <w:lang w:bidi="en-US"/>
              </w:rPr>
              <w:delText>Definitions of Terms</w:delText>
            </w:r>
            <w:r w:rsidDel="0063152E">
              <w:rPr>
                <w:noProof/>
                <w:webHidden/>
              </w:rPr>
              <w:tab/>
              <w:delText>11</w:delText>
            </w:r>
          </w:del>
        </w:p>
        <w:p w:rsidR="0048158E" w:rsidDel="0063152E" w:rsidRDefault="0048158E">
          <w:pPr>
            <w:pStyle w:val="TOC3"/>
            <w:tabs>
              <w:tab w:val="left" w:pos="1540"/>
              <w:tab w:val="right" w:leader="dot" w:pos="9350"/>
            </w:tabs>
            <w:rPr>
              <w:del w:id="321" w:author="Pupo, Erik" w:date="2012-10-14T23:38:00Z"/>
              <w:noProof/>
            </w:rPr>
          </w:pPr>
          <w:del w:id="322" w:author="Pupo, Erik" w:date="2012-10-14T23:38:00Z">
            <w:r w:rsidRPr="0063152E" w:rsidDel="0063152E">
              <w:rPr>
                <w:rStyle w:val="Hyperlink"/>
                <w:noProof/>
                <w:lang w:bidi="en-US"/>
              </w:rPr>
              <w:delText>2.5.2.</w:delText>
            </w:r>
            <w:r w:rsidDel="0063152E">
              <w:rPr>
                <w:noProof/>
              </w:rPr>
              <w:tab/>
            </w:r>
            <w:r w:rsidRPr="0063152E" w:rsidDel="0063152E">
              <w:rPr>
                <w:rStyle w:val="Hyperlink"/>
                <w:noProof/>
                <w:lang w:bidi="en-US"/>
              </w:rPr>
              <w:delText>Definitions of Actors</w:delText>
            </w:r>
            <w:r w:rsidDel="0063152E">
              <w:rPr>
                <w:noProof/>
                <w:webHidden/>
              </w:rPr>
              <w:tab/>
              <w:delText>12</w:delText>
            </w:r>
          </w:del>
        </w:p>
        <w:p w:rsidR="0048158E" w:rsidDel="0063152E" w:rsidRDefault="0048158E">
          <w:pPr>
            <w:pStyle w:val="TOC3"/>
            <w:tabs>
              <w:tab w:val="left" w:pos="1540"/>
              <w:tab w:val="right" w:leader="dot" w:pos="9350"/>
            </w:tabs>
            <w:rPr>
              <w:del w:id="323" w:author="Pupo, Erik" w:date="2012-10-14T23:38:00Z"/>
              <w:noProof/>
            </w:rPr>
          </w:pPr>
          <w:del w:id="324" w:author="Pupo, Erik" w:date="2012-10-14T23:38:00Z">
            <w:r w:rsidRPr="0063152E" w:rsidDel="0063152E">
              <w:rPr>
                <w:rStyle w:val="Hyperlink"/>
                <w:noProof/>
                <w:lang w:bidi="en-US"/>
              </w:rPr>
              <w:delText>2.5.3.</w:delText>
            </w:r>
            <w:r w:rsidDel="0063152E">
              <w:rPr>
                <w:noProof/>
              </w:rPr>
              <w:tab/>
            </w:r>
            <w:r w:rsidRPr="0063152E" w:rsidDel="0063152E">
              <w:rPr>
                <w:rStyle w:val="Hyperlink"/>
                <w:noProof/>
                <w:lang w:bidi="en-US"/>
              </w:rPr>
              <w:delText>Conventions Used</w:delText>
            </w:r>
            <w:r w:rsidDel="0063152E">
              <w:rPr>
                <w:noProof/>
                <w:webHidden/>
              </w:rPr>
              <w:tab/>
              <w:delText>13</w:delText>
            </w:r>
          </w:del>
        </w:p>
        <w:p w:rsidR="0048158E" w:rsidDel="0063152E" w:rsidRDefault="0048158E">
          <w:pPr>
            <w:pStyle w:val="TOC3"/>
            <w:tabs>
              <w:tab w:val="left" w:pos="1540"/>
              <w:tab w:val="right" w:leader="dot" w:pos="9350"/>
            </w:tabs>
            <w:rPr>
              <w:del w:id="325" w:author="Pupo, Erik" w:date="2012-10-14T23:38:00Z"/>
              <w:noProof/>
            </w:rPr>
          </w:pPr>
          <w:del w:id="326" w:author="Pupo, Erik" w:date="2012-10-14T23:38:00Z">
            <w:r w:rsidRPr="0063152E" w:rsidDel="0063152E">
              <w:rPr>
                <w:rStyle w:val="Hyperlink"/>
                <w:noProof/>
                <w:lang w:bidi="en-US"/>
              </w:rPr>
              <w:delText>2.5.4.</w:delText>
            </w:r>
            <w:r w:rsidDel="0063152E">
              <w:rPr>
                <w:noProof/>
              </w:rPr>
              <w:tab/>
            </w:r>
            <w:r w:rsidRPr="0063152E" w:rsidDel="0063152E">
              <w:rPr>
                <w:rStyle w:val="Hyperlink"/>
                <w:noProof/>
                <w:lang w:bidi="en-US"/>
              </w:rPr>
              <w:delText>Use of References</w:delText>
            </w:r>
            <w:r w:rsidDel="0063152E">
              <w:rPr>
                <w:noProof/>
                <w:webHidden/>
              </w:rPr>
              <w:tab/>
              <w:delText>14</w:delText>
            </w:r>
          </w:del>
        </w:p>
        <w:p w:rsidR="0048158E" w:rsidDel="0063152E" w:rsidRDefault="0048158E">
          <w:pPr>
            <w:pStyle w:val="TOC3"/>
            <w:tabs>
              <w:tab w:val="left" w:pos="1540"/>
              <w:tab w:val="right" w:leader="dot" w:pos="9350"/>
            </w:tabs>
            <w:rPr>
              <w:del w:id="327" w:author="Pupo, Erik" w:date="2012-10-14T23:38:00Z"/>
              <w:noProof/>
            </w:rPr>
          </w:pPr>
          <w:del w:id="328" w:author="Pupo, Erik" w:date="2012-10-14T23:38:00Z">
            <w:r w:rsidRPr="0063152E" w:rsidDel="0063152E">
              <w:rPr>
                <w:rStyle w:val="Hyperlink"/>
                <w:noProof/>
                <w:lang w:bidi="en-US"/>
              </w:rPr>
              <w:delText>2.5.5.</w:delText>
            </w:r>
            <w:r w:rsidDel="0063152E">
              <w:rPr>
                <w:noProof/>
              </w:rPr>
              <w:tab/>
            </w:r>
            <w:r w:rsidRPr="0063152E" w:rsidDel="0063152E">
              <w:rPr>
                <w:rStyle w:val="Hyperlink"/>
                <w:noProof/>
                <w:lang w:bidi="en-US"/>
              </w:rPr>
              <w:delText>Use of Conformance Language</w:delText>
            </w:r>
            <w:r w:rsidDel="0063152E">
              <w:rPr>
                <w:noProof/>
                <w:webHidden/>
              </w:rPr>
              <w:tab/>
              <w:delText>14</w:delText>
            </w:r>
          </w:del>
        </w:p>
        <w:p w:rsidR="0048158E" w:rsidDel="0063152E" w:rsidRDefault="0048158E">
          <w:pPr>
            <w:pStyle w:val="TOC1"/>
            <w:tabs>
              <w:tab w:val="left" w:pos="880"/>
              <w:tab w:val="right" w:leader="dot" w:pos="9350"/>
            </w:tabs>
            <w:rPr>
              <w:del w:id="329" w:author="Pupo, Erik" w:date="2012-10-14T23:38:00Z"/>
              <w:noProof/>
            </w:rPr>
          </w:pPr>
          <w:del w:id="330" w:author="Pupo, Erik" w:date="2012-10-14T23:38:00Z">
            <w:r w:rsidRPr="0063152E" w:rsidDel="0063152E">
              <w:rPr>
                <w:rStyle w:val="Hyperlink"/>
                <w:noProof/>
                <w:lang w:bidi="en-US"/>
              </w:rPr>
              <w:delText>3.</w:delText>
            </w:r>
            <w:r w:rsidDel="0063152E">
              <w:rPr>
                <w:noProof/>
              </w:rPr>
              <w:tab/>
            </w:r>
            <w:r w:rsidRPr="0063152E" w:rsidDel="0063152E">
              <w:rPr>
                <w:rStyle w:val="Hyperlink"/>
                <w:noProof/>
                <w:lang w:bidi="en-US"/>
              </w:rPr>
              <w:delText>Implementation Approach</w:delText>
            </w:r>
            <w:r w:rsidDel="0063152E">
              <w:rPr>
                <w:noProof/>
                <w:webHidden/>
              </w:rPr>
              <w:tab/>
              <w:delText>16</w:delText>
            </w:r>
          </w:del>
        </w:p>
        <w:p w:rsidR="0048158E" w:rsidDel="0063152E" w:rsidRDefault="0048158E">
          <w:pPr>
            <w:pStyle w:val="TOC2"/>
            <w:tabs>
              <w:tab w:val="left" w:pos="1320"/>
              <w:tab w:val="right" w:leader="dot" w:pos="9350"/>
            </w:tabs>
            <w:rPr>
              <w:del w:id="331" w:author="Pupo, Erik" w:date="2012-10-14T23:38:00Z"/>
              <w:noProof/>
            </w:rPr>
          </w:pPr>
          <w:del w:id="332" w:author="Pupo, Erik" w:date="2012-10-14T23:38:00Z">
            <w:r w:rsidRPr="0063152E" w:rsidDel="0063152E">
              <w:rPr>
                <w:rStyle w:val="Hyperlink"/>
                <w:noProof/>
                <w:lang w:bidi="en-US"/>
              </w:rPr>
              <w:delText>3.1.</w:delText>
            </w:r>
            <w:r w:rsidDel="0063152E">
              <w:rPr>
                <w:noProof/>
              </w:rPr>
              <w:tab/>
            </w:r>
            <w:r w:rsidRPr="0063152E" w:rsidDel="0063152E">
              <w:rPr>
                <w:rStyle w:val="Hyperlink"/>
                <w:noProof/>
                <w:lang w:bidi="en-US"/>
              </w:rPr>
              <w:delText>Overview of Modular Approach</w:delText>
            </w:r>
            <w:r w:rsidDel="0063152E">
              <w:rPr>
                <w:noProof/>
                <w:webHidden/>
              </w:rPr>
              <w:tab/>
              <w:delText>17</w:delText>
            </w:r>
          </w:del>
        </w:p>
        <w:p w:rsidR="0048158E" w:rsidDel="0063152E" w:rsidRDefault="0048158E">
          <w:pPr>
            <w:pStyle w:val="TOC2"/>
            <w:tabs>
              <w:tab w:val="left" w:pos="1320"/>
              <w:tab w:val="right" w:leader="dot" w:pos="9350"/>
            </w:tabs>
            <w:rPr>
              <w:del w:id="333" w:author="Pupo, Erik" w:date="2012-10-14T23:38:00Z"/>
              <w:noProof/>
            </w:rPr>
          </w:pPr>
          <w:del w:id="334" w:author="Pupo, Erik" w:date="2012-10-14T23:38:00Z">
            <w:r w:rsidRPr="0063152E" w:rsidDel="0063152E">
              <w:rPr>
                <w:rStyle w:val="Hyperlink"/>
                <w:noProof/>
                <w:lang w:bidi="en-US"/>
              </w:rPr>
              <w:delText>3.2.</w:delText>
            </w:r>
            <w:r w:rsidDel="0063152E">
              <w:rPr>
                <w:noProof/>
              </w:rPr>
              <w:tab/>
            </w:r>
            <w:r w:rsidRPr="0063152E" w:rsidDel="0063152E">
              <w:rPr>
                <w:rStyle w:val="Hyperlink"/>
                <w:noProof/>
                <w:lang w:bidi="en-US"/>
              </w:rPr>
              <w:delText>Overview of Schema</w:delText>
            </w:r>
            <w:r w:rsidDel="0063152E">
              <w:rPr>
                <w:noProof/>
                <w:webHidden/>
              </w:rPr>
              <w:tab/>
              <w:delText>17</w:delText>
            </w:r>
          </w:del>
        </w:p>
        <w:p w:rsidR="0048158E" w:rsidDel="0063152E" w:rsidRDefault="0048158E">
          <w:pPr>
            <w:pStyle w:val="TOC1"/>
            <w:tabs>
              <w:tab w:val="left" w:pos="880"/>
              <w:tab w:val="right" w:leader="dot" w:pos="9350"/>
            </w:tabs>
            <w:rPr>
              <w:del w:id="335" w:author="Pupo, Erik" w:date="2012-10-14T23:38:00Z"/>
              <w:noProof/>
            </w:rPr>
          </w:pPr>
          <w:del w:id="336" w:author="Pupo, Erik" w:date="2012-10-14T23:38:00Z">
            <w:r w:rsidRPr="0063152E" w:rsidDel="0063152E">
              <w:rPr>
                <w:rStyle w:val="Hyperlink"/>
                <w:noProof/>
                <w:lang w:bidi="en-US"/>
              </w:rPr>
              <w:delText>4.</w:delText>
            </w:r>
            <w:r w:rsidDel="0063152E">
              <w:rPr>
                <w:noProof/>
              </w:rPr>
              <w:tab/>
            </w:r>
            <w:r w:rsidRPr="0063152E" w:rsidDel="0063152E">
              <w:rPr>
                <w:rStyle w:val="Hyperlink"/>
                <w:noProof/>
                <w:lang w:bidi="en-US"/>
              </w:rPr>
              <w:delText>CDS Knowledge Artifact Types</w:delText>
            </w:r>
            <w:r w:rsidDel="0063152E">
              <w:rPr>
                <w:noProof/>
                <w:webHidden/>
              </w:rPr>
              <w:tab/>
              <w:delText>17</w:delText>
            </w:r>
          </w:del>
        </w:p>
        <w:p w:rsidR="0048158E" w:rsidDel="0063152E" w:rsidRDefault="0048158E">
          <w:pPr>
            <w:pStyle w:val="TOC2"/>
            <w:tabs>
              <w:tab w:val="left" w:pos="1320"/>
              <w:tab w:val="right" w:leader="dot" w:pos="9350"/>
            </w:tabs>
            <w:rPr>
              <w:del w:id="337" w:author="Pupo, Erik" w:date="2012-10-14T23:38:00Z"/>
              <w:noProof/>
            </w:rPr>
          </w:pPr>
          <w:del w:id="338" w:author="Pupo, Erik" w:date="2012-10-14T23:38:00Z">
            <w:r w:rsidRPr="0063152E" w:rsidDel="0063152E">
              <w:rPr>
                <w:rStyle w:val="Hyperlink"/>
                <w:noProof/>
                <w:lang w:bidi="en-US"/>
              </w:rPr>
              <w:delText>4.1.</w:delText>
            </w:r>
            <w:r w:rsidDel="0063152E">
              <w:rPr>
                <w:noProof/>
              </w:rPr>
              <w:tab/>
            </w:r>
            <w:r w:rsidRPr="0063152E" w:rsidDel="0063152E">
              <w:rPr>
                <w:rStyle w:val="Hyperlink"/>
                <w:noProof/>
                <w:lang w:bidi="en-US"/>
              </w:rPr>
              <w:delText>Event Condition Action (ECA) Rules</w:delText>
            </w:r>
            <w:r w:rsidDel="0063152E">
              <w:rPr>
                <w:noProof/>
                <w:webHidden/>
              </w:rPr>
              <w:tab/>
              <w:delText>18</w:delText>
            </w:r>
          </w:del>
        </w:p>
        <w:p w:rsidR="0048158E" w:rsidDel="0063152E" w:rsidRDefault="0048158E">
          <w:pPr>
            <w:pStyle w:val="TOC2"/>
            <w:tabs>
              <w:tab w:val="left" w:pos="1320"/>
              <w:tab w:val="right" w:leader="dot" w:pos="9350"/>
            </w:tabs>
            <w:rPr>
              <w:del w:id="339" w:author="Pupo, Erik" w:date="2012-10-14T23:38:00Z"/>
              <w:noProof/>
            </w:rPr>
          </w:pPr>
          <w:del w:id="340" w:author="Pupo, Erik" w:date="2012-10-14T23:38:00Z">
            <w:r w:rsidRPr="0063152E" w:rsidDel="0063152E">
              <w:rPr>
                <w:rStyle w:val="Hyperlink"/>
                <w:noProof/>
                <w:lang w:bidi="en-US"/>
              </w:rPr>
              <w:delText>4.2.</w:delText>
            </w:r>
            <w:r w:rsidDel="0063152E">
              <w:rPr>
                <w:noProof/>
              </w:rPr>
              <w:tab/>
            </w:r>
            <w:r w:rsidRPr="0063152E" w:rsidDel="0063152E">
              <w:rPr>
                <w:rStyle w:val="Hyperlink"/>
                <w:noProof/>
                <w:lang w:bidi="en-US"/>
              </w:rPr>
              <w:delText>Order Sets</w:delText>
            </w:r>
            <w:r w:rsidDel="0063152E">
              <w:rPr>
                <w:noProof/>
                <w:webHidden/>
              </w:rPr>
              <w:tab/>
              <w:delText>18</w:delText>
            </w:r>
          </w:del>
        </w:p>
        <w:p w:rsidR="0048158E" w:rsidDel="0063152E" w:rsidRDefault="0048158E">
          <w:pPr>
            <w:pStyle w:val="TOC2"/>
            <w:tabs>
              <w:tab w:val="left" w:pos="1320"/>
              <w:tab w:val="right" w:leader="dot" w:pos="9350"/>
            </w:tabs>
            <w:rPr>
              <w:del w:id="341" w:author="Pupo, Erik" w:date="2012-10-14T23:38:00Z"/>
              <w:noProof/>
            </w:rPr>
          </w:pPr>
          <w:del w:id="342" w:author="Pupo, Erik" w:date="2012-10-14T23:38:00Z">
            <w:r w:rsidRPr="0063152E" w:rsidDel="0063152E">
              <w:rPr>
                <w:rStyle w:val="Hyperlink"/>
                <w:noProof/>
                <w:lang w:bidi="en-US"/>
              </w:rPr>
              <w:delText>4.3.</w:delText>
            </w:r>
            <w:r w:rsidDel="0063152E">
              <w:rPr>
                <w:noProof/>
              </w:rPr>
              <w:tab/>
            </w:r>
            <w:r w:rsidRPr="0063152E" w:rsidDel="0063152E">
              <w:rPr>
                <w:rStyle w:val="Hyperlink"/>
                <w:noProof/>
                <w:lang w:bidi="en-US"/>
              </w:rPr>
              <w:delText>Documentation Templates</w:delText>
            </w:r>
            <w:r w:rsidDel="0063152E">
              <w:rPr>
                <w:noProof/>
                <w:webHidden/>
              </w:rPr>
              <w:tab/>
              <w:delText>19</w:delText>
            </w:r>
          </w:del>
        </w:p>
        <w:p w:rsidR="0048158E" w:rsidDel="0063152E" w:rsidRDefault="0048158E">
          <w:pPr>
            <w:pStyle w:val="TOC1"/>
            <w:tabs>
              <w:tab w:val="left" w:pos="880"/>
              <w:tab w:val="right" w:leader="dot" w:pos="9350"/>
            </w:tabs>
            <w:rPr>
              <w:del w:id="343" w:author="Pupo, Erik" w:date="2012-10-14T23:38:00Z"/>
              <w:noProof/>
            </w:rPr>
          </w:pPr>
          <w:del w:id="344" w:author="Pupo, Erik" w:date="2012-10-14T23:38:00Z">
            <w:r w:rsidRPr="0063152E" w:rsidDel="0063152E">
              <w:rPr>
                <w:rStyle w:val="Hyperlink"/>
                <w:noProof/>
                <w:lang w:bidi="en-US"/>
              </w:rPr>
              <w:delText>5.</w:delText>
            </w:r>
            <w:r w:rsidDel="0063152E">
              <w:rPr>
                <w:noProof/>
              </w:rPr>
              <w:tab/>
            </w:r>
            <w:r w:rsidRPr="0063152E" w:rsidDel="0063152E">
              <w:rPr>
                <w:rStyle w:val="Hyperlink"/>
                <w:noProof/>
                <w:lang w:bidi="en-US"/>
              </w:rPr>
              <w:delText>CDS Knowledge Artifact Components</w:delText>
            </w:r>
            <w:r w:rsidDel="0063152E">
              <w:rPr>
                <w:noProof/>
                <w:webHidden/>
              </w:rPr>
              <w:tab/>
              <w:delText>20</w:delText>
            </w:r>
          </w:del>
        </w:p>
        <w:p w:rsidR="0048158E" w:rsidDel="0063152E" w:rsidRDefault="0048158E">
          <w:pPr>
            <w:pStyle w:val="TOC2"/>
            <w:tabs>
              <w:tab w:val="left" w:pos="1320"/>
              <w:tab w:val="right" w:leader="dot" w:pos="9350"/>
            </w:tabs>
            <w:rPr>
              <w:del w:id="345" w:author="Pupo, Erik" w:date="2012-10-14T23:38:00Z"/>
              <w:noProof/>
            </w:rPr>
          </w:pPr>
          <w:del w:id="346" w:author="Pupo, Erik" w:date="2012-10-14T23:38:00Z">
            <w:r w:rsidRPr="0063152E" w:rsidDel="0063152E">
              <w:rPr>
                <w:rStyle w:val="Hyperlink"/>
                <w:noProof/>
                <w:lang w:bidi="en-US"/>
              </w:rPr>
              <w:delText>5.1.</w:delText>
            </w:r>
            <w:r w:rsidDel="0063152E">
              <w:rPr>
                <w:noProof/>
              </w:rPr>
              <w:tab/>
            </w:r>
            <w:r w:rsidRPr="0063152E" w:rsidDel="0063152E">
              <w:rPr>
                <w:rStyle w:val="Hyperlink"/>
                <w:noProof/>
                <w:lang w:bidi="en-US"/>
              </w:rPr>
              <w:delText>Knowledge Artifact Metadata</w:delText>
            </w:r>
            <w:r w:rsidDel="0063152E">
              <w:rPr>
                <w:noProof/>
                <w:webHidden/>
              </w:rPr>
              <w:tab/>
              <w:delText>20</w:delText>
            </w:r>
          </w:del>
        </w:p>
        <w:p w:rsidR="0048158E" w:rsidDel="0063152E" w:rsidRDefault="0048158E">
          <w:pPr>
            <w:pStyle w:val="TOC3"/>
            <w:tabs>
              <w:tab w:val="left" w:pos="1540"/>
              <w:tab w:val="right" w:leader="dot" w:pos="9350"/>
            </w:tabs>
            <w:rPr>
              <w:del w:id="347" w:author="Pupo, Erik" w:date="2012-10-14T23:38:00Z"/>
              <w:noProof/>
            </w:rPr>
          </w:pPr>
          <w:del w:id="348" w:author="Pupo, Erik" w:date="2012-10-14T23:38:00Z">
            <w:r w:rsidRPr="0063152E" w:rsidDel="0063152E">
              <w:rPr>
                <w:rStyle w:val="Hyperlink"/>
                <w:noProof/>
                <w:lang w:bidi="en-US"/>
              </w:rPr>
              <w:delText>5.1.1.</w:delText>
            </w:r>
            <w:r w:rsidDel="0063152E">
              <w:rPr>
                <w:noProof/>
              </w:rPr>
              <w:tab/>
            </w:r>
            <w:r w:rsidRPr="0063152E" w:rsidDel="0063152E">
              <w:rPr>
                <w:rStyle w:val="Hyperlink"/>
                <w:noProof/>
                <w:lang w:bidi="en-US"/>
              </w:rPr>
              <w:delText>General Conformance Requirements – Metadata</w:delText>
            </w:r>
            <w:r w:rsidDel="0063152E">
              <w:rPr>
                <w:noProof/>
                <w:webHidden/>
              </w:rPr>
              <w:tab/>
              <w:delText>21</w:delText>
            </w:r>
          </w:del>
        </w:p>
        <w:p w:rsidR="0048158E" w:rsidDel="0063152E" w:rsidRDefault="0048158E">
          <w:pPr>
            <w:pStyle w:val="TOC2"/>
            <w:tabs>
              <w:tab w:val="left" w:pos="1320"/>
              <w:tab w:val="right" w:leader="dot" w:pos="9350"/>
            </w:tabs>
            <w:rPr>
              <w:del w:id="349" w:author="Pupo, Erik" w:date="2012-10-14T23:38:00Z"/>
              <w:noProof/>
            </w:rPr>
          </w:pPr>
          <w:del w:id="350" w:author="Pupo, Erik" w:date="2012-10-14T23:38:00Z">
            <w:r w:rsidRPr="0063152E" w:rsidDel="0063152E">
              <w:rPr>
                <w:rStyle w:val="Hyperlink"/>
                <w:noProof/>
                <w:lang w:bidi="en-US"/>
              </w:rPr>
              <w:delText>5.2.</w:delText>
            </w:r>
            <w:r w:rsidDel="0063152E">
              <w:rPr>
                <w:noProof/>
              </w:rPr>
              <w:tab/>
            </w:r>
            <w:r w:rsidRPr="0063152E" w:rsidDel="0063152E">
              <w:rPr>
                <w:rStyle w:val="Hyperlink"/>
                <w:noProof/>
                <w:lang w:bidi="en-US"/>
              </w:rPr>
              <w:delText>Actions</w:delText>
            </w:r>
            <w:r w:rsidDel="0063152E">
              <w:rPr>
                <w:noProof/>
                <w:webHidden/>
              </w:rPr>
              <w:tab/>
              <w:delText>21</w:delText>
            </w:r>
          </w:del>
        </w:p>
        <w:p w:rsidR="0048158E" w:rsidDel="0063152E" w:rsidRDefault="0048158E">
          <w:pPr>
            <w:pStyle w:val="TOC2"/>
            <w:tabs>
              <w:tab w:val="left" w:pos="1320"/>
              <w:tab w:val="right" w:leader="dot" w:pos="9350"/>
            </w:tabs>
            <w:rPr>
              <w:del w:id="351" w:author="Pupo, Erik" w:date="2012-10-14T23:38:00Z"/>
              <w:noProof/>
            </w:rPr>
          </w:pPr>
          <w:del w:id="352" w:author="Pupo, Erik" w:date="2012-10-14T23:38:00Z">
            <w:r w:rsidRPr="0063152E" w:rsidDel="0063152E">
              <w:rPr>
                <w:rStyle w:val="Hyperlink"/>
                <w:noProof/>
                <w:lang w:bidi="en-US"/>
              </w:rPr>
              <w:delText>5.3.</w:delText>
            </w:r>
            <w:r w:rsidDel="0063152E">
              <w:rPr>
                <w:noProof/>
              </w:rPr>
              <w:tab/>
            </w:r>
            <w:r w:rsidRPr="0063152E" w:rsidDel="0063152E">
              <w:rPr>
                <w:rStyle w:val="Hyperlink"/>
                <w:noProof/>
                <w:lang w:bidi="en-US"/>
              </w:rPr>
              <w:delText>Supporting Evidence</w:delText>
            </w:r>
            <w:r w:rsidDel="0063152E">
              <w:rPr>
                <w:noProof/>
                <w:webHidden/>
              </w:rPr>
              <w:tab/>
              <w:delText>21</w:delText>
            </w:r>
          </w:del>
        </w:p>
        <w:p w:rsidR="0048158E" w:rsidDel="0063152E" w:rsidRDefault="0048158E">
          <w:pPr>
            <w:pStyle w:val="TOC2"/>
            <w:tabs>
              <w:tab w:val="left" w:pos="1320"/>
              <w:tab w:val="right" w:leader="dot" w:pos="9350"/>
            </w:tabs>
            <w:rPr>
              <w:del w:id="353" w:author="Pupo, Erik" w:date="2012-10-14T23:38:00Z"/>
              <w:noProof/>
            </w:rPr>
          </w:pPr>
          <w:del w:id="354" w:author="Pupo, Erik" w:date="2012-10-14T23:38:00Z">
            <w:r w:rsidRPr="0063152E" w:rsidDel="0063152E">
              <w:rPr>
                <w:rStyle w:val="Hyperlink"/>
                <w:noProof/>
                <w:lang w:bidi="en-US"/>
              </w:rPr>
              <w:delText>5.4.</w:delText>
            </w:r>
            <w:r w:rsidDel="0063152E">
              <w:rPr>
                <w:noProof/>
              </w:rPr>
              <w:tab/>
            </w:r>
            <w:r w:rsidRPr="0063152E" w:rsidDel="0063152E">
              <w:rPr>
                <w:rStyle w:val="Hyperlink"/>
                <w:noProof/>
                <w:lang w:bidi="en-US"/>
              </w:rPr>
              <w:delText>Supporting Reference</w:delText>
            </w:r>
            <w:r w:rsidDel="0063152E">
              <w:rPr>
                <w:noProof/>
                <w:webHidden/>
              </w:rPr>
              <w:tab/>
              <w:delText>22</w:delText>
            </w:r>
          </w:del>
        </w:p>
        <w:p w:rsidR="0048158E" w:rsidDel="0063152E" w:rsidRDefault="0048158E">
          <w:pPr>
            <w:pStyle w:val="TOC2"/>
            <w:tabs>
              <w:tab w:val="left" w:pos="1320"/>
              <w:tab w:val="right" w:leader="dot" w:pos="9350"/>
            </w:tabs>
            <w:rPr>
              <w:del w:id="355" w:author="Pupo, Erik" w:date="2012-10-14T23:38:00Z"/>
              <w:noProof/>
            </w:rPr>
          </w:pPr>
          <w:del w:id="356" w:author="Pupo, Erik" w:date="2012-10-14T23:38:00Z">
            <w:r w:rsidRPr="0063152E" w:rsidDel="0063152E">
              <w:rPr>
                <w:rStyle w:val="Hyperlink"/>
                <w:noProof/>
                <w:lang w:bidi="en-US"/>
              </w:rPr>
              <w:delText>5.5.</w:delText>
            </w:r>
            <w:r w:rsidDel="0063152E">
              <w:rPr>
                <w:noProof/>
              </w:rPr>
              <w:tab/>
            </w:r>
            <w:r w:rsidRPr="0063152E" w:rsidDel="0063152E">
              <w:rPr>
                <w:rStyle w:val="Hyperlink"/>
                <w:noProof/>
                <w:lang w:bidi="en-US"/>
              </w:rPr>
              <w:delText>Clinical Mapping Data</w:delText>
            </w:r>
            <w:r w:rsidDel="0063152E">
              <w:rPr>
                <w:noProof/>
                <w:webHidden/>
              </w:rPr>
              <w:tab/>
              <w:delText>22</w:delText>
            </w:r>
          </w:del>
        </w:p>
        <w:p w:rsidR="0048158E" w:rsidDel="0063152E" w:rsidRDefault="0048158E">
          <w:pPr>
            <w:pStyle w:val="TOC2"/>
            <w:tabs>
              <w:tab w:val="left" w:pos="1320"/>
              <w:tab w:val="right" w:leader="dot" w:pos="9350"/>
            </w:tabs>
            <w:rPr>
              <w:del w:id="357" w:author="Pupo, Erik" w:date="2012-10-14T23:38:00Z"/>
              <w:noProof/>
            </w:rPr>
          </w:pPr>
          <w:del w:id="358" w:author="Pupo, Erik" w:date="2012-10-14T23:38:00Z">
            <w:r w:rsidRPr="0063152E" w:rsidDel="0063152E">
              <w:rPr>
                <w:rStyle w:val="Hyperlink"/>
                <w:noProof/>
                <w:lang w:bidi="en-US"/>
              </w:rPr>
              <w:delText>5.6.</w:delText>
            </w:r>
            <w:r w:rsidDel="0063152E">
              <w:rPr>
                <w:noProof/>
              </w:rPr>
              <w:tab/>
            </w:r>
            <w:r w:rsidRPr="0063152E" w:rsidDel="0063152E">
              <w:rPr>
                <w:rStyle w:val="Hyperlink"/>
                <w:noProof/>
                <w:lang w:bidi="en-US"/>
              </w:rPr>
              <w:delText>Expression</w:delText>
            </w:r>
            <w:r w:rsidDel="0063152E">
              <w:rPr>
                <w:noProof/>
                <w:webHidden/>
              </w:rPr>
              <w:tab/>
              <w:delText>22</w:delText>
            </w:r>
          </w:del>
        </w:p>
        <w:p w:rsidR="0048158E" w:rsidDel="0063152E" w:rsidRDefault="0048158E">
          <w:pPr>
            <w:pStyle w:val="TOC2"/>
            <w:tabs>
              <w:tab w:val="left" w:pos="1320"/>
              <w:tab w:val="right" w:leader="dot" w:pos="9350"/>
            </w:tabs>
            <w:rPr>
              <w:del w:id="359" w:author="Pupo, Erik" w:date="2012-10-14T23:38:00Z"/>
              <w:noProof/>
            </w:rPr>
          </w:pPr>
          <w:del w:id="360" w:author="Pupo, Erik" w:date="2012-10-14T23:38:00Z">
            <w:r w:rsidRPr="0063152E" w:rsidDel="0063152E">
              <w:rPr>
                <w:rStyle w:val="Hyperlink"/>
                <w:noProof/>
                <w:lang w:bidi="en-US"/>
              </w:rPr>
              <w:delText>5.7.</w:delText>
            </w:r>
            <w:r w:rsidDel="0063152E">
              <w:rPr>
                <w:noProof/>
              </w:rPr>
              <w:tab/>
            </w:r>
            <w:r w:rsidRPr="0063152E" w:rsidDel="0063152E">
              <w:rPr>
                <w:rStyle w:val="Hyperlink"/>
                <w:noProof/>
                <w:lang w:bidi="en-US"/>
              </w:rPr>
              <w:delText>Attribute-Value List</w:delText>
            </w:r>
            <w:r w:rsidDel="0063152E">
              <w:rPr>
                <w:noProof/>
                <w:webHidden/>
              </w:rPr>
              <w:tab/>
              <w:delText>22</w:delText>
            </w:r>
          </w:del>
        </w:p>
        <w:p w:rsidR="0048158E" w:rsidDel="0063152E" w:rsidRDefault="0048158E">
          <w:pPr>
            <w:pStyle w:val="TOC1"/>
            <w:tabs>
              <w:tab w:val="left" w:pos="880"/>
              <w:tab w:val="right" w:leader="dot" w:pos="9350"/>
            </w:tabs>
            <w:rPr>
              <w:del w:id="361" w:author="Pupo, Erik" w:date="2012-10-14T23:38:00Z"/>
              <w:noProof/>
            </w:rPr>
          </w:pPr>
          <w:del w:id="362" w:author="Pupo, Erik" w:date="2012-10-14T23:38:00Z">
            <w:r w:rsidRPr="0063152E" w:rsidDel="0063152E">
              <w:rPr>
                <w:rStyle w:val="Hyperlink"/>
                <w:noProof/>
                <w:lang w:bidi="en-US"/>
              </w:rPr>
              <w:delText>6.</w:delText>
            </w:r>
            <w:r w:rsidDel="0063152E">
              <w:rPr>
                <w:noProof/>
              </w:rPr>
              <w:tab/>
            </w:r>
            <w:r w:rsidR="00776A26" w:rsidRPr="0063152E" w:rsidDel="0063152E">
              <w:rPr>
                <w:rStyle w:val="Hyperlink"/>
                <w:noProof/>
                <w:lang w:bidi="en-US"/>
              </w:rPr>
              <w:delText>Health eDecisions Schema</w:delText>
            </w:r>
            <w:r w:rsidDel="0063152E">
              <w:rPr>
                <w:noProof/>
                <w:webHidden/>
              </w:rPr>
              <w:tab/>
              <w:delText>22</w:delText>
            </w:r>
          </w:del>
        </w:p>
        <w:p w:rsidR="0048158E" w:rsidDel="0063152E" w:rsidRDefault="0048158E">
          <w:pPr>
            <w:pStyle w:val="TOC2"/>
            <w:tabs>
              <w:tab w:val="left" w:pos="1320"/>
              <w:tab w:val="right" w:leader="dot" w:pos="9350"/>
            </w:tabs>
            <w:rPr>
              <w:del w:id="363" w:author="Pupo, Erik" w:date="2012-10-14T23:38:00Z"/>
              <w:noProof/>
            </w:rPr>
          </w:pPr>
          <w:del w:id="364" w:author="Pupo, Erik" w:date="2012-10-14T23:38:00Z">
            <w:r w:rsidRPr="0063152E" w:rsidDel="0063152E">
              <w:rPr>
                <w:rStyle w:val="Hyperlink"/>
                <w:noProof/>
              </w:rPr>
              <w:delText>6.1.</w:delText>
            </w:r>
            <w:r w:rsidDel="0063152E">
              <w:rPr>
                <w:noProof/>
              </w:rPr>
              <w:tab/>
            </w:r>
            <w:r w:rsidRPr="0063152E" w:rsidDel="0063152E">
              <w:rPr>
                <w:rStyle w:val="Hyperlink"/>
                <w:noProof/>
              </w:rPr>
              <w:delText>Simple Datatypes</w:delText>
            </w:r>
            <w:r w:rsidDel="0063152E">
              <w:rPr>
                <w:noProof/>
                <w:webHidden/>
              </w:rPr>
              <w:tab/>
              <w:delText>23</w:delText>
            </w:r>
          </w:del>
        </w:p>
        <w:p w:rsidR="0048158E" w:rsidDel="0063152E" w:rsidRDefault="0048158E">
          <w:pPr>
            <w:pStyle w:val="TOC3"/>
            <w:tabs>
              <w:tab w:val="left" w:pos="1540"/>
              <w:tab w:val="right" w:leader="dot" w:pos="9350"/>
            </w:tabs>
            <w:rPr>
              <w:del w:id="365" w:author="Pupo, Erik" w:date="2012-10-14T23:38:00Z"/>
              <w:noProof/>
            </w:rPr>
          </w:pPr>
          <w:del w:id="366" w:author="Pupo, Erik" w:date="2012-10-14T23:38:00Z">
            <w:r w:rsidRPr="0063152E" w:rsidDel="0063152E">
              <w:rPr>
                <w:rStyle w:val="Hyperlink"/>
                <w:noProof/>
              </w:rPr>
              <w:delText>6.1.1.</w:delText>
            </w:r>
            <w:r w:rsidDel="0063152E">
              <w:rPr>
                <w:noProof/>
              </w:rPr>
              <w:tab/>
            </w:r>
            <w:r w:rsidRPr="0063152E" w:rsidDel="0063152E">
              <w:rPr>
                <w:rStyle w:val="Hyperlink"/>
                <w:noProof/>
              </w:rPr>
              <w:delText>AD (Address)</w:delText>
            </w:r>
            <w:r w:rsidDel="0063152E">
              <w:rPr>
                <w:noProof/>
                <w:webHidden/>
              </w:rPr>
              <w:tab/>
              <w:delText>23</w:delText>
            </w:r>
          </w:del>
        </w:p>
        <w:p w:rsidR="0048158E" w:rsidDel="0063152E" w:rsidRDefault="0048158E">
          <w:pPr>
            <w:pStyle w:val="TOC3"/>
            <w:tabs>
              <w:tab w:val="left" w:pos="1540"/>
              <w:tab w:val="right" w:leader="dot" w:pos="9350"/>
            </w:tabs>
            <w:rPr>
              <w:del w:id="367" w:author="Pupo, Erik" w:date="2012-10-14T23:38:00Z"/>
              <w:noProof/>
            </w:rPr>
          </w:pPr>
          <w:del w:id="368" w:author="Pupo, Erik" w:date="2012-10-14T23:38:00Z">
            <w:r w:rsidRPr="0063152E" w:rsidDel="0063152E">
              <w:rPr>
                <w:rStyle w:val="Hyperlink"/>
                <w:noProof/>
              </w:rPr>
              <w:delText>6.1.1.</w:delText>
            </w:r>
            <w:r w:rsidDel="0063152E">
              <w:rPr>
                <w:noProof/>
              </w:rPr>
              <w:tab/>
            </w:r>
            <w:r w:rsidRPr="0063152E" w:rsidDel="0063152E">
              <w:rPr>
                <w:rStyle w:val="Hyperlink"/>
                <w:noProof/>
              </w:rPr>
              <w:delText>CD (Concept Descriptor)</w:delText>
            </w:r>
            <w:r w:rsidDel="0063152E">
              <w:rPr>
                <w:noProof/>
                <w:webHidden/>
              </w:rPr>
              <w:tab/>
              <w:delText>23</w:delText>
            </w:r>
          </w:del>
        </w:p>
        <w:p w:rsidR="0048158E" w:rsidDel="0063152E" w:rsidRDefault="0048158E">
          <w:pPr>
            <w:pStyle w:val="TOC3"/>
            <w:tabs>
              <w:tab w:val="left" w:pos="1540"/>
              <w:tab w:val="right" w:leader="dot" w:pos="9350"/>
            </w:tabs>
            <w:rPr>
              <w:del w:id="369" w:author="Pupo, Erik" w:date="2012-10-14T23:38:00Z"/>
              <w:noProof/>
            </w:rPr>
          </w:pPr>
          <w:del w:id="370" w:author="Pupo, Erik" w:date="2012-10-14T23:38:00Z">
            <w:r w:rsidRPr="0063152E" w:rsidDel="0063152E">
              <w:rPr>
                <w:rStyle w:val="Hyperlink"/>
                <w:noProof/>
              </w:rPr>
              <w:delText>6.1.2.</w:delText>
            </w:r>
            <w:r w:rsidDel="0063152E">
              <w:rPr>
                <w:noProof/>
              </w:rPr>
              <w:tab/>
            </w:r>
            <w:r w:rsidRPr="0063152E" w:rsidDel="0063152E">
              <w:rPr>
                <w:rStyle w:val="Hyperlink"/>
                <w:noProof/>
              </w:rPr>
              <w:delText>CO (Coded Ordinal)</w:delText>
            </w:r>
            <w:r w:rsidDel="0063152E">
              <w:rPr>
                <w:noProof/>
                <w:webHidden/>
              </w:rPr>
              <w:tab/>
              <w:delText>23</w:delText>
            </w:r>
          </w:del>
        </w:p>
        <w:p w:rsidR="0048158E" w:rsidDel="0063152E" w:rsidRDefault="0048158E">
          <w:pPr>
            <w:pStyle w:val="TOC3"/>
            <w:tabs>
              <w:tab w:val="left" w:pos="1540"/>
              <w:tab w:val="right" w:leader="dot" w:pos="9350"/>
            </w:tabs>
            <w:rPr>
              <w:del w:id="371" w:author="Pupo, Erik" w:date="2012-10-14T23:38:00Z"/>
              <w:noProof/>
            </w:rPr>
          </w:pPr>
          <w:del w:id="372" w:author="Pupo, Erik" w:date="2012-10-14T23:38:00Z">
            <w:r w:rsidRPr="0063152E" w:rsidDel="0063152E">
              <w:rPr>
                <w:rStyle w:val="Hyperlink"/>
                <w:noProof/>
              </w:rPr>
              <w:lastRenderedPageBreak/>
              <w:delText>6.1.3.</w:delText>
            </w:r>
            <w:r w:rsidDel="0063152E">
              <w:rPr>
                <w:noProof/>
              </w:rPr>
              <w:tab/>
            </w:r>
            <w:r w:rsidRPr="0063152E" w:rsidDel="0063152E">
              <w:rPr>
                <w:rStyle w:val="Hyperlink"/>
                <w:noProof/>
              </w:rPr>
              <w:delText>ED (Encapsulated Data)</w:delText>
            </w:r>
            <w:r w:rsidDel="0063152E">
              <w:rPr>
                <w:noProof/>
                <w:webHidden/>
              </w:rPr>
              <w:tab/>
              <w:delText>23</w:delText>
            </w:r>
          </w:del>
        </w:p>
        <w:p w:rsidR="0048158E" w:rsidDel="0063152E" w:rsidRDefault="0048158E">
          <w:pPr>
            <w:pStyle w:val="TOC3"/>
            <w:tabs>
              <w:tab w:val="left" w:pos="1540"/>
              <w:tab w:val="right" w:leader="dot" w:pos="9350"/>
            </w:tabs>
            <w:rPr>
              <w:del w:id="373" w:author="Pupo, Erik" w:date="2012-10-14T23:38:00Z"/>
              <w:noProof/>
            </w:rPr>
          </w:pPr>
          <w:del w:id="374" w:author="Pupo, Erik" w:date="2012-10-14T23:38:00Z">
            <w:r w:rsidRPr="0063152E" w:rsidDel="0063152E">
              <w:rPr>
                <w:rStyle w:val="Hyperlink"/>
                <w:noProof/>
              </w:rPr>
              <w:delText>6.1.4.</w:delText>
            </w:r>
            <w:r w:rsidDel="0063152E">
              <w:rPr>
                <w:noProof/>
              </w:rPr>
              <w:tab/>
            </w:r>
            <w:r w:rsidRPr="0063152E" w:rsidDel="0063152E">
              <w:rPr>
                <w:rStyle w:val="Hyperlink"/>
                <w:noProof/>
              </w:rPr>
              <w:delText>EN (Entity)</w:delText>
            </w:r>
            <w:r w:rsidDel="0063152E">
              <w:rPr>
                <w:noProof/>
                <w:webHidden/>
              </w:rPr>
              <w:tab/>
              <w:delText>23</w:delText>
            </w:r>
          </w:del>
        </w:p>
        <w:p w:rsidR="0048158E" w:rsidDel="0063152E" w:rsidRDefault="0048158E">
          <w:pPr>
            <w:pStyle w:val="TOC3"/>
            <w:tabs>
              <w:tab w:val="left" w:pos="1540"/>
              <w:tab w:val="right" w:leader="dot" w:pos="9350"/>
            </w:tabs>
            <w:rPr>
              <w:del w:id="375" w:author="Pupo, Erik" w:date="2012-10-14T23:38:00Z"/>
              <w:noProof/>
            </w:rPr>
          </w:pPr>
          <w:del w:id="376" w:author="Pupo, Erik" w:date="2012-10-14T23:38:00Z">
            <w:r w:rsidRPr="0063152E" w:rsidDel="0063152E">
              <w:rPr>
                <w:rStyle w:val="Hyperlink"/>
                <w:noProof/>
              </w:rPr>
              <w:delText>6.1.1.</w:delText>
            </w:r>
            <w:r w:rsidDel="0063152E">
              <w:rPr>
                <w:noProof/>
              </w:rPr>
              <w:tab/>
            </w:r>
            <w:r w:rsidRPr="0063152E" w:rsidDel="0063152E">
              <w:rPr>
                <w:rStyle w:val="Hyperlink"/>
                <w:noProof/>
              </w:rPr>
              <w:delText>II (Instance Identifier)</w:delText>
            </w:r>
            <w:r w:rsidDel="0063152E">
              <w:rPr>
                <w:noProof/>
                <w:webHidden/>
              </w:rPr>
              <w:tab/>
              <w:delText>23</w:delText>
            </w:r>
          </w:del>
        </w:p>
        <w:p w:rsidR="0048158E" w:rsidDel="0063152E" w:rsidRDefault="0048158E">
          <w:pPr>
            <w:pStyle w:val="TOC3"/>
            <w:tabs>
              <w:tab w:val="left" w:pos="1540"/>
              <w:tab w:val="right" w:leader="dot" w:pos="9350"/>
            </w:tabs>
            <w:rPr>
              <w:del w:id="377" w:author="Pupo, Erik" w:date="2012-10-14T23:38:00Z"/>
              <w:noProof/>
            </w:rPr>
          </w:pPr>
          <w:del w:id="378" w:author="Pupo, Erik" w:date="2012-10-14T23:38:00Z">
            <w:r w:rsidRPr="0063152E" w:rsidDel="0063152E">
              <w:rPr>
                <w:rStyle w:val="Hyperlink"/>
                <w:noProof/>
              </w:rPr>
              <w:delText>6.1.2.</w:delText>
            </w:r>
            <w:r w:rsidDel="0063152E">
              <w:rPr>
                <w:noProof/>
              </w:rPr>
              <w:tab/>
            </w:r>
            <w:r w:rsidRPr="0063152E" w:rsidDel="0063152E">
              <w:rPr>
                <w:rStyle w:val="Hyperlink"/>
                <w:noProof/>
              </w:rPr>
              <w:delText>IVL_TS (Timestamp – Interval)</w:delText>
            </w:r>
            <w:r w:rsidDel="0063152E">
              <w:rPr>
                <w:noProof/>
                <w:webHidden/>
              </w:rPr>
              <w:tab/>
              <w:delText>24</w:delText>
            </w:r>
          </w:del>
        </w:p>
        <w:p w:rsidR="0048158E" w:rsidDel="0063152E" w:rsidRDefault="0048158E">
          <w:pPr>
            <w:pStyle w:val="TOC3"/>
            <w:tabs>
              <w:tab w:val="left" w:pos="1540"/>
              <w:tab w:val="right" w:leader="dot" w:pos="9350"/>
            </w:tabs>
            <w:rPr>
              <w:del w:id="379" w:author="Pupo, Erik" w:date="2012-10-14T23:38:00Z"/>
              <w:noProof/>
            </w:rPr>
          </w:pPr>
          <w:del w:id="380" w:author="Pupo, Erik" w:date="2012-10-14T23:38:00Z">
            <w:r w:rsidRPr="0063152E" w:rsidDel="0063152E">
              <w:rPr>
                <w:rStyle w:val="Hyperlink"/>
                <w:noProof/>
                <w:lang w:bidi="en-US"/>
              </w:rPr>
              <w:delText>6.1.1.</w:delText>
            </w:r>
            <w:r w:rsidDel="0063152E">
              <w:rPr>
                <w:noProof/>
              </w:rPr>
              <w:tab/>
            </w:r>
            <w:r w:rsidRPr="0063152E" w:rsidDel="0063152E">
              <w:rPr>
                <w:rStyle w:val="Hyperlink"/>
                <w:noProof/>
                <w:lang w:bidi="en-US"/>
              </w:rPr>
              <w:delText>ST (String)</w:delText>
            </w:r>
            <w:r w:rsidDel="0063152E">
              <w:rPr>
                <w:noProof/>
                <w:webHidden/>
              </w:rPr>
              <w:tab/>
              <w:delText>24</w:delText>
            </w:r>
          </w:del>
        </w:p>
        <w:p w:rsidR="0048158E" w:rsidDel="0063152E" w:rsidRDefault="0048158E">
          <w:pPr>
            <w:pStyle w:val="TOC3"/>
            <w:tabs>
              <w:tab w:val="left" w:pos="1540"/>
              <w:tab w:val="right" w:leader="dot" w:pos="9350"/>
            </w:tabs>
            <w:rPr>
              <w:del w:id="381" w:author="Pupo, Erik" w:date="2012-10-14T23:38:00Z"/>
              <w:noProof/>
            </w:rPr>
          </w:pPr>
          <w:del w:id="382" w:author="Pupo, Erik" w:date="2012-10-14T23:38:00Z">
            <w:r w:rsidRPr="0063152E" w:rsidDel="0063152E">
              <w:rPr>
                <w:rStyle w:val="Hyperlink"/>
                <w:noProof/>
              </w:rPr>
              <w:delText>6.1.2.</w:delText>
            </w:r>
            <w:r w:rsidDel="0063152E">
              <w:rPr>
                <w:noProof/>
              </w:rPr>
              <w:tab/>
            </w:r>
            <w:r w:rsidRPr="0063152E" w:rsidDel="0063152E">
              <w:rPr>
                <w:rStyle w:val="Hyperlink"/>
                <w:noProof/>
              </w:rPr>
              <w:delText>TEL (Telecom)</w:delText>
            </w:r>
            <w:r w:rsidDel="0063152E">
              <w:rPr>
                <w:noProof/>
                <w:webHidden/>
              </w:rPr>
              <w:tab/>
              <w:delText>24</w:delText>
            </w:r>
          </w:del>
        </w:p>
        <w:p w:rsidR="0048158E" w:rsidDel="0063152E" w:rsidRDefault="0048158E">
          <w:pPr>
            <w:pStyle w:val="TOC3"/>
            <w:tabs>
              <w:tab w:val="left" w:pos="1540"/>
              <w:tab w:val="right" w:leader="dot" w:pos="9350"/>
            </w:tabs>
            <w:rPr>
              <w:del w:id="383" w:author="Pupo, Erik" w:date="2012-10-14T23:38:00Z"/>
              <w:noProof/>
            </w:rPr>
          </w:pPr>
          <w:del w:id="384" w:author="Pupo, Erik" w:date="2012-10-14T23:38:00Z">
            <w:r w:rsidRPr="0063152E" w:rsidDel="0063152E">
              <w:rPr>
                <w:rStyle w:val="Hyperlink"/>
                <w:noProof/>
                <w:lang w:bidi="en-US"/>
              </w:rPr>
              <w:delText>6.1.3.</w:delText>
            </w:r>
            <w:r w:rsidDel="0063152E">
              <w:rPr>
                <w:noProof/>
              </w:rPr>
              <w:tab/>
            </w:r>
            <w:r w:rsidRPr="0063152E" w:rsidDel="0063152E">
              <w:rPr>
                <w:rStyle w:val="Hyperlink"/>
                <w:noProof/>
                <w:lang w:bidi="en-US"/>
              </w:rPr>
              <w:delText>TS (Timestamp)</w:delText>
            </w:r>
            <w:r w:rsidDel="0063152E">
              <w:rPr>
                <w:noProof/>
                <w:webHidden/>
              </w:rPr>
              <w:tab/>
              <w:delText>24</w:delText>
            </w:r>
          </w:del>
        </w:p>
        <w:p w:rsidR="0048158E" w:rsidDel="0063152E" w:rsidRDefault="0048158E">
          <w:pPr>
            <w:pStyle w:val="TOC2"/>
            <w:tabs>
              <w:tab w:val="left" w:pos="1320"/>
              <w:tab w:val="right" w:leader="dot" w:pos="9350"/>
            </w:tabs>
            <w:rPr>
              <w:del w:id="385" w:author="Pupo, Erik" w:date="2012-10-14T23:38:00Z"/>
              <w:noProof/>
            </w:rPr>
          </w:pPr>
          <w:del w:id="386" w:author="Pupo, Erik" w:date="2012-10-14T23:38:00Z">
            <w:r w:rsidRPr="0063152E" w:rsidDel="0063152E">
              <w:rPr>
                <w:rStyle w:val="Hyperlink"/>
                <w:noProof/>
              </w:rPr>
              <w:delText>6.2.</w:delText>
            </w:r>
            <w:r w:rsidDel="0063152E">
              <w:rPr>
                <w:noProof/>
              </w:rPr>
              <w:tab/>
            </w:r>
            <w:r w:rsidRPr="0063152E" w:rsidDel="0063152E">
              <w:rPr>
                <w:rStyle w:val="Hyperlink"/>
                <w:noProof/>
              </w:rPr>
              <w:delText>Complex Types – Metadata</w:delText>
            </w:r>
            <w:r w:rsidDel="0063152E">
              <w:rPr>
                <w:noProof/>
                <w:webHidden/>
              </w:rPr>
              <w:tab/>
              <w:delText>24</w:delText>
            </w:r>
          </w:del>
        </w:p>
        <w:p w:rsidR="0048158E" w:rsidDel="0063152E" w:rsidRDefault="0048158E">
          <w:pPr>
            <w:pStyle w:val="TOC3"/>
            <w:tabs>
              <w:tab w:val="left" w:pos="1540"/>
              <w:tab w:val="right" w:leader="dot" w:pos="9350"/>
            </w:tabs>
            <w:rPr>
              <w:del w:id="387" w:author="Pupo, Erik" w:date="2012-10-14T23:38:00Z"/>
              <w:noProof/>
            </w:rPr>
          </w:pPr>
          <w:del w:id="388" w:author="Pupo, Erik" w:date="2012-10-14T23:38:00Z">
            <w:r w:rsidRPr="0063152E" w:rsidDel="0063152E">
              <w:rPr>
                <w:rStyle w:val="Hyperlink"/>
                <w:noProof/>
              </w:rPr>
              <w:delText>6.2.1.</w:delText>
            </w:r>
            <w:r w:rsidDel="0063152E">
              <w:rPr>
                <w:noProof/>
              </w:rPr>
              <w:tab/>
            </w:r>
            <w:r w:rsidRPr="0063152E" w:rsidDel="0063152E">
              <w:rPr>
                <w:rStyle w:val="Hyperlink"/>
                <w:noProof/>
              </w:rPr>
              <w:delText>ArtifactEvent</w:delText>
            </w:r>
            <w:r w:rsidDel="0063152E">
              <w:rPr>
                <w:noProof/>
                <w:webHidden/>
              </w:rPr>
              <w:tab/>
              <w:delText>24</w:delText>
            </w:r>
          </w:del>
        </w:p>
        <w:p w:rsidR="0048158E" w:rsidDel="0063152E" w:rsidRDefault="0048158E">
          <w:pPr>
            <w:pStyle w:val="TOC3"/>
            <w:tabs>
              <w:tab w:val="left" w:pos="1540"/>
              <w:tab w:val="right" w:leader="dot" w:pos="9350"/>
            </w:tabs>
            <w:rPr>
              <w:del w:id="389" w:author="Pupo, Erik" w:date="2012-10-14T23:38:00Z"/>
              <w:noProof/>
            </w:rPr>
          </w:pPr>
          <w:del w:id="390" w:author="Pupo, Erik" w:date="2012-10-14T23:38:00Z">
            <w:r w:rsidRPr="0063152E" w:rsidDel="0063152E">
              <w:rPr>
                <w:rStyle w:val="Hyperlink"/>
                <w:noProof/>
              </w:rPr>
              <w:delText>6.2.2.</w:delText>
            </w:r>
            <w:r w:rsidDel="0063152E">
              <w:rPr>
                <w:noProof/>
              </w:rPr>
              <w:tab/>
            </w:r>
            <w:r w:rsidRPr="0063152E" w:rsidDel="0063152E">
              <w:rPr>
                <w:rStyle w:val="Hyperlink"/>
                <w:noProof/>
              </w:rPr>
              <w:delText>ArtifactLifecycleEventType</w:delText>
            </w:r>
            <w:r w:rsidDel="0063152E">
              <w:rPr>
                <w:noProof/>
                <w:webHidden/>
              </w:rPr>
              <w:tab/>
              <w:delText>25</w:delText>
            </w:r>
          </w:del>
        </w:p>
        <w:p w:rsidR="0048158E" w:rsidDel="0063152E" w:rsidRDefault="0048158E">
          <w:pPr>
            <w:pStyle w:val="TOC3"/>
            <w:tabs>
              <w:tab w:val="left" w:pos="1540"/>
              <w:tab w:val="right" w:leader="dot" w:pos="9350"/>
            </w:tabs>
            <w:rPr>
              <w:del w:id="391" w:author="Pupo, Erik" w:date="2012-10-14T23:38:00Z"/>
              <w:noProof/>
            </w:rPr>
          </w:pPr>
          <w:del w:id="392" w:author="Pupo, Erik" w:date="2012-10-14T23:38:00Z">
            <w:r w:rsidRPr="0063152E" w:rsidDel="0063152E">
              <w:rPr>
                <w:rStyle w:val="Hyperlink"/>
                <w:noProof/>
              </w:rPr>
              <w:delText>6.2.3.</w:delText>
            </w:r>
            <w:r w:rsidDel="0063152E">
              <w:rPr>
                <w:noProof/>
              </w:rPr>
              <w:tab/>
            </w:r>
            <w:r w:rsidRPr="0063152E" w:rsidDel="0063152E">
              <w:rPr>
                <w:rStyle w:val="Hyperlink"/>
                <w:noProof/>
              </w:rPr>
              <w:delText>ArtifactStatusType</w:delText>
            </w:r>
            <w:r w:rsidDel="0063152E">
              <w:rPr>
                <w:noProof/>
                <w:webHidden/>
              </w:rPr>
              <w:tab/>
              <w:delText>25</w:delText>
            </w:r>
          </w:del>
        </w:p>
        <w:p w:rsidR="0048158E" w:rsidDel="0063152E" w:rsidRDefault="0048158E">
          <w:pPr>
            <w:pStyle w:val="TOC3"/>
            <w:tabs>
              <w:tab w:val="left" w:pos="1540"/>
              <w:tab w:val="right" w:leader="dot" w:pos="9350"/>
            </w:tabs>
            <w:rPr>
              <w:del w:id="393" w:author="Pupo, Erik" w:date="2012-10-14T23:38:00Z"/>
              <w:noProof/>
            </w:rPr>
          </w:pPr>
          <w:del w:id="394" w:author="Pupo, Erik" w:date="2012-10-14T23:38:00Z">
            <w:r w:rsidRPr="0063152E" w:rsidDel="0063152E">
              <w:rPr>
                <w:rStyle w:val="Hyperlink"/>
                <w:noProof/>
              </w:rPr>
              <w:delText>6.2.4.</w:delText>
            </w:r>
            <w:r w:rsidDel="0063152E">
              <w:rPr>
                <w:noProof/>
              </w:rPr>
              <w:tab/>
            </w:r>
            <w:r w:rsidRPr="0063152E" w:rsidDel="0063152E">
              <w:rPr>
                <w:rStyle w:val="Hyperlink"/>
                <w:noProof/>
              </w:rPr>
              <w:delText>ArtifactType</w:delText>
            </w:r>
            <w:r w:rsidDel="0063152E">
              <w:rPr>
                <w:noProof/>
                <w:webHidden/>
              </w:rPr>
              <w:tab/>
              <w:delText>25</w:delText>
            </w:r>
          </w:del>
        </w:p>
        <w:p w:rsidR="0048158E" w:rsidDel="0063152E" w:rsidRDefault="0048158E">
          <w:pPr>
            <w:pStyle w:val="TOC3"/>
            <w:tabs>
              <w:tab w:val="left" w:pos="1540"/>
              <w:tab w:val="right" w:leader="dot" w:pos="9350"/>
            </w:tabs>
            <w:rPr>
              <w:del w:id="395" w:author="Pupo, Erik" w:date="2012-10-14T23:38:00Z"/>
              <w:noProof/>
            </w:rPr>
          </w:pPr>
          <w:del w:id="396" w:author="Pupo, Erik" w:date="2012-10-14T23:38:00Z">
            <w:r w:rsidRPr="0063152E" w:rsidDel="0063152E">
              <w:rPr>
                <w:rStyle w:val="Hyperlink"/>
                <w:noProof/>
              </w:rPr>
              <w:delText>6.2.1.</w:delText>
            </w:r>
            <w:r w:rsidDel="0063152E">
              <w:rPr>
                <w:noProof/>
              </w:rPr>
              <w:tab/>
            </w:r>
            <w:r w:rsidRPr="0063152E" w:rsidDel="0063152E">
              <w:rPr>
                <w:rStyle w:val="Hyperlink"/>
                <w:noProof/>
              </w:rPr>
              <w:delText>Metadata</w:delText>
            </w:r>
            <w:r w:rsidDel="0063152E">
              <w:rPr>
                <w:noProof/>
                <w:webHidden/>
              </w:rPr>
              <w:tab/>
              <w:delText>25</w:delText>
            </w:r>
          </w:del>
        </w:p>
        <w:p w:rsidR="0048158E" w:rsidDel="0063152E" w:rsidRDefault="0048158E">
          <w:pPr>
            <w:pStyle w:val="TOC2"/>
            <w:tabs>
              <w:tab w:val="left" w:pos="1320"/>
              <w:tab w:val="right" w:leader="dot" w:pos="9350"/>
            </w:tabs>
            <w:rPr>
              <w:del w:id="397" w:author="Pupo, Erik" w:date="2012-10-14T23:38:00Z"/>
              <w:noProof/>
            </w:rPr>
          </w:pPr>
          <w:del w:id="398" w:author="Pupo, Erik" w:date="2012-10-14T23:38:00Z">
            <w:r w:rsidRPr="0063152E" w:rsidDel="0063152E">
              <w:rPr>
                <w:rStyle w:val="Hyperlink"/>
                <w:noProof/>
              </w:rPr>
              <w:delText>6.3.</w:delText>
            </w:r>
            <w:r w:rsidDel="0063152E">
              <w:rPr>
                <w:noProof/>
              </w:rPr>
              <w:tab/>
            </w:r>
            <w:r w:rsidRPr="0063152E" w:rsidDel="0063152E">
              <w:rPr>
                <w:rStyle w:val="Hyperlink"/>
                <w:noProof/>
              </w:rPr>
              <w:delText>Complex Types – Actions</w:delText>
            </w:r>
            <w:r w:rsidDel="0063152E">
              <w:rPr>
                <w:noProof/>
                <w:webHidden/>
              </w:rPr>
              <w:tab/>
              <w:delText>25</w:delText>
            </w:r>
          </w:del>
        </w:p>
        <w:p w:rsidR="0048158E" w:rsidDel="0063152E" w:rsidRDefault="0048158E">
          <w:pPr>
            <w:pStyle w:val="TOC3"/>
            <w:tabs>
              <w:tab w:val="left" w:pos="1540"/>
              <w:tab w:val="right" w:leader="dot" w:pos="9350"/>
            </w:tabs>
            <w:rPr>
              <w:del w:id="399" w:author="Pupo, Erik" w:date="2012-10-14T23:38:00Z"/>
              <w:noProof/>
            </w:rPr>
          </w:pPr>
          <w:del w:id="400" w:author="Pupo, Erik" w:date="2012-10-14T23:38:00Z">
            <w:r w:rsidRPr="0063152E" w:rsidDel="0063152E">
              <w:rPr>
                <w:rStyle w:val="Hyperlink"/>
                <w:noProof/>
              </w:rPr>
              <w:delText>6.3.1.</w:delText>
            </w:r>
            <w:r w:rsidDel="0063152E">
              <w:rPr>
                <w:noProof/>
              </w:rPr>
              <w:tab/>
            </w:r>
            <w:r w:rsidRPr="0063152E" w:rsidDel="0063152E">
              <w:rPr>
                <w:rStyle w:val="Hyperlink"/>
                <w:noProof/>
              </w:rPr>
              <w:delText>Action</w:delText>
            </w:r>
            <w:r w:rsidDel="0063152E">
              <w:rPr>
                <w:noProof/>
                <w:webHidden/>
              </w:rPr>
              <w:tab/>
              <w:delText>25</w:delText>
            </w:r>
          </w:del>
        </w:p>
        <w:p w:rsidR="0048158E" w:rsidDel="0063152E" w:rsidRDefault="0048158E">
          <w:pPr>
            <w:pStyle w:val="TOC3"/>
            <w:tabs>
              <w:tab w:val="left" w:pos="1540"/>
              <w:tab w:val="right" w:leader="dot" w:pos="9350"/>
            </w:tabs>
            <w:rPr>
              <w:del w:id="401" w:author="Pupo, Erik" w:date="2012-10-14T23:38:00Z"/>
              <w:noProof/>
            </w:rPr>
          </w:pPr>
          <w:del w:id="402" w:author="Pupo, Erik" w:date="2012-10-14T23:38:00Z">
            <w:r w:rsidRPr="0063152E" w:rsidDel="0063152E">
              <w:rPr>
                <w:rStyle w:val="Hyperlink"/>
                <w:noProof/>
              </w:rPr>
              <w:delText>6.3.2.</w:delText>
            </w:r>
            <w:r w:rsidDel="0063152E">
              <w:rPr>
                <w:noProof/>
              </w:rPr>
              <w:tab/>
            </w:r>
            <w:r w:rsidRPr="0063152E" w:rsidDel="0063152E">
              <w:rPr>
                <w:rStyle w:val="Hyperlink"/>
                <w:noProof/>
              </w:rPr>
              <w:delText>ActionModeType</w:delText>
            </w:r>
            <w:r w:rsidDel="0063152E">
              <w:rPr>
                <w:noProof/>
                <w:webHidden/>
              </w:rPr>
              <w:tab/>
              <w:delText>26</w:delText>
            </w:r>
          </w:del>
        </w:p>
        <w:p w:rsidR="0048158E" w:rsidDel="0063152E" w:rsidRDefault="0048158E">
          <w:pPr>
            <w:pStyle w:val="TOC2"/>
            <w:tabs>
              <w:tab w:val="left" w:pos="1320"/>
              <w:tab w:val="right" w:leader="dot" w:pos="9350"/>
            </w:tabs>
            <w:rPr>
              <w:del w:id="403" w:author="Pupo, Erik" w:date="2012-10-14T23:38:00Z"/>
              <w:noProof/>
            </w:rPr>
          </w:pPr>
          <w:del w:id="404" w:author="Pupo, Erik" w:date="2012-10-14T23:38:00Z">
            <w:r w:rsidRPr="0063152E" w:rsidDel="0063152E">
              <w:rPr>
                <w:rStyle w:val="Hyperlink"/>
                <w:noProof/>
              </w:rPr>
              <w:delText>6.4.</w:delText>
            </w:r>
            <w:r w:rsidDel="0063152E">
              <w:rPr>
                <w:noProof/>
              </w:rPr>
              <w:tab/>
            </w:r>
            <w:r w:rsidRPr="0063152E" w:rsidDel="0063152E">
              <w:rPr>
                <w:rStyle w:val="Hyperlink"/>
                <w:noProof/>
              </w:rPr>
              <w:delText>Complex Types - Base</w:delText>
            </w:r>
            <w:r w:rsidDel="0063152E">
              <w:rPr>
                <w:noProof/>
                <w:webHidden/>
              </w:rPr>
              <w:tab/>
              <w:delText>26</w:delText>
            </w:r>
          </w:del>
        </w:p>
        <w:p w:rsidR="0048158E" w:rsidDel="0063152E" w:rsidRDefault="0048158E">
          <w:pPr>
            <w:pStyle w:val="TOC3"/>
            <w:tabs>
              <w:tab w:val="left" w:pos="1540"/>
              <w:tab w:val="right" w:leader="dot" w:pos="9350"/>
            </w:tabs>
            <w:rPr>
              <w:del w:id="405" w:author="Pupo, Erik" w:date="2012-10-14T23:38:00Z"/>
              <w:noProof/>
            </w:rPr>
          </w:pPr>
          <w:del w:id="406" w:author="Pupo, Erik" w:date="2012-10-14T23:38:00Z">
            <w:r w:rsidRPr="0063152E" w:rsidDel="0063152E">
              <w:rPr>
                <w:rStyle w:val="Hyperlink"/>
                <w:noProof/>
              </w:rPr>
              <w:delText>6.4.1.</w:delText>
            </w:r>
            <w:r w:rsidDel="0063152E">
              <w:rPr>
                <w:noProof/>
              </w:rPr>
              <w:tab/>
            </w:r>
            <w:r w:rsidRPr="0063152E" w:rsidDel="0063152E">
              <w:rPr>
                <w:rStyle w:val="Hyperlink"/>
                <w:noProof/>
              </w:rPr>
              <w:delText>BibliographicResource</w:delText>
            </w:r>
            <w:r w:rsidDel="0063152E">
              <w:rPr>
                <w:noProof/>
                <w:webHidden/>
              </w:rPr>
              <w:tab/>
              <w:delText>26</w:delText>
            </w:r>
          </w:del>
        </w:p>
        <w:p w:rsidR="0048158E" w:rsidDel="0063152E" w:rsidRDefault="0048158E">
          <w:pPr>
            <w:pStyle w:val="TOC3"/>
            <w:tabs>
              <w:tab w:val="left" w:pos="1540"/>
              <w:tab w:val="right" w:leader="dot" w:pos="9350"/>
            </w:tabs>
            <w:rPr>
              <w:del w:id="407" w:author="Pupo, Erik" w:date="2012-10-14T23:38:00Z"/>
              <w:noProof/>
            </w:rPr>
          </w:pPr>
          <w:del w:id="408" w:author="Pupo, Erik" w:date="2012-10-14T23:38:00Z">
            <w:r w:rsidRPr="0063152E" w:rsidDel="0063152E">
              <w:rPr>
                <w:rStyle w:val="Hyperlink"/>
                <w:noProof/>
              </w:rPr>
              <w:delText>6.4.1.</w:delText>
            </w:r>
            <w:r w:rsidDel="0063152E">
              <w:rPr>
                <w:noProof/>
              </w:rPr>
              <w:tab/>
            </w:r>
            <w:r w:rsidRPr="0063152E" w:rsidDel="0063152E">
              <w:rPr>
                <w:rStyle w:val="Hyperlink"/>
                <w:noProof/>
              </w:rPr>
              <w:delText>Contribution</w:delText>
            </w:r>
            <w:r w:rsidDel="0063152E">
              <w:rPr>
                <w:noProof/>
                <w:webHidden/>
              </w:rPr>
              <w:tab/>
              <w:delText>26</w:delText>
            </w:r>
          </w:del>
        </w:p>
        <w:p w:rsidR="0048158E" w:rsidDel="0063152E" w:rsidRDefault="0048158E">
          <w:pPr>
            <w:pStyle w:val="TOC3"/>
            <w:tabs>
              <w:tab w:val="left" w:pos="1540"/>
              <w:tab w:val="right" w:leader="dot" w:pos="9350"/>
            </w:tabs>
            <w:rPr>
              <w:del w:id="409" w:author="Pupo, Erik" w:date="2012-10-14T23:38:00Z"/>
              <w:noProof/>
            </w:rPr>
          </w:pPr>
          <w:del w:id="410" w:author="Pupo, Erik" w:date="2012-10-14T23:38:00Z">
            <w:r w:rsidRPr="0063152E" w:rsidDel="0063152E">
              <w:rPr>
                <w:rStyle w:val="Hyperlink"/>
                <w:noProof/>
              </w:rPr>
              <w:delText>6.4.2.</w:delText>
            </w:r>
            <w:r w:rsidDel="0063152E">
              <w:rPr>
                <w:noProof/>
              </w:rPr>
              <w:tab/>
            </w:r>
            <w:r w:rsidRPr="0063152E" w:rsidDel="0063152E">
              <w:rPr>
                <w:rStyle w:val="Hyperlink"/>
                <w:noProof/>
              </w:rPr>
              <w:delText>ContributorType</w:delText>
            </w:r>
            <w:r w:rsidDel="0063152E">
              <w:rPr>
                <w:noProof/>
                <w:webHidden/>
              </w:rPr>
              <w:tab/>
              <w:delText>26</w:delText>
            </w:r>
          </w:del>
        </w:p>
        <w:p w:rsidR="0048158E" w:rsidDel="0063152E" w:rsidRDefault="0048158E">
          <w:pPr>
            <w:pStyle w:val="TOC3"/>
            <w:tabs>
              <w:tab w:val="left" w:pos="1540"/>
              <w:tab w:val="right" w:leader="dot" w:pos="9350"/>
            </w:tabs>
            <w:rPr>
              <w:del w:id="411" w:author="Pupo, Erik" w:date="2012-10-14T23:38:00Z"/>
              <w:noProof/>
            </w:rPr>
          </w:pPr>
          <w:del w:id="412" w:author="Pupo, Erik" w:date="2012-10-14T23:38:00Z">
            <w:r w:rsidRPr="0063152E" w:rsidDel="0063152E">
              <w:rPr>
                <w:rStyle w:val="Hyperlink"/>
                <w:noProof/>
              </w:rPr>
              <w:delText>6.4.3.</w:delText>
            </w:r>
            <w:r w:rsidDel="0063152E">
              <w:rPr>
                <w:noProof/>
              </w:rPr>
              <w:tab/>
            </w:r>
            <w:r w:rsidRPr="0063152E" w:rsidDel="0063152E">
              <w:rPr>
                <w:rStyle w:val="Hyperlink"/>
                <w:noProof/>
              </w:rPr>
              <w:delText>Coverage</w:delText>
            </w:r>
            <w:r w:rsidDel="0063152E">
              <w:rPr>
                <w:noProof/>
                <w:webHidden/>
              </w:rPr>
              <w:tab/>
              <w:delText>26</w:delText>
            </w:r>
          </w:del>
        </w:p>
        <w:p w:rsidR="0048158E" w:rsidDel="0063152E" w:rsidRDefault="0048158E">
          <w:pPr>
            <w:pStyle w:val="TOC3"/>
            <w:tabs>
              <w:tab w:val="left" w:pos="1540"/>
              <w:tab w:val="right" w:leader="dot" w:pos="9350"/>
            </w:tabs>
            <w:rPr>
              <w:del w:id="413" w:author="Pupo, Erik" w:date="2012-10-14T23:38:00Z"/>
              <w:noProof/>
            </w:rPr>
          </w:pPr>
          <w:del w:id="414" w:author="Pupo, Erik" w:date="2012-10-14T23:38:00Z">
            <w:r w:rsidRPr="0063152E" w:rsidDel="0063152E">
              <w:rPr>
                <w:rStyle w:val="Hyperlink"/>
                <w:noProof/>
              </w:rPr>
              <w:delText>6.4.4.</w:delText>
            </w:r>
            <w:r w:rsidDel="0063152E">
              <w:rPr>
                <w:noProof/>
              </w:rPr>
              <w:tab/>
            </w:r>
            <w:r w:rsidRPr="0063152E" w:rsidDel="0063152E">
              <w:rPr>
                <w:rStyle w:val="Hyperlink"/>
                <w:noProof/>
              </w:rPr>
              <w:delText>CoverageType</w:delText>
            </w:r>
            <w:r w:rsidDel="0063152E">
              <w:rPr>
                <w:noProof/>
                <w:webHidden/>
              </w:rPr>
              <w:tab/>
              <w:delText>27</w:delText>
            </w:r>
          </w:del>
        </w:p>
        <w:p w:rsidR="0048158E" w:rsidDel="0063152E" w:rsidRDefault="0048158E">
          <w:pPr>
            <w:pStyle w:val="TOC3"/>
            <w:tabs>
              <w:tab w:val="left" w:pos="1540"/>
              <w:tab w:val="right" w:leader="dot" w:pos="9350"/>
            </w:tabs>
            <w:rPr>
              <w:del w:id="415" w:author="Pupo, Erik" w:date="2012-10-14T23:38:00Z"/>
              <w:noProof/>
            </w:rPr>
          </w:pPr>
          <w:del w:id="416" w:author="Pupo, Erik" w:date="2012-10-14T23:38:00Z">
            <w:r w:rsidRPr="0063152E" w:rsidDel="0063152E">
              <w:rPr>
                <w:rStyle w:val="Hyperlink"/>
                <w:noProof/>
              </w:rPr>
              <w:delText>6.4.5.</w:delText>
            </w:r>
            <w:r w:rsidDel="0063152E">
              <w:rPr>
                <w:noProof/>
              </w:rPr>
              <w:tab/>
            </w:r>
            <w:r w:rsidRPr="0063152E" w:rsidDel="0063152E">
              <w:rPr>
                <w:rStyle w:val="Hyperlink"/>
                <w:noProof/>
              </w:rPr>
              <w:delText>Entity</w:delText>
            </w:r>
            <w:r w:rsidDel="0063152E">
              <w:rPr>
                <w:noProof/>
                <w:webHidden/>
              </w:rPr>
              <w:tab/>
              <w:delText>27</w:delText>
            </w:r>
          </w:del>
        </w:p>
        <w:p w:rsidR="0048158E" w:rsidDel="0063152E" w:rsidRDefault="0048158E">
          <w:pPr>
            <w:pStyle w:val="TOC3"/>
            <w:tabs>
              <w:tab w:val="left" w:pos="1540"/>
              <w:tab w:val="right" w:leader="dot" w:pos="9350"/>
            </w:tabs>
            <w:rPr>
              <w:del w:id="417" w:author="Pupo, Erik" w:date="2012-10-14T23:38:00Z"/>
              <w:noProof/>
            </w:rPr>
          </w:pPr>
          <w:del w:id="418" w:author="Pupo, Erik" w:date="2012-10-14T23:38:00Z">
            <w:r w:rsidRPr="0063152E" w:rsidDel="0063152E">
              <w:rPr>
                <w:rStyle w:val="Hyperlink"/>
                <w:noProof/>
              </w:rPr>
              <w:delText>6.4.6.</w:delText>
            </w:r>
            <w:r w:rsidDel="0063152E">
              <w:rPr>
                <w:noProof/>
              </w:rPr>
              <w:tab/>
            </w:r>
            <w:r w:rsidRPr="0063152E" w:rsidDel="0063152E">
              <w:rPr>
                <w:rStyle w:val="Hyperlink"/>
                <w:noProof/>
              </w:rPr>
              <w:delText>Evidence</w:delText>
            </w:r>
            <w:r w:rsidDel="0063152E">
              <w:rPr>
                <w:noProof/>
                <w:webHidden/>
              </w:rPr>
              <w:tab/>
              <w:delText>27</w:delText>
            </w:r>
          </w:del>
        </w:p>
        <w:p w:rsidR="0048158E" w:rsidDel="0063152E" w:rsidRDefault="0048158E">
          <w:pPr>
            <w:pStyle w:val="TOC3"/>
            <w:tabs>
              <w:tab w:val="left" w:pos="1540"/>
              <w:tab w:val="right" w:leader="dot" w:pos="9350"/>
            </w:tabs>
            <w:rPr>
              <w:del w:id="419" w:author="Pupo, Erik" w:date="2012-10-14T23:38:00Z"/>
              <w:noProof/>
            </w:rPr>
          </w:pPr>
          <w:del w:id="420" w:author="Pupo, Erik" w:date="2012-10-14T23:38:00Z">
            <w:r w:rsidRPr="0063152E" w:rsidDel="0063152E">
              <w:rPr>
                <w:rStyle w:val="Hyperlink"/>
                <w:noProof/>
              </w:rPr>
              <w:delText>6.4.1.</w:delText>
            </w:r>
            <w:r w:rsidDel="0063152E">
              <w:rPr>
                <w:noProof/>
              </w:rPr>
              <w:tab/>
            </w:r>
            <w:r w:rsidRPr="0063152E" w:rsidDel="0063152E">
              <w:rPr>
                <w:rStyle w:val="Hyperlink"/>
                <w:noProof/>
              </w:rPr>
              <w:delText>IVL_RTO</w:delText>
            </w:r>
            <w:r w:rsidDel="0063152E">
              <w:rPr>
                <w:noProof/>
                <w:webHidden/>
              </w:rPr>
              <w:tab/>
              <w:delText>27</w:delText>
            </w:r>
          </w:del>
        </w:p>
        <w:p w:rsidR="0048158E" w:rsidDel="0063152E" w:rsidRDefault="0048158E">
          <w:pPr>
            <w:pStyle w:val="TOC3"/>
            <w:tabs>
              <w:tab w:val="left" w:pos="1540"/>
              <w:tab w:val="right" w:leader="dot" w:pos="9350"/>
            </w:tabs>
            <w:rPr>
              <w:del w:id="421" w:author="Pupo, Erik" w:date="2012-10-14T23:38:00Z"/>
              <w:noProof/>
            </w:rPr>
          </w:pPr>
          <w:del w:id="422" w:author="Pupo, Erik" w:date="2012-10-14T23:38:00Z">
            <w:r w:rsidRPr="0063152E" w:rsidDel="0063152E">
              <w:rPr>
                <w:rStyle w:val="Hyperlink"/>
                <w:noProof/>
              </w:rPr>
              <w:delText>6.4.2.</w:delText>
            </w:r>
            <w:r w:rsidDel="0063152E">
              <w:rPr>
                <w:noProof/>
              </w:rPr>
              <w:tab/>
            </w:r>
            <w:r w:rsidRPr="0063152E" w:rsidDel="0063152E">
              <w:rPr>
                <w:rStyle w:val="Hyperlink"/>
                <w:noProof/>
              </w:rPr>
              <w:delText>KnowledgeEntity</w:delText>
            </w:r>
            <w:r w:rsidDel="0063152E">
              <w:rPr>
                <w:noProof/>
                <w:webHidden/>
              </w:rPr>
              <w:tab/>
              <w:delText>28</w:delText>
            </w:r>
          </w:del>
        </w:p>
        <w:p w:rsidR="0048158E" w:rsidDel="0063152E" w:rsidRDefault="0048158E">
          <w:pPr>
            <w:pStyle w:val="TOC3"/>
            <w:tabs>
              <w:tab w:val="left" w:pos="1540"/>
              <w:tab w:val="right" w:leader="dot" w:pos="9350"/>
            </w:tabs>
            <w:rPr>
              <w:del w:id="423" w:author="Pupo, Erik" w:date="2012-10-14T23:38:00Z"/>
              <w:noProof/>
            </w:rPr>
          </w:pPr>
          <w:del w:id="424" w:author="Pupo, Erik" w:date="2012-10-14T23:38:00Z">
            <w:r w:rsidRPr="0063152E" w:rsidDel="0063152E">
              <w:rPr>
                <w:rStyle w:val="Hyperlink"/>
                <w:noProof/>
              </w:rPr>
              <w:delText>6.4.3.</w:delText>
            </w:r>
            <w:r w:rsidDel="0063152E">
              <w:rPr>
                <w:noProof/>
              </w:rPr>
              <w:tab/>
            </w:r>
            <w:r w:rsidRPr="0063152E" w:rsidDel="0063152E">
              <w:rPr>
                <w:rStyle w:val="Hyperlink"/>
                <w:noProof/>
              </w:rPr>
              <w:delText>KnowledgeResource</w:delText>
            </w:r>
            <w:r w:rsidDel="0063152E">
              <w:rPr>
                <w:noProof/>
                <w:webHidden/>
              </w:rPr>
              <w:tab/>
              <w:delText>28</w:delText>
            </w:r>
          </w:del>
        </w:p>
        <w:p w:rsidR="0048158E" w:rsidDel="0063152E" w:rsidRDefault="0048158E">
          <w:pPr>
            <w:pStyle w:val="TOC3"/>
            <w:tabs>
              <w:tab w:val="left" w:pos="1540"/>
              <w:tab w:val="right" w:leader="dot" w:pos="9350"/>
            </w:tabs>
            <w:rPr>
              <w:del w:id="425" w:author="Pupo, Erik" w:date="2012-10-14T23:38:00Z"/>
              <w:noProof/>
            </w:rPr>
          </w:pPr>
          <w:del w:id="426" w:author="Pupo, Erik" w:date="2012-10-14T23:38:00Z">
            <w:r w:rsidRPr="0063152E" w:rsidDel="0063152E">
              <w:rPr>
                <w:rStyle w:val="Hyperlink"/>
                <w:noProof/>
              </w:rPr>
              <w:delText>6.4.4.</w:delText>
            </w:r>
            <w:r w:rsidDel="0063152E">
              <w:rPr>
                <w:noProof/>
              </w:rPr>
              <w:tab/>
            </w:r>
            <w:r w:rsidRPr="0063152E" w:rsidDel="0063152E">
              <w:rPr>
                <w:rStyle w:val="Hyperlink"/>
                <w:noProof/>
              </w:rPr>
              <w:delText>Organization</w:delText>
            </w:r>
            <w:r w:rsidDel="0063152E">
              <w:rPr>
                <w:noProof/>
                <w:webHidden/>
              </w:rPr>
              <w:tab/>
              <w:delText>28</w:delText>
            </w:r>
          </w:del>
        </w:p>
        <w:p w:rsidR="0048158E" w:rsidDel="0063152E" w:rsidRDefault="0048158E">
          <w:pPr>
            <w:pStyle w:val="TOC3"/>
            <w:tabs>
              <w:tab w:val="left" w:pos="1540"/>
              <w:tab w:val="right" w:leader="dot" w:pos="9350"/>
            </w:tabs>
            <w:rPr>
              <w:del w:id="427" w:author="Pupo, Erik" w:date="2012-10-14T23:38:00Z"/>
              <w:noProof/>
            </w:rPr>
          </w:pPr>
          <w:del w:id="428" w:author="Pupo, Erik" w:date="2012-10-14T23:38:00Z">
            <w:r w:rsidRPr="0063152E" w:rsidDel="0063152E">
              <w:rPr>
                <w:rStyle w:val="Hyperlink"/>
                <w:noProof/>
              </w:rPr>
              <w:delText>6.4.5.</w:delText>
            </w:r>
            <w:r w:rsidDel="0063152E">
              <w:rPr>
                <w:noProof/>
              </w:rPr>
              <w:tab/>
            </w:r>
            <w:r w:rsidRPr="0063152E" w:rsidDel="0063152E">
              <w:rPr>
                <w:rStyle w:val="Hyperlink"/>
                <w:noProof/>
              </w:rPr>
              <w:delText>Party</w:delText>
            </w:r>
            <w:r w:rsidDel="0063152E">
              <w:rPr>
                <w:noProof/>
                <w:webHidden/>
              </w:rPr>
              <w:tab/>
              <w:delText>28</w:delText>
            </w:r>
          </w:del>
        </w:p>
        <w:p w:rsidR="0048158E" w:rsidDel="0063152E" w:rsidRDefault="0048158E">
          <w:pPr>
            <w:pStyle w:val="TOC3"/>
            <w:tabs>
              <w:tab w:val="left" w:pos="1540"/>
              <w:tab w:val="right" w:leader="dot" w:pos="9350"/>
            </w:tabs>
            <w:rPr>
              <w:del w:id="429" w:author="Pupo, Erik" w:date="2012-10-14T23:38:00Z"/>
              <w:noProof/>
            </w:rPr>
          </w:pPr>
          <w:del w:id="430" w:author="Pupo, Erik" w:date="2012-10-14T23:38:00Z">
            <w:r w:rsidRPr="0063152E" w:rsidDel="0063152E">
              <w:rPr>
                <w:rStyle w:val="Hyperlink"/>
                <w:noProof/>
              </w:rPr>
              <w:delText>6.4.6.</w:delText>
            </w:r>
            <w:r w:rsidDel="0063152E">
              <w:rPr>
                <w:noProof/>
              </w:rPr>
              <w:tab/>
            </w:r>
            <w:r w:rsidRPr="0063152E" w:rsidDel="0063152E">
              <w:rPr>
                <w:rStyle w:val="Hyperlink"/>
                <w:noProof/>
              </w:rPr>
              <w:delText>ResourceReference</w:delText>
            </w:r>
            <w:r w:rsidDel="0063152E">
              <w:rPr>
                <w:noProof/>
                <w:webHidden/>
              </w:rPr>
              <w:tab/>
              <w:delText>29</w:delText>
            </w:r>
          </w:del>
        </w:p>
        <w:p w:rsidR="0048158E" w:rsidDel="0063152E" w:rsidRDefault="0048158E">
          <w:pPr>
            <w:pStyle w:val="TOC3"/>
            <w:tabs>
              <w:tab w:val="left" w:pos="1540"/>
              <w:tab w:val="right" w:leader="dot" w:pos="9350"/>
            </w:tabs>
            <w:rPr>
              <w:del w:id="431" w:author="Pupo, Erik" w:date="2012-10-14T23:38:00Z"/>
              <w:noProof/>
            </w:rPr>
          </w:pPr>
          <w:del w:id="432" w:author="Pupo, Erik" w:date="2012-10-14T23:38:00Z">
            <w:r w:rsidRPr="0063152E" w:rsidDel="0063152E">
              <w:rPr>
                <w:rStyle w:val="Hyperlink"/>
                <w:noProof/>
              </w:rPr>
              <w:delText>6.4.7.</w:delText>
            </w:r>
            <w:r w:rsidDel="0063152E">
              <w:rPr>
                <w:noProof/>
              </w:rPr>
              <w:tab/>
            </w:r>
            <w:r w:rsidRPr="0063152E" w:rsidDel="0063152E">
              <w:rPr>
                <w:rStyle w:val="Hyperlink"/>
                <w:noProof/>
              </w:rPr>
              <w:delText>ResourceRelationshipType</w:delText>
            </w:r>
            <w:r w:rsidDel="0063152E">
              <w:rPr>
                <w:noProof/>
                <w:webHidden/>
              </w:rPr>
              <w:tab/>
              <w:delText>29</w:delText>
            </w:r>
          </w:del>
        </w:p>
        <w:p w:rsidR="0048158E" w:rsidDel="0063152E" w:rsidRDefault="0048158E">
          <w:pPr>
            <w:pStyle w:val="TOC3"/>
            <w:tabs>
              <w:tab w:val="left" w:pos="1540"/>
              <w:tab w:val="right" w:leader="dot" w:pos="9350"/>
            </w:tabs>
            <w:rPr>
              <w:del w:id="433" w:author="Pupo, Erik" w:date="2012-10-14T23:38:00Z"/>
              <w:noProof/>
            </w:rPr>
          </w:pPr>
          <w:del w:id="434" w:author="Pupo, Erik" w:date="2012-10-14T23:38:00Z">
            <w:r w:rsidRPr="0063152E" w:rsidDel="0063152E">
              <w:rPr>
                <w:rStyle w:val="Hyperlink"/>
                <w:noProof/>
              </w:rPr>
              <w:delText>6.4.8.</w:delText>
            </w:r>
            <w:r w:rsidDel="0063152E">
              <w:rPr>
                <w:noProof/>
              </w:rPr>
              <w:tab/>
            </w:r>
            <w:r w:rsidRPr="0063152E" w:rsidDel="0063152E">
              <w:rPr>
                <w:rStyle w:val="Hyperlink"/>
                <w:noProof/>
              </w:rPr>
              <w:delText>RightsDeclaration</w:delText>
            </w:r>
            <w:r w:rsidDel="0063152E">
              <w:rPr>
                <w:noProof/>
                <w:webHidden/>
              </w:rPr>
              <w:tab/>
              <w:delText>29</w:delText>
            </w:r>
          </w:del>
        </w:p>
        <w:p w:rsidR="0048158E" w:rsidDel="0063152E" w:rsidRDefault="0048158E">
          <w:pPr>
            <w:pStyle w:val="TOC2"/>
            <w:tabs>
              <w:tab w:val="left" w:pos="1320"/>
              <w:tab w:val="right" w:leader="dot" w:pos="9350"/>
            </w:tabs>
            <w:rPr>
              <w:del w:id="435" w:author="Pupo, Erik" w:date="2012-10-14T23:38:00Z"/>
              <w:noProof/>
            </w:rPr>
          </w:pPr>
          <w:del w:id="436" w:author="Pupo, Erik" w:date="2012-10-14T23:38:00Z">
            <w:r w:rsidRPr="0063152E" w:rsidDel="0063152E">
              <w:rPr>
                <w:rStyle w:val="Hyperlink"/>
                <w:noProof/>
              </w:rPr>
              <w:delText>6.5.</w:delText>
            </w:r>
            <w:r w:rsidDel="0063152E">
              <w:rPr>
                <w:noProof/>
              </w:rPr>
              <w:tab/>
            </w:r>
            <w:r w:rsidRPr="0063152E" w:rsidDel="0063152E">
              <w:rPr>
                <w:rStyle w:val="Hyperlink"/>
                <w:noProof/>
              </w:rPr>
              <w:delText>Complex Types – Expression</w:delText>
            </w:r>
            <w:r w:rsidDel="0063152E">
              <w:rPr>
                <w:noProof/>
                <w:webHidden/>
              </w:rPr>
              <w:tab/>
              <w:delText>29</w:delText>
            </w:r>
          </w:del>
        </w:p>
        <w:p w:rsidR="0048158E" w:rsidDel="0063152E" w:rsidRDefault="0048158E">
          <w:pPr>
            <w:pStyle w:val="TOC3"/>
            <w:tabs>
              <w:tab w:val="left" w:pos="1540"/>
              <w:tab w:val="right" w:leader="dot" w:pos="9350"/>
            </w:tabs>
            <w:rPr>
              <w:del w:id="437" w:author="Pupo, Erik" w:date="2012-10-14T23:38:00Z"/>
              <w:noProof/>
            </w:rPr>
          </w:pPr>
          <w:del w:id="438" w:author="Pupo, Erik" w:date="2012-10-14T23:38:00Z">
            <w:r w:rsidRPr="0063152E" w:rsidDel="0063152E">
              <w:rPr>
                <w:rStyle w:val="Hyperlink"/>
                <w:noProof/>
              </w:rPr>
              <w:lastRenderedPageBreak/>
              <w:delText>6.5.1.</w:delText>
            </w:r>
            <w:r w:rsidDel="0063152E">
              <w:rPr>
                <w:noProof/>
              </w:rPr>
              <w:tab/>
            </w:r>
            <w:r w:rsidRPr="0063152E" w:rsidDel="0063152E">
              <w:rPr>
                <w:rStyle w:val="Hyperlink"/>
                <w:noProof/>
              </w:rPr>
              <w:delText>Aggregate Expression</w:delText>
            </w:r>
            <w:r w:rsidDel="0063152E">
              <w:rPr>
                <w:noProof/>
                <w:webHidden/>
              </w:rPr>
              <w:tab/>
              <w:delText>30</w:delText>
            </w:r>
          </w:del>
        </w:p>
        <w:p w:rsidR="0048158E" w:rsidDel="0063152E" w:rsidRDefault="0048158E">
          <w:pPr>
            <w:pStyle w:val="TOC3"/>
            <w:tabs>
              <w:tab w:val="left" w:pos="1540"/>
              <w:tab w:val="right" w:leader="dot" w:pos="9350"/>
            </w:tabs>
            <w:rPr>
              <w:del w:id="439" w:author="Pupo, Erik" w:date="2012-10-14T23:38:00Z"/>
              <w:noProof/>
            </w:rPr>
          </w:pPr>
          <w:del w:id="440" w:author="Pupo, Erik" w:date="2012-10-14T23:38:00Z">
            <w:r w:rsidRPr="0063152E" w:rsidDel="0063152E">
              <w:rPr>
                <w:rStyle w:val="Hyperlink"/>
                <w:noProof/>
              </w:rPr>
              <w:delText>6.5.2.</w:delText>
            </w:r>
            <w:r w:rsidDel="0063152E">
              <w:rPr>
                <w:noProof/>
              </w:rPr>
              <w:tab/>
            </w:r>
            <w:r w:rsidRPr="0063152E" w:rsidDel="0063152E">
              <w:rPr>
                <w:rStyle w:val="Hyperlink"/>
                <w:noProof/>
              </w:rPr>
              <w:delText>BinaryExpression</w:delText>
            </w:r>
            <w:r w:rsidDel="0063152E">
              <w:rPr>
                <w:noProof/>
                <w:webHidden/>
              </w:rPr>
              <w:tab/>
              <w:delText>30</w:delText>
            </w:r>
          </w:del>
        </w:p>
        <w:p w:rsidR="0048158E" w:rsidDel="0063152E" w:rsidRDefault="0048158E">
          <w:pPr>
            <w:pStyle w:val="TOC3"/>
            <w:tabs>
              <w:tab w:val="left" w:pos="1540"/>
              <w:tab w:val="right" w:leader="dot" w:pos="9350"/>
            </w:tabs>
            <w:rPr>
              <w:del w:id="441" w:author="Pupo, Erik" w:date="2012-10-14T23:38:00Z"/>
              <w:noProof/>
            </w:rPr>
          </w:pPr>
          <w:del w:id="442" w:author="Pupo, Erik" w:date="2012-10-14T23:38:00Z">
            <w:r w:rsidRPr="0063152E" w:rsidDel="0063152E">
              <w:rPr>
                <w:rStyle w:val="Hyperlink"/>
                <w:noProof/>
              </w:rPr>
              <w:delText>6.5.3.</w:delText>
            </w:r>
            <w:r w:rsidDel="0063152E">
              <w:rPr>
                <w:noProof/>
              </w:rPr>
              <w:tab/>
            </w:r>
            <w:r w:rsidRPr="0063152E" w:rsidDel="0063152E">
              <w:rPr>
                <w:rStyle w:val="Hyperlink"/>
                <w:noProof/>
              </w:rPr>
              <w:delText>Expression</w:delText>
            </w:r>
            <w:r w:rsidDel="0063152E">
              <w:rPr>
                <w:noProof/>
                <w:webHidden/>
              </w:rPr>
              <w:tab/>
              <w:delText>32</w:delText>
            </w:r>
          </w:del>
        </w:p>
        <w:p w:rsidR="0048158E" w:rsidDel="0063152E" w:rsidRDefault="0048158E">
          <w:pPr>
            <w:pStyle w:val="TOC3"/>
            <w:tabs>
              <w:tab w:val="left" w:pos="1540"/>
              <w:tab w:val="right" w:leader="dot" w:pos="9350"/>
            </w:tabs>
            <w:rPr>
              <w:del w:id="443" w:author="Pupo, Erik" w:date="2012-10-14T23:38:00Z"/>
              <w:noProof/>
            </w:rPr>
          </w:pPr>
          <w:del w:id="444" w:author="Pupo, Erik" w:date="2012-10-14T23:38:00Z">
            <w:r w:rsidRPr="0063152E" w:rsidDel="0063152E">
              <w:rPr>
                <w:rStyle w:val="Hyperlink"/>
                <w:noProof/>
              </w:rPr>
              <w:delText>6.5.4.</w:delText>
            </w:r>
            <w:r w:rsidDel="0063152E">
              <w:rPr>
                <w:noProof/>
              </w:rPr>
              <w:tab/>
            </w:r>
            <w:r w:rsidRPr="0063152E" w:rsidDel="0063152E">
              <w:rPr>
                <w:rStyle w:val="Hyperlink"/>
                <w:noProof/>
              </w:rPr>
              <w:delText>ExpressionReference</w:delText>
            </w:r>
            <w:r w:rsidDel="0063152E">
              <w:rPr>
                <w:noProof/>
                <w:webHidden/>
              </w:rPr>
              <w:tab/>
              <w:delText>33</w:delText>
            </w:r>
          </w:del>
        </w:p>
        <w:p w:rsidR="0048158E" w:rsidDel="0063152E" w:rsidRDefault="0048158E">
          <w:pPr>
            <w:pStyle w:val="TOC3"/>
            <w:tabs>
              <w:tab w:val="left" w:pos="1540"/>
              <w:tab w:val="right" w:leader="dot" w:pos="9350"/>
            </w:tabs>
            <w:rPr>
              <w:del w:id="445" w:author="Pupo, Erik" w:date="2012-10-14T23:38:00Z"/>
              <w:noProof/>
            </w:rPr>
          </w:pPr>
          <w:del w:id="446" w:author="Pupo, Erik" w:date="2012-10-14T23:38:00Z">
            <w:r w:rsidRPr="0063152E" w:rsidDel="0063152E">
              <w:rPr>
                <w:rStyle w:val="Hyperlink"/>
                <w:noProof/>
              </w:rPr>
              <w:delText>6.5.5.</w:delText>
            </w:r>
            <w:r w:rsidDel="0063152E">
              <w:rPr>
                <w:noProof/>
              </w:rPr>
              <w:tab/>
            </w:r>
            <w:r w:rsidRPr="0063152E" w:rsidDel="0063152E">
              <w:rPr>
                <w:rStyle w:val="Hyperlink"/>
                <w:noProof/>
              </w:rPr>
              <w:delText>Filter</w:delText>
            </w:r>
            <w:r w:rsidDel="0063152E">
              <w:rPr>
                <w:noProof/>
                <w:webHidden/>
              </w:rPr>
              <w:tab/>
              <w:delText>33</w:delText>
            </w:r>
          </w:del>
        </w:p>
        <w:p w:rsidR="0048158E" w:rsidDel="0063152E" w:rsidRDefault="0048158E">
          <w:pPr>
            <w:pStyle w:val="TOC3"/>
            <w:tabs>
              <w:tab w:val="left" w:pos="1540"/>
              <w:tab w:val="right" w:leader="dot" w:pos="9350"/>
            </w:tabs>
            <w:rPr>
              <w:del w:id="447" w:author="Pupo, Erik" w:date="2012-10-14T23:38:00Z"/>
              <w:noProof/>
            </w:rPr>
          </w:pPr>
          <w:del w:id="448" w:author="Pupo, Erik" w:date="2012-10-14T23:38:00Z">
            <w:r w:rsidRPr="0063152E" w:rsidDel="0063152E">
              <w:rPr>
                <w:rStyle w:val="Hyperlink"/>
                <w:noProof/>
              </w:rPr>
              <w:delText>6.5.6.</w:delText>
            </w:r>
            <w:r w:rsidDel="0063152E">
              <w:rPr>
                <w:noProof/>
              </w:rPr>
              <w:tab/>
            </w:r>
            <w:r w:rsidRPr="0063152E" w:rsidDel="0063152E">
              <w:rPr>
                <w:rStyle w:val="Hyperlink"/>
                <w:noProof/>
              </w:rPr>
              <w:delText>NamedReference</w:delText>
            </w:r>
            <w:r w:rsidDel="0063152E">
              <w:rPr>
                <w:noProof/>
                <w:webHidden/>
              </w:rPr>
              <w:tab/>
              <w:delText>33</w:delText>
            </w:r>
          </w:del>
        </w:p>
        <w:p w:rsidR="0048158E" w:rsidDel="0063152E" w:rsidRDefault="0048158E">
          <w:pPr>
            <w:pStyle w:val="TOC3"/>
            <w:tabs>
              <w:tab w:val="left" w:pos="1540"/>
              <w:tab w:val="right" w:leader="dot" w:pos="9350"/>
            </w:tabs>
            <w:rPr>
              <w:del w:id="449" w:author="Pupo, Erik" w:date="2012-10-14T23:38:00Z"/>
              <w:noProof/>
            </w:rPr>
          </w:pPr>
          <w:del w:id="450" w:author="Pupo, Erik" w:date="2012-10-14T23:38:00Z">
            <w:r w:rsidRPr="0063152E" w:rsidDel="0063152E">
              <w:rPr>
                <w:rStyle w:val="Hyperlink"/>
                <w:noProof/>
              </w:rPr>
              <w:delText>6.5.7.</w:delText>
            </w:r>
            <w:r w:rsidDel="0063152E">
              <w:rPr>
                <w:noProof/>
              </w:rPr>
              <w:tab/>
            </w:r>
            <w:r w:rsidRPr="0063152E" w:rsidDel="0063152E">
              <w:rPr>
                <w:rStyle w:val="Hyperlink"/>
                <w:noProof/>
              </w:rPr>
              <w:delText>NaryExpression</w:delText>
            </w:r>
            <w:r w:rsidDel="0063152E">
              <w:rPr>
                <w:noProof/>
                <w:webHidden/>
              </w:rPr>
              <w:tab/>
              <w:delText>33</w:delText>
            </w:r>
          </w:del>
        </w:p>
        <w:p w:rsidR="0048158E" w:rsidDel="0063152E" w:rsidRDefault="0048158E">
          <w:pPr>
            <w:pStyle w:val="TOC3"/>
            <w:tabs>
              <w:tab w:val="left" w:pos="1540"/>
              <w:tab w:val="right" w:leader="dot" w:pos="9350"/>
            </w:tabs>
            <w:rPr>
              <w:del w:id="451" w:author="Pupo, Erik" w:date="2012-10-14T23:38:00Z"/>
              <w:noProof/>
            </w:rPr>
          </w:pPr>
          <w:del w:id="452" w:author="Pupo, Erik" w:date="2012-10-14T23:38:00Z">
            <w:r w:rsidRPr="0063152E" w:rsidDel="0063152E">
              <w:rPr>
                <w:rStyle w:val="Hyperlink"/>
                <w:noProof/>
              </w:rPr>
              <w:delText>6.5.8.</w:delText>
            </w:r>
            <w:r w:rsidDel="0063152E">
              <w:rPr>
                <w:noProof/>
              </w:rPr>
              <w:tab/>
            </w:r>
            <w:r w:rsidRPr="0063152E" w:rsidDel="0063152E">
              <w:rPr>
                <w:rStyle w:val="Hyperlink"/>
                <w:noProof/>
              </w:rPr>
              <w:delText>SortExpression</w:delText>
            </w:r>
            <w:r w:rsidDel="0063152E">
              <w:rPr>
                <w:noProof/>
                <w:webHidden/>
              </w:rPr>
              <w:tab/>
              <w:delText>34</w:delText>
            </w:r>
          </w:del>
        </w:p>
        <w:p w:rsidR="0048158E" w:rsidDel="0063152E" w:rsidRDefault="0048158E">
          <w:pPr>
            <w:pStyle w:val="TOC3"/>
            <w:tabs>
              <w:tab w:val="left" w:pos="1540"/>
              <w:tab w:val="right" w:leader="dot" w:pos="9350"/>
            </w:tabs>
            <w:rPr>
              <w:del w:id="453" w:author="Pupo, Erik" w:date="2012-10-14T23:38:00Z"/>
              <w:noProof/>
            </w:rPr>
          </w:pPr>
          <w:del w:id="454" w:author="Pupo, Erik" w:date="2012-10-14T23:38:00Z">
            <w:r w:rsidRPr="0063152E" w:rsidDel="0063152E">
              <w:rPr>
                <w:rStyle w:val="Hyperlink"/>
                <w:noProof/>
              </w:rPr>
              <w:delText>6.5.9.</w:delText>
            </w:r>
            <w:r w:rsidDel="0063152E">
              <w:rPr>
                <w:noProof/>
              </w:rPr>
              <w:tab/>
            </w:r>
            <w:r w:rsidRPr="0063152E" w:rsidDel="0063152E">
              <w:rPr>
                <w:rStyle w:val="Hyperlink"/>
                <w:noProof/>
              </w:rPr>
              <w:delText>TernaryExpression</w:delText>
            </w:r>
            <w:r w:rsidDel="0063152E">
              <w:rPr>
                <w:noProof/>
                <w:webHidden/>
              </w:rPr>
              <w:tab/>
              <w:delText>34</w:delText>
            </w:r>
          </w:del>
        </w:p>
        <w:p w:rsidR="0048158E" w:rsidDel="0063152E" w:rsidRDefault="0048158E">
          <w:pPr>
            <w:pStyle w:val="TOC3"/>
            <w:tabs>
              <w:tab w:val="left" w:pos="1760"/>
              <w:tab w:val="right" w:leader="dot" w:pos="9350"/>
            </w:tabs>
            <w:rPr>
              <w:del w:id="455" w:author="Pupo, Erik" w:date="2012-10-14T23:38:00Z"/>
              <w:noProof/>
            </w:rPr>
          </w:pPr>
          <w:del w:id="456" w:author="Pupo, Erik" w:date="2012-10-14T23:38:00Z">
            <w:r w:rsidRPr="0063152E" w:rsidDel="0063152E">
              <w:rPr>
                <w:rStyle w:val="Hyperlink"/>
                <w:noProof/>
              </w:rPr>
              <w:delText>6.5.10.</w:delText>
            </w:r>
            <w:r w:rsidDel="0063152E">
              <w:rPr>
                <w:noProof/>
              </w:rPr>
              <w:tab/>
            </w:r>
            <w:r w:rsidRPr="0063152E" w:rsidDel="0063152E">
              <w:rPr>
                <w:rStyle w:val="Hyperlink"/>
                <w:noProof/>
              </w:rPr>
              <w:delText>UnaryExpression</w:delText>
            </w:r>
            <w:r w:rsidDel="0063152E">
              <w:rPr>
                <w:noProof/>
                <w:webHidden/>
              </w:rPr>
              <w:tab/>
              <w:delText>34</w:delText>
            </w:r>
          </w:del>
        </w:p>
        <w:p w:rsidR="0048158E" w:rsidDel="0063152E" w:rsidRDefault="0048158E">
          <w:pPr>
            <w:pStyle w:val="TOC3"/>
            <w:tabs>
              <w:tab w:val="left" w:pos="1760"/>
              <w:tab w:val="right" w:leader="dot" w:pos="9350"/>
            </w:tabs>
            <w:rPr>
              <w:del w:id="457" w:author="Pupo, Erik" w:date="2012-10-14T23:38:00Z"/>
              <w:noProof/>
            </w:rPr>
          </w:pPr>
          <w:del w:id="458" w:author="Pupo, Erik" w:date="2012-10-14T23:38:00Z">
            <w:r w:rsidRPr="0063152E" w:rsidDel="0063152E">
              <w:rPr>
                <w:rStyle w:val="Hyperlink"/>
                <w:noProof/>
              </w:rPr>
              <w:delText>6.5.11.</w:delText>
            </w:r>
            <w:r w:rsidDel="0063152E">
              <w:rPr>
                <w:noProof/>
              </w:rPr>
              <w:tab/>
            </w:r>
            <w:r w:rsidRPr="0063152E" w:rsidDel="0063152E">
              <w:rPr>
                <w:rStyle w:val="Hyperlink"/>
                <w:noProof/>
              </w:rPr>
              <w:delText>ValueSetExpression</w:delText>
            </w:r>
            <w:r w:rsidDel="0063152E">
              <w:rPr>
                <w:noProof/>
                <w:webHidden/>
              </w:rPr>
              <w:tab/>
              <w:delText>34</w:delText>
            </w:r>
          </w:del>
        </w:p>
        <w:p w:rsidR="0048158E" w:rsidDel="0063152E" w:rsidRDefault="0048158E">
          <w:pPr>
            <w:pStyle w:val="TOC2"/>
            <w:tabs>
              <w:tab w:val="left" w:pos="1320"/>
              <w:tab w:val="right" w:leader="dot" w:pos="9350"/>
            </w:tabs>
            <w:rPr>
              <w:del w:id="459" w:author="Pupo, Erik" w:date="2012-10-14T23:38:00Z"/>
              <w:noProof/>
            </w:rPr>
          </w:pPr>
          <w:del w:id="460" w:author="Pupo, Erik" w:date="2012-10-14T23:38:00Z">
            <w:r w:rsidRPr="0063152E" w:rsidDel="0063152E">
              <w:rPr>
                <w:rStyle w:val="Hyperlink"/>
                <w:noProof/>
                <w:lang w:bidi="en-US"/>
              </w:rPr>
              <w:delText>6.6.</w:delText>
            </w:r>
            <w:r w:rsidDel="0063152E">
              <w:rPr>
                <w:noProof/>
              </w:rPr>
              <w:tab/>
            </w:r>
            <w:r w:rsidRPr="0063152E" w:rsidDel="0063152E">
              <w:rPr>
                <w:rStyle w:val="Hyperlink"/>
                <w:noProof/>
                <w:lang w:bidi="en-US"/>
              </w:rPr>
              <w:delText>HeD Value Sets and Vocabularies</w:delText>
            </w:r>
            <w:r w:rsidDel="0063152E">
              <w:rPr>
                <w:noProof/>
                <w:webHidden/>
              </w:rPr>
              <w:tab/>
              <w:delText>35</w:delText>
            </w:r>
          </w:del>
        </w:p>
        <w:p w:rsidR="0048158E" w:rsidDel="0063152E" w:rsidRDefault="0048158E">
          <w:pPr>
            <w:pStyle w:val="TOC3"/>
            <w:tabs>
              <w:tab w:val="left" w:pos="1540"/>
              <w:tab w:val="right" w:leader="dot" w:pos="9350"/>
            </w:tabs>
            <w:rPr>
              <w:del w:id="461" w:author="Pupo, Erik" w:date="2012-10-14T23:38:00Z"/>
              <w:noProof/>
            </w:rPr>
          </w:pPr>
          <w:del w:id="462" w:author="Pupo, Erik" w:date="2012-10-14T23:38:00Z">
            <w:r w:rsidRPr="0063152E" w:rsidDel="0063152E">
              <w:rPr>
                <w:rStyle w:val="Hyperlink"/>
                <w:noProof/>
              </w:rPr>
              <w:delText>6.6.1.</w:delText>
            </w:r>
            <w:r w:rsidDel="0063152E">
              <w:rPr>
                <w:noProof/>
              </w:rPr>
              <w:tab/>
            </w:r>
            <w:r w:rsidRPr="0063152E" w:rsidDel="0063152E">
              <w:rPr>
                <w:rStyle w:val="Hyperlink"/>
                <w:noProof/>
              </w:rPr>
              <w:delText>HeDActionModeType</w:delText>
            </w:r>
            <w:r w:rsidDel="0063152E">
              <w:rPr>
                <w:noProof/>
                <w:webHidden/>
              </w:rPr>
              <w:tab/>
              <w:delText>35</w:delText>
            </w:r>
          </w:del>
        </w:p>
        <w:p w:rsidR="0048158E" w:rsidDel="0063152E" w:rsidRDefault="0048158E">
          <w:pPr>
            <w:pStyle w:val="TOC3"/>
            <w:tabs>
              <w:tab w:val="left" w:pos="1540"/>
              <w:tab w:val="right" w:leader="dot" w:pos="9350"/>
            </w:tabs>
            <w:rPr>
              <w:del w:id="463" w:author="Pupo, Erik" w:date="2012-10-14T23:38:00Z"/>
              <w:noProof/>
            </w:rPr>
          </w:pPr>
          <w:del w:id="464" w:author="Pupo, Erik" w:date="2012-10-14T23:38:00Z">
            <w:r w:rsidRPr="0063152E" w:rsidDel="0063152E">
              <w:rPr>
                <w:rStyle w:val="Hyperlink"/>
                <w:noProof/>
              </w:rPr>
              <w:delText>6.6.2.</w:delText>
            </w:r>
            <w:r w:rsidDel="0063152E">
              <w:rPr>
                <w:noProof/>
              </w:rPr>
              <w:tab/>
            </w:r>
            <w:r w:rsidRPr="0063152E" w:rsidDel="0063152E">
              <w:rPr>
                <w:rStyle w:val="Hyperlink"/>
                <w:noProof/>
              </w:rPr>
              <w:delText>HeDArtifactLifecycleEventType</w:delText>
            </w:r>
            <w:r w:rsidDel="0063152E">
              <w:rPr>
                <w:noProof/>
                <w:webHidden/>
              </w:rPr>
              <w:tab/>
              <w:delText>35</w:delText>
            </w:r>
          </w:del>
        </w:p>
        <w:p w:rsidR="0048158E" w:rsidDel="0063152E" w:rsidRDefault="0048158E">
          <w:pPr>
            <w:pStyle w:val="TOC3"/>
            <w:tabs>
              <w:tab w:val="left" w:pos="1540"/>
              <w:tab w:val="right" w:leader="dot" w:pos="9350"/>
            </w:tabs>
            <w:rPr>
              <w:del w:id="465" w:author="Pupo, Erik" w:date="2012-10-14T23:38:00Z"/>
              <w:noProof/>
            </w:rPr>
          </w:pPr>
          <w:del w:id="466" w:author="Pupo, Erik" w:date="2012-10-14T23:38:00Z">
            <w:r w:rsidRPr="0063152E" w:rsidDel="0063152E">
              <w:rPr>
                <w:rStyle w:val="Hyperlink"/>
                <w:noProof/>
              </w:rPr>
              <w:delText>6.6.3.</w:delText>
            </w:r>
            <w:r w:rsidDel="0063152E">
              <w:rPr>
                <w:noProof/>
              </w:rPr>
              <w:tab/>
            </w:r>
            <w:r w:rsidRPr="0063152E" w:rsidDel="0063152E">
              <w:rPr>
                <w:rStyle w:val="Hyperlink"/>
                <w:noProof/>
              </w:rPr>
              <w:delText>HeDArtifactStatus</w:delText>
            </w:r>
            <w:r w:rsidDel="0063152E">
              <w:rPr>
                <w:noProof/>
                <w:webHidden/>
              </w:rPr>
              <w:tab/>
              <w:delText>36</w:delText>
            </w:r>
          </w:del>
        </w:p>
        <w:p w:rsidR="0048158E" w:rsidDel="0063152E" w:rsidRDefault="0048158E">
          <w:pPr>
            <w:pStyle w:val="TOC3"/>
            <w:tabs>
              <w:tab w:val="left" w:pos="1540"/>
              <w:tab w:val="right" w:leader="dot" w:pos="9350"/>
            </w:tabs>
            <w:rPr>
              <w:del w:id="467" w:author="Pupo, Erik" w:date="2012-10-14T23:38:00Z"/>
              <w:noProof/>
            </w:rPr>
          </w:pPr>
          <w:del w:id="468" w:author="Pupo, Erik" w:date="2012-10-14T23:38:00Z">
            <w:r w:rsidRPr="0063152E" w:rsidDel="0063152E">
              <w:rPr>
                <w:rStyle w:val="Hyperlink"/>
                <w:noProof/>
              </w:rPr>
              <w:delText>6.6.4.</w:delText>
            </w:r>
            <w:r w:rsidDel="0063152E">
              <w:rPr>
                <w:noProof/>
              </w:rPr>
              <w:tab/>
            </w:r>
            <w:r w:rsidRPr="0063152E" w:rsidDel="0063152E">
              <w:rPr>
                <w:rStyle w:val="Hyperlink"/>
                <w:noProof/>
              </w:rPr>
              <w:delText>HeDArtifactType</w:delText>
            </w:r>
            <w:r w:rsidDel="0063152E">
              <w:rPr>
                <w:noProof/>
                <w:webHidden/>
              </w:rPr>
              <w:tab/>
              <w:delText>36</w:delText>
            </w:r>
          </w:del>
        </w:p>
        <w:p w:rsidR="0048158E" w:rsidDel="0063152E" w:rsidRDefault="0048158E">
          <w:pPr>
            <w:pStyle w:val="TOC3"/>
            <w:tabs>
              <w:tab w:val="left" w:pos="1540"/>
              <w:tab w:val="right" w:leader="dot" w:pos="9350"/>
            </w:tabs>
            <w:rPr>
              <w:del w:id="469" w:author="Pupo, Erik" w:date="2012-10-14T23:38:00Z"/>
              <w:noProof/>
            </w:rPr>
          </w:pPr>
          <w:del w:id="470" w:author="Pupo, Erik" w:date="2012-10-14T23:38:00Z">
            <w:r w:rsidRPr="0063152E" w:rsidDel="0063152E">
              <w:rPr>
                <w:rStyle w:val="Hyperlink"/>
                <w:noProof/>
              </w:rPr>
              <w:delText>6.6.5.</w:delText>
            </w:r>
            <w:r w:rsidDel="0063152E">
              <w:rPr>
                <w:noProof/>
              </w:rPr>
              <w:tab/>
            </w:r>
            <w:r w:rsidRPr="0063152E" w:rsidDel="0063152E">
              <w:rPr>
                <w:rStyle w:val="Hyperlink"/>
                <w:noProof/>
              </w:rPr>
              <w:delText>HeDContributorType</w:delText>
            </w:r>
            <w:r w:rsidDel="0063152E">
              <w:rPr>
                <w:noProof/>
                <w:webHidden/>
              </w:rPr>
              <w:tab/>
              <w:delText>37</w:delText>
            </w:r>
          </w:del>
        </w:p>
        <w:p w:rsidR="0048158E" w:rsidDel="0063152E" w:rsidRDefault="0048158E">
          <w:pPr>
            <w:pStyle w:val="TOC3"/>
            <w:tabs>
              <w:tab w:val="left" w:pos="1540"/>
              <w:tab w:val="right" w:leader="dot" w:pos="9350"/>
            </w:tabs>
            <w:rPr>
              <w:del w:id="471" w:author="Pupo, Erik" w:date="2012-10-14T23:38:00Z"/>
              <w:noProof/>
            </w:rPr>
          </w:pPr>
          <w:del w:id="472" w:author="Pupo, Erik" w:date="2012-10-14T23:38:00Z">
            <w:r w:rsidRPr="0063152E" w:rsidDel="0063152E">
              <w:rPr>
                <w:rStyle w:val="Hyperlink"/>
                <w:noProof/>
              </w:rPr>
              <w:delText>6.6.6.</w:delText>
            </w:r>
            <w:r w:rsidDel="0063152E">
              <w:rPr>
                <w:noProof/>
              </w:rPr>
              <w:tab/>
            </w:r>
            <w:r w:rsidRPr="0063152E" w:rsidDel="0063152E">
              <w:rPr>
                <w:rStyle w:val="Hyperlink"/>
                <w:noProof/>
              </w:rPr>
              <w:delText>HeDEncounter</w:delText>
            </w:r>
            <w:r w:rsidDel="0063152E">
              <w:rPr>
                <w:noProof/>
                <w:webHidden/>
              </w:rPr>
              <w:tab/>
              <w:delText>37</w:delText>
            </w:r>
          </w:del>
        </w:p>
        <w:p w:rsidR="0048158E" w:rsidDel="0063152E" w:rsidRDefault="0048158E">
          <w:pPr>
            <w:pStyle w:val="TOC3"/>
            <w:tabs>
              <w:tab w:val="left" w:pos="1540"/>
              <w:tab w:val="right" w:leader="dot" w:pos="9350"/>
            </w:tabs>
            <w:rPr>
              <w:del w:id="473" w:author="Pupo, Erik" w:date="2012-10-14T23:38:00Z"/>
              <w:noProof/>
            </w:rPr>
          </w:pPr>
          <w:del w:id="474" w:author="Pupo, Erik" w:date="2012-10-14T23:38:00Z">
            <w:r w:rsidRPr="0063152E" w:rsidDel="0063152E">
              <w:rPr>
                <w:rStyle w:val="Hyperlink"/>
                <w:noProof/>
              </w:rPr>
              <w:delText>6.6.7.</w:delText>
            </w:r>
            <w:r w:rsidDel="0063152E">
              <w:rPr>
                <w:noProof/>
              </w:rPr>
              <w:tab/>
            </w:r>
            <w:r w:rsidRPr="0063152E" w:rsidDel="0063152E">
              <w:rPr>
                <w:rStyle w:val="Hyperlink"/>
                <w:noProof/>
              </w:rPr>
              <w:delText>HeDPatientDataType</w:delText>
            </w:r>
            <w:r w:rsidDel="0063152E">
              <w:rPr>
                <w:noProof/>
                <w:webHidden/>
              </w:rPr>
              <w:tab/>
              <w:delText>37</w:delText>
            </w:r>
          </w:del>
        </w:p>
        <w:p w:rsidR="0048158E" w:rsidDel="0063152E" w:rsidRDefault="0048158E">
          <w:pPr>
            <w:pStyle w:val="TOC3"/>
            <w:tabs>
              <w:tab w:val="left" w:pos="1540"/>
              <w:tab w:val="right" w:leader="dot" w:pos="9350"/>
            </w:tabs>
            <w:rPr>
              <w:del w:id="475" w:author="Pupo, Erik" w:date="2012-10-14T23:38:00Z"/>
              <w:noProof/>
            </w:rPr>
          </w:pPr>
          <w:del w:id="476" w:author="Pupo, Erik" w:date="2012-10-14T23:38:00Z">
            <w:r w:rsidRPr="0063152E" w:rsidDel="0063152E">
              <w:rPr>
                <w:rStyle w:val="Hyperlink"/>
                <w:noProof/>
              </w:rPr>
              <w:delText>6.6.8.</w:delText>
            </w:r>
            <w:r w:rsidDel="0063152E">
              <w:rPr>
                <w:noProof/>
              </w:rPr>
              <w:tab/>
            </w:r>
            <w:r w:rsidRPr="0063152E" w:rsidDel="0063152E">
              <w:rPr>
                <w:rStyle w:val="Hyperlink"/>
                <w:noProof/>
              </w:rPr>
              <w:delText>HeDProblem</w:delText>
            </w:r>
            <w:r w:rsidDel="0063152E">
              <w:rPr>
                <w:noProof/>
                <w:webHidden/>
              </w:rPr>
              <w:tab/>
              <w:delText>38</w:delText>
            </w:r>
          </w:del>
        </w:p>
        <w:p w:rsidR="0048158E" w:rsidDel="0063152E" w:rsidRDefault="0048158E">
          <w:pPr>
            <w:pStyle w:val="TOC3"/>
            <w:tabs>
              <w:tab w:val="left" w:pos="1540"/>
              <w:tab w:val="right" w:leader="dot" w:pos="9350"/>
            </w:tabs>
            <w:rPr>
              <w:del w:id="477" w:author="Pupo, Erik" w:date="2012-10-14T23:38:00Z"/>
              <w:noProof/>
            </w:rPr>
          </w:pPr>
          <w:del w:id="478" w:author="Pupo, Erik" w:date="2012-10-14T23:38:00Z">
            <w:r w:rsidRPr="0063152E" w:rsidDel="0063152E">
              <w:rPr>
                <w:rStyle w:val="Hyperlink"/>
                <w:noProof/>
              </w:rPr>
              <w:delText>6.6.9.</w:delText>
            </w:r>
            <w:r w:rsidDel="0063152E">
              <w:rPr>
                <w:noProof/>
              </w:rPr>
              <w:tab/>
            </w:r>
            <w:r w:rsidRPr="0063152E" w:rsidDel="0063152E">
              <w:rPr>
                <w:rStyle w:val="Hyperlink"/>
                <w:noProof/>
              </w:rPr>
              <w:delText>HeDResourceRelationshipType</w:delText>
            </w:r>
            <w:r w:rsidDel="0063152E">
              <w:rPr>
                <w:noProof/>
                <w:webHidden/>
              </w:rPr>
              <w:tab/>
              <w:delText>38</w:delText>
            </w:r>
          </w:del>
        </w:p>
        <w:p w:rsidR="0048158E" w:rsidDel="0063152E" w:rsidRDefault="0048158E">
          <w:pPr>
            <w:pStyle w:val="TOC1"/>
            <w:tabs>
              <w:tab w:val="left" w:pos="880"/>
              <w:tab w:val="right" w:leader="dot" w:pos="9350"/>
            </w:tabs>
            <w:rPr>
              <w:del w:id="479" w:author="Pupo, Erik" w:date="2012-10-14T23:38:00Z"/>
              <w:noProof/>
            </w:rPr>
          </w:pPr>
          <w:del w:id="480" w:author="Pupo, Erik" w:date="2012-10-14T23:38:00Z">
            <w:r w:rsidRPr="0063152E" w:rsidDel="0063152E">
              <w:rPr>
                <w:rStyle w:val="Hyperlink"/>
                <w:noProof/>
                <w:lang w:bidi="en-US"/>
              </w:rPr>
              <w:delText>7.</w:delText>
            </w:r>
            <w:r w:rsidDel="0063152E">
              <w:rPr>
                <w:noProof/>
              </w:rPr>
              <w:tab/>
            </w:r>
            <w:r w:rsidRPr="0063152E" w:rsidDel="0063152E">
              <w:rPr>
                <w:rStyle w:val="Hyperlink"/>
                <w:noProof/>
                <w:lang w:bidi="en-US"/>
              </w:rPr>
              <w:delText>Appendix A – Referenced Documents</w:delText>
            </w:r>
            <w:r w:rsidDel="0063152E">
              <w:rPr>
                <w:noProof/>
                <w:webHidden/>
              </w:rPr>
              <w:tab/>
              <w:delText>39</w:delText>
            </w:r>
          </w:del>
        </w:p>
        <w:p w:rsidR="0048158E" w:rsidDel="0063152E" w:rsidRDefault="0048158E">
          <w:pPr>
            <w:pStyle w:val="TOC1"/>
            <w:tabs>
              <w:tab w:val="left" w:pos="880"/>
              <w:tab w:val="right" w:leader="dot" w:pos="9350"/>
            </w:tabs>
            <w:rPr>
              <w:del w:id="481" w:author="Pupo, Erik" w:date="2012-10-14T23:38:00Z"/>
              <w:noProof/>
            </w:rPr>
          </w:pPr>
          <w:del w:id="482" w:author="Pupo, Erik" w:date="2012-10-14T23:38:00Z">
            <w:r w:rsidRPr="0063152E" w:rsidDel="0063152E">
              <w:rPr>
                <w:rStyle w:val="Hyperlink"/>
                <w:noProof/>
                <w:lang w:bidi="en-US"/>
              </w:rPr>
              <w:delText>8.</w:delText>
            </w:r>
            <w:r w:rsidDel="0063152E">
              <w:rPr>
                <w:noProof/>
              </w:rPr>
              <w:tab/>
            </w:r>
            <w:r w:rsidRPr="0063152E" w:rsidDel="0063152E">
              <w:rPr>
                <w:rStyle w:val="Hyperlink"/>
                <w:noProof/>
                <w:lang w:bidi="en-US"/>
              </w:rPr>
              <w:delText>Appendix B - Acronyms</w:delText>
            </w:r>
            <w:r w:rsidDel="0063152E">
              <w:rPr>
                <w:noProof/>
                <w:webHidden/>
              </w:rPr>
              <w:tab/>
              <w:delText>40</w:delText>
            </w:r>
          </w:del>
        </w:p>
        <w:p w:rsidR="0048158E" w:rsidDel="0063152E" w:rsidRDefault="0048158E">
          <w:pPr>
            <w:pStyle w:val="TOC1"/>
            <w:tabs>
              <w:tab w:val="left" w:pos="880"/>
              <w:tab w:val="right" w:leader="dot" w:pos="9350"/>
            </w:tabs>
            <w:rPr>
              <w:del w:id="483" w:author="Pupo, Erik" w:date="2012-10-14T23:38:00Z"/>
              <w:noProof/>
            </w:rPr>
          </w:pPr>
          <w:del w:id="484" w:author="Pupo, Erik" w:date="2012-10-14T23:38:00Z">
            <w:r w:rsidRPr="0063152E" w:rsidDel="0063152E">
              <w:rPr>
                <w:rStyle w:val="Hyperlink"/>
                <w:noProof/>
                <w:lang w:bidi="en-US"/>
              </w:rPr>
              <w:delText>9.</w:delText>
            </w:r>
            <w:r w:rsidDel="0063152E">
              <w:rPr>
                <w:noProof/>
              </w:rPr>
              <w:tab/>
            </w:r>
            <w:r w:rsidRPr="0063152E" w:rsidDel="0063152E">
              <w:rPr>
                <w:rStyle w:val="Hyperlink"/>
                <w:noProof/>
                <w:lang w:bidi="en-US"/>
              </w:rPr>
              <w:delText>Appendix C – Definitions</w:delText>
            </w:r>
            <w:r w:rsidDel="0063152E">
              <w:rPr>
                <w:noProof/>
                <w:webHidden/>
              </w:rPr>
              <w:tab/>
              <w:delText>40</w:delText>
            </w:r>
          </w:del>
        </w:p>
        <w:p w:rsidR="0048158E" w:rsidDel="0063152E" w:rsidRDefault="0048158E">
          <w:pPr>
            <w:pStyle w:val="TOC1"/>
            <w:tabs>
              <w:tab w:val="left" w:pos="880"/>
              <w:tab w:val="right" w:leader="dot" w:pos="9350"/>
            </w:tabs>
            <w:rPr>
              <w:del w:id="485" w:author="Pupo, Erik" w:date="2012-10-14T23:38:00Z"/>
              <w:noProof/>
            </w:rPr>
          </w:pPr>
          <w:del w:id="486" w:author="Pupo, Erik" w:date="2012-10-14T23:38:00Z">
            <w:r w:rsidRPr="0063152E" w:rsidDel="0063152E">
              <w:rPr>
                <w:rStyle w:val="Hyperlink"/>
                <w:noProof/>
                <w:lang w:bidi="en-US"/>
              </w:rPr>
              <w:delText>10.</w:delText>
            </w:r>
            <w:r w:rsidDel="0063152E">
              <w:rPr>
                <w:noProof/>
              </w:rPr>
              <w:tab/>
            </w:r>
            <w:r w:rsidRPr="0063152E" w:rsidDel="0063152E">
              <w:rPr>
                <w:rStyle w:val="Hyperlink"/>
                <w:noProof/>
                <w:lang w:bidi="en-US"/>
              </w:rPr>
              <w:delText>Appendix D – Conformance Statement Review</w:delText>
            </w:r>
            <w:r w:rsidDel="0063152E">
              <w:rPr>
                <w:noProof/>
                <w:webHidden/>
              </w:rPr>
              <w:tab/>
              <w:delText>41</w:delText>
            </w:r>
          </w:del>
        </w:p>
        <w:p w:rsidR="005750EE" w:rsidRDefault="005750EE">
          <w:r>
            <w:rPr>
              <w:b/>
              <w:bCs/>
              <w:noProof/>
            </w:rPr>
            <w:fldChar w:fldCharType="end"/>
          </w:r>
        </w:p>
      </w:sdtContent>
    </w:sdt>
    <w:p w:rsidR="0063152E" w:rsidRDefault="0063152E">
      <w:pPr>
        <w:pStyle w:val="TableofFigures"/>
        <w:tabs>
          <w:tab w:val="right" w:leader="dot" w:pos="9350"/>
        </w:tabs>
        <w:rPr>
          <w:ins w:id="487" w:author="Pupo, Erik" w:date="2012-10-14T23:38:00Z"/>
          <w:lang w:bidi="en-US"/>
        </w:rPr>
      </w:pPr>
    </w:p>
    <w:p w:rsidR="0063152E" w:rsidRDefault="0063152E">
      <w:pPr>
        <w:pStyle w:val="TableofFigures"/>
        <w:tabs>
          <w:tab w:val="right" w:leader="dot" w:pos="9350"/>
        </w:tabs>
        <w:rPr>
          <w:ins w:id="488" w:author="Pupo, Erik" w:date="2012-10-14T23:38:00Z"/>
          <w:lang w:bidi="en-US"/>
        </w:rPr>
      </w:pPr>
    </w:p>
    <w:p w:rsidR="0063152E" w:rsidRDefault="0063152E">
      <w:pPr>
        <w:pStyle w:val="TableofFigures"/>
        <w:tabs>
          <w:tab w:val="right" w:leader="dot" w:pos="9350"/>
        </w:tabs>
        <w:rPr>
          <w:ins w:id="489" w:author="Pupo, Erik" w:date="2012-10-14T23:38:00Z"/>
          <w:lang w:bidi="en-US"/>
        </w:rPr>
      </w:pPr>
    </w:p>
    <w:p w:rsidR="0063152E" w:rsidRDefault="0063152E">
      <w:pPr>
        <w:pStyle w:val="TableofFigures"/>
        <w:tabs>
          <w:tab w:val="right" w:leader="dot" w:pos="9350"/>
        </w:tabs>
        <w:rPr>
          <w:ins w:id="490" w:author="Pupo, Erik" w:date="2012-10-14T23:38:00Z"/>
          <w:lang w:bidi="en-US"/>
        </w:rPr>
      </w:pPr>
    </w:p>
    <w:p w:rsidR="0063152E" w:rsidRDefault="0043406D">
      <w:pPr>
        <w:pStyle w:val="TableofFigures"/>
        <w:tabs>
          <w:tab w:val="right" w:leader="dot" w:pos="9350"/>
        </w:tabs>
        <w:rPr>
          <w:ins w:id="491" w:author="Pupo, Erik" w:date="2012-10-14T23:38:00Z"/>
          <w:noProof/>
        </w:rPr>
      </w:pPr>
      <w:r>
        <w:rPr>
          <w:lang w:bidi="en-US"/>
        </w:rPr>
        <w:fldChar w:fldCharType="begin"/>
      </w:r>
      <w:r>
        <w:rPr>
          <w:lang w:bidi="en-US"/>
        </w:rPr>
        <w:instrText xml:space="preserve"> TOC \h \z \c "Table" </w:instrText>
      </w:r>
      <w:r>
        <w:rPr>
          <w:lang w:bidi="en-US"/>
        </w:rPr>
        <w:fldChar w:fldCharType="separate"/>
      </w:r>
      <w:ins w:id="492" w:author="Pupo, Erik" w:date="2012-10-14T23:38:00Z">
        <w:r w:rsidR="0063152E" w:rsidRPr="00EB37EF">
          <w:rPr>
            <w:rStyle w:val="Hyperlink"/>
            <w:noProof/>
          </w:rPr>
          <w:fldChar w:fldCharType="begin"/>
        </w:r>
        <w:r w:rsidR="0063152E" w:rsidRPr="00EB37EF">
          <w:rPr>
            <w:rStyle w:val="Hyperlink"/>
            <w:noProof/>
          </w:rPr>
          <w:instrText xml:space="preserve"> </w:instrText>
        </w:r>
        <w:r w:rsidR="0063152E">
          <w:rPr>
            <w:noProof/>
          </w:rPr>
          <w:instrText>HYPERLINK \l "_Toc338021328"</w:instrText>
        </w:r>
        <w:r w:rsidR="0063152E" w:rsidRPr="00EB37EF">
          <w:rPr>
            <w:rStyle w:val="Hyperlink"/>
            <w:noProof/>
          </w:rPr>
          <w:instrText xml:space="preserve"> </w:instrText>
        </w:r>
        <w:r w:rsidR="0063152E" w:rsidRPr="00EB37EF">
          <w:rPr>
            <w:rStyle w:val="Hyperlink"/>
            <w:noProof/>
          </w:rPr>
          <w:fldChar w:fldCharType="separate"/>
        </w:r>
        <w:r w:rsidR="0063152E" w:rsidRPr="00EB37EF">
          <w:rPr>
            <w:rStyle w:val="Hyperlink"/>
            <w:noProof/>
          </w:rPr>
          <w:t>Table 1 - CDS System Requirements Covered in this Guide</w:t>
        </w:r>
        <w:r w:rsidR="0063152E">
          <w:rPr>
            <w:noProof/>
            <w:webHidden/>
          </w:rPr>
          <w:tab/>
        </w:r>
        <w:r w:rsidR="0063152E">
          <w:rPr>
            <w:noProof/>
            <w:webHidden/>
          </w:rPr>
          <w:fldChar w:fldCharType="begin"/>
        </w:r>
        <w:r w:rsidR="0063152E">
          <w:rPr>
            <w:noProof/>
            <w:webHidden/>
          </w:rPr>
          <w:instrText xml:space="preserve"> PAGEREF _Toc338021328 \h </w:instrText>
        </w:r>
      </w:ins>
      <w:r w:rsidR="0063152E">
        <w:rPr>
          <w:noProof/>
          <w:webHidden/>
        </w:rPr>
      </w:r>
      <w:r w:rsidR="0063152E">
        <w:rPr>
          <w:noProof/>
          <w:webHidden/>
        </w:rPr>
        <w:fldChar w:fldCharType="separate"/>
      </w:r>
      <w:ins w:id="493" w:author="Pupo, Erik" w:date="2012-10-14T23:38:00Z">
        <w:r w:rsidR="0063152E">
          <w:rPr>
            <w:noProof/>
            <w:webHidden/>
          </w:rPr>
          <w:t>14</w:t>
        </w:r>
        <w:r w:rsidR="0063152E">
          <w:rPr>
            <w:noProof/>
            <w:webHidden/>
          </w:rPr>
          <w:fldChar w:fldCharType="end"/>
        </w:r>
        <w:r w:rsidR="0063152E" w:rsidRPr="00EB37EF">
          <w:rPr>
            <w:rStyle w:val="Hyperlink"/>
            <w:noProof/>
          </w:rPr>
          <w:fldChar w:fldCharType="end"/>
        </w:r>
      </w:ins>
    </w:p>
    <w:p w:rsidR="0063152E" w:rsidRDefault="0063152E">
      <w:pPr>
        <w:pStyle w:val="TableofFigures"/>
        <w:tabs>
          <w:tab w:val="right" w:leader="dot" w:pos="9350"/>
        </w:tabs>
        <w:rPr>
          <w:ins w:id="494" w:author="Pupo, Erik" w:date="2012-10-14T23:38:00Z"/>
          <w:noProof/>
        </w:rPr>
      </w:pPr>
      <w:ins w:id="495" w:author="Pupo, Erik" w:date="2012-10-14T23:38:00Z">
        <w:r w:rsidRPr="00EB37EF">
          <w:rPr>
            <w:rStyle w:val="Hyperlink"/>
            <w:noProof/>
          </w:rPr>
          <w:fldChar w:fldCharType="begin"/>
        </w:r>
        <w:r w:rsidRPr="00EB37EF">
          <w:rPr>
            <w:rStyle w:val="Hyperlink"/>
            <w:noProof/>
          </w:rPr>
          <w:instrText xml:space="preserve"> </w:instrText>
        </w:r>
        <w:r>
          <w:rPr>
            <w:noProof/>
          </w:rPr>
          <w:instrText>HYPERLINK \l "_Toc338021329"</w:instrText>
        </w:r>
        <w:r w:rsidRPr="00EB37EF">
          <w:rPr>
            <w:rStyle w:val="Hyperlink"/>
            <w:noProof/>
          </w:rPr>
          <w:instrText xml:space="preserve"> </w:instrText>
        </w:r>
        <w:r w:rsidRPr="00EB37EF">
          <w:rPr>
            <w:rStyle w:val="Hyperlink"/>
            <w:noProof/>
          </w:rPr>
          <w:fldChar w:fldCharType="separate"/>
        </w:r>
        <w:r w:rsidRPr="00EB37EF">
          <w:rPr>
            <w:rStyle w:val="Hyperlink"/>
            <w:noProof/>
          </w:rPr>
          <w:t>Table 2 - Key Terms in this Guide</w:t>
        </w:r>
        <w:r>
          <w:rPr>
            <w:noProof/>
            <w:webHidden/>
          </w:rPr>
          <w:tab/>
        </w:r>
        <w:r>
          <w:rPr>
            <w:noProof/>
            <w:webHidden/>
          </w:rPr>
          <w:fldChar w:fldCharType="begin"/>
        </w:r>
        <w:r>
          <w:rPr>
            <w:noProof/>
            <w:webHidden/>
          </w:rPr>
          <w:instrText xml:space="preserve"> PAGEREF _Toc338021329 \h </w:instrText>
        </w:r>
      </w:ins>
      <w:r>
        <w:rPr>
          <w:noProof/>
          <w:webHidden/>
        </w:rPr>
      </w:r>
      <w:r>
        <w:rPr>
          <w:noProof/>
          <w:webHidden/>
        </w:rPr>
        <w:fldChar w:fldCharType="separate"/>
      </w:r>
      <w:ins w:id="496" w:author="Pupo, Erik" w:date="2012-10-14T23:38:00Z">
        <w:r>
          <w:rPr>
            <w:noProof/>
            <w:webHidden/>
          </w:rPr>
          <w:t>16</w:t>
        </w:r>
        <w:r>
          <w:rPr>
            <w:noProof/>
            <w:webHidden/>
          </w:rPr>
          <w:fldChar w:fldCharType="end"/>
        </w:r>
        <w:r w:rsidRPr="00EB37EF">
          <w:rPr>
            <w:rStyle w:val="Hyperlink"/>
            <w:noProof/>
          </w:rPr>
          <w:fldChar w:fldCharType="end"/>
        </w:r>
      </w:ins>
    </w:p>
    <w:p w:rsidR="0063152E" w:rsidRDefault="0063152E">
      <w:pPr>
        <w:pStyle w:val="TableofFigures"/>
        <w:tabs>
          <w:tab w:val="right" w:leader="dot" w:pos="9350"/>
        </w:tabs>
        <w:rPr>
          <w:ins w:id="497" w:author="Pupo, Erik" w:date="2012-10-14T23:38:00Z"/>
          <w:noProof/>
        </w:rPr>
      </w:pPr>
      <w:ins w:id="498" w:author="Pupo, Erik" w:date="2012-10-14T23:38:00Z">
        <w:r w:rsidRPr="00EB37EF">
          <w:rPr>
            <w:rStyle w:val="Hyperlink"/>
            <w:noProof/>
          </w:rPr>
          <w:fldChar w:fldCharType="begin"/>
        </w:r>
        <w:r w:rsidRPr="00EB37EF">
          <w:rPr>
            <w:rStyle w:val="Hyperlink"/>
            <w:noProof/>
          </w:rPr>
          <w:instrText xml:space="preserve"> </w:instrText>
        </w:r>
        <w:r>
          <w:rPr>
            <w:noProof/>
          </w:rPr>
          <w:instrText>HYPERLINK \l "_Toc338021330"</w:instrText>
        </w:r>
        <w:r w:rsidRPr="00EB37EF">
          <w:rPr>
            <w:rStyle w:val="Hyperlink"/>
            <w:noProof/>
          </w:rPr>
          <w:instrText xml:space="preserve"> </w:instrText>
        </w:r>
        <w:r w:rsidRPr="00EB37EF">
          <w:rPr>
            <w:rStyle w:val="Hyperlink"/>
            <w:noProof/>
          </w:rPr>
          <w:fldChar w:fldCharType="separate"/>
        </w:r>
        <w:r w:rsidRPr="00EB37EF">
          <w:rPr>
            <w:rStyle w:val="Hyperlink"/>
            <w:noProof/>
          </w:rPr>
          <w:t>Table 3 – Roles and Actors Supported in this Guide</w:t>
        </w:r>
        <w:r>
          <w:rPr>
            <w:noProof/>
            <w:webHidden/>
          </w:rPr>
          <w:tab/>
        </w:r>
        <w:r>
          <w:rPr>
            <w:noProof/>
            <w:webHidden/>
          </w:rPr>
          <w:fldChar w:fldCharType="begin"/>
        </w:r>
        <w:r>
          <w:rPr>
            <w:noProof/>
            <w:webHidden/>
          </w:rPr>
          <w:instrText xml:space="preserve"> PAGEREF _Toc338021330 \h </w:instrText>
        </w:r>
      </w:ins>
      <w:r>
        <w:rPr>
          <w:noProof/>
          <w:webHidden/>
        </w:rPr>
      </w:r>
      <w:r>
        <w:rPr>
          <w:noProof/>
          <w:webHidden/>
        </w:rPr>
        <w:fldChar w:fldCharType="separate"/>
      </w:r>
      <w:ins w:id="499" w:author="Pupo, Erik" w:date="2012-10-14T23:38:00Z">
        <w:r>
          <w:rPr>
            <w:noProof/>
            <w:webHidden/>
          </w:rPr>
          <w:t>16</w:t>
        </w:r>
        <w:r>
          <w:rPr>
            <w:noProof/>
            <w:webHidden/>
          </w:rPr>
          <w:fldChar w:fldCharType="end"/>
        </w:r>
        <w:r w:rsidRPr="00EB37EF">
          <w:rPr>
            <w:rStyle w:val="Hyperlink"/>
            <w:noProof/>
          </w:rPr>
          <w:fldChar w:fldCharType="end"/>
        </w:r>
      </w:ins>
    </w:p>
    <w:p w:rsidR="0063152E" w:rsidRDefault="0063152E">
      <w:pPr>
        <w:pStyle w:val="TableofFigures"/>
        <w:tabs>
          <w:tab w:val="right" w:leader="dot" w:pos="9350"/>
        </w:tabs>
        <w:rPr>
          <w:ins w:id="500" w:author="Pupo, Erik" w:date="2012-10-14T23:38:00Z"/>
          <w:noProof/>
        </w:rPr>
      </w:pPr>
      <w:ins w:id="501" w:author="Pupo, Erik" w:date="2012-10-14T23:38:00Z">
        <w:r w:rsidRPr="00EB37EF">
          <w:rPr>
            <w:rStyle w:val="Hyperlink"/>
            <w:noProof/>
          </w:rPr>
          <w:fldChar w:fldCharType="begin"/>
        </w:r>
        <w:r w:rsidRPr="00EB37EF">
          <w:rPr>
            <w:rStyle w:val="Hyperlink"/>
            <w:noProof/>
          </w:rPr>
          <w:instrText xml:space="preserve"> </w:instrText>
        </w:r>
        <w:r>
          <w:rPr>
            <w:noProof/>
          </w:rPr>
          <w:instrText>HYPERLINK \l "_Toc338021331"</w:instrText>
        </w:r>
        <w:r w:rsidRPr="00EB37EF">
          <w:rPr>
            <w:rStyle w:val="Hyperlink"/>
            <w:noProof/>
          </w:rPr>
          <w:instrText xml:space="preserve"> </w:instrText>
        </w:r>
        <w:r w:rsidRPr="00EB37EF">
          <w:rPr>
            <w:rStyle w:val="Hyperlink"/>
            <w:noProof/>
          </w:rPr>
          <w:fldChar w:fldCharType="separate"/>
        </w:r>
        <w:r w:rsidRPr="00EB37EF">
          <w:rPr>
            <w:rStyle w:val="Hyperlink"/>
            <w:noProof/>
          </w:rPr>
          <w:t>Table 4 - Summary of Cardinality</w:t>
        </w:r>
        <w:r>
          <w:rPr>
            <w:noProof/>
            <w:webHidden/>
          </w:rPr>
          <w:tab/>
        </w:r>
        <w:r>
          <w:rPr>
            <w:noProof/>
            <w:webHidden/>
          </w:rPr>
          <w:fldChar w:fldCharType="begin"/>
        </w:r>
        <w:r>
          <w:rPr>
            <w:noProof/>
            <w:webHidden/>
          </w:rPr>
          <w:instrText xml:space="preserve"> PAGEREF _Toc338021331 \h </w:instrText>
        </w:r>
      </w:ins>
      <w:r>
        <w:rPr>
          <w:noProof/>
          <w:webHidden/>
        </w:rPr>
      </w:r>
      <w:r>
        <w:rPr>
          <w:noProof/>
          <w:webHidden/>
        </w:rPr>
        <w:fldChar w:fldCharType="separate"/>
      </w:r>
      <w:ins w:id="502" w:author="Pupo, Erik" w:date="2012-10-14T23:38:00Z">
        <w:r>
          <w:rPr>
            <w:noProof/>
            <w:webHidden/>
          </w:rPr>
          <w:t>17</w:t>
        </w:r>
        <w:r>
          <w:rPr>
            <w:noProof/>
            <w:webHidden/>
          </w:rPr>
          <w:fldChar w:fldCharType="end"/>
        </w:r>
        <w:r w:rsidRPr="00EB37EF">
          <w:rPr>
            <w:rStyle w:val="Hyperlink"/>
            <w:noProof/>
          </w:rPr>
          <w:fldChar w:fldCharType="end"/>
        </w:r>
      </w:ins>
    </w:p>
    <w:p w:rsidR="0063152E" w:rsidRDefault="0063152E">
      <w:pPr>
        <w:pStyle w:val="TableofFigures"/>
        <w:tabs>
          <w:tab w:val="right" w:leader="dot" w:pos="9350"/>
        </w:tabs>
        <w:rPr>
          <w:ins w:id="503" w:author="Pupo, Erik" w:date="2012-10-14T23:38:00Z"/>
          <w:noProof/>
        </w:rPr>
      </w:pPr>
      <w:ins w:id="504" w:author="Pupo, Erik" w:date="2012-10-14T23:38:00Z">
        <w:r w:rsidRPr="00EB37EF">
          <w:rPr>
            <w:rStyle w:val="Hyperlink"/>
            <w:noProof/>
          </w:rPr>
          <w:fldChar w:fldCharType="begin"/>
        </w:r>
        <w:r w:rsidRPr="00EB37EF">
          <w:rPr>
            <w:rStyle w:val="Hyperlink"/>
            <w:noProof/>
          </w:rPr>
          <w:instrText xml:space="preserve"> </w:instrText>
        </w:r>
        <w:r>
          <w:rPr>
            <w:noProof/>
          </w:rPr>
          <w:instrText>HYPERLINK \l "_Toc338021332"</w:instrText>
        </w:r>
        <w:r w:rsidRPr="00EB37EF">
          <w:rPr>
            <w:rStyle w:val="Hyperlink"/>
            <w:noProof/>
          </w:rPr>
          <w:instrText xml:space="preserve"> </w:instrText>
        </w:r>
        <w:r w:rsidRPr="00EB37EF">
          <w:rPr>
            <w:rStyle w:val="Hyperlink"/>
            <w:noProof/>
          </w:rPr>
          <w:fldChar w:fldCharType="separate"/>
        </w:r>
        <w:r w:rsidRPr="00EB37EF">
          <w:rPr>
            <w:rStyle w:val="Hyperlink"/>
            <w:noProof/>
          </w:rPr>
          <w:t>Table 5 - Implementation Guide- Conformance Verb Matrix</w:t>
        </w:r>
        <w:r>
          <w:rPr>
            <w:noProof/>
            <w:webHidden/>
          </w:rPr>
          <w:tab/>
        </w:r>
        <w:r>
          <w:rPr>
            <w:noProof/>
            <w:webHidden/>
          </w:rPr>
          <w:fldChar w:fldCharType="begin"/>
        </w:r>
        <w:r>
          <w:rPr>
            <w:noProof/>
            <w:webHidden/>
          </w:rPr>
          <w:instrText xml:space="preserve"> PAGEREF _Toc338021332 \h </w:instrText>
        </w:r>
      </w:ins>
      <w:r>
        <w:rPr>
          <w:noProof/>
          <w:webHidden/>
        </w:rPr>
      </w:r>
      <w:r>
        <w:rPr>
          <w:noProof/>
          <w:webHidden/>
        </w:rPr>
        <w:fldChar w:fldCharType="separate"/>
      </w:r>
      <w:ins w:id="505" w:author="Pupo, Erik" w:date="2012-10-14T23:38:00Z">
        <w:r>
          <w:rPr>
            <w:noProof/>
            <w:webHidden/>
          </w:rPr>
          <w:t>19</w:t>
        </w:r>
        <w:r>
          <w:rPr>
            <w:noProof/>
            <w:webHidden/>
          </w:rPr>
          <w:fldChar w:fldCharType="end"/>
        </w:r>
        <w:r w:rsidRPr="00EB37EF">
          <w:rPr>
            <w:rStyle w:val="Hyperlink"/>
            <w:noProof/>
          </w:rPr>
          <w:fldChar w:fldCharType="end"/>
        </w:r>
      </w:ins>
    </w:p>
    <w:p w:rsidR="0063152E" w:rsidRDefault="0063152E">
      <w:pPr>
        <w:pStyle w:val="TableofFigures"/>
        <w:tabs>
          <w:tab w:val="right" w:leader="dot" w:pos="9350"/>
        </w:tabs>
        <w:rPr>
          <w:ins w:id="506" w:author="Pupo, Erik" w:date="2012-10-14T23:38:00Z"/>
          <w:noProof/>
        </w:rPr>
      </w:pPr>
      <w:ins w:id="507" w:author="Pupo, Erik" w:date="2012-10-14T23:38:00Z">
        <w:r w:rsidRPr="00EB37EF">
          <w:rPr>
            <w:rStyle w:val="Hyperlink"/>
            <w:noProof/>
          </w:rPr>
          <w:lastRenderedPageBreak/>
          <w:fldChar w:fldCharType="begin"/>
        </w:r>
        <w:r w:rsidRPr="00EB37EF">
          <w:rPr>
            <w:rStyle w:val="Hyperlink"/>
            <w:noProof/>
          </w:rPr>
          <w:instrText xml:space="preserve"> </w:instrText>
        </w:r>
        <w:r>
          <w:rPr>
            <w:noProof/>
          </w:rPr>
          <w:instrText>HYPERLINK \l "_Toc338021333"</w:instrText>
        </w:r>
        <w:r w:rsidRPr="00EB37EF">
          <w:rPr>
            <w:rStyle w:val="Hyperlink"/>
            <w:noProof/>
          </w:rPr>
          <w:instrText xml:space="preserve"> </w:instrText>
        </w:r>
        <w:r w:rsidRPr="00EB37EF">
          <w:rPr>
            <w:rStyle w:val="Hyperlink"/>
            <w:noProof/>
          </w:rPr>
          <w:fldChar w:fldCharType="separate"/>
        </w:r>
        <w:r w:rsidRPr="00EB37EF">
          <w:rPr>
            <w:rStyle w:val="Hyperlink"/>
            <w:noProof/>
          </w:rPr>
          <w:t>Table 6 - Data Element - Optionality Levels</w:t>
        </w:r>
        <w:r>
          <w:rPr>
            <w:noProof/>
            <w:webHidden/>
          </w:rPr>
          <w:tab/>
        </w:r>
        <w:r>
          <w:rPr>
            <w:noProof/>
            <w:webHidden/>
          </w:rPr>
          <w:fldChar w:fldCharType="begin"/>
        </w:r>
        <w:r>
          <w:rPr>
            <w:noProof/>
            <w:webHidden/>
          </w:rPr>
          <w:instrText xml:space="preserve"> PAGEREF _Toc338021333 \h </w:instrText>
        </w:r>
      </w:ins>
      <w:r>
        <w:rPr>
          <w:noProof/>
          <w:webHidden/>
        </w:rPr>
      </w:r>
      <w:r>
        <w:rPr>
          <w:noProof/>
          <w:webHidden/>
        </w:rPr>
        <w:fldChar w:fldCharType="separate"/>
      </w:r>
      <w:ins w:id="508" w:author="Pupo, Erik" w:date="2012-10-14T23:38:00Z">
        <w:r>
          <w:rPr>
            <w:noProof/>
            <w:webHidden/>
          </w:rPr>
          <w:t>20</w:t>
        </w:r>
        <w:r>
          <w:rPr>
            <w:noProof/>
            <w:webHidden/>
          </w:rPr>
          <w:fldChar w:fldCharType="end"/>
        </w:r>
        <w:r w:rsidRPr="00EB37EF">
          <w:rPr>
            <w:rStyle w:val="Hyperlink"/>
            <w:noProof/>
          </w:rPr>
          <w:fldChar w:fldCharType="end"/>
        </w:r>
      </w:ins>
    </w:p>
    <w:p w:rsidR="0063152E" w:rsidRDefault="0063152E">
      <w:pPr>
        <w:pStyle w:val="TableofFigures"/>
        <w:tabs>
          <w:tab w:val="right" w:leader="dot" w:pos="9350"/>
        </w:tabs>
        <w:rPr>
          <w:ins w:id="509" w:author="Pupo, Erik" w:date="2012-10-14T23:38:00Z"/>
          <w:noProof/>
        </w:rPr>
      </w:pPr>
      <w:ins w:id="510" w:author="Pupo, Erik" w:date="2012-10-14T23:38:00Z">
        <w:r w:rsidRPr="00EB37EF">
          <w:rPr>
            <w:rStyle w:val="Hyperlink"/>
            <w:noProof/>
          </w:rPr>
          <w:fldChar w:fldCharType="begin"/>
        </w:r>
        <w:r w:rsidRPr="00EB37EF">
          <w:rPr>
            <w:rStyle w:val="Hyperlink"/>
            <w:noProof/>
          </w:rPr>
          <w:instrText xml:space="preserve"> </w:instrText>
        </w:r>
        <w:r>
          <w:rPr>
            <w:noProof/>
          </w:rPr>
          <w:instrText>HYPERLINK \l "_Toc338021334"</w:instrText>
        </w:r>
        <w:r w:rsidRPr="00EB37EF">
          <w:rPr>
            <w:rStyle w:val="Hyperlink"/>
            <w:noProof/>
          </w:rPr>
          <w:instrText xml:space="preserve"> </w:instrText>
        </w:r>
        <w:r w:rsidRPr="00EB37EF">
          <w:rPr>
            <w:rStyle w:val="Hyperlink"/>
            <w:noProof/>
          </w:rPr>
          <w:fldChar w:fldCharType="separate"/>
        </w:r>
        <w:r w:rsidRPr="00EB37EF">
          <w:rPr>
            <w:rStyle w:val="Hyperlink"/>
            <w:noProof/>
          </w:rPr>
          <w:t>Table 7 - HeD Knowledge Artifact Metadata - Overview</w:t>
        </w:r>
        <w:r>
          <w:rPr>
            <w:noProof/>
            <w:webHidden/>
          </w:rPr>
          <w:tab/>
        </w:r>
        <w:r>
          <w:rPr>
            <w:noProof/>
            <w:webHidden/>
          </w:rPr>
          <w:fldChar w:fldCharType="begin"/>
        </w:r>
        <w:r>
          <w:rPr>
            <w:noProof/>
            <w:webHidden/>
          </w:rPr>
          <w:instrText xml:space="preserve"> PAGEREF _Toc338021334 \h </w:instrText>
        </w:r>
      </w:ins>
      <w:r>
        <w:rPr>
          <w:noProof/>
          <w:webHidden/>
        </w:rPr>
      </w:r>
      <w:r>
        <w:rPr>
          <w:noProof/>
          <w:webHidden/>
        </w:rPr>
        <w:fldChar w:fldCharType="separate"/>
      </w:r>
      <w:ins w:id="511" w:author="Pupo, Erik" w:date="2012-10-14T23:38:00Z">
        <w:r>
          <w:rPr>
            <w:noProof/>
            <w:webHidden/>
          </w:rPr>
          <w:t>24</w:t>
        </w:r>
        <w:r>
          <w:rPr>
            <w:noProof/>
            <w:webHidden/>
          </w:rPr>
          <w:fldChar w:fldCharType="end"/>
        </w:r>
        <w:r w:rsidRPr="00EB37EF">
          <w:rPr>
            <w:rStyle w:val="Hyperlink"/>
            <w:noProof/>
          </w:rPr>
          <w:fldChar w:fldCharType="end"/>
        </w:r>
      </w:ins>
    </w:p>
    <w:p w:rsidR="0063152E" w:rsidRDefault="0063152E">
      <w:pPr>
        <w:pStyle w:val="TableofFigures"/>
        <w:tabs>
          <w:tab w:val="right" w:leader="dot" w:pos="9350"/>
        </w:tabs>
        <w:rPr>
          <w:ins w:id="512" w:author="Pupo, Erik" w:date="2012-10-14T23:38:00Z"/>
          <w:noProof/>
        </w:rPr>
      </w:pPr>
      <w:ins w:id="513" w:author="Pupo, Erik" w:date="2012-10-14T23:38:00Z">
        <w:r w:rsidRPr="00EB37EF">
          <w:rPr>
            <w:rStyle w:val="Hyperlink"/>
            <w:noProof/>
          </w:rPr>
          <w:fldChar w:fldCharType="begin"/>
        </w:r>
        <w:r w:rsidRPr="00EB37EF">
          <w:rPr>
            <w:rStyle w:val="Hyperlink"/>
            <w:noProof/>
          </w:rPr>
          <w:instrText xml:space="preserve"> </w:instrText>
        </w:r>
        <w:r>
          <w:rPr>
            <w:noProof/>
          </w:rPr>
          <w:instrText>HYPERLINK \l "_Toc338021335"</w:instrText>
        </w:r>
        <w:r w:rsidRPr="00EB37EF">
          <w:rPr>
            <w:rStyle w:val="Hyperlink"/>
            <w:noProof/>
          </w:rPr>
          <w:instrText xml:space="preserve"> </w:instrText>
        </w:r>
        <w:r w:rsidRPr="00EB37EF">
          <w:rPr>
            <w:rStyle w:val="Hyperlink"/>
            <w:noProof/>
          </w:rPr>
          <w:fldChar w:fldCharType="separate"/>
        </w:r>
        <w:r w:rsidRPr="00EB37EF">
          <w:rPr>
            <w:rStyle w:val="Hyperlink"/>
            <w:noProof/>
          </w:rPr>
          <w:t>Table 8 - Health eDecisions Schema Files - Summary</w:t>
        </w:r>
        <w:r>
          <w:rPr>
            <w:noProof/>
            <w:webHidden/>
          </w:rPr>
          <w:tab/>
        </w:r>
        <w:r>
          <w:rPr>
            <w:noProof/>
            <w:webHidden/>
          </w:rPr>
          <w:fldChar w:fldCharType="begin"/>
        </w:r>
        <w:r>
          <w:rPr>
            <w:noProof/>
            <w:webHidden/>
          </w:rPr>
          <w:instrText xml:space="preserve"> PAGEREF _Toc338021335 \h </w:instrText>
        </w:r>
      </w:ins>
      <w:r>
        <w:rPr>
          <w:noProof/>
          <w:webHidden/>
        </w:rPr>
      </w:r>
      <w:r>
        <w:rPr>
          <w:noProof/>
          <w:webHidden/>
        </w:rPr>
        <w:fldChar w:fldCharType="separate"/>
      </w:r>
      <w:ins w:id="514" w:author="Pupo, Erik" w:date="2012-10-14T23:38:00Z">
        <w:r>
          <w:rPr>
            <w:noProof/>
            <w:webHidden/>
          </w:rPr>
          <w:t>26</w:t>
        </w:r>
        <w:r>
          <w:rPr>
            <w:noProof/>
            <w:webHidden/>
          </w:rPr>
          <w:fldChar w:fldCharType="end"/>
        </w:r>
        <w:r w:rsidRPr="00EB37EF">
          <w:rPr>
            <w:rStyle w:val="Hyperlink"/>
            <w:noProof/>
          </w:rPr>
          <w:fldChar w:fldCharType="end"/>
        </w:r>
      </w:ins>
    </w:p>
    <w:p w:rsidR="0063152E" w:rsidRDefault="0063152E">
      <w:pPr>
        <w:pStyle w:val="TableofFigures"/>
        <w:tabs>
          <w:tab w:val="right" w:leader="dot" w:pos="9350"/>
        </w:tabs>
        <w:rPr>
          <w:ins w:id="515" w:author="Pupo, Erik" w:date="2012-10-14T23:38:00Z"/>
          <w:noProof/>
        </w:rPr>
      </w:pPr>
      <w:ins w:id="516" w:author="Pupo, Erik" w:date="2012-10-14T23:38:00Z">
        <w:r w:rsidRPr="00EB37EF">
          <w:rPr>
            <w:rStyle w:val="Hyperlink"/>
            <w:noProof/>
          </w:rPr>
          <w:fldChar w:fldCharType="begin"/>
        </w:r>
        <w:r w:rsidRPr="00EB37EF">
          <w:rPr>
            <w:rStyle w:val="Hyperlink"/>
            <w:noProof/>
          </w:rPr>
          <w:instrText xml:space="preserve"> </w:instrText>
        </w:r>
        <w:r>
          <w:rPr>
            <w:noProof/>
          </w:rPr>
          <w:instrText>HYPERLINK \l "_Toc338021336"</w:instrText>
        </w:r>
        <w:r w:rsidRPr="00EB37EF">
          <w:rPr>
            <w:rStyle w:val="Hyperlink"/>
            <w:noProof/>
          </w:rPr>
          <w:instrText xml:space="preserve"> </w:instrText>
        </w:r>
        <w:r w:rsidRPr="00EB37EF">
          <w:rPr>
            <w:rStyle w:val="Hyperlink"/>
            <w:noProof/>
          </w:rPr>
          <w:fldChar w:fldCharType="separate"/>
        </w:r>
        <w:r w:rsidRPr="00EB37EF">
          <w:rPr>
            <w:rStyle w:val="Hyperlink"/>
            <w:noProof/>
          </w:rPr>
          <w:t>Table 9 - List of CDS References for Implementers</w:t>
        </w:r>
        <w:r>
          <w:rPr>
            <w:noProof/>
            <w:webHidden/>
          </w:rPr>
          <w:tab/>
        </w:r>
        <w:r>
          <w:rPr>
            <w:noProof/>
            <w:webHidden/>
          </w:rPr>
          <w:fldChar w:fldCharType="begin"/>
        </w:r>
        <w:r>
          <w:rPr>
            <w:noProof/>
            <w:webHidden/>
          </w:rPr>
          <w:instrText xml:space="preserve"> PAGEREF _Toc338021336 \h </w:instrText>
        </w:r>
      </w:ins>
      <w:r>
        <w:rPr>
          <w:noProof/>
          <w:webHidden/>
        </w:rPr>
      </w:r>
      <w:r>
        <w:rPr>
          <w:noProof/>
          <w:webHidden/>
        </w:rPr>
        <w:fldChar w:fldCharType="separate"/>
      </w:r>
      <w:ins w:id="517" w:author="Pupo, Erik" w:date="2012-10-14T23:38:00Z">
        <w:r>
          <w:rPr>
            <w:noProof/>
            <w:webHidden/>
          </w:rPr>
          <w:t>45</w:t>
        </w:r>
        <w:r>
          <w:rPr>
            <w:noProof/>
            <w:webHidden/>
          </w:rPr>
          <w:fldChar w:fldCharType="end"/>
        </w:r>
        <w:r w:rsidRPr="00EB37EF">
          <w:rPr>
            <w:rStyle w:val="Hyperlink"/>
            <w:noProof/>
          </w:rPr>
          <w:fldChar w:fldCharType="end"/>
        </w:r>
      </w:ins>
    </w:p>
    <w:p w:rsidR="0063152E" w:rsidRDefault="0063152E">
      <w:pPr>
        <w:pStyle w:val="TableofFigures"/>
        <w:tabs>
          <w:tab w:val="right" w:leader="dot" w:pos="9350"/>
        </w:tabs>
        <w:rPr>
          <w:ins w:id="518" w:author="Pupo, Erik" w:date="2012-10-14T23:38:00Z"/>
          <w:noProof/>
        </w:rPr>
      </w:pPr>
      <w:ins w:id="519" w:author="Pupo, Erik" w:date="2012-10-14T23:38:00Z">
        <w:r w:rsidRPr="00EB37EF">
          <w:rPr>
            <w:rStyle w:val="Hyperlink"/>
            <w:noProof/>
          </w:rPr>
          <w:fldChar w:fldCharType="begin"/>
        </w:r>
        <w:r w:rsidRPr="00EB37EF">
          <w:rPr>
            <w:rStyle w:val="Hyperlink"/>
            <w:noProof/>
          </w:rPr>
          <w:instrText xml:space="preserve"> </w:instrText>
        </w:r>
        <w:r>
          <w:rPr>
            <w:noProof/>
          </w:rPr>
          <w:instrText>HYPERLINK \l "_Toc338021337"</w:instrText>
        </w:r>
        <w:r w:rsidRPr="00EB37EF">
          <w:rPr>
            <w:rStyle w:val="Hyperlink"/>
            <w:noProof/>
          </w:rPr>
          <w:instrText xml:space="preserve"> </w:instrText>
        </w:r>
        <w:r w:rsidRPr="00EB37EF">
          <w:rPr>
            <w:rStyle w:val="Hyperlink"/>
            <w:noProof/>
          </w:rPr>
          <w:fldChar w:fldCharType="separate"/>
        </w:r>
        <w:r w:rsidRPr="00EB37EF">
          <w:rPr>
            <w:rStyle w:val="Hyperlink"/>
            <w:noProof/>
          </w:rPr>
          <w:t>Table 10 - List of Acronyms used in this Guide</w:t>
        </w:r>
        <w:r>
          <w:rPr>
            <w:noProof/>
            <w:webHidden/>
          </w:rPr>
          <w:tab/>
        </w:r>
        <w:r>
          <w:rPr>
            <w:noProof/>
            <w:webHidden/>
          </w:rPr>
          <w:fldChar w:fldCharType="begin"/>
        </w:r>
        <w:r>
          <w:rPr>
            <w:noProof/>
            <w:webHidden/>
          </w:rPr>
          <w:instrText xml:space="preserve"> PAGEREF _Toc338021337 \h </w:instrText>
        </w:r>
      </w:ins>
      <w:r>
        <w:rPr>
          <w:noProof/>
          <w:webHidden/>
        </w:rPr>
      </w:r>
      <w:r>
        <w:rPr>
          <w:noProof/>
          <w:webHidden/>
        </w:rPr>
        <w:fldChar w:fldCharType="separate"/>
      </w:r>
      <w:ins w:id="520" w:author="Pupo, Erik" w:date="2012-10-14T23:38:00Z">
        <w:r>
          <w:rPr>
            <w:noProof/>
            <w:webHidden/>
          </w:rPr>
          <w:t>46</w:t>
        </w:r>
        <w:r>
          <w:rPr>
            <w:noProof/>
            <w:webHidden/>
          </w:rPr>
          <w:fldChar w:fldCharType="end"/>
        </w:r>
        <w:r w:rsidRPr="00EB37EF">
          <w:rPr>
            <w:rStyle w:val="Hyperlink"/>
            <w:noProof/>
          </w:rPr>
          <w:fldChar w:fldCharType="end"/>
        </w:r>
      </w:ins>
    </w:p>
    <w:p w:rsidR="006D5AB8" w:rsidDel="0063152E" w:rsidRDefault="006D5AB8">
      <w:pPr>
        <w:pStyle w:val="TableofFigures"/>
        <w:tabs>
          <w:tab w:val="right" w:leader="dot" w:pos="9350"/>
        </w:tabs>
        <w:rPr>
          <w:del w:id="521" w:author="Pupo, Erik" w:date="2012-10-14T23:38:00Z"/>
          <w:noProof/>
        </w:rPr>
      </w:pPr>
      <w:del w:id="522" w:author="Pupo, Erik" w:date="2012-10-14T23:38:00Z">
        <w:r w:rsidRPr="0063152E" w:rsidDel="0063152E">
          <w:rPr>
            <w:rPrChange w:id="523" w:author="Pupo, Erik" w:date="2012-10-14T23:38:00Z">
              <w:rPr>
                <w:rStyle w:val="Hyperlink"/>
                <w:noProof/>
              </w:rPr>
            </w:rPrChange>
          </w:rPr>
          <w:delText>Table 1 - CDS System Requirements Covered in this Guide</w:delText>
        </w:r>
        <w:r w:rsidDel="0063152E">
          <w:rPr>
            <w:noProof/>
            <w:webHidden/>
          </w:rPr>
          <w:tab/>
          <w:delText>11</w:delText>
        </w:r>
      </w:del>
    </w:p>
    <w:p w:rsidR="006D5AB8" w:rsidDel="0063152E" w:rsidRDefault="006D5AB8">
      <w:pPr>
        <w:pStyle w:val="TableofFigures"/>
        <w:tabs>
          <w:tab w:val="right" w:leader="dot" w:pos="9350"/>
        </w:tabs>
        <w:rPr>
          <w:del w:id="524" w:author="Pupo, Erik" w:date="2012-10-14T23:38:00Z"/>
          <w:noProof/>
        </w:rPr>
      </w:pPr>
      <w:del w:id="525" w:author="Pupo, Erik" w:date="2012-10-14T23:38:00Z">
        <w:r w:rsidRPr="0063152E" w:rsidDel="0063152E">
          <w:rPr>
            <w:rPrChange w:id="526" w:author="Pupo, Erik" w:date="2012-10-14T23:38:00Z">
              <w:rPr>
                <w:rStyle w:val="Hyperlink"/>
                <w:noProof/>
              </w:rPr>
            </w:rPrChange>
          </w:rPr>
          <w:delText>Table 2 - Key Terms in this Guide</w:delText>
        </w:r>
        <w:r w:rsidDel="0063152E">
          <w:rPr>
            <w:noProof/>
            <w:webHidden/>
          </w:rPr>
          <w:tab/>
          <w:delText>12</w:delText>
        </w:r>
      </w:del>
    </w:p>
    <w:p w:rsidR="006D5AB8" w:rsidDel="0063152E" w:rsidRDefault="006D5AB8">
      <w:pPr>
        <w:pStyle w:val="TableofFigures"/>
        <w:tabs>
          <w:tab w:val="right" w:leader="dot" w:pos="9350"/>
        </w:tabs>
        <w:rPr>
          <w:del w:id="527" w:author="Pupo, Erik" w:date="2012-10-14T23:38:00Z"/>
          <w:noProof/>
        </w:rPr>
      </w:pPr>
      <w:del w:id="528" w:author="Pupo, Erik" w:date="2012-10-14T23:38:00Z">
        <w:r w:rsidRPr="0063152E" w:rsidDel="0063152E">
          <w:rPr>
            <w:rPrChange w:id="529" w:author="Pupo, Erik" w:date="2012-10-14T23:38:00Z">
              <w:rPr>
                <w:rStyle w:val="Hyperlink"/>
                <w:noProof/>
              </w:rPr>
            </w:rPrChange>
          </w:rPr>
          <w:delText>Table 3 - Actors Supported in this Guide</w:delText>
        </w:r>
        <w:r w:rsidDel="0063152E">
          <w:rPr>
            <w:noProof/>
            <w:webHidden/>
          </w:rPr>
          <w:tab/>
          <w:delText>12</w:delText>
        </w:r>
      </w:del>
    </w:p>
    <w:p w:rsidR="006D5AB8" w:rsidDel="0063152E" w:rsidRDefault="006D5AB8">
      <w:pPr>
        <w:pStyle w:val="TableofFigures"/>
        <w:tabs>
          <w:tab w:val="right" w:leader="dot" w:pos="9350"/>
        </w:tabs>
        <w:rPr>
          <w:del w:id="530" w:author="Pupo, Erik" w:date="2012-10-14T23:38:00Z"/>
          <w:noProof/>
        </w:rPr>
      </w:pPr>
      <w:del w:id="531" w:author="Pupo, Erik" w:date="2012-10-14T23:38:00Z">
        <w:r w:rsidRPr="0063152E" w:rsidDel="0063152E">
          <w:rPr>
            <w:rPrChange w:id="532" w:author="Pupo, Erik" w:date="2012-10-14T23:38:00Z">
              <w:rPr>
                <w:rStyle w:val="Hyperlink"/>
                <w:noProof/>
              </w:rPr>
            </w:rPrChange>
          </w:rPr>
          <w:delText>Table 4 - Summary of Cardinality</w:delText>
        </w:r>
        <w:r w:rsidDel="0063152E">
          <w:rPr>
            <w:noProof/>
            <w:webHidden/>
          </w:rPr>
          <w:tab/>
          <w:delText>13</w:delText>
        </w:r>
      </w:del>
    </w:p>
    <w:p w:rsidR="006D5AB8" w:rsidDel="0063152E" w:rsidRDefault="006D5AB8">
      <w:pPr>
        <w:pStyle w:val="TableofFigures"/>
        <w:tabs>
          <w:tab w:val="right" w:leader="dot" w:pos="9350"/>
        </w:tabs>
        <w:rPr>
          <w:del w:id="533" w:author="Pupo, Erik" w:date="2012-10-14T23:38:00Z"/>
          <w:noProof/>
        </w:rPr>
      </w:pPr>
      <w:del w:id="534" w:author="Pupo, Erik" w:date="2012-10-14T23:38:00Z">
        <w:r w:rsidRPr="0063152E" w:rsidDel="0063152E">
          <w:rPr>
            <w:rPrChange w:id="535" w:author="Pupo, Erik" w:date="2012-10-14T23:38:00Z">
              <w:rPr>
                <w:rStyle w:val="Hyperlink"/>
                <w:noProof/>
              </w:rPr>
            </w:rPrChange>
          </w:rPr>
          <w:delText>Table 5 - Implementation Guide- Conformance Verb Matrix</w:delText>
        </w:r>
        <w:r w:rsidDel="0063152E">
          <w:rPr>
            <w:noProof/>
            <w:webHidden/>
          </w:rPr>
          <w:tab/>
          <w:delText>15</w:delText>
        </w:r>
      </w:del>
    </w:p>
    <w:p w:rsidR="006D5AB8" w:rsidDel="0063152E" w:rsidRDefault="006D5AB8">
      <w:pPr>
        <w:pStyle w:val="TableofFigures"/>
        <w:tabs>
          <w:tab w:val="right" w:leader="dot" w:pos="9350"/>
        </w:tabs>
        <w:rPr>
          <w:del w:id="536" w:author="Pupo, Erik" w:date="2012-10-14T23:38:00Z"/>
          <w:noProof/>
        </w:rPr>
      </w:pPr>
      <w:del w:id="537" w:author="Pupo, Erik" w:date="2012-10-14T23:38:00Z">
        <w:r w:rsidRPr="0063152E" w:rsidDel="0063152E">
          <w:rPr>
            <w:rPrChange w:id="538" w:author="Pupo, Erik" w:date="2012-10-14T23:38:00Z">
              <w:rPr>
                <w:rStyle w:val="Hyperlink"/>
                <w:noProof/>
              </w:rPr>
            </w:rPrChange>
          </w:rPr>
          <w:delText>Table 6 - Data Element - Optionality Levels</w:delText>
        </w:r>
        <w:r w:rsidDel="0063152E">
          <w:rPr>
            <w:noProof/>
            <w:webHidden/>
          </w:rPr>
          <w:tab/>
          <w:delText>16</w:delText>
        </w:r>
      </w:del>
    </w:p>
    <w:p w:rsidR="006D5AB8" w:rsidDel="0063152E" w:rsidRDefault="006D5AB8">
      <w:pPr>
        <w:pStyle w:val="TableofFigures"/>
        <w:tabs>
          <w:tab w:val="right" w:leader="dot" w:pos="9350"/>
        </w:tabs>
        <w:rPr>
          <w:del w:id="539" w:author="Pupo, Erik" w:date="2012-10-14T23:38:00Z"/>
          <w:noProof/>
        </w:rPr>
      </w:pPr>
      <w:del w:id="540" w:author="Pupo, Erik" w:date="2012-10-14T23:38:00Z">
        <w:r w:rsidRPr="0063152E" w:rsidDel="0063152E">
          <w:rPr>
            <w:rPrChange w:id="541" w:author="Pupo, Erik" w:date="2012-10-14T23:38:00Z">
              <w:rPr>
                <w:rStyle w:val="Hyperlink"/>
                <w:noProof/>
              </w:rPr>
            </w:rPrChange>
          </w:rPr>
          <w:delText>Table 7 - HeD Knowledge Artifact Metadata - Overview</w:delText>
        </w:r>
        <w:r w:rsidDel="0063152E">
          <w:rPr>
            <w:noProof/>
            <w:webHidden/>
          </w:rPr>
          <w:tab/>
          <w:delText>20</w:delText>
        </w:r>
      </w:del>
    </w:p>
    <w:p w:rsidR="006D5AB8" w:rsidDel="0063152E" w:rsidRDefault="006D5AB8">
      <w:pPr>
        <w:pStyle w:val="TableofFigures"/>
        <w:tabs>
          <w:tab w:val="right" w:leader="dot" w:pos="9350"/>
        </w:tabs>
        <w:rPr>
          <w:del w:id="542" w:author="Pupo, Erik" w:date="2012-10-14T23:38:00Z"/>
          <w:noProof/>
        </w:rPr>
      </w:pPr>
      <w:del w:id="543" w:author="Pupo, Erik" w:date="2012-10-14T23:38:00Z">
        <w:r w:rsidRPr="0063152E" w:rsidDel="0063152E">
          <w:rPr>
            <w:rPrChange w:id="544" w:author="Pupo, Erik" w:date="2012-10-14T23:38:00Z">
              <w:rPr>
                <w:rStyle w:val="Hyperlink"/>
                <w:noProof/>
              </w:rPr>
            </w:rPrChange>
          </w:rPr>
          <w:delText>Table 8 - List of CDS References for Implementers</w:delText>
        </w:r>
        <w:r w:rsidDel="0063152E">
          <w:rPr>
            <w:noProof/>
            <w:webHidden/>
          </w:rPr>
          <w:tab/>
          <w:delText>32</w:delText>
        </w:r>
      </w:del>
    </w:p>
    <w:p w:rsidR="006D5AB8" w:rsidDel="0063152E" w:rsidRDefault="006D5AB8">
      <w:pPr>
        <w:pStyle w:val="TableofFigures"/>
        <w:tabs>
          <w:tab w:val="right" w:leader="dot" w:pos="9350"/>
        </w:tabs>
        <w:rPr>
          <w:del w:id="545" w:author="Pupo, Erik" w:date="2012-10-14T23:38:00Z"/>
          <w:noProof/>
        </w:rPr>
      </w:pPr>
      <w:del w:id="546" w:author="Pupo, Erik" w:date="2012-10-14T23:38:00Z">
        <w:r w:rsidRPr="0063152E" w:rsidDel="0063152E">
          <w:rPr>
            <w:rPrChange w:id="547" w:author="Pupo, Erik" w:date="2012-10-14T23:38:00Z">
              <w:rPr>
                <w:rStyle w:val="Hyperlink"/>
                <w:noProof/>
              </w:rPr>
            </w:rPrChange>
          </w:rPr>
          <w:delText>Table 9 - List of Acronyms used in this Guide</w:delText>
        </w:r>
        <w:r w:rsidDel="0063152E">
          <w:rPr>
            <w:noProof/>
            <w:webHidden/>
          </w:rPr>
          <w:tab/>
          <w:delText>33</w:delText>
        </w:r>
      </w:del>
    </w:p>
    <w:p w:rsidR="00045FC7" w:rsidRDefault="0043406D">
      <w:pPr>
        <w:rPr>
          <w:lang w:bidi="en-US"/>
        </w:rPr>
      </w:pPr>
      <w:r>
        <w:rPr>
          <w:lang w:bidi="en-US"/>
        </w:rPr>
        <w:fldChar w:fldCharType="end"/>
      </w:r>
    </w:p>
    <w:p w:rsidR="00B804B7" w:rsidRPr="0048158E" w:rsidRDefault="00B804B7" w:rsidP="00A97080">
      <w:pPr>
        <w:ind w:left="360" w:firstLine="0"/>
      </w:pPr>
    </w:p>
    <w:p w:rsidR="0043406D" w:rsidRPr="0048158E" w:rsidRDefault="0043406D" w:rsidP="00A97080">
      <w:pPr>
        <w:ind w:left="360" w:firstLine="0"/>
      </w:pPr>
    </w:p>
    <w:p w:rsidR="0043406D" w:rsidRPr="00F9079F" w:rsidRDefault="0043406D" w:rsidP="00A97080">
      <w:pPr>
        <w:ind w:left="360" w:firstLine="0"/>
      </w:pPr>
    </w:p>
    <w:p w:rsidR="0043406D" w:rsidRPr="00F9079F" w:rsidRDefault="0043406D" w:rsidP="00A97080">
      <w:pPr>
        <w:ind w:left="360" w:firstLine="0"/>
      </w:pPr>
    </w:p>
    <w:p w:rsidR="0043406D" w:rsidRPr="00F9079F" w:rsidRDefault="0043406D"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8158E" w:rsidRPr="00F9079F" w:rsidRDefault="0048158E" w:rsidP="00A97080">
      <w:pPr>
        <w:ind w:left="360" w:firstLine="0"/>
      </w:pPr>
    </w:p>
    <w:p w:rsidR="0043406D" w:rsidRPr="00F9079F" w:rsidRDefault="0043406D" w:rsidP="00A97080">
      <w:pPr>
        <w:ind w:left="360" w:firstLine="0"/>
      </w:pPr>
    </w:p>
    <w:p w:rsidR="0043406D" w:rsidRPr="00F9079F" w:rsidRDefault="0043406D" w:rsidP="00A97080">
      <w:pPr>
        <w:ind w:left="360" w:firstLine="0"/>
      </w:pPr>
    </w:p>
    <w:p w:rsidR="0043406D" w:rsidRPr="00F9079F" w:rsidRDefault="0043406D" w:rsidP="00A97080">
      <w:pPr>
        <w:ind w:left="360" w:firstLine="0"/>
      </w:pPr>
    </w:p>
    <w:p w:rsidR="0043406D" w:rsidRPr="00F9079F" w:rsidRDefault="0043406D" w:rsidP="00A97080">
      <w:pPr>
        <w:ind w:left="360" w:firstLine="0"/>
      </w:pPr>
    </w:p>
    <w:p w:rsidR="006D32DF" w:rsidRDefault="006D5AB8" w:rsidP="008306BB">
      <w:pPr>
        <w:pStyle w:val="Heading1"/>
        <w:rPr>
          <w:lang w:bidi="en-US"/>
        </w:rPr>
      </w:pPr>
      <w:bookmarkStart w:id="548" w:name="_Toc338021236"/>
      <w:r>
        <w:rPr>
          <w:lang w:bidi="en-US"/>
        </w:rPr>
        <w:t>E</w:t>
      </w:r>
      <w:r w:rsidR="006D32DF">
        <w:rPr>
          <w:lang w:bidi="en-US"/>
        </w:rPr>
        <w:t>xecutive Summary</w:t>
      </w:r>
      <w:bookmarkEnd w:id="548"/>
    </w:p>
    <w:p w:rsidR="009A6F7D" w:rsidRDefault="009A6F7D" w:rsidP="008A56CF">
      <w:pPr>
        <w:ind w:firstLine="0"/>
      </w:pPr>
    </w:p>
    <w:p w:rsidR="009A6F7D" w:rsidRDefault="009A6F7D" w:rsidP="009A6F7D">
      <w:pPr>
        <w:ind w:firstLine="0"/>
        <w:rPr>
          <w:lang w:bidi="en-US"/>
        </w:rPr>
      </w:pPr>
      <w:r w:rsidRPr="00045FC7">
        <w:rPr>
          <w:lang w:bidi="en-US"/>
        </w:rPr>
        <w:t>In support of the national objectives for healthcare reform, the Office of the National Coordinator for Health Information Technology (ONC) Standards and Interoperability (S&amp;I) Framework has sponsored the development of harmonized interoperability specifications. These specifications are designed to support national health initiatives and healthcare priorities, including Meaningful Use, the Nationwide Health Information Network, and the ongoing mission to improve population health.</w:t>
      </w:r>
      <w:r>
        <w:rPr>
          <w:lang w:bidi="en-US"/>
        </w:rPr>
        <w:t xml:space="preserve"> </w:t>
      </w:r>
    </w:p>
    <w:p w:rsidR="009A6F7D" w:rsidRDefault="009A6F7D" w:rsidP="008A56CF">
      <w:pPr>
        <w:ind w:firstLine="0"/>
      </w:pPr>
    </w:p>
    <w:p w:rsidR="008A56CF" w:rsidRPr="008A56CF" w:rsidRDefault="008A56CF" w:rsidP="008A56CF">
      <w:pPr>
        <w:ind w:firstLine="0"/>
      </w:pPr>
      <w:r w:rsidRPr="008A56CF">
        <w:t>The nation is reaching a critical mass of Electronic Health Records (EHRs) that comply with data and vocabulary standards. Providers seeking to meaningfully use EHRs face a variety of challenging tasks. Those tasks include assessing needs, selecting and negotiating with a system vendor or reseller, implementing project management, and instituting workflow changes to improve clinical performance</w:t>
      </w:r>
      <w:r w:rsidR="0053686E">
        <w:t>, control costs,</w:t>
      </w:r>
      <w:r w:rsidRPr="008A56CF">
        <w:t xml:space="preserve"> and ultimately, outcomes.</w:t>
      </w:r>
      <w:r w:rsidR="00646244">
        <w:t xml:space="preserve"> Additionally, </w:t>
      </w:r>
      <w:r w:rsidR="00646244" w:rsidRPr="00646244">
        <w:t xml:space="preserve">many providers </w:t>
      </w:r>
      <w:r w:rsidR="00646244">
        <w:t>face the challenge of</w:t>
      </w:r>
      <w:r w:rsidR="00646244" w:rsidRPr="00646244">
        <w:t xml:space="preserve"> integration and interoperation with disparate systems. Many institutions use their own proprietary vocabularies and data models. Though it may offer some internal flexibility, it comes at a high, often hidden long term maintenance cost.</w:t>
      </w:r>
    </w:p>
    <w:p w:rsidR="008A56CF" w:rsidRDefault="008A56CF" w:rsidP="008A56CF">
      <w:pPr>
        <w:autoSpaceDE w:val="0"/>
        <w:autoSpaceDN w:val="0"/>
        <w:adjustRightInd w:val="0"/>
        <w:ind w:firstLine="0"/>
        <w:rPr>
          <w:rFonts w:ascii="Times New Roman" w:hAnsi="Times New Roman" w:cs="Times New Roman"/>
        </w:rPr>
      </w:pPr>
    </w:p>
    <w:p w:rsidR="008A56CF" w:rsidRDefault="008A56CF" w:rsidP="008A56CF">
      <w:pPr>
        <w:autoSpaceDE w:val="0"/>
        <w:autoSpaceDN w:val="0"/>
        <w:adjustRightInd w:val="0"/>
        <w:ind w:firstLine="0"/>
      </w:pPr>
      <w:r>
        <w:t>In support of this wide deployment of EHRs, there is an opportunity to implement a health learning system that includes clinical decision support (CDS) and provides a broad range of benefits that can contribute towards improved health of individuals and the population as a whole</w:t>
      </w:r>
      <w:r w:rsidR="0053686E">
        <w:t xml:space="preserve"> (refer to “</w:t>
      </w:r>
      <w:r w:rsidR="0053686E" w:rsidRPr="0053686E">
        <w:t xml:space="preserve">Digital Infrastructure for the Learning </w:t>
      </w:r>
      <w:proofErr w:type="gramStart"/>
      <w:r w:rsidR="0053686E" w:rsidRPr="0053686E">
        <w:t>Health  System</w:t>
      </w:r>
      <w:proofErr w:type="gramEnd"/>
      <w:r w:rsidR="0053686E" w:rsidRPr="0053686E">
        <w:t>: The Foundation for Continuous Improvement in Health and Health Care: Workshop Series Summary</w:t>
      </w:r>
      <w:r w:rsidR="0053686E">
        <w:t>” listed in Appendix A – Referenced Documents).</w:t>
      </w:r>
    </w:p>
    <w:p w:rsidR="008A56CF" w:rsidRDefault="008A56CF" w:rsidP="008A56CF">
      <w:pPr>
        <w:autoSpaceDE w:val="0"/>
        <w:autoSpaceDN w:val="0"/>
        <w:adjustRightInd w:val="0"/>
        <w:ind w:firstLine="0"/>
      </w:pPr>
    </w:p>
    <w:p w:rsidR="008A56CF" w:rsidRDefault="008A56CF" w:rsidP="008A56CF">
      <w:pPr>
        <w:autoSpaceDE w:val="0"/>
        <w:autoSpaceDN w:val="0"/>
        <w:adjustRightInd w:val="0"/>
        <w:ind w:firstLine="0"/>
        <w:rPr>
          <w:lang w:bidi="en-US"/>
        </w:rPr>
      </w:pPr>
      <w:r>
        <w:t>The S&amp;I Framework Health eDecisions Initiative</w:t>
      </w:r>
      <w:r w:rsidR="001A0C28">
        <w:t xml:space="preserve"> (</w:t>
      </w:r>
      <w:proofErr w:type="spellStart"/>
      <w:r w:rsidR="001A0C28">
        <w:t>HeD</w:t>
      </w:r>
      <w:proofErr w:type="spellEnd"/>
      <w:r w:rsidR="001A0C28">
        <w:t>)</w:t>
      </w:r>
      <w:r>
        <w:t xml:space="preserve"> is developing a foundational </w:t>
      </w:r>
      <w:r w:rsidR="00426CD7">
        <w:t>specification</w:t>
      </w:r>
      <w:r>
        <w:t xml:space="preserve">, reusing much of the work currently done in CDS standardization, to enable the structuring and encoding of CDS content for use as “knowledge artifacts”. These artifacts can be used in support of many areas of the healthcare system, including quality </w:t>
      </w:r>
      <w:r w:rsidR="00646244">
        <w:t xml:space="preserve">and utilization </w:t>
      </w:r>
      <w:r>
        <w:t xml:space="preserve">measures, disease outbreaks, comparative effectiveness analysis, </w:t>
      </w:r>
      <w:proofErr w:type="gramStart"/>
      <w:r>
        <w:t>efficacy</w:t>
      </w:r>
      <w:proofErr w:type="gramEnd"/>
      <w:r>
        <w:t xml:space="preserve"> of drug treatments and monitoring health trends. </w:t>
      </w:r>
      <w:r w:rsidR="00646244" w:rsidRPr="00646244">
        <w:t xml:space="preserve">One of the key benefits of this proposed approach is the definition of a ‘lingua franca’ for the exchange of CDS knowledge and artifacts. Rather than having an </w:t>
      </w:r>
      <w:proofErr w:type="spellStart"/>
      <w:r w:rsidR="00646244" w:rsidRPr="00646244">
        <w:t>unscalable</w:t>
      </w:r>
      <w:proofErr w:type="spellEnd"/>
      <w:r w:rsidR="00646244" w:rsidRPr="00646244">
        <w:t xml:space="preserve"> network of point-to-point communication</w:t>
      </w:r>
      <w:r w:rsidR="00646244">
        <w:t>,</w:t>
      </w:r>
      <w:r w:rsidR="00646244" w:rsidRPr="00646244">
        <w:t xml:space="preserve"> each with its own set of transformations, different organization</w:t>
      </w:r>
      <w:r w:rsidR="00646244">
        <w:t>s</w:t>
      </w:r>
      <w:r w:rsidR="00646244" w:rsidRPr="00646244">
        <w:t xml:space="preserve"> will only need to transform their content in </w:t>
      </w:r>
      <w:proofErr w:type="gramStart"/>
      <w:r w:rsidR="00646244" w:rsidRPr="00646244">
        <w:t>an</w:t>
      </w:r>
      <w:proofErr w:type="gramEnd"/>
      <w:r w:rsidR="00646244" w:rsidRPr="00646244">
        <w:t xml:space="preserve"> </w:t>
      </w:r>
      <w:proofErr w:type="spellStart"/>
      <w:r w:rsidR="00646244" w:rsidRPr="00646244">
        <w:t>HeD</w:t>
      </w:r>
      <w:proofErr w:type="spellEnd"/>
      <w:r w:rsidR="00646244" w:rsidRPr="00646244">
        <w:t xml:space="preserve">-compatible format to communicate effectively with any other point in the network of providers that </w:t>
      </w:r>
      <w:r w:rsidR="00646244">
        <w:t>comprise</w:t>
      </w:r>
      <w:r w:rsidR="00646244" w:rsidRPr="00646244">
        <w:t xml:space="preserve"> today’s health care system. If the models and vocabularies are rich enough</w:t>
      </w:r>
      <w:r w:rsidR="00646244">
        <w:t xml:space="preserve"> in the future,</w:t>
      </w:r>
      <w:r w:rsidR="00646244" w:rsidRPr="00646244">
        <w:t xml:space="preserve"> some vendors may opt to use </w:t>
      </w:r>
      <w:proofErr w:type="spellStart"/>
      <w:r w:rsidR="00646244" w:rsidRPr="00646244">
        <w:t>HeD</w:t>
      </w:r>
      <w:proofErr w:type="spellEnd"/>
      <w:r w:rsidR="00646244" w:rsidRPr="00646244">
        <w:t xml:space="preserve"> as an internal specification.</w:t>
      </w:r>
    </w:p>
    <w:p w:rsidR="008A56CF" w:rsidRDefault="008A56CF" w:rsidP="00543021">
      <w:pPr>
        <w:ind w:firstLine="0"/>
        <w:rPr>
          <w:lang w:bidi="en-US"/>
        </w:rPr>
      </w:pPr>
    </w:p>
    <w:p w:rsidR="00543021" w:rsidRDefault="00543021" w:rsidP="00543021">
      <w:pPr>
        <w:ind w:firstLine="0"/>
        <w:rPr>
          <w:lang w:bidi="en-US"/>
        </w:rPr>
      </w:pPr>
      <w:r>
        <w:rPr>
          <w:lang w:bidi="en-US"/>
        </w:rPr>
        <w:t>This implementation guide is developed in support</w:t>
      </w:r>
      <w:r w:rsidR="00E63723">
        <w:rPr>
          <w:lang w:bidi="en-US"/>
        </w:rPr>
        <w:t xml:space="preserve"> of the </w:t>
      </w:r>
      <w:proofErr w:type="spellStart"/>
      <w:r w:rsidR="00E63723">
        <w:rPr>
          <w:lang w:bidi="en-US"/>
        </w:rPr>
        <w:t>He</w:t>
      </w:r>
      <w:r w:rsidR="00426CD7">
        <w:rPr>
          <w:lang w:bidi="en-US"/>
        </w:rPr>
        <w:t>D</w:t>
      </w:r>
      <w:proofErr w:type="spellEnd"/>
      <w:r w:rsidR="00E63723">
        <w:rPr>
          <w:lang w:bidi="en-US"/>
        </w:rPr>
        <w:t xml:space="preserve"> </w:t>
      </w:r>
      <w:r w:rsidR="00E4377F">
        <w:rPr>
          <w:lang w:bidi="en-US"/>
        </w:rPr>
        <w:t>Artifact</w:t>
      </w:r>
      <w:r w:rsidR="00E63723">
        <w:rPr>
          <w:lang w:bidi="en-US"/>
        </w:rPr>
        <w:t xml:space="preserve"> Sharing Use Case and is intended to assist implementers in the development of Clinical Decision Support (CDS) Knowledge Artifacts</w:t>
      </w:r>
      <w:r w:rsidR="008A56CF">
        <w:rPr>
          <w:lang w:bidi="en-US"/>
        </w:rPr>
        <w:t xml:space="preserve">. </w:t>
      </w:r>
      <w:r w:rsidR="00E63723">
        <w:rPr>
          <w:lang w:bidi="en-US"/>
        </w:rPr>
        <w:t xml:space="preserve">The </w:t>
      </w:r>
      <w:r w:rsidR="00E63723">
        <w:rPr>
          <w:lang w:bidi="en-US"/>
        </w:rPr>
        <w:lastRenderedPageBreak/>
        <w:t>approach adopted in this implementation guide</w:t>
      </w:r>
      <w:r w:rsidR="008A56CF">
        <w:rPr>
          <w:lang w:bidi="en-US"/>
        </w:rPr>
        <w:t xml:space="preserve"> is designed to be flexible and reusable</w:t>
      </w:r>
      <w:r w:rsidR="00426CD7">
        <w:rPr>
          <w:lang w:bidi="en-US"/>
        </w:rPr>
        <w:t>,</w:t>
      </w:r>
      <w:r w:rsidR="008A56CF">
        <w:rPr>
          <w:lang w:bidi="en-US"/>
        </w:rPr>
        <w:t xml:space="preserve"> and to provide </w:t>
      </w:r>
      <w:r w:rsidR="009A6F7D">
        <w:rPr>
          <w:lang w:bidi="en-US"/>
        </w:rPr>
        <w:t>a baseline for vendors and implementers.</w:t>
      </w:r>
    </w:p>
    <w:p w:rsidR="00045FC7" w:rsidRDefault="00045FC7" w:rsidP="008306BB">
      <w:pPr>
        <w:pStyle w:val="Heading1"/>
        <w:rPr>
          <w:lang w:bidi="en-US"/>
        </w:rPr>
      </w:pPr>
      <w:bookmarkStart w:id="549" w:name="_Toc338021237"/>
      <w:r>
        <w:rPr>
          <w:lang w:bidi="en-US"/>
        </w:rPr>
        <w:t>Introduc</w:t>
      </w:r>
      <w:r w:rsidR="008A56CF">
        <w:rPr>
          <w:lang w:bidi="en-US"/>
        </w:rPr>
        <w:t>t</w:t>
      </w:r>
      <w:r>
        <w:rPr>
          <w:lang w:bidi="en-US"/>
        </w:rPr>
        <w:t>ion</w:t>
      </w:r>
      <w:bookmarkEnd w:id="549"/>
    </w:p>
    <w:p w:rsidR="009A6F7D" w:rsidRDefault="009A6F7D" w:rsidP="009A6F7D">
      <w:pPr>
        <w:ind w:firstLine="0"/>
        <w:rPr>
          <w:lang w:bidi="en-US"/>
        </w:rPr>
      </w:pPr>
      <w:r>
        <w:rPr>
          <w:lang w:bidi="en-US"/>
        </w:rPr>
        <w:t>In this introductory section, the approach and purpose for the CDS Knowledge Artifact implementation guide will be outlined and discussed.</w:t>
      </w:r>
      <w:r w:rsidR="001B7B6F">
        <w:rPr>
          <w:lang w:bidi="en-US"/>
        </w:rPr>
        <w:t xml:space="preserve"> </w:t>
      </w:r>
    </w:p>
    <w:p w:rsidR="00045FC7" w:rsidRDefault="00045FC7" w:rsidP="008306BB">
      <w:pPr>
        <w:pStyle w:val="Heading2"/>
        <w:rPr>
          <w:lang w:bidi="en-US"/>
        </w:rPr>
      </w:pPr>
      <w:bookmarkStart w:id="550" w:name="_Toc338021238"/>
      <w:r>
        <w:rPr>
          <w:lang w:bidi="en-US"/>
        </w:rPr>
        <w:t>Purpose</w:t>
      </w:r>
      <w:r w:rsidR="004771FD">
        <w:rPr>
          <w:lang w:bidi="en-US"/>
        </w:rPr>
        <w:t xml:space="preserve"> and Approach</w:t>
      </w:r>
      <w:bookmarkEnd w:id="550"/>
    </w:p>
    <w:p w:rsidR="00CF2F45" w:rsidRDefault="00CF2F45" w:rsidP="00A97080">
      <w:pPr>
        <w:pStyle w:val="CommentText"/>
        <w:ind w:firstLine="0"/>
      </w:pPr>
    </w:p>
    <w:p w:rsidR="00CF2F45" w:rsidRPr="00CF2F45" w:rsidRDefault="00543021" w:rsidP="00A97080">
      <w:pPr>
        <w:ind w:firstLine="0"/>
      </w:pPr>
      <w:r w:rsidRPr="00CF2F45">
        <w:t xml:space="preserve">This implementation guide </w:t>
      </w:r>
      <w:r w:rsidR="00426CD7" w:rsidRPr="00CF2F45">
        <w:t>defines a specification</w:t>
      </w:r>
      <w:r w:rsidRPr="00CF2F45">
        <w:t xml:space="preserve"> for implementers to use when developing</w:t>
      </w:r>
      <w:r w:rsidR="00384EDB" w:rsidRPr="00CF2F45">
        <w:t xml:space="preserve"> and integrating</w:t>
      </w:r>
      <w:r w:rsidRPr="00CF2F45">
        <w:t xml:space="preserve"> a Clinical Decision Support (CDS) Knowledge Artifact. </w:t>
      </w:r>
      <w:r w:rsidR="00426CD7" w:rsidRPr="00CF2F45">
        <w:t xml:space="preserve">The specification </w:t>
      </w:r>
      <w:r w:rsidR="004771FD" w:rsidRPr="00CF2F45">
        <w:t>defined in this implementation guide is based on a harmonization of existing standards</w:t>
      </w:r>
      <w:r w:rsidR="00426CD7" w:rsidRPr="00CF2F45">
        <w:t xml:space="preserve"> and specifications</w:t>
      </w:r>
      <w:r w:rsidRPr="00CF2F45">
        <w:t xml:space="preserve"> as the primary mechanism for structuring </w:t>
      </w:r>
      <w:r w:rsidR="004771FD" w:rsidRPr="00CF2F45">
        <w:t>knowledge artifacts</w:t>
      </w:r>
      <w:r w:rsidRPr="00CF2F45">
        <w:t xml:space="preserve">. </w:t>
      </w:r>
      <w:r w:rsidR="00CF2F45" w:rsidRPr="00CF2F45">
        <w:t xml:space="preserve">This guide is laid out to support the following </w:t>
      </w:r>
      <w:r w:rsidR="00CF2F45">
        <w:t>implementation objectives</w:t>
      </w:r>
      <w:r w:rsidR="00CF2F45" w:rsidRPr="00CF2F45">
        <w:t>:</w:t>
      </w:r>
    </w:p>
    <w:p w:rsidR="00CF2F45" w:rsidRPr="00CF2F45" w:rsidRDefault="00CF2F45" w:rsidP="00A97080">
      <w:pPr>
        <w:ind w:left="360" w:firstLine="0"/>
      </w:pPr>
    </w:p>
    <w:p w:rsidR="00CF2F45" w:rsidRDefault="00CF2F45" w:rsidP="00A97080">
      <w:pPr>
        <w:pStyle w:val="ListParagraph"/>
        <w:numPr>
          <w:ilvl w:val="0"/>
          <w:numId w:val="24"/>
        </w:numPr>
      </w:pPr>
      <w:r w:rsidRPr="00CF2F45">
        <w:t xml:space="preserve">What are the standards upon which </w:t>
      </w:r>
      <w:r>
        <w:t>the Health eDecisions schema</w:t>
      </w:r>
      <w:r w:rsidRPr="00CF2F45">
        <w:t xml:space="preserve"> is built and how do they contribute to this new standard? Why where they </w:t>
      </w:r>
      <w:proofErr w:type="spellStart"/>
      <w:r w:rsidRPr="00CF2F45">
        <w:t>chosen</w:t>
      </w:r>
      <w:proofErr w:type="spellEnd"/>
      <w:r w:rsidRPr="00CF2F45">
        <w:t xml:space="preserve">? How do they play together to solve this important problem and what piece of which standard is used in this </w:t>
      </w:r>
      <w:r>
        <w:t>guide</w:t>
      </w:r>
      <w:r w:rsidRPr="00CF2F45">
        <w:t xml:space="preserve"> and why</w:t>
      </w:r>
      <w:r>
        <w:t>?</w:t>
      </w:r>
      <w:r w:rsidRPr="00CF2F45">
        <w:t xml:space="preserve"> Are these supporting standards well documented and is the documentation accessible to the </w:t>
      </w:r>
      <w:r>
        <w:t xml:space="preserve">implementer? </w:t>
      </w:r>
    </w:p>
    <w:p w:rsidR="004771FD" w:rsidRPr="00CF2F45" w:rsidRDefault="00CF2F45" w:rsidP="00A97080">
      <w:pPr>
        <w:pStyle w:val="ListParagraph"/>
        <w:numPr>
          <w:ilvl w:val="0"/>
          <w:numId w:val="24"/>
        </w:numPr>
      </w:pPr>
      <w:r w:rsidRPr="00CF2F45">
        <w:t xml:space="preserve">What are the key concepts and components defined by the </w:t>
      </w:r>
      <w:r>
        <w:t>guide</w:t>
      </w:r>
      <w:r w:rsidRPr="00CF2F45">
        <w:t xml:space="preserve"> and how do they relate to one another? </w:t>
      </w:r>
    </w:p>
    <w:p w:rsidR="004771FD" w:rsidRPr="00CF2F45" w:rsidRDefault="004771FD" w:rsidP="00A97080">
      <w:pPr>
        <w:ind w:left="360" w:firstLine="0"/>
      </w:pPr>
    </w:p>
    <w:p w:rsidR="00543021" w:rsidRDefault="00543021" w:rsidP="00543021">
      <w:pPr>
        <w:ind w:firstLine="0"/>
        <w:rPr>
          <w:lang w:bidi="en-US"/>
        </w:rPr>
      </w:pPr>
      <w:r>
        <w:rPr>
          <w:lang w:bidi="en-US"/>
        </w:rPr>
        <w:t xml:space="preserve">The </w:t>
      </w:r>
      <w:r w:rsidR="004771FD">
        <w:rPr>
          <w:lang w:bidi="en-US"/>
        </w:rPr>
        <w:t>technical approach adopted is</w:t>
      </w:r>
      <w:r w:rsidRPr="00DC2638">
        <w:rPr>
          <w:lang w:bidi="en-US"/>
        </w:rPr>
        <w:t xml:space="preserve"> designed to provide a catalog of </w:t>
      </w:r>
      <w:r w:rsidR="00F87E9F">
        <w:rPr>
          <w:lang w:bidi="en-US"/>
        </w:rPr>
        <w:t>components</w:t>
      </w:r>
      <w:r>
        <w:rPr>
          <w:lang w:bidi="en-US"/>
        </w:rPr>
        <w:t xml:space="preserve"> to be used in generating </w:t>
      </w:r>
      <w:r w:rsidR="004771FD">
        <w:rPr>
          <w:lang w:bidi="en-US"/>
        </w:rPr>
        <w:t xml:space="preserve">knowledge artifacts, with a specific focus on defining the structure of the </w:t>
      </w:r>
      <w:r w:rsidR="00F87E9F">
        <w:rPr>
          <w:lang w:bidi="en-US"/>
        </w:rPr>
        <w:t>components</w:t>
      </w:r>
      <w:r w:rsidR="004771FD">
        <w:rPr>
          <w:lang w:bidi="en-US"/>
        </w:rPr>
        <w:t xml:space="preserve"> and how they work together. </w:t>
      </w:r>
    </w:p>
    <w:p w:rsidR="00F9079F" w:rsidRDefault="00F9079F" w:rsidP="00543021">
      <w:pPr>
        <w:ind w:firstLine="0"/>
        <w:rPr>
          <w:lang w:bidi="en-US"/>
        </w:rPr>
      </w:pPr>
    </w:p>
    <w:p w:rsidR="00F9079F" w:rsidRPr="00C96706" w:rsidRDefault="00F9079F" w:rsidP="00A97080">
      <w:pPr>
        <w:ind w:firstLine="0"/>
      </w:pPr>
      <w:r w:rsidRPr="00C96706">
        <w:t>This implementation guide also focuses not only on structure but also on semantics through the use of standard terminologies, value sets and taxonomies such as SNOMED CT and that the specifications will highlight terminology bindings where defined and required.</w:t>
      </w:r>
    </w:p>
    <w:p w:rsidR="00F9079F" w:rsidRDefault="00F9079F" w:rsidP="00F9079F">
      <w:pPr>
        <w:ind w:firstLine="0"/>
        <w:rPr>
          <w:lang w:bidi="en-US"/>
        </w:rPr>
      </w:pPr>
      <w:r>
        <w:rPr>
          <w:rStyle w:val="CommentReference"/>
        </w:rPr>
        <w:annotationRef/>
      </w:r>
    </w:p>
    <w:p w:rsidR="00543021" w:rsidRDefault="004771FD" w:rsidP="00543021">
      <w:pPr>
        <w:ind w:firstLine="0"/>
        <w:rPr>
          <w:lang w:bidi="en-US"/>
        </w:rPr>
      </w:pPr>
      <w:r>
        <w:rPr>
          <w:lang w:bidi="en-US"/>
        </w:rPr>
        <w:t xml:space="preserve">This approach </w:t>
      </w:r>
      <w:r w:rsidR="00543021">
        <w:rPr>
          <w:lang w:bidi="en-US"/>
        </w:rPr>
        <w:t xml:space="preserve">is designed to support multiple </w:t>
      </w:r>
      <w:r w:rsidR="00CF2F45">
        <w:rPr>
          <w:lang w:bidi="en-US"/>
        </w:rPr>
        <w:t>goals for implementers</w:t>
      </w:r>
      <w:r w:rsidR="00543021">
        <w:rPr>
          <w:lang w:bidi="en-US"/>
        </w:rPr>
        <w:t>:</w:t>
      </w:r>
    </w:p>
    <w:p w:rsidR="00543021" w:rsidRDefault="00543021" w:rsidP="00543021">
      <w:pPr>
        <w:ind w:firstLine="0"/>
        <w:rPr>
          <w:lang w:bidi="en-US"/>
        </w:rPr>
      </w:pPr>
    </w:p>
    <w:p w:rsidR="00543021" w:rsidRDefault="00543021" w:rsidP="00543021">
      <w:pPr>
        <w:pStyle w:val="ListParagraph"/>
        <w:numPr>
          <w:ilvl w:val="0"/>
          <w:numId w:val="5"/>
        </w:numPr>
        <w:contextualSpacing w:val="0"/>
      </w:pPr>
      <w:r w:rsidRPr="007E7F28">
        <w:rPr>
          <w:b/>
        </w:rPr>
        <w:t>Maintenance</w:t>
      </w:r>
      <w:r>
        <w:t xml:space="preserve">: Any subsequent change to </w:t>
      </w:r>
      <w:r w:rsidR="00F87E9F">
        <w:t>components</w:t>
      </w:r>
      <w:r>
        <w:t xml:space="preserve"> </w:t>
      </w:r>
      <w:r w:rsidR="004771FD">
        <w:t>used in generating knowledge artifacts</w:t>
      </w:r>
      <w:r>
        <w:t xml:space="preserve"> will be made in a single source </w:t>
      </w:r>
      <w:r w:rsidR="004771FD">
        <w:t xml:space="preserve">guide </w:t>
      </w:r>
      <w:proofErr w:type="gramStart"/>
      <w:r>
        <w:t>which</w:t>
      </w:r>
      <w:proofErr w:type="gramEnd"/>
      <w:r>
        <w:t xml:space="preserve"> can then be republi</w:t>
      </w:r>
      <w:r w:rsidR="004771FD">
        <w:t>shed and made available to the clinical decision support community in developing CDS knowledge artifacts.</w:t>
      </w:r>
    </w:p>
    <w:p w:rsidR="007E7F28" w:rsidRDefault="00543021" w:rsidP="00543021">
      <w:pPr>
        <w:pStyle w:val="ListParagraph"/>
        <w:numPr>
          <w:ilvl w:val="0"/>
          <w:numId w:val="5"/>
        </w:numPr>
        <w:contextualSpacing w:val="0"/>
      </w:pPr>
      <w:r w:rsidRPr="007E7F28">
        <w:rPr>
          <w:b/>
        </w:rPr>
        <w:t>Translation</w:t>
      </w:r>
      <w:r>
        <w:t xml:space="preserve">: The </w:t>
      </w:r>
      <w:r w:rsidR="007E7F28">
        <w:t>implementation guide</w:t>
      </w:r>
      <w:r>
        <w:t xml:space="preserve"> would be the natural home for </w:t>
      </w:r>
      <w:r w:rsidR="007E7F28">
        <w:t xml:space="preserve">transformation and mapping rules for individual CDS knowledge artifact </w:t>
      </w:r>
      <w:r w:rsidR="00F87E9F">
        <w:t>component</w:t>
      </w:r>
      <w:r w:rsidR="007E7F28">
        <w:t>s</w:t>
      </w:r>
      <w:r>
        <w:t xml:space="preserve"> and the </w:t>
      </w:r>
      <w:r w:rsidR="007E7F28">
        <w:t>methods of transformation and specific examples to support the transforms</w:t>
      </w:r>
      <w:r>
        <w:t xml:space="preserve"> would be built into the structure of the </w:t>
      </w:r>
      <w:r w:rsidR="007E7F28">
        <w:t>implementation guide.</w:t>
      </w:r>
      <w:r w:rsidR="00C96706">
        <w:t xml:space="preserve"> </w:t>
      </w:r>
      <w:proofErr w:type="gramStart"/>
      <w:r w:rsidR="00C96706">
        <w:t>Examples of the transformations supported through this guide includes</w:t>
      </w:r>
      <w:proofErr w:type="gramEnd"/>
      <w:r w:rsidR="00C96706">
        <w:t xml:space="preserve"> translations from the </w:t>
      </w:r>
      <w:proofErr w:type="spellStart"/>
      <w:r w:rsidR="00C96706">
        <w:t>HealtheDecisions</w:t>
      </w:r>
      <w:proofErr w:type="spellEnd"/>
      <w:r w:rsidR="00C96706">
        <w:t xml:space="preserve"> schema to the HL7 Order Sets DSTU and HL7 Arden Syntax.</w:t>
      </w:r>
    </w:p>
    <w:p w:rsidR="00543021" w:rsidRDefault="00E63723" w:rsidP="00543021">
      <w:pPr>
        <w:pStyle w:val="ListParagraph"/>
        <w:numPr>
          <w:ilvl w:val="0"/>
          <w:numId w:val="5"/>
        </w:numPr>
        <w:contextualSpacing w:val="0"/>
      </w:pPr>
      <w:r w:rsidRPr="007E7F28">
        <w:rPr>
          <w:b/>
        </w:rPr>
        <w:lastRenderedPageBreak/>
        <w:t>Modularity</w:t>
      </w:r>
      <w:r w:rsidR="00543021">
        <w:t xml:space="preserve">: Those familiar with </w:t>
      </w:r>
      <w:r>
        <w:t xml:space="preserve">the CDS Knowledge Artifact Implementation Guide and its defined </w:t>
      </w:r>
      <w:r w:rsidR="00F87E9F">
        <w:t>components</w:t>
      </w:r>
      <w:r>
        <w:t xml:space="preserve"> would be able to mix and match specific </w:t>
      </w:r>
      <w:r w:rsidR="00F87E9F">
        <w:t>components</w:t>
      </w:r>
      <w:r>
        <w:t xml:space="preserve"> needed to support the development of CDS knowledge artifacts, </w:t>
      </w:r>
      <w:r w:rsidR="00543021">
        <w:t xml:space="preserve">lessening the stress </w:t>
      </w:r>
      <w:r w:rsidR="00426CD7">
        <w:t xml:space="preserve">and complexity faced by </w:t>
      </w:r>
      <w:r w:rsidR="00384EDB">
        <w:t xml:space="preserve">integrators </w:t>
      </w:r>
      <w:r>
        <w:t>by supporting a layer of optionality for implementation</w:t>
      </w:r>
      <w:proofErr w:type="gramStart"/>
      <w:r w:rsidR="00426CD7">
        <w:t>.</w:t>
      </w:r>
      <w:r w:rsidR="00CF2F45">
        <w:t>.</w:t>
      </w:r>
      <w:proofErr w:type="gramEnd"/>
      <w:r w:rsidR="00CF2F45">
        <w:t xml:space="preserve"> </w:t>
      </w:r>
    </w:p>
    <w:p w:rsidR="00543021" w:rsidRDefault="007E7F28" w:rsidP="00543021">
      <w:pPr>
        <w:pStyle w:val="ListParagraph"/>
        <w:numPr>
          <w:ilvl w:val="0"/>
          <w:numId w:val="5"/>
        </w:numPr>
        <w:contextualSpacing w:val="0"/>
      </w:pPr>
      <w:r w:rsidRPr="007E7F28">
        <w:rPr>
          <w:b/>
        </w:rPr>
        <w:t>Compatibility</w:t>
      </w:r>
      <w:r>
        <w:t xml:space="preserve">: </w:t>
      </w:r>
      <w:r w:rsidR="00543021">
        <w:t xml:space="preserve">Issues of incompatibility between various </w:t>
      </w:r>
      <w:r w:rsidR="00E63723">
        <w:t>knowledge artifacts</w:t>
      </w:r>
      <w:r w:rsidR="00543021">
        <w:t xml:space="preserve"> can be addressed within one </w:t>
      </w:r>
      <w:r w:rsidR="00E63723">
        <w:t>harmonized schema format that can structurally map to m</w:t>
      </w:r>
      <w:r w:rsidR="00543021">
        <w:t xml:space="preserve">ultiple </w:t>
      </w:r>
      <w:r w:rsidR="00E63723">
        <w:t>CDS knowledge artifacts</w:t>
      </w:r>
      <w:r w:rsidR="00543021">
        <w:t xml:space="preserve">, so that all </w:t>
      </w:r>
      <w:r>
        <w:t>EHR and CDS systems</w:t>
      </w:r>
      <w:r w:rsidR="00543021">
        <w:t xml:space="preserve"> operate using the same set of </w:t>
      </w:r>
      <w:r w:rsidR="00F87E9F">
        <w:t>component</w:t>
      </w:r>
      <w:r>
        <w:t>s</w:t>
      </w:r>
      <w:r w:rsidR="00543021">
        <w:t>, constraints,</w:t>
      </w:r>
      <w:r w:rsidR="00127830">
        <w:t xml:space="preserve"> terminologies,</w:t>
      </w:r>
      <w:r w:rsidR="00543021">
        <w:t xml:space="preserve"> and value sets.</w:t>
      </w:r>
    </w:p>
    <w:p w:rsidR="0048158E" w:rsidRDefault="0048158E" w:rsidP="00543021">
      <w:pPr>
        <w:pStyle w:val="ListParagraph"/>
        <w:numPr>
          <w:ilvl w:val="0"/>
          <w:numId w:val="5"/>
        </w:numPr>
        <w:contextualSpacing w:val="0"/>
      </w:pPr>
      <w:r>
        <w:rPr>
          <w:b/>
        </w:rPr>
        <w:t xml:space="preserve">Ease of Use </w:t>
      </w:r>
      <w:r>
        <w:t xml:space="preserve">– the structure of this implementation guide is designed in a way that makes </w:t>
      </w:r>
      <w:r w:rsidRPr="0053686E">
        <w:t>i</w:t>
      </w:r>
      <w:r>
        <w:t>mplementing and integrating the CDS Knowledge A</w:t>
      </w:r>
      <w:r w:rsidRPr="0053686E">
        <w:t xml:space="preserve">rtifact </w:t>
      </w:r>
      <w:r>
        <w:t>use minimal implementation</w:t>
      </w:r>
      <w:r w:rsidRPr="0053686E">
        <w:t xml:space="preserve"> resources</w:t>
      </w:r>
      <w:r>
        <w:t>, provides enough constraint to ensure CDS Knowledge Artifacts are free of</w:t>
      </w:r>
      <w:r w:rsidRPr="0053686E">
        <w:t xml:space="preserve"> technical </w:t>
      </w:r>
      <w:r>
        <w:t xml:space="preserve">content errors, and ensure that the artifact blends easily </w:t>
      </w:r>
      <w:r w:rsidRPr="0053686E">
        <w:t>into the user’s workflow</w:t>
      </w:r>
    </w:p>
    <w:p w:rsidR="00543021" w:rsidRPr="00B52476" w:rsidRDefault="00543021" w:rsidP="00543021">
      <w:pPr>
        <w:autoSpaceDE w:val="0"/>
        <w:autoSpaceDN w:val="0"/>
        <w:adjustRightInd w:val="0"/>
        <w:ind w:firstLine="0"/>
        <w:rPr>
          <w:rFonts w:ascii="Bookman Old Style" w:hAnsi="Bookman Old Style" w:cs="Bookman Old Style"/>
          <w:color w:val="000000"/>
          <w:sz w:val="24"/>
          <w:szCs w:val="24"/>
        </w:rPr>
      </w:pPr>
    </w:p>
    <w:p w:rsidR="00F9079F" w:rsidRPr="00F9079F" w:rsidRDefault="00543021" w:rsidP="00A97080">
      <w:pPr>
        <w:ind w:firstLine="0"/>
      </w:pPr>
      <w:r w:rsidRPr="00F9079F">
        <w:t xml:space="preserve">The approach taken to develop </w:t>
      </w:r>
      <w:r w:rsidR="007E7F28" w:rsidRPr="00F9079F">
        <w:t xml:space="preserve">the CDS </w:t>
      </w:r>
      <w:r w:rsidR="00426CD7" w:rsidRPr="00F9079F">
        <w:t>K</w:t>
      </w:r>
      <w:r w:rsidR="007E7F28" w:rsidRPr="00F9079F">
        <w:t xml:space="preserve">nowledge </w:t>
      </w:r>
      <w:r w:rsidR="00426CD7" w:rsidRPr="00F9079F">
        <w:t>A</w:t>
      </w:r>
      <w:r w:rsidR="007E7F28" w:rsidRPr="00F9079F">
        <w:t xml:space="preserve">rtifact </w:t>
      </w:r>
      <w:r w:rsidR="00426CD7" w:rsidRPr="00F9079F">
        <w:t>I</w:t>
      </w:r>
      <w:r w:rsidR="007E7F28" w:rsidRPr="00F9079F">
        <w:t xml:space="preserve">mplementation </w:t>
      </w:r>
      <w:r w:rsidR="00426CD7" w:rsidRPr="00F9079F">
        <w:t>G</w:t>
      </w:r>
      <w:r w:rsidR="007E7F28" w:rsidRPr="00F9079F">
        <w:t>uide</w:t>
      </w:r>
      <w:r w:rsidRPr="00F9079F">
        <w:t xml:space="preserve"> has some similarity to existing </w:t>
      </w:r>
      <w:r w:rsidR="007E7F28" w:rsidRPr="00F9079F">
        <w:t xml:space="preserve">approaches that have been used </w:t>
      </w:r>
      <w:r w:rsidRPr="00F9079F">
        <w:t>to develop</w:t>
      </w:r>
      <w:r w:rsidR="007E7F28" w:rsidRPr="00F9079F">
        <w:t xml:space="preserve"> balloted implementation guides, such as the approach used to develop a template library </w:t>
      </w:r>
      <w:r w:rsidR="00F9079F" w:rsidRPr="00F9079F">
        <w:t>within the HL7 Implementation Guide for CDA® Release 2:</w:t>
      </w:r>
      <w:r w:rsidR="00F9079F">
        <w:t xml:space="preserve"> </w:t>
      </w:r>
      <w:r w:rsidR="00F9079F" w:rsidRPr="00F9079F">
        <w:t>IHE Health Story Consolidation, DSTU Release</w:t>
      </w:r>
      <w:r w:rsidR="00F9079F" w:rsidRPr="00A97080">
        <w:t xml:space="preserve"> 1.1</w:t>
      </w:r>
      <w:r w:rsidR="00F9079F">
        <w:t xml:space="preserve"> - .</w:t>
      </w:r>
      <w:r w:rsidR="00F9079F" w:rsidRPr="00F9079F">
        <w:t>(US Realm)</w:t>
      </w:r>
      <w:r w:rsidR="00C96706">
        <w:t>,</w:t>
      </w:r>
    </w:p>
    <w:p w:rsidR="007E7F28" w:rsidRDefault="007E7F28" w:rsidP="00543021">
      <w:pPr>
        <w:ind w:firstLine="0"/>
      </w:pPr>
    </w:p>
    <w:p w:rsidR="007E7F28" w:rsidRDefault="00543021" w:rsidP="007E7F28">
      <w:pPr>
        <w:ind w:firstLine="0"/>
      </w:pPr>
      <w:commentRangeStart w:id="551"/>
      <w:r>
        <w:t xml:space="preserve">The </w:t>
      </w:r>
      <w:r w:rsidR="00426CD7">
        <w:t xml:space="preserve">CDS </w:t>
      </w:r>
      <w:r w:rsidR="001A0C28">
        <w:t xml:space="preserve">Knowledge </w:t>
      </w:r>
      <w:r w:rsidR="00426CD7">
        <w:t xml:space="preserve">Artifact Sharing </w:t>
      </w:r>
      <w:r>
        <w:t>Specification is an i</w:t>
      </w:r>
      <w:r w:rsidRPr="00B52476">
        <w:t xml:space="preserve">mplementation specification </w:t>
      </w:r>
      <w:r w:rsidR="00127830">
        <w:t xml:space="preserve">structured </w:t>
      </w:r>
      <w:r>
        <w:t>as a</w:t>
      </w:r>
      <w:r w:rsidRPr="00B52476">
        <w:t xml:space="preserve"> series of layered constraints</w:t>
      </w:r>
      <w:r>
        <w:t xml:space="preserve"> for </w:t>
      </w:r>
      <w:r w:rsidR="007E7F28">
        <w:t xml:space="preserve">each of the </w:t>
      </w:r>
      <w:r w:rsidR="00F87E9F">
        <w:t>component</w:t>
      </w:r>
      <w:r w:rsidR="007E7F28">
        <w:t>s</w:t>
      </w:r>
      <w:r>
        <w:t xml:space="preserve"> used </w:t>
      </w:r>
      <w:r w:rsidR="007E7F28">
        <w:t>in the CDS Knowledge Artifact</w:t>
      </w:r>
      <w:r w:rsidRPr="00B52476">
        <w:t xml:space="preserve">. </w:t>
      </w:r>
      <w:r>
        <w:t xml:space="preserve">This </w:t>
      </w:r>
      <w:r w:rsidR="007E7F28">
        <w:t>implementation guide</w:t>
      </w:r>
      <w:r>
        <w:t xml:space="preserve"> adopt</w:t>
      </w:r>
      <w:r w:rsidR="00127830">
        <w:t>s</w:t>
      </w:r>
      <w:r>
        <w:t xml:space="preserve"> </w:t>
      </w:r>
      <w:r w:rsidR="007E7F28">
        <w:t>specific</w:t>
      </w:r>
      <w:r>
        <w:t xml:space="preserve"> constraints defined in </w:t>
      </w:r>
      <w:r w:rsidR="007E7F28">
        <w:t>each of the harmonized standards (</w:t>
      </w:r>
      <w:proofErr w:type="spellStart"/>
      <w:r w:rsidR="007E7F28">
        <w:t>vMR</w:t>
      </w:r>
      <w:proofErr w:type="spellEnd"/>
      <w:r w:rsidR="007E7F28">
        <w:t xml:space="preserve">, </w:t>
      </w:r>
      <w:r w:rsidR="00DA1D26">
        <w:t xml:space="preserve">CDSC </w:t>
      </w:r>
      <w:r w:rsidR="007E7F28">
        <w:t>L3</w:t>
      </w:r>
      <w:r w:rsidR="001A0C28">
        <w:t>,</w:t>
      </w:r>
      <w:r w:rsidR="007E7F28">
        <w:t xml:space="preserve"> and CREF)</w:t>
      </w:r>
      <w:r>
        <w:t xml:space="preserve"> </w:t>
      </w:r>
      <w:r w:rsidR="007E7F28">
        <w:t>and then add</w:t>
      </w:r>
      <w:r w:rsidR="00127830">
        <w:t>s</w:t>
      </w:r>
      <w:r w:rsidR="007E7F28">
        <w:t xml:space="preserve"> constraints </w:t>
      </w:r>
      <w:r w:rsidRPr="00B52476">
        <w:t xml:space="preserve">through conformance statements that further define and restrict the sequence and cardinality of </w:t>
      </w:r>
      <w:r w:rsidR="00F87E9F">
        <w:t>components</w:t>
      </w:r>
      <w:r w:rsidRPr="00B52476">
        <w:t xml:space="preserve"> and the </w:t>
      </w:r>
      <w:r w:rsidR="007E7F28">
        <w:t xml:space="preserve">vocabularies for </w:t>
      </w:r>
      <w:r w:rsidRPr="00B52476">
        <w:t xml:space="preserve">coded elements. </w:t>
      </w:r>
      <w:r>
        <w:t xml:space="preserve">These conformance statements </w:t>
      </w:r>
      <w:r w:rsidR="00127830">
        <w:t>are</w:t>
      </w:r>
      <w:r>
        <w:t xml:space="preserve"> defined w</w:t>
      </w:r>
      <w:r w:rsidR="007E7F28">
        <w:t>ithin the implementation guide at a high level to support initial piloting and adoption of the knowledge artifact.</w:t>
      </w:r>
      <w:commentRangeEnd w:id="551"/>
      <w:r w:rsidR="00384EDB">
        <w:rPr>
          <w:rStyle w:val="CommentReference"/>
        </w:rPr>
        <w:commentReference w:id="551"/>
      </w:r>
    </w:p>
    <w:p w:rsidR="00852EF8" w:rsidRDefault="00852EF8" w:rsidP="007E7F28">
      <w:pPr>
        <w:ind w:firstLine="0"/>
      </w:pPr>
    </w:p>
    <w:p w:rsidR="00852EF8" w:rsidRDefault="00852EF8" w:rsidP="00A97080">
      <w:pPr>
        <w:pStyle w:val="Heading3"/>
      </w:pPr>
      <w:bookmarkStart w:id="552" w:name="_Toc338021239"/>
      <w:r>
        <w:t>How the CDS Knowledge Artifact Works</w:t>
      </w:r>
      <w:bookmarkEnd w:id="552"/>
    </w:p>
    <w:p w:rsidR="00AB5752" w:rsidRDefault="00AB5752" w:rsidP="00AB5752">
      <w:pPr>
        <w:ind w:firstLine="0"/>
      </w:pPr>
      <w:r>
        <w:t xml:space="preserve">The CDS Knowledge Artifact is the </w:t>
      </w:r>
      <w:proofErr w:type="spellStart"/>
      <w:r>
        <w:t>structureded</w:t>
      </w:r>
      <w:proofErr w:type="spellEnd"/>
      <w:r>
        <w:t xml:space="preserve"> and encoded format that this implementation guide supports. To help in understanding what the format of the artifact looks like, it is important to understand the actions and states that the knowledge artifact may go through in its lifecycle.</w:t>
      </w:r>
    </w:p>
    <w:p w:rsidR="00AB5752" w:rsidRDefault="00AB5752" w:rsidP="00AB5752">
      <w:pPr>
        <w:ind w:firstLine="0"/>
      </w:pPr>
    </w:p>
    <w:p w:rsidR="00AB5752" w:rsidRDefault="00AB5752" w:rsidP="00AB5752">
      <w:pPr>
        <w:ind w:firstLine="0"/>
      </w:pPr>
      <w:r>
        <w:t>The processes in red show the different actions that a CDS Knowledge Artifact goes through – creation of the artifact(</w:t>
      </w:r>
      <w:r w:rsidRPr="00A97080">
        <w:rPr>
          <w:b/>
        </w:rPr>
        <w:t>Created</w:t>
      </w:r>
      <w:r>
        <w:t>), publication of the artifact by a CDS Content Supplier (</w:t>
      </w:r>
      <w:r w:rsidRPr="00A97080">
        <w:rPr>
          <w:b/>
        </w:rPr>
        <w:t>Published</w:t>
      </w:r>
      <w:r>
        <w:t>), review of the CDS Knowledge Artifact (</w:t>
      </w:r>
      <w:r w:rsidRPr="00A97080">
        <w:rPr>
          <w:b/>
        </w:rPr>
        <w:t>Reviewed</w:t>
      </w:r>
      <w:r>
        <w:t>) and retirement of the artifact from use (</w:t>
      </w:r>
      <w:r w:rsidRPr="00A97080">
        <w:rPr>
          <w:b/>
        </w:rPr>
        <w:t>Retired</w:t>
      </w:r>
      <w:r>
        <w:t>)</w:t>
      </w:r>
    </w:p>
    <w:p w:rsidR="00AB5752" w:rsidRDefault="00AB5752" w:rsidP="00AB5752">
      <w:pPr>
        <w:ind w:firstLine="0"/>
      </w:pPr>
    </w:p>
    <w:p w:rsidR="00AB5752" w:rsidRPr="00AB5752" w:rsidRDefault="00AB5752" w:rsidP="00AB5752">
      <w:pPr>
        <w:ind w:firstLine="0"/>
      </w:pPr>
      <w:r>
        <w:t>The processes in green show the different states that a CDS Knowledge Artifact goes through – creating prior to publication (</w:t>
      </w:r>
      <w:r w:rsidRPr="00A97080">
        <w:rPr>
          <w:b/>
        </w:rPr>
        <w:t>Draft</w:t>
      </w:r>
      <w:r>
        <w:t>), active once published (</w:t>
      </w:r>
      <w:r w:rsidRPr="00A97080">
        <w:rPr>
          <w:b/>
        </w:rPr>
        <w:t>Active</w:t>
      </w:r>
      <w:r>
        <w:t>), and retired (</w:t>
      </w:r>
      <w:r w:rsidRPr="00A97080">
        <w:rPr>
          <w:b/>
        </w:rPr>
        <w:t>Inactive</w:t>
      </w:r>
      <w:r>
        <w:t>).</w:t>
      </w:r>
    </w:p>
    <w:p w:rsidR="00F9079F" w:rsidRDefault="00F9079F" w:rsidP="00A97080"/>
    <w:p w:rsidR="00AB5752" w:rsidRDefault="00AB5752" w:rsidP="00A97080">
      <w:pPr>
        <w:keepNext/>
      </w:pPr>
      <w:r>
        <w:rPr>
          <w:noProof/>
        </w:rPr>
        <w:lastRenderedPageBreak/>
        <w:drawing>
          <wp:inline distT="0" distB="0" distL="0" distR="0" wp14:anchorId="09DF679D" wp14:editId="5A96B40C">
            <wp:extent cx="54197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S Knowledge Artifact Lifecycle.jpg"/>
                    <pic:cNvPicPr/>
                  </pic:nvPicPr>
                  <pic:blipFill>
                    <a:blip r:embed="rId13">
                      <a:extLst>
                        <a:ext uri="{28A0092B-C50C-407E-A947-70E740481C1C}">
                          <a14:useLocalDpi xmlns:a14="http://schemas.microsoft.com/office/drawing/2010/main" val="0"/>
                        </a:ext>
                      </a:extLst>
                    </a:blip>
                    <a:stretch>
                      <a:fillRect/>
                    </a:stretch>
                  </pic:blipFill>
                  <pic:spPr>
                    <a:xfrm>
                      <a:off x="0" y="0"/>
                      <a:ext cx="5419725" cy="3829050"/>
                    </a:xfrm>
                    <a:prstGeom prst="rect">
                      <a:avLst/>
                    </a:prstGeom>
                  </pic:spPr>
                </pic:pic>
              </a:graphicData>
            </a:graphic>
          </wp:inline>
        </w:drawing>
      </w:r>
    </w:p>
    <w:p w:rsidR="00F9079F" w:rsidRDefault="00AB5752" w:rsidP="00A97080">
      <w:pPr>
        <w:pStyle w:val="Caption"/>
        <w:jc w:val="center"/>
      </w:pPr>
      <w:r>
        <w:t xml:space="preserve">Figure </w:t>
      </w:r>
      <w:fldSimple w:instr=" SEQ Figure \* ARABIC ">
        <w:r>
          <w:rPr>
            <w:noProof/>
          </w:rPr>
          <w:t>1</w:t>
        </w:r>
      </w:fldSimple>
      <w:r>
        <w:t xml:space="preserve"> - CDS Knowledge Artifact Lifecycle</w:t>
      </w:r>
    </w:p>
    <w:p w:rsidR="00F9079F" w:rsidRDefault="00F9079F" w:rsidP="00A97080"/>
    <w:p w:rsidR="00F9079F" w:rsidRDefault="00F9079F" w:rsidP="00A97080">
      <w:pPr>
        <w:pStyle w:val="Heading3"/>
      </w:pPr>
      <w:bookmarkStart w:id="553" w:name="_Toc338021240"/>
      <w:r>
        <w:t>Extensibility of Knowledge Artifacts</w:t>
      </w:r>
      <w:bookmarkEnd w:id="553"/>
    </w:p>
    <w:p w:rsidR="00F9079F" w:rsidRDefault="00F9079F" w:rsidP="00A97080"/>
    <w:p w:rsidR="007E7F28" w:rsidRDefault="00F9079F" w:rsidP="007E7F28">
      <w:pPr>
        <w:ind w:firstLine="0"/>
        <w:rPr>
          <w:lang w:bidi="en-US"/>
        </w:rPr>
      </w:pPr>
      <w:r>
        <w:t>The CDS K</w:t>
      </w:r>
      <w:r w:rsidR="007817FD">
        <w:t xml:space="preserve">nowledge Artifact types and components </w:t>
      </w:r>
      <w:r>
        <w:t xml:space="preserve">are designed to support extensibility </w:t>
      </w:r>
      <w:r w:rsidR="007817FD">
        <w:t xml:space="preserve">by implementers, which allows for vendors to employ flexibility when assembling the artifacts. The proposed new Health eDecisions schema incorporates a base level of conformance, using conformance language as structured using guidance in Section 2.5.3.4, and then </w:t>
      </w:r>
      <w:r w:rsidR="0003556F">
        <w:t>allows for flexibility by implementers in determining the additional attributes and values that may be applied to artifact components.</w:t>
      </w:r>
    </w:p>
    <w:p w:rsidR="00790F01" w:rsidRDefault="00790F01" w:rsidP="007E7F28">
      <w:pPr>
        <w:pStyle w:val="Heading2"/>
        <w:rPr>
          <w:lang w:bidi="en-US"/>
        </w:rPr>
      </w:pPr>
      <w:bookmarkStart w:id="554" w:name="_Toc338021241"/>
      <w:r>
        <w:rPr>
          <w:lang w:bidi="en-US"/>
        </w:rPr>
        <w:t>Audience</w:t>
      </w:r>
      <w:bookmarkEnd w:id="554"/>
    </w:p>
    <w:p w:rsidR="00790F01" w:rsidRDefault="00790F01" w:rsidP="00790F01">
      <w:pPr>
        <w:rPr>
          <w:lang w:bidi="en-US"/>
        </w:rPr>
      </w:pPr>
    </w:p>
    <w:p w:rsidR="00FE2B52" w:rsidRDefault="00A025B0" w:rsidP="004771FD">
      <w:pPr>
        <w:ind w:firstLine="0"/>
        <w:rPr>
          <w:lang w:bidi="en-US"/>
        </w:rPr>
      </w:pPr>
      <w:r w:rsidRPr="008306BB">
        <w:rPr>
          <w:lang w:bidi="en-US"/>
        </w:rPr>
        <w:t>The audience of this implementation guide includes, but is not limited to, so</w:t>
      </w:r>
      <w:r w:rsidR="004771FD">
        <w:rPr>
          <w:lang w:bidi="en-US"/>
        </w:rPr>
        <w:t>ftware developers, vendors,</w:t>
      </w:r>
      <w:r w:rsidR="0053686E">
        <w:rPr>
          <w:lang w:bidi="en-US"/>
        </w:rPr>
        <w:t xml:space="preserve"> policy makers,</w:t>
      </w:r>
      <w:r w:rsidR="004771FD">
        <w:rPr>
          <w:lang w:bidi="en-US"/>
        </w:rPr>
        <w:t xml:space="preserve"> </w:t>
      </w:r>
      <w:r w:rsidRPr="008306BB">
        <w:rPr>
          <w:lang w:bidi="en-US"/>
        </w:rPr>
        <w:t>an</w:t>
      </w:r>
      <w:r w:rsidR="004771FD">
        <w:rPr>
          <w:lang w:bidi="en-US"/>
        </w:rPr>
        <w:t xml:space="preserve">d other HIT implementer parties that are interested in developing </w:t>
      </w:r>
      <w:r w:rsidR="00127830">
        <w:rPr>
          <w:lang w:bidi="en-US"/>
        </w:rPr>
        <w:t xml:space="preserve">and consuming </w:t>
      </w:r>
      <w:r w:rsidR="004771FD">
        <w:rPr>
          <w:lang w:bidi="en-US"/>
        </w:rPr>
        <w:t>CDS knowledge artifacts</w:t>
      </w:r>
      <w:r w:rsidR="00FE2B52">
        <w:rPr>
          <w:lang w:bidi="en-US"/>
        </w:rPr>
        <w:t>.</w:t>
      </w:r>
      <w:r w:rsidR="009A6F7D">
        <w:rPr>
          <w:lang w:bidi="en-US"/>
        </w:rPr>
        <w:t xml:space="preserve"> </w:t>
      </w:r>
      <w:r w:rsidR="00F9079F">
        <w:rPr>
          <w:lang w:bidi="en-US"/>
        </w:rPr>
        <w:t>This implementation guide also specific covers consumers and integrators of the CDS Knowledge Artifact.</w:t>
      </w:r>
    </w:p>
    <w:p w:rsidR="009A6F7D" w:rsidRDefault="009A6F7D" w:rsidP="004771FD">
      <w:pPr>
        <w:ind w:firstLine="0"/>
        <w:rPr>
          <w:lang w:bidi="en-US"/>
        </w:rPr>
      </w:pPr>
    </w:p>
    <w:p w:rsidR="00790F01" w:rsidRDefault="00790F01" w:rsidP="00790F01">
      <w:pPr>
        <w:pStyle w:val="Heading3"/>
        <w:rPr>
          <w:lang w:bidi="en-US"/>
        </w:rPr>
      </w:pPr>
      <w:bookmarkStart w:id="555" w:name="_Toc338021242"/>
      <w:r>
        <w:rPr>
          <w:lang w:bidi="en-US"/>
        </w:rPr>
        <w:t>Requisite Knowledge</w:t>
      </w:r>
      <w:r w:rsidR="00543021">
        <w:rPr>
          <w:lang w:bidi="en-US"/>
        </w:rPr>
        <w:t xml:space="preserve"> of Audience</w:t>
      </w:r>
      <w:bookmarkEnd w:id="555"/>
    </w:p>
    <w:p w:rsidR="009B396C" w:rsidRDefault="009B396C" w:rsidP="009B396C">
      <w:pPr>
        <w:rPr>
          <w:lang w:bidi="en-US"/>
        </w:rPr>
      </w:pPr>
    </w:p>
    <w:p w:rsidR="009A6F7D" w:rsidRDefault="009A6F7D" w:rsidP="009A6F7D">
      <w:pPr>
        <w:ind w:firstLine="0"/>
        <w:rPr>
          <w:lang w:bidi="en-US"/>
        </w:rPr>
      </w:pPr>
      <w:r>
        <w:rPr>
          <w:lang w:bidi="en-US"/>
        </w:rPr>
        <w:lastRenderedPageBreak/>
        <w:t xml:space="preserve">This section includes pre-requisites for implementers and other users of the </w:t>
      </w:r>
      <w:r w:rsidR="001A0C28">
        <w:t>CDS Knowledge Artifact Sharing Specification</w:t>
      </w:r>
      <w:r>
        <w:rPr>
          <w:lang w:bidi="en-US"/>
        </w:rPr>
        <w:t xml:space="preserve">. Specific prerequisites for </w:t>
      </w:r>
      <w:r w:rsidR="001A0C28">
        <w:rPr>
          <w:lang w:bidi="en-US"/>
        </w:rPr>
        <w:t>CDS</w:t>
      </w:r>
      <w:r>
        <w:rPr>
          <w:lang w:bidi="en-US"/>
        </w:rPr>
        <w:t xml:space="preserve"> implementations using </w:t>
      </w:r>
      <w:r w:rsidR="001A0C28">
        <w:rPr>
          <w:lang w:bidi="en-US"/>
        </w:rPr>
        <w:t xml:space="preserve">the </w:t>
      </w:r>
      <w:r w:rsidR="001A0C28">
        <w:t>CDS Knowledge Artifact Sharing Specification</w:t>
      </w:r>
      <w:r w:rsidR="001A0C28">
        <w:rPr>
          <w:lang w:bidi="en-US"/>
        </w:rPr>
        <w:t xml:space="preserve"> </w:t>
      </w:r>
      <w:r>
        <w:rPr>
          <w:lang w:bidi="en-US"/>
        </w:rPr>
        <w:t>include the following:</w:t>
      </w:r>
    </w:p>
    <w:p w:rsidR="009A6F7D" w:rsidRDefault="009A6F7D" w:rsidP="009A6F7D">
      <w:pPr>
        <w:ind w:firstLine="0"/>
        <w:rPr>
          <w:lang w:bidi="en-US"/>
        </w:rPr>
      </w:pPr>
    </w:p>
    <w:p w:rsidR="009A6F7D" w:rsidRPr="00A97080" w:rsidRDefault="009A6F7D" w:rsidP="009A6F7D">
      <w:pPr>
        <w:pStyle w:val="ListParagraph"/>
        <w:numPr>
          <w:ilvl w:val="0"/>
          <w:numId w:val="8"/>
        </w:numPr>
        <w:rPr>
          <w:i/>
          <w:lang w:bidi="en-US"/>
        </w:rPr>
      </w:pPr>
      <w:r w:rsidRPr="001413A3">
        <w:t>Implementers should have a strong knowledge of</w:t>
      </w:r>
      <w:r>
        <w:t xml:space="preserve"> the S&amp;I Framework</w:t>
      </w:r>
      <w:r w:rsidRPr="001413A3">
        <w:t xml:space="preserve"> </w:t>
      </w:r>
      <w:proofErr w:type="spellStart"/>
      <w:r>
        <w:rPr>
          <w:lang w:bidi="en-US"/>
        </w:rPr>
        <w:t>HeD</w:t>
      </w:r>
      <w:proofErr w:type="spellEnd"/>
      <w:r>
        <w:rPr>
          <w:lang w:bidi="en-US"/>
        </w:rPr>
        <w:t xml:space="preserve"> </w:t>
      </w:r>
      <w:r w:rsidR="00E4377F">
        <w:rPr>
          <w:lang w:bidi="en-US"/>
        </w:rPr>
        <w:t>Artifact</w:t>
      </w:r>
      <w:r>
        <w:rPr>
          <w:lang w:bidi="en-US"/>
        </w:rPr>
        <w:t xml:space="preserve"> Sharing Use Case and an understanding of </w:t>
      </w:r>
      <w:r w:rsidRPr="00A97080">
        <w:rPr>
          <w:highlight w:val="yellow"/>
          <w:lang w:bidi="en-US"/>
        </w:rPr>
        <w:t>Section 11</w:t>
      </w:r>
      <w:r>
        <w:rPr>
          <w:lang w:bidi="en-US"/>
        </w:rPr>
        <w:t xml:space="preserve"> (Dataset Requirements)</w:t>
      </w:r>
    </w:p>
    <w:p w:rsidR="005A2F77" w:rsidRPr="009A6F7D" w:rsidRDefault="005A2F77" w:rsidP="009A6F7D">
      <w:pPr>
        <w:pStyle w:val="ListParagraph"/>
        <w:numPr>
          <w:ilvl w:val="0"/>
          <w:numId w:val="8"/>
        </w:numPr>
        <w:rPr>
          <w:i/>
          <w:lang w:bidi="en-US"/>
        </w:rPr>
      </w:pPr>
      <w:r>
        <w:rPr>
          <w:lang w:bidi="en-US"/>
        </w:rPr>
        <w:t>Implementers must have a strong understanding in the use of XML, specifically XML Schema.</w:t>
      </w:r>
    </w:p>
    <w:p w:rsidR="009A6F7D" w:rsidRDefault="009A6F7D" w:rsidP="009A6F7D">
      <w:pPr>
        <w:pStyle w:val="ListParagraph"/>
        <w:numPr>
          <w:ilvl w:val="0"/>
          <w:numId w:val="8"/>
        </w:numPr>
        <w:rPr>
          <w:lang w:bidi="en-US"/>
        </w:rPr>
      </w:pPr>
      <w:r>
        <w:rPr>
          <w:lang w:bidi="en-US"/>
        </w:rPr>
        <w:t>Implementers should have a strong knowledge of the standards underlying this implementation guide, including:</w:t>
      </w:r>
    </w:p>
    <w:p w:rsidR="009A6F7D" w:rsidRDefault="009A6F7D" w:rsidP="009A6F7D">
      <w:pPr>
        <w:pStyle w:val="ListParagraph"/>
        <w:numPr>
          <w:ilvl w:val="1"/>
          <w:numId w:val="8"/>
        </w:numPr>
        <w:rPr>
          <w:lang w:bidi="en-US"/>
        </w:rPr>
      </w:pPr>
      <w:r>
        <w:rPr>
          <w:lang w:bidi="en-US"/>
        </w:rPr>
        <w:t>The HL7 Virtual Medical Record (</w:t>
      </w:r>
      <w:proofErr w:type="spellStart"/>
      <w:r>
        <w:rPr>
          <w:lang w:bidi="en-US"/>
        </w:rPr>
        <w:t>vMR</w:t>
      </w:r>
      <w:proofErr w:type="spellEnd"/>
      <w:r>
        <w:rPr>
          <w:lang w:bidi="en-US"/>
        </w:rPr>
        <w:t>) standard</w:t>
      </w:r>
    </w:p>
    <w:p w:rsidR="009A6F7D" w:rsidRDefault="009A6F7D" w:rsidP="009A6F7D">
      <w:pPr>
        <w:pStyle w:val="ListParagraph"/>
        <w:numPr>
          <w:ilvl w:val="1"/>
          <w:numId w:val="8"/>
        </w:numPr>
        <w:rPr>
          <w:lang w:bidi="en-US"/>
        </w:rPr>
      </w:pPr>
      <w:r>
        <w:rPr>
          <w:lang w:bidi="en-US"/>
        </w:rPr>
        <w:t>The HL7 Arden Syntax standard</w:t>
      </w:r>
    </w:p>
    <w:p w:rsidR="009A6F7D" w:rsidRDefault="009A6F7D" w:rsidP="009A6F7D">
      <w:pPr>
        <w:pStyle w:val="ListParagraph"/>
        <w:numPr>
          <w:ilvl w:val="0"/>
          <w:numId w:val="8"/>
        </w:numPr>
        <w:rPr>
          <w:lang w:bidi="en-US"/>
        </w:rPr>
      </w:pPr>
      <w:r>
        <w:rPr>
          <w:lang w:bidi="en-US"/>
        </w:rPr>
        <w:t xml:space="preserve">Implementers should reference existing documentation and schemas on the </w:t>
      </w:r>
      <w:r w:rsidR="00DA1D26">
        <w:rPr>
          <w:lang w:bidi="en-US"/>
        </w:rPr>
        <w:t>CDSC</w:t>
      </w:r>
      <w:r>
        <w:rPr>
          <w:lang w:bidi="en-US"/>
        </w:rPr>
        <w:t xml:space="preserve"> L3 schema (as noted in Appendix A – References)</w:t>
      </w:r>
    </w:p>
    <w:p w:rsidR="00F9079F" w:rsidRDefault="00F9079F" w:rsidP="009A6F7D">
      <w:pPr>
        <w:pStyle w:val="ListParagraph"/>
        <w:numPr>
          <w:ilvl w:val="0"/>
          <w:numId w:val="8"/>
        </w:numPr>
        <w:rPr>
          <w:lang w:bidi="en-US"/>
        </w:rPr>
      </w:pPr>
      <w:r>
        <w:rPr>
          <w:lang w:bidi="en-US"/>
        </w:rPr>
        <w:t xml:space="preserve">Implementers should reference existing documentation from the Agency for Healthcare Research and Quality (AHRQ) and their </w:t>
      </w:r>
      <w:proofErr w:type="spellStart"/>
      <w:r>
        <w:rPr>
          <w:lang w:bidi="en-US"/>
        </w:rPr>
        <w:t>eRecs</w:t>
      </w:r>
      <w:proofErr w:type="spellEnd"/>
      <w:r>
        <w:rPr>
          <w:lang w:bidi="en-US"/>
        </w:rPr>
        <w:t xml:space="preserve"> project.</w:t>
      </w:r>
    </w:p>
    <w:p w:rsidR="009A6F7D" w:rsidRDefault="009A6F7D" w:rsidP="009A6F7D">
      <w:pPr>
        <w:pStyle w:val="ListParagraph"/>
        <w:numPr>
          <w:ilvl w:val="0"/>
          <w:numId w:val="8"/>
        </w:numPr>
        <w:rPr>
          <w:lang w:bidi="en-US"/>
        </w:rPr>
      </w:pPr>
      <w:r>
        <w:rPr>
          <w:lang w:bidi="en-US"/>
        </w:rPr>
        <w:t xml:space="preserve">Implementers should reference existing documentation and schemas on the </w:t>
      </w:r>
      <w:proofErr w:type="spellStart"/>
      <w:r>
        <w:rPr>
          <w:lang w:bidi="en-US"/>
        </w:rPr>
        <w:t>Allscripts</w:t>
      </w:r>
      <w:proofErr w:type="spellEnd"/>
      <w:r>
        <w:rPr>
          <w:lang w:bidi="en-US"/>
        </w:rPr>
        <w:t xml:space="preserve"> CREF schema (as noted in Appendix A – References)</w:t>
      </w:r>
    </w:p>
    <w:p w:rsidR="00B03E0F" w:rsidRDefault="00B03E0F" w:rsidP="009A6F7D">
      <w:pPr>
        <w:pStyle w:val="ListParagraph"/>
        <w:numPr>
          <w:ilvl w:val="0"/>
          <w:numId w:val="8"/>
        </w:numPr>
        <w:rPr>
          <w:lang w:bidi="en-US"/>
        </w:rPr>
      </w:pPr>
      <w:r>
        <w:rPr>
          <w:lang w:bidi="en-US"/>
        </w:rPr>
        <w:t>Implementers should reference existing documentation and schemas on the Guidelines Element Model (GEM)</w:t>
      </w:r>
    </w:p>
    <w:p w:rsidR="009A6F7D" w:rsidRDefault="009A6F7D" w:rsidP="009A6F7D">
      <w:pPr>
        <w:ind w:firstLine="0"/>
        <w:rPr>
          <w:lang w:bidi="en-US"/>
        </w:rPr>
      </w:pPr>
    </w:p>
    <w:p w:rsidR="009A6F7D" w:rsidRPr="00F21555" w:rsidRDefault="009A6F7D" w:rsidP="009A6F7D">
      <w:pPr>
        <w:ind w:firstLine="0"/>
        <w:rPr>
          <w:lang w:bidi="en-US"/>
        </w:rPr>
      </w:pPr>
      <w:r>
        <w:rPr>
          <w:lang w:bidi="en-US"/>
        </w:rPr>
        <w:t xml:space="preserve">For those implementers without requisite knowledge in these areas, it is HIGHLY RECOMMENDED to read each of the documents defined in Appendix </w:t>
      </w:r>
      <w:proofErr w:type="gramStart"/>
      <w:r>
        <w:rPr>
          <w:lang w:bidi="en-US"/>
        </w:rPr>
        <w:t>A</w:t>
      </w:r>
      <w:proofErr w:type="gramEnd"/>
      <w:r>
        <w:rPr>
          <w:lang w:bidi="en-US"/>
        </w:rPr>
        <w:t xml:space="preserve"> – Referenced Documents.</w:t>
      </w:r>
    </w:p>
    <w:p w:rsidR="008306BB" w:rsidRPr="009A6F7D" w:rsidRDefault="008306BB" w:rsidP="008306BB">
      <w:pPr>
        <w:pStyle w:val="Heading2"/>
        <w:rPr>
          <w:lang w:bidi="en-US"/>
        </w:rPr>
      </w:pPr>
      <w:bookmarkStart w:id="556" w:name="_Toc338021243"/>
      <w:r w:rsidRPr="009A6F7D">
        <w:rPr>
          <w:lang w:bidi="en-US"/>
        </w:rPr>
        <w:t>Scope</w:t>
      </w:r>
      <w:r w:rsidR="00E4377F">
        <w:rPr>
          <w:lang w:bidi="en-US"/>
        </w:rPr>
        <w:t xml:space="preserve"> of the Guide</w:t>
      </w:r>
      <w:bookmarkEnd w:id="556"/>
    </w:p>
    <w:p w:rsidR="009B396C" w:rsidRDefault="00154A10" w:rsidP="009A6F7D">
      <w:pPr>
        <w:ind w:firstLine="0"/>
      </w:pPr>
      <w:r w:rsidRPr="009A6F7D">
        <w:t xml:space="preserve">As defined in </w:t>
      </w:r>
      <w:proofErr w:type="spellStart"/>
      <w:r w:rsidRPr="009A6F7D">
        <w:t>HeD</w:t>
      </w:r>
      <w:proofErr w:type="spellEnd"/>
      <w:r w:rsidRPr="009A6F7D">
        <w:t xml:space="preserve"> Use Case</w:t>
      </w:r>
      <w:r w:rsidR="001A0C28">
        <w:t xml:space="preserve"> 1</w:t>
      </w:r>
      <w:r w:rsidRPr="009A6F7D">
        <w:t xml:space="preserve">, the scope </w:t>
      </w:r>
      <w:r w:rsidR="00543021" w:rsidRPr="009A6F7D">
        <w:t>of this</w:t>
      </w:r>
      <w:r w:rsidR="00B82873" w:rsidRPr="009A6F7D">
        <w:t xml:space="preserve"> implementation guide is limited to the CDS Knowledge Artifact and the different </w:t>
      </w:r>
      <w:r w:rsidR="00F87E9F">
        <w:t>component</w:t>
      </w:r>
      <w:r w:rsidR="00B82873" w:rsidRPr="009A6F7D">
        <w:t>s that will be included in the knowledge artifact.</w:t>
      </w:r>
      <w:r w:rsidR="00E4377F">
        <w:t xml:space="preserve"> This includes how to structure and encode the data elements for each of these </w:t>
      </w:r>
      <w:r w:rsidR="00F87E9F">
        <w:t>components</w:t>
      </w:r>
      <w:r w:rsidR="00E4377F">
        <w:t>, and the structuring of the data elements into different knowledge artifact types.</w:t>
      </w:r>
      <w:r w:rsidR="00EB5438">
        <w:t xml:space="preserve"> The three artifact types that are in scope are:</w:t>
      </w:r>
    </w:p>
    <w:p w:rsidR="00EB5438" w:rsidRDefault="00EB5438" w:rsidP="009A6F7D">
      <w:pPr>
        <w:ind w:firstLine="0"/>
      </w:pPr>
    </w:p>
    <w:p w:rsidR="00EB5438" w:rsidRDefault="00EB5438" w:rsidP="00A97080">
      <w:pPr>
        <w:pStyle w:val="ListParagraph"/>
        <w:numPr>
          <w:ilvl w:val="0"/>
          <w:numId w:val="23"/>
        </w:numPr>
      </w:pPr>
      <w:r>
        <w:t>Event Condition Action (ECA) Rules</w:t>
      </w:r>
    </w:p>
    <w:p w:rsidR="00EB5438" w:rsidRDefault="00EB5438" w:rsidP="00A97080">
      <w:pPr>
        <w:pStyle w:val="ListParagraph"/>
        <w:numPr>
          <w:ilvl w:val="0"/>
          <w:numId w:val="23"/>
        </w:numPr>
      </w:pPr>
      <w:r>
        <w:t>Order Sets</w:t>
      </w:r>
    </w:p>
    <w:p w:rsidR="00EB5438" w:rsidRPr="009A6F7D" w:rsidRDefault="00EB5438" w:rsidP="00A97080">
      <w:pPr>
        <w:pStyle w:val="ListParagraph"/>
        <w:numPr>
          <w:ilvl w:val="0"/>
          <w:numId w:val="23"/>
        </w:numPr>
      </w:pPr>
      <w:r>
        <w:t>Documentation Templates</w:t>
      </w:r>
    </w:p>
    <w:p w:rsidR="00B82873" w:rsidRPr="009A6F7D" w:rsidRDefault="00B82873" w:rsidP="009A6F7D">
      <w:pPr>
        <w:ind w:firstLine="0"/>
      </w:pPr>
    </w:p>
    <w:p w:rsidR="00B82873" w:rsidRPr="009A6F7D" w:rsidRDefault="00B82873" w:rsidP="009A6F7D">
      <w:pPr>
        <w:ind w:firstLine="0"/>
      </w:pPr>
      <w:r w:rsidRPr="009A6F7D">
        <w:t>Specifically</w:t>
      </w:r>
      <w:r w:rsidR="00543021" w:rsidRPr="009A6F7D">
        <w:t xml:space="preserve"> out of scope is the usage of the knowledge </w:t>
      </w:r>
      <w:r w:rsidR="00E4377F">
        <w:t>artifact with defined</w:t>
      </w:r>
      <w:r w:rsidR="00543021" w:rsidRPr="009A6F7D">
        <w:t xml:space="preserve"> system behaviors, such as how to generate the artifact, how to export and import it, or how to populate a knowledge artifact using data from an existing system, such as an Electronic Health Record (EHR).</w:t>
      </w:r>
      <w:r w:rsidR="00E4377F">
        <w:t xml:space="preserve"> Each of these system behaviors is specifically excluded from this implementation guide.</w:t>
      </w:r>
    </w:p>
    <w:p w:rsidR="00543021" w:rsidRPr="009A6F7D" w:rsidRDefault="00543021" w:rsidP="009A6F7D">
      <w:pPr>
        <w:ind w:firstLine="0"/>
      </w:pPr>
    </w:p>
    <w:p w:rsidR="00836DA8" w:rsidRDefault="00543021" w:rsidP="00E4377F">
      <w:pPr>
        <w:ind w:firstLine="0"/>
        <w:rPr>
          <w:i/>
          <w:lang w:bidi="en-US"/>
        </w:rPr>
      </w:pPr>
      <w:r w:rsidRPr="009A6F7D">
        <w:t xml:space="preserve">As part of the scope, validation of the </w:t>
      </w:r>
      <w:r w:rsidR="00E4377F">
        <w:t xml:space="preserve">knowledge </w:t>
      </w:r>
      <w:r w:rsidRPr="009A6F7D">
        <w:t xml:space="preserve">artifact is included within scope, for high level conformance with the </w:t>
      </w:r>
      <w:r w:rsidR="00776A26">
        <w:t>Health eDecisions Schema</w:t>
      </w:r>
      <w:r w:rsidR="001A0C28">
        <w:t xml:space="preserve">, which is the XML schema based off of the harmonized standards and specifications identified by </w:t>
      </w:r>
      <w:proofErr w:type="spellStart"/>
      <w:r w:rsidR="001A0C28">
        <w:t>HeD</w:t>
      </w:r>
      <w:proofErr w:type="spellEnd"/>
      <w:r w:rsidR="001A0C28">
        <w:t xml:space="preserve"> to satisfy Use Case 1 requirements</w:t>
      </w:r>
      <w:r w:rsidR="00E4377F">
        <w:t>. Conformance requirements are currently defined at a high level and are limited to the structure and encoding of the knowledge artifact.</w:t>
      </w:r>
      <w:r w:rsidR="00776A26">
        <w:t xml:space="preserve"> Additionally, </w:t>
      </w:r>
      <w:proofErr w:type="spellStart"/>
      <w:r w:rsidR="00776A26">
        <w:t>schematron</w:t>
      </w:r>
      <w:proofErr w:type="spellEnd"/>
      <w:r w:rsidR="00776A26">
        <w:t xml:space="preserve"> rules will be defined to express conformance constraints.</w:t>
      </w:r>
    </w:p>
    <w:p w:rsidR="007449F9" w:rsidRDefault="00E4377F" w:rsidP="00733568">
      <w:pPr>
        <w:pStyle w:val="Heading2"/>
        <w:rPr>
          <w:lang w:bidi="en-US"/>
        </w:rPr>
      </w:pPr>
      <w:bookmarkStart w:id="557" w:name="_Toc338021244"/>
      <w:r>
        <w:rPr>
          <w:lang w:bidi="en-US"/>
        </w:rPr>
        <w:lastRenderedPageBreak/>
        <w:t xml:space="preserve">Alignment to </w:t>
      </w:r>
      <w:proofErr w:type="spellStart"/>
      <w:r>
        <w:rPr>
          <w:lang w:bidi="en-US"/>
        </w:rPr>
        <w:t>HeD</w:t>
      </w:r>
      <w:proofErr w:type="spellEnd"/>
      <w:r>
        <w:rPr>
          <w:lang w:bidi="en-US"/>
        </w:rPr>
        <w:t xml:space="preserve"> Artifact Sharing Use Case</w:t>
      </w:r>
      <w:bookmarkEnd w:id="557"/>
    </w:p>
    <w:p w:rsidR="007449F9" w:rsidRDefault="007449F9" w:rsidP="007449F9">
      <w:pPr>
        <w:rPr>
          <w:lang w:bidi="en-US"/>
        </w:rPr>
      </w:pPr>
    </w:p>
    <w:p w:rsidR="009B396C" w:rsidRDefault="009B396C" w:rsidP="009B396C">
      <w:pPr>
        <w:ind w:firstLine="0"/>
        <w:rPr>
          <w:lang w:bidi="en-US"/>
        </w:rPr>
      </w:pPr>
      <w:r>
        <w:rPr>
          <w:lang w:bidi="en-US"/>
        </w:rPr>
        <w:t>The specific requirements implemented within this guide are focused on the structure</w:t>
      </w:r>
      <w:r w:rsidR="0053686E">
        <w:rPr>
          <w:lang w:bidi="en-US"/>
        </w:rPr>
        <w:t>,</w:t>
      </w:r>
      <w:r>
        <w:rPr>
          <w:lang w:bidi="en-US"/>
        </w:rPr>
        <w:t xml:space="preserve"> format</w:t>
      </w:r>
      <w:r w:rsidR="0053686E">
        <w:rPr>
          <w:lang w:bidi="en-US"/>
        </w:rPr>
        <w:t>, and encoding</w:t>
      </w:r>
      <w:r>
        <w:rPr>
          <w:lang w:bidi="en-US"/>
        </w:rPr>
        <w:t xml:space="preserve"> of a CDS knowledge artifact.</w:t>
      </w:r>
      <w:r w:rsidR="00E4377F">
        <w:rPr>
          <w:lang w:bidi="en-US"/>
        </w:rPr>
        <w:t xml:space="preserve"> These requirements are directly tied to the </w:t>
      </w:r>
      <w:proofErr w:type="spellStart"/>
      <w:r w:rsidR="00E4377F">
        <w:rPr>
          <w:lang w:bidi="en-US"/>
        </w:rPr>
        <w:t>HeD</w:t>
      </w:r>
      <w:proofErr w:type="spellEnd"/>
      <w:r w:rsidR="00E4377F">
        <w:rPr>
          <w:lang w:bidi="en-US"/>
        </w:rPr>
        <w:t xml:space="preserve"> Artifact Sharing Use Case and as noted in Section 2.2.1 of this guide, a thorough understanding of the use case is expected for implementation.</w:t>
      </w:r>
    </w:p>
    <w:p w:rsidR="002161BA" w:rsidRDefault="002161BA" w:rsidP="009B396C">
      <w:pPr>
        <w:ind w:firstLine="0"/>
        <w:rPr>
          <w:lang w:bidi="en-US"/>
        </w:rPr>
      </w:pPr>
    </w:p>
    <w:p w:rsidR="00E4377F" w:rsidRDefault="00E4377F" w:rsidP="009B396C">
      <w:pPr>
        <w:ind w:firstLine="0"/>
        <w:rPr>
          <w:lang w:bidi="en-US"/>
        </w:rPr>
      </w:pPr>
    </w:p>
    <w:p w:rsidR="00E4377F" w:rsidRDefault="00E4377F" w:rsidP="00E4377F">
      <w:pPr>
        <w:ind w:firstLine="0"/>
        <w:rPr>
          <w:lang w:bidi="en-US"/>
        </w:rPr>
      </w:pPr>
      <w:r>
        <w:rPr>
          <w:lang w:bidi="en-US"/>
        </w:rPr>
        <w:t xml:space="preserve">Full material on the </w:t>
      </w:r>
      <w:proofErr w:type="spellStart"/>
      <w:r>
        <w:rPr>
          <w:lang w:bidi="en-US"/>
        </w:rPr>
        <w:t>HeD</w:t>
      </w:r>
      <w:proofErr w:type="spellEnd"/>
      <w:r>
        <w:rPr>
          <w:lang w:bidi="en-US"/>
        </w:rPr>
        <w:t xml:space="preserve"> Artifact Sharing Use Case can be found here:</w:t>
      </w:r>
    </w:p>
    <w:p w:rsidR="00E4377F" w:rsidRDefault="00E4377F" w:rsidP="00E4377F">
      <w:pPr>
        <w:ind w:firstLine="0"/>
        <w:rPr>
          <w:lang w:bidi="en-US"/>
        </w:rPr>
      </w:pPr>
    </w:p>
    <w:p w:rsidR="00E4377F" w:rsidRDefault="00CF49D0" w:rsidP="00E4377F">
      <w:pPr>
        <w:ind w:firstLine="0"/>
        <w:rPr>
          <w:lang w:bidi="en-US"/>
        </w:rPr>
      </w:pPr>
      <w:hyperlink r:id="rId14" w:history="1">
        <w:r w:rsidR="00E4377F" w:rsidRPr="00C50AE4">
          <w:rPr>
            <w:rStyle w:val="Hyperlink"/>
            <w:lang w:bidi="en-US"/>
          </w:rPr>
          <w:t>http://sibrowser.siframework.org/siclient/view?type=artifact&amp;id=b3f1c2b0-626e-4c28-91fb-5c79e9d461bc&amp;name=SIFramework_HeD_UC1_CDSArtifactSharing_v1.0.docx</w:t>
        </w:r>
      </w:hyperlink>
      <w:r w:rsidR="00E4377F">
        <w:rPr>
          <w:lang w:bidi="en-US"/>
        </w:rPr>
        <w:t xml:space="preserve"> </w:t>
      </w:r>
    </w:p>
    <w:p w:rsidR="00776A26" w:rsidRDefault="00776A26" w:rsidP="00E4377F">
      <w:pPr>
        <w:ind w:firstLine="0"/>
        <w:rPr>
          <w:lang w:bidi="en-US"/>
        </w:rPr>
      </w:pPr>
    </w:p>
    <w:p w:rsidR="00776A26" w:rsidRPr="00A97080" w:rsidRDefault="00776A26" w:rsidP="00E4377F">
      <w:pPr>
        <w:ind w:firstLine="0"/>
        <w:rPr>
          <w:b/>
          <w:lang w:bidi="en-US"/>
        </w:rPr>
      </w:pPr>
      <w:r w:rsidRPr="00A97080">
        <w:rPr>
          <w:b/>
          <w:lang w:bidi="en-US"/>
        </w:rPr>
        <w:t xml:space="preserve">Prior to full release of the implementation guide, a full summary of the </w:t>
      </w:r>
      <w:proofErr w:type="spellStart"/>
      <w:r w:rsidRPr="00A97080">
        <w:rPr>
          <w:b/>
          <w:lang w:bidi="en-US"/>
        </w:rPr>
        <w:t>HeD</w:t>
      </w:r>
      <w:proofErr w:type="spellEnd"/>
      <w:r w:rsidRPr="00A97080">
        <w:rPr>
          <w:b/>
          <w:lang w:bidi="en-US"/>
        </w:rPr>
        <w:t xml:space="preserve"> Artifact Sharing Use Case will be included here.</w:t>
      </w:r>
    </w:p>
    <w:p w:rsidR="00E4377F" w:rsidRDefault="00E4377F" w:rsidP="009B396C">
      <w:pPr>
        <w:ind w:firstLine="0"/>
        <w:rPr>
          <w:lang w:bidi="en-US"/>
        </w:rPr>
      </w:pPr>
    </w:p>
    <w:p w:rsidR="007449F9" w:rsidRDefault="007449F9" w:rsidP="00A025B0">
      <w:pPr>
        <w:pStyle w:val="Heading3"/>
        <w:rPr>
          <w:lang w:bidi="en-US"/>
        </w:rPr>
      </w:pPr>
      <w:bookmarkStart w:id="558" w:name="_Toc338021245"/>
      <w:r>
        <w:rPr>
          <w:lang w:bidi="en-US"/>
        </w:rPr>
        <w:t>Use Case Assumptions</w:t>
      </w:r>
      <w:r w:rsidR="00E4377F">
        <w:rPr>
          <w:lang w:bidi="en-US"/>
        </w:rPr>
        <w:t xml:space="preserve"> and Conditions</w:t>
      </w:r>
      <w:bookmarkEnd w:id="558"/>
    </w:p>
    <w:p w:rsidR="00733568" w:rsidRDefault="00E4377F" w:rsidP="00E4377F">
      <w:pPr>
        <w:ind w:firstLine="0"/>
        <w:rPr>
          <w:lang w:bidi="en-US"/>
        </w:rPr>
      </w:pPr>
      <w:r>
        <w:rPr>
          <w:lang w:bidi="en-US"/>
        </w:rPr>
        <w:t xml:space="preserve">It is important for implementers to clearly understand the underlying CDS environmental assumptions defined in Section 5 of the </w:t>
      </w:r>
      <w:proofErr w:type="spellStart"/>
      <w:r>
        <w:rPr>
          <w:lang w:bidi="en-US"/>
        </w:rPr>
        <w:t>HeD</w:t>
      </w:r>
      <w:proofErr w:type="spellEnd"/>
      <w:r>
        <w:rPr>
          <w:lang w:bidi="en-US"/>
        </w:rPr>
        <w:t xml:space="preserve"> Artifact Sharing Use Case, to ensure that these assumptions align to the implementation environment </w:t>
      </w:r>
      <w:r w:rsidR="002161BA">
        <w:rPr>
          <w:lang w:bidi="en-US"/>
        </w:rPr>
        <w:t>in which CDS content will be exchanged using a knowledge artifact. Failure to meet any of these assumptions could impact implementation of the knowledge artifact.</w:t>
      </w:r>
    </w:p>
    <w:p w:rsidR="00733568" w:rsidRDefault="000902C9" w:rsidP="00733568">
      <w:pPr>
        <w:pStyle w:val="Heading4"/>
        <w:rPr>
          <w:lang w:bidi="en-US"/>
        </w:rPr>
      </w:pPr>
      <w:r>
        <w:rPr>
          <w:lang w:bidi="en-US"/>
        </w:rPr>
        <w:t>System</w:t>
      </w:r>
      <w:r w:rsidR="00733568">
        <w:rPr>
          <w:lang w:bidi="en-US"/>
        </w:rPr>
        <w:t xml:space="preserve"> Requirements</w:t>
      </w:r>
    </w:p>
    <w:p w:rsidR="000902C9" w:rsidRDefault="000902C9" w:rsidP="00E4377F">
      <w:pPr>
        <w:ind w:firstLine="0"/>
        <w:rPr>
          <w:lang w:bidi="en-US"/>
        </w:rPr>
      </w:pPr>
      <w:r>
        <w:rPr>
          <w:lang w:bidi="en-US"/>
        </w:rPr>
        <w:t>This implementation guide is not focused on specific EHR</w:t>
      </w:r>
      <w:r w:rsidR="00E4377F">
        <w:rPr>
          <w:lang w:bidi="en-US"/>
        </w:rPr>
        <w:t xml:space="preserve"> and CDS system behaviors that may apply to the CDS Knowledge Artifact, such as the interaction between specific actors within the Use Case who may wish to search or import </w:t>
      </w:r>
      <w:r w:rsidR="00127830">
        <w:rPr>
          <w:lang w:bidi="en-US"/>
        </w:rPr>
        <w:t xml:space="preserve">a </w:t>
      </w:r>
      <w:r w:rsidR="00E4377F">
        <w:rPr>
          <w:lang w:bidi="en-US"/>
        </w:rPr>
        <w:t>CDS knowledge artifact.</w:t>
      </w:r>
    </w:p>
    <w:p w:rsidR="000902C9" w:rsidRDefault="000902C9" w:rsidP="00047805">
      <w:pPr>
        <w:rPr>
          <w:lang w:bidi="en-US"/>
        </w:rPr>
      </w:pPr>
    </w:p>
    <w:p w:rsidR="00047805" w:rsidRDefault="00047805" w:rsidP="002161BA">
      <w:pPr>
        <w:ind w:firstLine="0"/>
        <w:rPr>
          <w:lang w:bidi="en-US"/>
        </w:rPr>
      </w:pPr>
      <w:r>
        <w:rPr>
          <w:lang w:bidi="en-US"/>
        </w:rPr>
        <w:t xml:space="preserve">Specific </w:t>
      </w:r>
      <w:r w:rsidR="000902C9">
        <w:rPr>
          <w:lang w:bidi="en-US"/>
        </w:rPr>
        <w:t>system</w:t>
      </w:r>
      <w:r>
        <w:rPr>
          <w:lang w:bidi="en-US"/>
        </w:rPr>
        <w:t xml:space="preserve"> requirements targeted in th</w:t>
      </w:r>
      <w:r w:rsidR="002161BA">
        <w:rPr>
          <w:lang w:bidi="en-US"/>
        </w:rPr>
        <w:t>is implementation guide include the following:</w:t>
      </w:r>
    </w:p>
    <w:p w:rsidR="00047805" w:rsidRDefault="00047805" w:rsidP="00047805">
      <w:pPr>
        <w:rPr>
          <w:lang w:bidi="en-US"/>
        </w:rPr>
      </w:pPr>
    </w:p>
    <w:tbl>
      <w:tblPr>
        <w:tblStyle w:val="TableGrid"/>
        <w:tblW w:w="0" w:type="auto"/>
        <w:tblInd w:w="108" w:type="dxa"/>
        <w:tblLook w:val="04A0" w:firstRow="1" w:lastRow="0" w:firstColumn="1" w:lastColumn="0" w:noHBand="0" w:noVBand="1"/>
      </w:tblPr>
      <w:tblGrid>
        <w:gridCol w:w="3510"/>
        <w:gridCol w:w="5958"/>
      </w:tblGrid>
      <w:tr w:rsidR="002161BA" w:rsidRPr="002161BA" w:rsidTr="002161BA">
        <w:tc>
          <w:tcPr>
            <w:tcW w:w="3510" w:type="dxa"/>
          </w:tcPr>
          <w:p w:rsidR="002161BA" w:rsidRPr="002161BA" w:rsidRDefault="002161BA" w:rsidP="002161BA">
            <w:pPr>
              <w:spacing w:after="200" w:line="276" w:lineRule="auto"/>
              <w:ind w:firstLine="0"/>
            </w:pPr>
            <w:r w:rsidRPr="002161BA">
              <w:t xml:space="preserve">Provides CDS Knowledge Artifact in Structured Format </w:t>
            </w:r>
          </w:p>
        </w:tc>
        <w:tc>
          <w:tcPr>
            <w:tcW w:w="5958" w:type="dxa"/>
          </w:tcPr>
          <w:p w:rsidR="002161BA" w:rsidRPr="002161BA" w:rsidRDefault="002161BA" w:rsidP="00127830">
            <w:pPr>
              <w:spacing w:after="200" w:line="276" w:lineRule="auto"/>
              <w:ind w:firstLine="0"/>
            </w:pPr>
            <w:r>
              <w:t>The implementation guide defines how the knowledge artifact should be structured, NOT how the system actually generate</w:t>
            </w:r>
            <w:r w:rsidR="00127830">
              <w:t>s</w:t>
            </w:r>
            <w:r>
              <w:t xml:space="preserve"> the structure.</w:t>
            </w:r>
          </w:p>
        </w:tc>
      </w:tr>
      <w:tr w:rsidR="002161BA" w:rsidRPr="002161BA" w:rsidTr="002161BA">
        <w:tc>
          <w:tcPr>
            <w:tcW w:w="3510" w:type="dxa"/>
          </w:tcPr>
          <w:p w:rsidR="002161BA" w:rsidRPr="002161BA" w:rsidRDefault="002161BA" w:rsidP="00127830">
            <w:pPr>
              <w:spacing w:after="200" w:line="276" w:lineRule="auto"/>
              <w:ind w:firstLine="0"/>
            </w:pPr>
            <w:r w:rsidRPr="002161BA">
              <w:t>Provide metadata</w:t>
            </w:r>
            <w:r w:rsidR="00127830" w:rsidRPr="002161BA">
              <w:t xml:space="preserve"> about CDS artifact</w:t>
            </w:r>
            <w:r w:rsidRPr="002161BA">
              <w:t xml:space="preserve"> in a standardized structured format </w:t>
            </w:r>
          </w:p>
        </w:tc>
        <w:tc>
          <w:tcPr>
            <w:tcW w:w="5958" w:type="dxa"/>
          </w:tcPr>
          <w:p w:rsidR="002161BA" w:rsidRPr="002161BA" w:rsidRDefault="002161BA" w:rsidP="00127830">
            <w:pPr>
              <w:keepNext/>
              <w:spacing w:after="200" w:line="276" w:lineRule="auto"/>
              <w:ind w:firstLine="0"/>
            </w:pPr>
            <w:r>
              <w:t xml:space="preserve">The implementation guide defines how the knowledge artifact metadata </w:t>
            </w:r>
            <w:r w:rsidR="00127830">
              <w:t>is</w:t>
            </w:r>
            <w:r>
              <w:t xml:space="preserve"> applied to the different knowledge artifact types, and DOE</w:t>
            </w:r>
            <w:r w:rsidR="001A0C28">
              <w:t>S</w:t>
            </w:r>
            <w:r>
              <w:t xml:space="preserve"> NOT specify how systems should parse and interpret this metadata.</w:t>
            </w:r>
          </w:p>
        </w:tc>
      </w:tr>
    </w:tbl>
    <w:p w:rsidR="008306BB" w:rsidRDefault="00B804B7" w:rsidP="00B804B7">
      <w:pPr>
        <w:pStyle w:val="Caption"/>
        <w:jc w:val="center"/>
        <w:rPr>
          <w:lang w:bidi="en-US"/>
        </w:rPr>
      </w:pPr>
      <w:bookmarkStart w:id="559" w:name="_Toc338021328"/>
      <w:r>
        <w:t xml:space="preserve">Table </w:t>
      </w:r>
      <w:fldSimple w:instr=" SEQ Table \* ARABIC ">
        <w:r w:rsidR="00E01A57">
          <w:rPr>
            <w:noProof/>
          </w:rPr>
          <w:t>1</w:t>
        </w:r>
      </w:fldSimple>
      <w:r>
        <w:t xml:space="preserve"> - CDS System Requirements Covered in this Guide</w:t>
      </w:r>
      <w:bookmarkEnd w:id="559"/>
    </w:p>
    <w:p w:rsidR="008306BB" w:rsidRDefault="00464979" w:rsidP="00464979">
      <w:pPr>
        <w:pStyle w:val="Heading2"/>
        <w:rPr>
          <w:lang w:bidi="en-US"/>
        </w:rPr>
      </w:pPr>
      <w:bookmarkStart w:id="560" w:name="_Toc338021246"/>
      <w:r>
        <w:rPr>
          <w:lang w:bidi="en-US"/>
        </w:rPr>
        <w:t>Organization of this Guide</w:t>
      </w:r>
      <w:bookmarkEnd w:id="560"/>
      <w:r w:rsidR="008306BB">
        <w:rPr>
          <w:lang w:bidi="en-US"/>
        </w:rPr>
        <w:t xml:space="preserve"> </w:t>
      </w:r>
    </w:p>
    <w:p w:rsidR="000902C9" w:rsidRDefault="000902C9" w:rsidP="00245D87">
      <w:pPr>
        <w:ind w:firstLine="0"/>
        <w:rPr>
          <w:lang w:bidi="en-US"/>
        </w:rPr>
      </w:pPr>
    </w:p>
    <w:p w:rsidR="00A025B0" w:rsidRDefault="00A025B0" w:rsidP="00A025B0">
      <w:pPr>
        <w:pStyle w:val="Heading3"/>
        <w:rPr>
          <w:lang w:bidi="en-US"/>
        </w:rPr>
      </w:pPr>
      <w:bookmarkStart w:id="561" w:name="_Toc338021247"/>
      <w:r>
        <w:rPr>
          <w:lang w:bidi="en-US"/>
        </w:rPr>
        <w:lastRenderedPageBreak/>
        <w:t>Definitions of Terms</w:t>
      </w:r>
      <w:bookmarkEnd w:id="561"/>
    </w:p>
    <w:p w:rsidR="003C42AD" w:rsidRDefault="003C42AD" w:rsidP="003C42AD">
      <w:pPr>
        <w:ind w:firstLine="0"/>
      </w:pPr>
      <w:r>
        <w:t xml:space="preserve">Several terms are used throughout this document and a level of detailed technical understanding of healthcare standards is expected. </w:t>
      </w:r>
      <w:r w:rsidRPr="00D61883">
        <w:t xml:space="preserve">It is </w:t>
      </w:r>
      <w:r>
        <w:t>extremely critical</w:t>
      </w:r>
      <w:r w:rsidRPr="00D61883">
        <w:t xml:space="preserve"> for the reader to review Appendix</w:t>
      </w:r>
      <w:r>
        <w:t xml:space="preserve"> C</w:t>
      </w:r>
      <w:r w:rsidRPr="00D61883">
        <w:t xml:space="preserve"> - </w:t>
      </w:r>
      <w:r>
        <w:t>Definitions</w:t>
      </w:r>
      <w:r w:rsidRPr="00D61883">
        <w:t xml:space="preserve">, to understand the specific acronyms and terms that are used in this </w:t>
      </w:r>
      <w:r w:rsidR="004771FD">
        <w:t>implementation guide.</w:t>
      </w:r>
      <w:r w:rsidR="007E7F28">
        <w:t xml:space="preserve"> In addition, </w:t>
      </w:r>
      <w:r w:rsidR="00127830">
        <w:t xml:space="preserve">the reader </w:t>
      </w:r>
      <w:r w:rsidR="001A0C28">
        <w:t>should be familiar with the t</w:t>
      </w:r>
      <w:r w:rsidR="007E7F28">
        <w:t xml:space="preserve">erms defined in Appendix A of the </w:t>
      </w:r>
      <w:proofErr w:type="spellStart"/>
      <w:r w:rsidR="007E7F28">
        <w:t>HeD</w:t>
      </w:r>
      <w:proofErr w:type="spellEnd"/>
      <w:r w:rsidR="007E7F28">
        <w:t xml:space="preserve"> </w:t>
      </w:r>
      <w:r w:rsidR="00E4377F">
        <w:t>Artifact</w:t>
      </w:r>
      <w:r w:rsidR="007E7F28">
        <w:t xml:space="preserve"> Sharing Use Case – wherever possible, this implementation guide reuses existing terms from that </w:t>
      </w:r>
      <w:r w:rsidR="001A0C28">
        <w:t>document</w:t>
      </w:r>
      <w:r w:rsidR="007E7F28">
        <w:t xml:space="preserve"> and seeks to minimize the introduction of any new terms.</w:t>
      </w:r>
    </w:p>
    <w:p w:rsidR="004771FD" w:rsidRDefault="004771FD" w:rsidP="003C42AD">
      <w:pPr>
        <w:ind w:firstLine="0"/>
      </w:pPr>
    </w:p>
    <w:tbl>
      <w:tblPr>
        <w:tblStyle w:val="TableGrid"/>
        <w:tblW w:w="0" w:type="auto"/>
        <w:tblLook w:val="04A0" w:firstRow="1" w:lastRow="0" w:firstColumn="1" w:lastColumn="0" w:noHBand="0" w:noVBand="1"/>
      </w:tblPr>
      <w:tblGrid>
        <w:gridCol w:w="2808"/>
        <w:gridCol w:w="6768"/>
      </w:tblGrid>
      <w:tr w:rsidR="007E7F28" w:rsidRPr="000902C9" w:rsidTr="002161BA">
        <w:tc>
          <w:tcPr>
            <w:tcW w:w="2808" w:type="dxa"/>
          </w:tcPr>
          <w:p w:rsidR="007E7F28" w:rsidRPr="000902C9" w:rsidRDefault="007E7F28" w:rsidP="00FC1ADC">
            <w:pPr>
              <w:ind w:firstLine="0"/>
            </w:pPr>
            <w:r w:rsidRPr="000902C9">
              <w:t>CDS Knowledge Artifact</w:t>
            </w:r>
          </w:p>
        </w:tc>
        <w:tc>
          <w:tcPr>
            <w:tcW w:w="6768" w:type="dxa"/>
          </w:tcPr>
          <w:p w:rsidR="007E7F28" w:rsidRDefault="006A35DA" w:rsidP="006A35DA">
            <w:pPr>
              <w:ind w:firstLine="0"/>
            </w:pPr>
            <w:r>
              <w:t xml:space="preserve">The CDS Knowledge Artifact (as defined in the </w:t>
            </w:r>
            <w:proofErr w:type="spellStart"/>
            <w:r>
              <w:t>HeD</w:t>
            </w:r>
            <w:proofErr w:type="spellEnd"/>
            <w:r>
              <w:t xml:space="preserve"> </w:t>
            </w:r>
            <w:r w:rsidR="00E4377F">
              <w:t>Artifact</w:t>
            </w:r>
            <w:r>
              <w:t xml:space="preserve"> Sharing Use Case) is medical knowledge represented in a structured and encoded form to enable computer</w:t>
            </w:r>
            <w:r w:rsidR="00127830">
              <w:t>-</w:t>
            </w:r>
            <w:r>
              <w:t xml:space="preserve">based clinical decision support. </w:t>
            </w:r>
          </w:p>
          <w:p w:rsidR="006A35DA" w:rsidRDefault="006A35DA" w:rsidP="006A35DA">
            <w:pPr>
              <w:ind w:firstLine="0"/>
            </w:pPr>
          </w:p>
          <w:p w:rsidR="006A35DA" w:rsidRPr="000902C9" w:rsidRDefault="006A35DA" w:rsidP="002161BA">
            <w:pPr>
              <w:ind w:firstLine="0"/>
            </w:pPr>
            <w:r>
              <w:t xml:space="preserve">This implementation guide specifically is focused on the structure and encoding necessary to </w:t>
            </w:r>
            <w:r w:rsidR="002161BA">
              <w:t>make the knowledge artifact available as CDS content.</w:t>
            </w:r>
          </w:p>
        </w:tc>
      </w:tr>
      <w:tr w:rsidR="002161BA" w:rsidRPr="000902C9" w:rsidTr="002161BA">
        <w:tc>
          <w:tcPr>
            <w:tcW w:w="2808" w:type="dxa"/>
          </w:tcPr>
          <w:p w:rsidR="002161BA" w:rsidRDefault="002161BA" w:rsidP="00FC1ADC">
            <w:pPr>
              <w:ind w:firstLine="0"/>
            </w:pPr>
            <w:r>
              <w:t>CDS Knowledge Artifact Type</w:t>
            </w:r>
          </w:p>
        </w:tc>
        <w:tc>
          <w:tcPr>
            <w:tcW w:w="6768" w:type="dxa"/>
          </w:tcPr>
          <w:p w:rsidR="002161BA" w:rsidRDefault="002161BA" w:rsidP="00FC1ADC">
            <w:pPr>
              <w:ind w:firstLine="0"/>
            </w:pPr>
            <w:r>
              <w:t xml:space="preserve">The CDS Knowledge Artifact Type represents the different types of CDS content that may </w:t>
            </w:r>
            <w:r w:rsidR="00E00CA4">
              <w:t>constitute</w:t>
            </w:r>
            <w:r>
              <w:t xml:space="preserve"> a CDS Knowledge Artifact. As defined in the </w:t>
            </w:r>
            <w:proofErr w:type="spellStart"/>
            <w:r>
              <w:t>HeD</w:t>
            </w:r>
            <w:proofErr w:type="spellEnd"/>
            <w:r>
              <w:t xml:space="preserve"> Artifact Sharing Use Case</w:t>
            </w:r>
            <w:r w:rsidR="00F87E9F">
              <w:t xml:space="preserve">, the artifact type may consist of artifact specific data, metadata, and the components </w:t>
            </w:r>
            <w:r w:rsidR="00E00CA4">
              <w:t>specific to that type of</w:t>
            </w:r>
            <w:r w:rsidR="00F87E9F">
              <w:t xml:space="preserve"> artifact.</w:t>
            </w:r>
          </w:p>
          <w:p w:rsidR="00F87E9F" w:rsidRDefault="00F87E9F" w:rsidP="00FC1ADC">
            <w:pPr>
              <w:ind w:firstLine="0"/>
            </w:pPr>
          </w:p>
          <w:p w:rsidR="002161BA" w:rsidRDefault="002161BA" w:rsidP="002161BA">
            <w:pPr>
              <w:ind w:firstLine="0"/>
            </w:pPr>
            <w:r>
              <w:t>This implementation guide specifically supports three initial knowledge artifact types</w:t>
            </w:r>
            <w:r w:rsidR="00F87E9F">
              <w:t>:</w:t>
            </w:r>
          </w:p>
          <w:p w:rsidR="00F87E9F" w:rsidRDefault="00F87E9F" w:rsidP="002161BA">
            <w:pPr>
              <w:ind w:firstLine="0"/>
            </w:pPr>
          </w:p>
          <w:p w:rsidR="00F87E9F" w:rsidRDefault="00F87E9F" w:rsidP="00816F43">
            <w:pPr>
              <w:pStyle w:val="ListParagraph"/>
              <w:numPr>
                <w:ilvl w:val="0"/>
                <w:numId w:val="10"/>
              </w:numPr>
            </w:pPr>
            <w:r>
              <w:t>Event</w:t>
            </w:r>
            <w:r w:rsidR="00816F43">
              <w:t xml:space="preserve"> Condition Action</w:t>
            </w:r>
            <w:r w:rsidR="001A0C28">
              <w:t xml:space="preserve"> (ECA)</w:t>
            </w:r>
            <w:r w:rsidR="00816F43">
              <w:t xml:space="preserve"> Rules</w:t>
            </w:r>
          </w:p>
          <w:p w:rsidR="00816F43" w:rsidRDefault="00816F43" w:rsidP="00816F43">
            <w:pPr>
              <w:pStyle w:val="ListParagraph"/>
              <w:numPr>
                <w:ilvl w:val="0"/>
                <w:numId w:val="10"/>
              </w:numPr>
            </w:pPr>
            <w:r>
              <w:t>Order Sets</w:t>
            </w:r>
          </w:p>
          <w:p w:rsidR="00816F43" w:rsidRDefault="00816F43" w:rsidP="00816F43">
            <w:pPr>
              <w:pStyle w:val="ListParagraph"/>
              <w:numPr>
                <w:ilvl w:val="0"/>
                <w:numId w:val="10"/>
              </w:numPr>
            </w:pPr>
            <w:r>
              <w:t>Documentation Templates</w:t>
            </w:r>
          </w:p>
        </w:tc>
      </w:tr>
      <w:tr w:rsidR="007E7F28" w:rsidRPr="000902C9" w:rsidTr="002161BA">
        <w:tc>
          <w:tcPr>
            <w:tcW w:w="2808" w:type="dxa"/>
          </w:tcPr>
          <w:p w:rsidR="007E7F28" w:rsidRPr="000902C9" w:rsidRDefault="00F87E9F" w:rsidP="00FC1ADC">
            <w:pPr>
              <w:ind w:firstLine="0"/>
            </w:pPr>
            <w:r>
              <w:t>Component</w:t>
            </w:r>
          </w:p>
        </w:tc>
        <w:tc>
          <w:tcPr>
            <w:tcW w:w="6768" w:type="dxa"/>
          </w:tcPr>
          <w:p w:rsidR="007E7F28" w:rsidRDefault="006A35DA" w:rsidP="00FC1ADC">
            <w:pPr>
              <w:ind w:firstLine="0"/>
            </w:pPr>
            <w:r>
              <w:t xml:space="preserve">A </w:t>
            </w:r>
            <w:r w:rsidR="00F87E9F">
              <w:t>component</w:t>
            </w:r>
            <w:r>
              <w:t xml:space="preserve"> is </w:t>
            </w:r>
            <w:r w:rsidR="002161BA">
              <w:t>a grouping of data elements within the CDS Knowledge Artif</w:t>
            </w:r>
            <w:r w:rsidR="00F87E9F">
              <w:t xml:space="preserve">act. The structure of this implementation guide supports the use of a library of reusable components when developing a knowledge artifact. </w:t>
            </w:r>
            <w:r w:rsidR="002161BA">
              <w:t xml:space="preserve"> </w:t>
            </w:r>
          </w:p>
          <w:p w:rsidR="002161BA" w:rsidRPr="002161BA" w:rsidRDefault="002161BA" w:rsidP="00FC1ADC">
            <w:pPr>
              <w:ind w:firstLine="0"/>
              <w:rPr>
                <w:b/>
              </w:rPr>
            </w:pPr>
          </w:p>
        </w:tc>
      </w:tr>
      <w:tr w:rsidR="007E7F28" w:rsidRPr="000902C9" w:rsidTr="002161BA">
        <w:tc>
          <w:tcPr>
            <w:tcW w:w="2808" w:type="dxa"/>
          </w:tcPr>
          <w:p w:rsidR="007E7F28" w:rsidRPr="000902C9" w:rsidRDefault="00776A26" w:rsidP="00FC1ADC">
            <w:pPr>
              <w:ind w:firstLine="0"/>
            </w:pPr>
            <w:r>
              <w:t>Health eDecisions Schema</w:t>
            </w:r>
          </w:p>
        </w:tc>
        <w:tc>
          <w:tcPr>
            <w:tcW w:w="6768" w:type="dxa"/>
          </w:tcPr>
          <w:p w:rsidR="007E7F28" w:rsidRDefault="006A35DA" w:rsidP="00FC1ADC">
            <w:pPr>
              <w:ind w:firstLine="0"/>
            </w:pPr>
            <w:r>
              <w:t xml:space="preserve">The </w:t>
            </w:r>
            <w:r w:rsidR="00776A26">
              <w:t>Health eDecisions Schema</w:t>
            </w:r>
            <w:r>
              <w:t xml:space="preserve"> is the formal XML </w:t>
            </w:r>
            <w:r w:rsidR="00E00CA4">
              <w:t xml:space="preserve">schema </w:t>
            </w:r>
            <w:r>
              <w:t xml:space="preserve">of the harmonization </w:t>
            </w:r>
            <w:r w:rsidR="00E00CA4">
              <w:t xml:space="preserve">of </w:t>
            </w:r>
            <w:r w:rsidR="00384EDB">
              <w:t>multiple</w:t>
            </w:r>
            <w:r w:rsidR="002161BA">
              <w:t xml:space="preserve"> </w:t>
            </w:r>
            <w:r>
              <w:t xml:space="preserve">CDS </w:t>
            </w:r>
            <w:r w:rsidR="00E00CA4">
              <w:t xml:space="preserve">standards and specifications </w:t>
            </w:r>
            <w:r>
              <w:t xml:space="preserve">adopted </w:t>
            </w:r>
            <w:r w:rsidR="00E00CA4">
              <w:t xml:space="preserve">as the starting point for </w:t>
            </w:r>
            <w:r>
              <w:t>the CDS Knowledge Artifact</w:t>
            </w:r>
            <w:r w:rsidR="00E00CA4">
              <w:t xml:space="preserve"> structure</w:t>
            </w:r>
            <w:r w:rsidR="00384EDB">
              <w:t>, such as</w:t>
            </w:r>
          </w:p>
          <w:p w:rsidR="006A35DA" w:rsidRDefault="006A35DA" w:rsidP="00FC1ADC">
            <w:pPr>
              <w:ind w:firstLine="0"/>
            </w:pPr>
          </w:p>
          <w:p w:rsidR="006A35DA" w:rsidRDefault="006A35DA" w:rsidP="006A35DA">
            <w:pPr>
              <w:pStyle w:val="ListParagraph"/>
              <w:numPr>
                <w:ilvl w:val="0"/>
                <w:numId w:val="7"/>
              </w:numPr>
            </w:pPr>
            <w:r>
              <w:t xml:space="preserve">HL7 </w:t>
            </w:r>
            <w:proofErr w:type="spellStart"/>
            <w:r>
              <w:t>vMR</w:t>
            </w:r>
            <w:proofErr w:type="spellEnd"/>
          </w:p>
          <w:p w:rsidR="00DA1D26" w:rsidRDefault="00DA1D26" w:rsidP="006A35DA">
            <w:pPr>
              <w:pStyle w:val="ListParagraph"/>
              <w:numPr>
                <w:ilvl w:val="0"/>
                <w:numId w:val="7"/>
              </w:numPr>
            </w:pPr>
            <w:r>
              <w:t xml:space="preserve">CDSC L3 </w:t>
            </w:r>
          </w:p>
          <w:p w:rsidR="006A35DA" w:rsidRDefault="006A35DA" w:rsidP="006A35DA">
            <w:pPr>
              <w:pStyle w:val="ListParagraph"/>
              <w:numPr>
                <w:ilvl w:val="0"/>
                <w:numId w:val="7"/>
              </w:numPr>
            </w:pPr>
            <w:proofErr w:type="spellStart"/>
            <w:r>
              <w:t>Allscripts</w:t>
            </w:r>
            <w:proofErr w:type="spellEnd"/>
            <w:r>
              <w:t xml:space="preserve"> CREF</w:t>
            </w:r>
          </w:p>
          <w:p w:rsidR="00384EDB" w:rsidRDefault="00384EDB" w:rsidP="006A35DA">
            <w:pPr>
              <w:pStyle w:val="ListParagraph"/>
              <w:numPr>
                <w:ilvl w:val="0"/>
                <w:numId w:val="7"/>
              </w:numPr>
            </w:pPr>
            <w:r>
              <w:t>Arden Syntax</w:t>
            </w:r>
          </w:p>
          <w:p w:rsidR="00384EDB" w:rsidRDefault="00384EDB" w:rsidP="006A35DA">
            <w:pPr>
              <w:pStyle w:val="ListParagraph"/>
              <w:numPr>
                <w:ilvl w:val="0"/>
                <w:numId w:val="7"/>
              </w:numPr>
            </w:pPr>
            <w:r>
              <w:t>Yale GEM</w:t>
            </w:r>
          </w:p>
          <w:p w:rsidR="00384EDB" w:rsidRPr="000902C9" w:rsidRDefault="00384EDB" w:rsidP="006A35DA">
            <w:pPr>
              <w:pStyle w:val="ListParagraph"/>
              <w:numPr>
                <w:ilvl w:val="0"/>
                <w:numId w:val="7"/>
              </w:numPr>
            </w:pPr>
            <w:r>
              <w:t xml:space="preserve">AHRQ </w:t>
            </w:r>
            <w:proofErr w:type="spellStart"/>
            <w:r>
              <w:t>eRecs</w:t>
            </w:r>
            <w:proofErr w:type="spellEnd"/>
          </w:p>
        </w:tc>
      </w:tr>
      <w:tr w:rsidR="007E7F28" w:rsidRPr="000902C9" w:rsidTr="002161BA">
        <w:tc>
          <w:tcPr>
            <w:tcW w:w="2808" w:type="dxa"/>
          </w:tcPr>
          <w:p w:rsidR="007E7F28" w:rsidRPr="000902C9" w:rsidRDefault="007E7F28" w:rsidP="00FC1ADC">
            <w:pPr>
              <w:ind w:firstLine="0"/>
            </w:pPr>
            <w:proofErr w:type="spellStart"/>
            <w:r>
              <w:t>vMR</w:t>
            </w:r>
            <w:proofErr w:type="spellEnd"/>
            <w:r>
              <w:t xml:space="preserve"> (Virtual Medical Record)</w:t>
            </w:r>
          </w:p>
        </w:tc>
        <w:tc>
          <w:tcPr>
            <w:tcW w:w="6768" w:type="dxa"/>
          </w:tcPr>
          <w:p w:rsidR="007E7F28" w:rsidRPr="002161BA" w:rsidRDefault="002161BA" w:rsidP="002161BA">
            <w:pPr>
              <w:ind w:firstLine="0"/>
            </w:pPr>
            <w:r w:rsidRPr="002161BA">
              <w:t>A Virtual Medical Record (</w:t>
            </w:r>
            <w:proofErr w:type="spellStart"/>
            <w:r w:rsidRPr="002161BA">
              <w:t>vMR</w:t>
            </w:r>
            <w:proofErr w:type="spellEnd"/>
            <w:r w:rsidRPr="002161BA">
              <w:t xml:space="preserve">) for Clinical Decision Support (CDS) is a data model for representing clinical data relevant to CDS. The </w:t>
            </w:r>
            <w:proofErr w:type="spellStart"/>
            <w:r w:rsidRPr="002161BA">
              <w:t>vMR</w:t>
            </w:r>
            <w:proofErr w:type="spellEnd"/>
            <w:r w:rsidRPr="002161BA">
              <w:t xml:space="preserve"> encompasses data about a patient's demographics and clinical history, as </w:t>
            </w:r>
            <w:r w:rsidRPr="002161BA">
              <w:lastRenderedPageBreak/>
              <w:t>well as CDS inf</w:t>
            </w:r>
            <w:r w:rsidR="001A0C28">
              <w:t>erences about the patient (e.g.</w:t>
            </w:r>
            <w:r w:rsidRPr="002161BA">
              <w:t xml:space="preserve"> recommended clinical interventions).</w:t>
            </w:r>
            <w:r w:rsidR="00776A26">
              <w:t xml:space="preserve"> </w:t>
            </w:r>
          </w:p>
        </w:tc>
      </w:tr>
      <w:tr w:rsidR="00776A26" w:rsidRPr="000902C9" w:rsidTr="002161BA">
        <w:tc>
          <w:tcPr>
            <w:tcW w:w="2808" w:type="dxa"/>
          </w:tcPr>
          <w:p w:rsidR="00776A26" w:rsidRDefault="00776A26" w:rsidP="00FC1ADC">
            <w:pPr>
              <w:ind w:firstLine="0"/>
            </w:pPr>
            <w:r>
              <w:lastRenderedPageBreak/>
              <w:t xml:space="preserve">AHRQ </w:t>
            </w:r>
            <w:proofErr w:type="spellStart"/>
            <w:r>
              <w:t>eRecs</w:t>
            </w:r>
            <w:proofErr w:type="spellEnd"/>
          </w:p>
        </w:tc>
        <w:tc>
          <w:tcPr>
            <w:tcW w:w="6768" w:type="dxa"/>
          </w:tcPr>
          <w:p w:rsidR="00776A26" w:rsidRPr="002161BA" w:rsidDel="00776A26" w:rsidRDefault="00776A26" w:rsidP="00FC1ADC">
            <w:pPr>
              <w:ind w:firstLine="0"/>
              <w:rPr>
                <w:b/>
              </w:rPr>
            </w:pPr>
          </w:p>
        </w:tc>
      </w:tr>
      <w:tr w:rsidR="00776A26" w:rsidRPr="000902C9" w:rsidTr="002161BA">
        <w:tc>
          <w:tcPr>
            <w:tcW w:w="2808" w:type="dxa"/>
          </w:tcPr>
          <w:p w:rsidR="00776A26" w:rsidRDefault="00776A26" w:rsidP="00FC1ADC">
            <w:pPr>
              <w:ind w:firstLine="0"/>
            </w:pPr>
            <w:r>
              <w:t>Arden Syntax</w:t>
            </w:r>
          </w:p>
        </w:tc>
        <w:tc>
          <w:tcPr>
            <w:tcW w:w="6768" w:type="dxa"/>
          </w:tcPr>
          <w:p w:rsidR="00776A26" w:rsidRPr="002161BA" w:rsidDel="00776A26" w:rsidRDefault="00776A26" w:rsidP="00FC1ADC">
            <w:pPr>
              <w:ind w:firstLine="0"/>
              <w:rPr>
                <w:b/>
              </w:rPr>
            </w:pPr>
          </w:p>
        </w:tc>
      </w:tr>
      <w:tr w:rsidR="007E7F28" w:rsidRPr="000902C9" w:rsidTr="002161BA">
        <w:tc>
          <w:tcPr>
            <w:tcW w:w="2808" w:type="dxa"/>
          </w:tcPr>
          <w:p w:rsidR="007E7F28" w:rsidRDefault="00DA1D26" w:rsidP="00FC1ADC">
            <w:pPr>
              <w:ind w:firstLine="0"/>
            </w:pPr>
            <w:r>
              <w:t>CDSC L3</w:t>
            </w:r>
          </w:p>
        </w:tc>
        <w:tc>
          <w:tcPr>
            <w:tcW w:w="6768" w:type="dxa"/>
          </w:tcPr>
          <w:p w:rsidR="007E7F28" w:rsidRPr="002161BA" w:rsidRDefault="007E7F28" w:rsidP="00FC1ADC">
            <w:pPr>
              <w:ind w:firstLine="0"/>
              <w:rPr>
                <w:b/>
              </w:rPr>
            </w:pPr>
          </w:p>
        </w:tc>
      </w:tr>
      <w:tr w:rsidR="007E7F28" w:rsidRPr="000902C9" w:rsidTr="002161BA">
        <w:tc>
          <w:tcPr>
            <w:tcW w:w="2808" w:type="dxa"/>
          </w:tcPr>
          <w:p w:rsidR="007E7F28" w:rsidRDefault="007E7F28" w:rsidP="00FC1ADC">
            <w:pPr>
              <w:ind w:firstLine="0"/>
            </w:pPr>
            <w:proofErr w:type="spellStart"/>
            <w:r>
              <w:t>Allscripts</w:t>
            </w:r>
            <w:proofErr w:type="spellEnd"/>
            <w:r>
              <w:t xml:space="preserve"> CREF</w:t>
            </w:r>
          </w:p>
        </w:tc>
        <w:tc>
          <w:tcPr>
            <w:tcW w:w="6768" w:type="dxa"/>
          </w:tcPr>
          <w:p w:rsidR="007E7F28" w:rsidRPr="002161BA" w:rsidRDefault="007E7F28" w:rsidP="00B804B7">
            <w:pPr>
              <w:keepNext/>
              <w:ind w:firstLine="0"/>
              <w:rPr>
                <w:b/>
              </w:rPr>
            </w:pPr>
          </w:p>
        </w:tc>
      </w:tr>
    </w:tbl>
    <w:p w:rsidR="004771FD" w:rsidRDefault="00B804B7" w:rsidP="00B804B7">
      <w:pPr>
        <w:pStyle w:val="Caption"/>
        <w:jc w:val="center"/>
      </w:pPr>
      <w:bookmarkStart w:id="562" w:name="_Toc338021329"/>
      <w:r>
        <w:t xml:space="preserve">Table </w:t>
      </w:r>
      <w:fldSimple w:instr=" SEQ Table \* ARABIC ">
        <w:r w:rsidR="00E01A57">
          <w:rPr>
            <w:noProof/>
          </w:rPr>
          <w:t>2</w:t>
        </w:r>
      </w:fldSimple>
      <w:r>
        <w:t xml:space="preserve"> - Key Terms in this Guide</w:t>
      </w:r>
      <w:bookmarkEnd w:id="562"/>
    </w:p>
    <w:p w:rsidR="00A025B0" w:rsidRDefault="00A025B0" w:rsidP="00A025B0">
      <w:pPr>
        <w:pStyle w:val="Heading3"/>
        <w:rPr>
          <w:lang w:bidi="en-US"/>
        </w:rPr>
      </w:pPr>
      <w:bookmarkStart w:id="563" w:name="_Toc338021248"/>
      <w:r>
        <w:rPr>
          <w:lang w:bidi="en-US"/>
        </w:rPr>
        <w:t>Definitions of Actors</w:t>
      </w:r>
      <w:bookmarkEnd w:id="563"/>
    </w:p>
    <w:p w:rsidR="007E7F28" w:rsidRDefault="007E7F28" w:rsidP="007E7F28">
      <w:pPr>
        <w:rPr>
          <w:lang w:bidi="en-US"/>
        </w:rPr>
      </w:pPr>
    </w:p>
    <w:p w:rsidR="007E7F28" w:rsidRDefault="007E7F28" w:rsidP="007E7F28">
      <w:pPr>
        <w:ind w:firstLine="0"/>
        <w:rPr>
          <w:lang w:bidi="en-US"/>
        </w:rPr>
      </w:pPr>
      <w:r>
        <w:rPr>
          <w:lang w:bidi="en-US"/>
        </w:rPr>
        <w:t xml:space="preserve">This implementation guide is specifically targeted to meeting the requirements of the following </w:t>
      </w:r>
      <w:r w:rsidR="00776A26">
        <w:rPr>
          <w:lang w:bidi="en-US"/>
        </w:rPr>
        <w:t>roles and actors</w:t>
      </w:r>
      <w:r w:rsidR="00F87E9F">
        <w:rPr>
          <w:lang w:bidi="en-US"/>
        </w:rPr>
        <w:t>:</w:t>
      </w:r>
    </w:p>
    <w:p w:rsidR="007E7F28" w:rsidRDefault="007E7F28" w:rsidP="007E7F28">
      <w:pPr>
        <w:rPr>
          <w:lang w:bidi="en-US"/>
        </w:rPr>
      </w:pPr>
    </w:p>
    <w:tbl>
      <w:tblPr>
        <w:tblStyle w:val="TableGrid"/>
        <w:tblW w:w="0" w:type="auto"/>
        <w:tblLook w:val="04A0" w:firstRow="1" w:lastRow="0" w:firstColumn="1" w:lastColumn="0" w:noHBand="0" w:noVBand="1"/>
      </w:tblPr>
      <w:tblGrid>
        <w:gridCol w:w="4982"/>
        <w:gridCol w:w="4594"/>
      </w:tblGrid>
      <w:tr w:rsidR="006A35DA" w:rsidRPr="006A35DA" w:rsidTr="006A35DA">
        <w:tc>
          <w:tcPr>
            <w:tcW w:w="4982" w:type="dxa"/>
          </w:tcPr>
          <w:p w:rsidR="006A35DA" w:rsidRPr="006A35DA" w:rsidRDefault="00776A26" w:rsidP="00B804B7">
            <w:pPr>
              <w:ind w:firstLine="0"/>
              <w:rPr>
                <w:lang w:bidi="en-US"/>
              </w:rPr>
            </w:pPr>
            <w:r>
              <w:rPr>
                <w:lang w:bidi="en-US"/>
              </w:rPr>
              <w:t>CDS Knowledge Artifact Supplier (including vendors and CDS content suppliers)</w:t>
            </w:r>
          </w:p>
        </w:tc>
        <w:tc>
          <w:tcPr>
            <w:tcW w:w="4594" w:type="dxa"/>
          </w:tcPr>
          <w:p w:rsidR="006A35DA" w:rsidRDefault="006A35DA" w:rsidP="00B804B7">
            <w:pPr>
              <w:ind w:firstLine="0"/>
              <w:rPr>
                <w:lang w:bidi="en-US"/>
              </w:rPr>
            </w:pPr>
            <w:r>
              <w:rPr>
                <w:lang w:bidi="en-US"/>
              </w:rPr>
              <w:t xml:space="preserve">Provide the structure and encoding format needed to generate CDS content </w:t>
            </w:r>
            <w:r w:rsidR="00E00CA4">
              <w:rPr>
                <w:lang w:bidi="en-US"/>
              </w:rPr>
              <w:t xml:space="preserve">that conforms to the </w:t>
            </w:r>
            <w:r w:rsidR="00776A26">
              <w:rPr>
                <w:lang w:bidi="en-US"/>
              </w:rPr>
              <w:t>Health eDecisions Schema</w:t>
            </w:r>
            <w:r>
              <w:rPr>
                <w:lang w:bidi="en-US"/>
              </w:rPr>
              <w:t xml:space="preserve">. </w:t>
            </w:r>
          </w:p>
          <w:p w:rsidR="006A35DA" w:rsidRDefault="006A35DA" w:rsidP="00B804B7">
            <w:pPr>
              <w:ind w:firstLine="0"/>
              <w:rPr>
                <w:lang w:bidi="en-US"/>
              </w:rPr>
            </w:pPr>
          </w:p>
          <w:p w:rsidR="006A35DA" w:rsidRPr="006A35DA" w:rsidRDefault="006A35DA" w:rsidP="00B804B7">
            <w:pPr>
              <w:ind w:firstLine="0"/>
              <w:rPr>
                <w:lang w:bidi="en-US"/>
              </w:rPr>
            </w:pPr>
            <w:r>
              <w:rPr>
                <w:lang w:bidi="en-US"/>
              </w:rPr>
              <w:t>NOTE: This implementation guide DOES NOT specify HOW the content supplier actually generates the CDS knowledge artifact, only the desired structure and encoding of that artifact.</w:t>
            </w:r>
          </w:p>
        </w:tc>
      </w:tr>
      <w:tr w:rsidR="006A35DA" w:rsidRPr="006A35DA" w:rsidTr="006A35DA">
        <w:tc>
          <w:tcPr>
            <w:tcW w:w="4982" w:type="dxa"/>
          </w:tcPr>
          <w:p w:rsidR="006A35DA" w:rsidRPr="006A35DA" w:rsidRDefault="006A35DA" w:rsidP="00776A26">
            <w:pPr>
              <w:ind w:firstLine="0"/>
              <w:rPr>
                <w:lang w:bidi="en-US"/>
              </w:rPr>
            </w:pPr>
            <w:r w:rsidRPr="006A35DA">
              <w:rPr>
                <w:lang w:bidi="en-US"/>
              </w:rPr>
              <w:t xml:space="preserve">CDS </w:t>
            </w:r>
            <w:r w:rsidR="00776A26">
              <w:rPr>
                <w:lang w:bidi="en-US"/>
              </w:rPr>
              <w:t>Artifact Integration (including vendors and healthcare delivery systems that implement CDS systems)</w:t>
            </w:r>
          </w:p>
        </w:tc>
        <w:tc>
          <w:tcPr>
            <w:tcW w:w="4594" w:type="dxa"/>
          </w:tcPr>
          <w:p w:rsidR="006A35DA" w:rsidRDefault="006A35DA" w:rsidP="00B804B7">
            <w:pPr>
              <w:ind w:firstLine="0"/>
              <w:rPr>
                <w:lang w:bidi="en-US"/>
              </w:rPr>
            </w:pPr>
            <w:r>
              <w:rPr>
                <w:lang w:bidi="en-US"/>
              </w:rPr>
              <w:t>Provides a standardized format for vendors and implementers of EHR and CDS systems to adopt when creating</w:t>
            </w:r>
            <w:r w:rsidR="00E00CA4">
              <w:rPr>
                <w:lang w:bidi="en-US"/>
              </w:rPr>
              <w:t xml:space="preserve"> and/or consuming</w:t>
            </w:r>
            <w:r>
              <w:rPr>
                <w:lang w:bidi="en-US"/>
              </w:rPr>
              <w:t xml:space="preserve"> CDS Content.</w:t>
            </w:r>
          </w:p>
          <w:p w:rsidR="006A35DA" w:rsidRDefault="006A35DA" w:rsidP="00B804B7">
            <w:pPr>
              <w:ind w:firstLine="0"/>
              <w:rPr>
                <w:lang w:bidi="en-US"/>
              </w:rPr>
            </w:pPr>
          </w:p>
          <w:p w:rsidR="006A35DA" w:rsidRPr="006A35DA" w:rsidRDefault="006A35DA" w:rsidP="00B804B7">
            <w:pPr>
              <w:keepNext/>
              <w:ind w:firstLine="0"/>
              <w:rPr>
                <w:lang w:bidi="en-US"/>
              </w:rPr>
            </w:pPr>
            <w:r>
              <w:rPr>
                <w:lang w:bidi="en-US"/>
              </w:rPr>
              <w:t>NOTE: Vendors</w:t>
            </w:r>
            <w:r w:rsidR="00776A26">
              <w:rPr>
                <w:lang w:bidi="en-US"/>
              </w:rPr>
              <w:t xml:space="preserve"> (as with all </w:t>
            </w:r>
            <w:proofErr w:type="spellStart"/>
            <w:r w:rsidR="00776A26">
              <w:rPr>
                <w:lang w:bidi="en-US"/>
              </w:rPr>
              <w:t>HeD</w:t>
            </w:r>
            <w:proofErr w:type="spellEnd"/>
            <w:r w:rsidR="00776A26">
              <w:rPr>
                <w:lang w:bidi="en-US"/>
              </w:rPr>
              <w:t xml:space="preserve"> Artifact Sharing actors)</w:t>
            </w:r>
            <w:r>
              <w:rPr>
                <w:lang w:bidi="en-US"/>
              </w:rPr>
              <w:t xml:space="preserve"> are given considerable flexibility when implementing the CDS Knowledge Artifact</w:t>
            </w:r>
          </w:p>
        </w:tc>
      </w:tr>
    </w:tbl>
    <w:p w:rsidR="00A025B0" w:rsidRDefault="00B804B7" w:rsidP="00B804B7">
      <w:pPr>
        <w:pStyle w:val="Caption"/>
        <w:jc w:val="center"/>
        <w:rPr>
          <w:lang w:bidi="en-US"/>
        </w:rPr>
      </w:pPr>
      <w:bookmarkStart w:id="564" w:name="_Toc338021330"/>
      <w:r>
        <w:t xml:space="preserve">Table </w:t>
      </w:r>
      <w:fldSimple w:instr=" SEQ Table \* ARABIC ">
        <w:r w:rsidR="00E01A57">
          <w:rPr>
            <w:noProof/>
          </w:rPr>
          <w:t>3</w:t>
        </w:r>
      </w:fldSimple>
      <w:r>
        <w:t xml:space="preserve"> </w:t>
      </w:r>
      <w:r w:rsidR="00776A26">
        <w:t>–</w:t>
      </w:r>
      <w:r>
        <w:t xml:space="preserve"> </w:t>
      </w:r>
      <w:r w:rsidR="00776A26">
        <w:t xml:space="preserve">Roles and Actors </w:t>
      </w:r>
      <w:r>
        <w:t>Supported in this Guide</w:t>
      </w:r>
      <w:bookmarkEnd w:id="564"/>
    </w:p>
    <w:p w:rsidR="00A025B0" w:rsidRDefault="00A025B0" w:rsidP="00A025B0">
      <w:pPr>
        <w:pStyle w:val="Heading3"/>
        <w:rPr>
          <w:lang w:bidi="en-US"/>
        </w:rPr>
      </w:pPr>
      <w:bookmarkStart w:id="565" w:name="_Toc338021249"/>
      <w:r>
        <w:rPr>
          <w:lang w:bidi="en-US"/>
        </w:rPr>
        <w:t>Conventions Used</w:t>
      </w:r>
      <w:bookmarkEnd w:id="565"/>
    </w:p>
    <w:p w:rsidR="007E7F28" w:rsidRDefault="007E7F28" w:rsidP="007E7F28">
      <w:pPr>
        <w:ind w:firstLine="0"/>
        <w:rPr>
          <w:lang w:bidi="en-US"/>
        </w:rPr>
      </w:pPr>
    </w:p>
    <w:p w:rsidR="007E7F28" w:rsidRDefault="007E7F28" w:rsidP="007E7F28">
      <w:pPr>
        <w:ind w:firstLine="0"/>
        <w:rPr>
          <w:lang w:bidi="en-US"/>
        </w:rPr>
      </w:pPr>
      <w:r>
        <w:rPr>
          <w:lang w:bidi="en-US"/>
        </w:rPr>
        <w:t xml:space="preserve">The conventions defined in this document are specifically </w:t>
      </w:r>
      <w:r w:rsidR="006A35DA">
        <w:rPr>
          <w:lang w:bidi="en-US"/>
        </w:rPr>
        <w:t>drawn from other implementation guides and include common conventions adopted by HL7, IHE, ASTM, and ISO.</w:t>
      </w:r>
    </w:p>
    <w:p w:rsidR="00B804B7" w:rsidRDefault="00B804B7" w:rsidP="007E7F28">
      <w:pPr>
        <w:ind w:firstLine="0"/>
        <w:rPr>
          <w:lang w:bidi="en-US"/>
        </w:rPr>
      </w:pPr>
    </w:p>
    <w:p w:rsidR="00B804B7" w:rsidRPr="001A0C28" w:rsidRDefault="00B804B7" w:rsidP="007E7F28">
      <w:pPr>
        <w:ind w:firstLine="0"/>
        <w:rPr>
          <w:b/>
          <w:lang w:bidi="en-US"/>
        </w:rPr>
      </w:pPr>
      <w:r w:rsidRPr="001A0C28">
        <w:rPr>
          <w:b/>
          <w:lang w:bidi="en-US"/>
        </w:rPr>
        <w:t>Question for Workgroup:</w:t>
      </w:r>
    </w:p>
    <w:p w:rsidR="00B804B7" w:rsidRDefault="00B804B7" w:rsidP="007E7F28">
      <w:pPr>
        <w:ind w:firstLine="0"/>
        <w:rPr>
          <w:lang w:bidi="en-US"/>
        </w:rPr>
      </w:pPr>
    </w:p>
    <w:p w:rsidR="00B804B7" w:rsidRDefault="00B804B7" w:rsidP="007E7F28">
      <w:pPr>
        <w:ind w:firstLine="0"/>
        <w:rPr>
          <w:b/>
          <w:lang w:bidi="en-US"/>
        </w:rPr>
      </w:pPr>
      <w:r w:rsidRPr="00B804B7">
        <w:rPr>
          <w:b/>
          <w:lang w:bidi="en-US"/>
        </w:rPr>
        <w:t>In terms of guide format, are there any specific conventions that are considered critical to the CDS vendor community?</w:t>
      </w:r>
    </w:p>
    <w:p w:rsidR="00657D23" w:rsidRDefault="00657D23" w:rsidP="007E7F28">
      <w:pPr>
        <w:ind w:firstLine="0"/>
        <w:rPr>
          <w:b/>
          <w:lang w:bidi="en-US"/>
        </w:rPr>
      </w:pPr>
    </w:p>
    <w:p w:rsidR="00657D23" w:rsidRDefault="00657D23" w:rsidP="00657D23">
      <w:pPr>
        <w:pStyle w:val="Heading4"/>
        <w:rPr>
          <w:lang w:bidi="en-US"/>
        </w:rPr>
      </w:pPr>
      <w:r>
        <w:rPr>
          <w:lang w:bidi="en-US"/>
        </w:rPr>
        <w:t>Use of Cardinality</w:t>
      </w:r>
    </w:p>
    <w:p w:rsidR="00657D23" w:rsidRPr="00657D23" w:rsidRDefault="00657D23" w:rsidP="00657D23">
      <w:pPr>
        <w:rPr>
          <w:lang w:bidi="en-US"/>
        </w:rPr>
      </w:pPr>
    </w:p>
    <w:p w:rsidR="00657D23" w:rsidRDefault="00657D23" w:rsidP="00657D23">
      <w:pPr>
        <w:ind w:firstLine="0"/>
        <w:rPr>
          <w:lang w:bidi="en-US"/>
        </w:rPr>
      </w:pPr>
      <w:r>
        <w:rPr>
          <w:lang w:bidi="en-US"/>
        </w:rPr>
        <w:t>The specific conventions for cardinality in this implementation guide are as follows:</w:t>
      </w:r>
    </w:p>
    <w:p w:rsidR="00657D23" w:rsidRDefault="00657D23" w:rsidP="00657D23">
      <w:pPr>
        <w:ind w:firstLine="0"/>
        <w:rPr>
          <w:lang w:bidi="en-US"/>
        </w:rPr>
      </w:pPr>
    </w:p>
    <w:tbl>
      <w:tblPr>
        <w:tblStyle w:val="TableGrid"/>
        <w:tblW w:w="0" w:type="auto"/>
        <w:tblLook w:val="04A0" w:firstRow="1" w:lastRow="0" w:firstColumn="1" w:lastColumn="0" w:noHBand="0" w:noVBand="1"/>
      </w:tblPr>
      <w:tblGrid>
        <w:gridCol w:w="2268"/>
        <w:gridCol w:w="7308"/>
      </w:tblGrid>
      <w:tr w:rsidR="00657D23" w:rsidTr="00A95D74">
        <w:tc>
          <w:tcPr>
            <w:tcW w:w="2268" w:type="dxa"/>
          </w:tcPr>
          <w:p w:rsidR="00657D23" w:rsidRPr="00A95D74" w:rsidRDefault="00A95D74" w:rsidP="00A95D74">
            <w:pPr>
              <w:ind w:firstLine="0"/>
              <w:jc w:val="center"/>
              <w:rPr>
                <w:b/>
                <w:lang w:bidi="en-US"/>
              </w:rPr>
            </w:pPr>
            <w:r w:rsidRPr="00A95D74">
              <w:rPr>
                <w:b/>
                <w:lang w:bidi="en-US"/>
              </w:rPr>
              <w:t>Cardinality</w:t>
            </w:r>
          </w:p>
        </w:tc>
        <w:tc>
          <w:tcPr>
            <w:tcW w:w="7308" w:type="dxa"/>
          </w:tcPr>
          <w:p w:rsidR="00657D23" w:rsidRPr="00A95D74" w:rsidRDefault="00A95D74" w:rsidP="00A95D74">
            <w:pPr>
              <w:ind w:firstLine="0"/>
              <w:jc w:val="center"/>
              <w:rPr>
                <w:b/>
                <w:lang w:bidi="en-US"/>
              </w:rPr>
            </w:pPr>
            <w:r w:rsidRPr="00A95D74">
              <w:rPr>
                <w:b/>
                <w:lang w:bidi="en-US"/>
              </w:rPr>
              <w:t>Explanation of Cardinality</w:t>
            </w:r>
          </w:p>
        </w:tc>
      </w:tr>
      <w:tr w:rsidR="00657D23" w:rsidTr="00A95D74">
        <w:tc>
          <w:tcPr>
            <w:tcW w:w="2268" w:type="dxa"/>
          </w:tcPr>
          <w:p w:rsidR="00657D23" w:rsidRDefault="00A95D74" w:rsidP="00657D23">
            <w:pPr>
              <w:ind w:firstLine="0"/>
              <w:rPr>
                <w:lang w:bidi="en-US"/>
              </w:rPr>
            </w:pPr>
            <w:r>
              <w:rPr>
                <w:lang w:bidi="en-US"/>
              </w:rPr>
              <w:t>0..0</w:t>
            </w:r>
          </w:p>
        </w:tc>
        <w:tc>
          <w:tcPr>
            <w:tcW w:w="7308" w:type="dxa"/>
          </w:tcPr>
          <w:p w:rsidR="00657D23" w:rsidRDefault="00A95D74" w:rsidP="00657D23">
            <w:pPr>
              <w:ind w:firstLine="0"/>
              <w:rPr>
                <w:lang w:bidi="en-US"/>
              </w:rPr>
            </w:pPr>
            <w:r>
              <w:rPr>
                <w:lang w:bidi="en-US"/>
              </w:rPr>
              <w:t>The element is never present</w:t>
            </w:r>
          </w:p>
        </w:tc>
      </w:tr>
      <w:tr w:rsidR="00657D23" w:rsidTr="00A95D74">
        <w:tc>
          <w:tcPr>
            <w:tcW w:w="2268" w:type="dxa"/>
          </w:tcPr>
          <w:p w:rsidR="00657D23" w:rsidRDefault="00A95D74" w:rsidP="00657D23">
            <w:pPr>
              <w:ind w:firstLine="0"/>
              <w:rPr>
                <w:lang w:bidi="en-US"/>
              </w:rPr>
            </w:pPr>
            <w:r>
              <w:rPr>
                <w:lang w:bidi="en-US"/>
              </w:rPr>
              <w:t>0..1</w:t>
            </w:r>
          </w:p>
        </w:tc>
        <w:tc>
          <w:tcPr>
            <w:tcW w:w="7308" w:type="dxa"/>
          </w:tcPr>
          <w:p w:rsidR="00657D23" w:rsidRDefault="00A95D74" w:rsidP="00657D23">
            <w:pPr>
              <w:ind w:firstLine="0"/>
              <w:rPr>
                <w:lang w:bidi="en-US"/>
              </w:rPr>
            </w:pPr>
            <w:r>
              <w:rPr>
                <w:lang w:bidi="en-US"/>
              </w:rPr>
              <w:t>The element MAY be omitted and has at most one occurrence</w:t>
            </w:r>
          </w:p>
        </w:tc>
      </w:tr>
      <w:tr w:rsidR="00657D23" w:rsidTr="00A95D74">
        <w:tc>
          <w:tcPr>
            <w:tcW w:w="2268" w:type="dxa"/>
          </w:tcPr>
          <w:p w:rsidR="00657D23" w:rsidRDefault="00A95D74" w:rsidP="00657D23">
            <w:pPr>
              <w:ind w:firstLine="0"/>
              <w:rPr>
                <w:lang w:bidi="en-US"/>
              </w:rPr>
            </w:pPr>
            <w:r>
              <w:rPr>
                <w:lang w:bidi="en-US"/>
              </w:rPr>
              <w:t>1..1</w:t>
            </w:r>
          </w:p>
        </w:tc>
        <w:tc>
          <w:tcPr>
            <w:tcW w:w="7308" w:type="dxa"/>
          </w:tcPr>
          <w:p w:rsidR="00657D23" w:rsidRDefault="00A95D74" w:rsidP="00657D23">
            <w:pPr>
              <w:ind w:firstLine="0"/>
              <w:rPr>
                <w:lang w:bidi="en-US"/>
              </w:rPr>
            </w:pPr>
            <w:r>
              <w:rPr>
                <w:lang w:bidi="en-US"/>
              </w:rPr>
              <w:t>The element is present once and only once</w:t>
            </w:r>
          </w:p>
        </w:tc>
      </w:tr>
      <w:tr w:rsidR="00657D23" w:rsidTr="00A95D74">
        <w:tc>
          <w:tcPr>
            <w:tcW w:w="2268" w:type="dxa"/>
          </w:tcPr>
          <w:p w:rsidR="00657D23" w:rsidRDefault="00A95D74" w:rsidP="00657D23">
            <w:pPr>
              <w:ind w:firstLine="0"/>
              <w:rPr>
                <w:lang w:bidi="en-US"/>
              </w:rPr>
            </w:pPr>
            <w:r>
              <w:rPr>
                <w:lang w:bidi="en-US"/>
              </w:rPr>
              <w:t>0..n</w:t>
            </w:r>
          </w:p>
        </w:tc>
        <w:tc>
          <w:tcPr>
            <w:tcW w:w="7308" w:type="dxa"/>
          </w:tcPr>
          <w:p w:rsidR="00657D23" w:rsidRDefault="00A95D74" w:rsidP="00657D23">
            <w:pPr>
              <w:ind w:firstLine="0"/>
              <w:rPr>
                <w:lang w:bidi="en-US"/>
              </w:rPr>
            </w:pPr>
            <w:r>
              <w:rPr>
                <w:lang w:bidi="en-US"/>
              </w:rPr>
              <w:t>The element MAY be omitted or may</w:t>
            </w:r>
          </w:p>
        </w:tc>
      </w:tr>
      <w:tr w:rsidR="00657D23" w:rsidTr="00A95D74">
        <w:tc>
          <w:tcPr>
            <w:tcW w:w="2268" w:type="dxa"/>
          </w:tcPr>
          <w:p w:rsidR="00657D23" w:rsidRDefault="00A95D74" w:rsidP="00657D23">
            <w:pPr>
              <w:ind w:firstLine="0"/>
              <w:rPr>
                <w:lang w:bidi="en-US"/>
              </w:rPr>
            </w:pPr>
            <w:r>
              <w:rPr>
                <w:lang w:bidi="en-US"/>
              </w:rPr>
              <w:t>1..n</w:t>
            </w:r>
          </w:p>
        </w:tc>
        <w:tc>
          <w:tcPr>
            <w:tcW w:w="7308" w:type="dxa"/>
          </w:tcPr>
          <w:p w:rsidR="00657D23" w:rsidRDefault="00A95D74" w:rsidP="00657D23">
            <w:pPr>
              <w:ind w:firstLine="0"/>
              <w:rPr>
                <w:lang w:bidi="en-US"/>
              </w:rPr>
            </w:pPr>
            <w:r>
              <w:rPr>
                <w:lang w:bidi="en-US"/>
              </w:rPr>
              <w:t>The element MUST appear at least once, and MAY repeat up to n times</w:t>
            </w:r>
          </w:p>
        </w:tc>
      </w:tr>
      <w:tr w:rsidR="00657D23" w:rsidTr="00A95D74">
        <w:tc>
          <w:tcPr>
            <w:tcW w:w="2268" w:type="dxa"/>
          </w:tcPr>
          <w:p w:rsidR="00657D23" w:rsidRDefault="00A95D74" w:rsidP="00657D23">
            <w:pPr>
              <w:ind w:firstLine="0"/>
              <w:rPr>
                <w:lang w:bidi="en-US"/>
              </w:rPr>
            </w:pPr>
            <w:r>
              <w:rPr>
                <w:lang w:bidi="en-US"/>
              </w:rPr>
              <w:t>0..*</w:t>
            </w:r>
          </w:p>
        </w:tc>
        <w:tc>
          <w:tcPr>
            <w:tcW w:w="7308" w:type="dxa"/>
          </w:tcPr>
          <w:p w:rsidR="00657D23" w:rsidRDefault="00A95D74" w:rsidP="00657D23">
            <w:pPr>
              <w:ind w:firstLine="0"/>
              <w:rPr>
                <w:lang w:bidi="en-US"/>
              </w:rPr>
            </w:pPr>
            <w:r>
              <w:rPr>
                <w:lang w:bidi="en-US"/>
              </w:rPr>
              <w:t>The element MAY be omitted, or it MAY repeat an unlimited number of times</w:t>
            </w:r>
          </w:p>
        </w:tc>
      </w:tr>
      <w:tr w:rsidR="00A95D74" w:rsidTr="00A95D74">
        <w:tc>
          <w:tcPr>
            <w:tcW w:w="2268" w:type="dxa"/>
          </w:tcPr>
          <w:p w:rsidR="00A95D74" w:rsidRDefault="00A95D74" w:rsidP="00657D23">
            <w:pPr>
              <w:ind w:firstLine="0"/>
              <w:rPr>
                <w:lang w:bidi="en-US"/>
              </w:rPr>
            </w:pPr>
            <w:r>
              <w:rPr>
                <w:lang w:bidi="en-US"/>
              </w:rPr>
              <w:t>1..*</w:t>
            </w:r>
          </w:p>
        </w:tc>
        <w:tc>
          <w:tcPr>
            <w:tcW w:w="7308" w:type="dxa"/>
          </w:tcPr>
          <w:p w:rsidR="00A95D74" w:rsidRDefault="00A95D74" w:rsidP="00657D23">
            <w:pPr>
              <w:ind w:firstLine="0"/>
              <w:rPr>
                <w:lang w:bidi="en-US"/>
              </w:rPr>
            </w:pPr>
            <w:r>
              <w:rPr>
                <w:lang w:bidi="en-US"/>
              </w:rPr>
              <w:t>The element MUST appear at least once, and MAY repeat an unlimited number of times</w:t>
            </w:r>
          </w:p>
        </w:tc>
      </w:tr>
      <w:tr w:rsidR="00A95D74" w:rsidTr="00A95D74">
        <w:tc>
          <w:tcPr>
            <w:tcW w:w="2268" w:type="dxa"/>
          </w:tcPr>
          <w:p w:rsidR="00A95D74" w:rsidRDefault="00A95D74" w:rsidP="00657D23">
            <w:pPr>
              <w:ind w:firstLine="0"/>
              <w:rPr>
                <w:lang w:bidi="en-US"/>
              </w:rPr>
            </w:pPr>
            <w:proofErr w:type="spellStart"/>
            <w:proofErr w:type="gramStart"/>
            <w:r>
              <w:rPr>
                <w:lang w:bidi="en-US"/>
              </w:rPr>
              <w:t>m</w:t>
            </w:r>
            <w:proofErr w:type="gramEnd"/>
            <w:r>
              <w:rPr>
                <w:lang w:bidi="en-US"/>
              </w:rPr>
              <w:t>..n</w:t>
            </w:r>
            <w:proofErr w:type="spellEnd"/>
          </w:p>
        </w:tc>
        <w:tc>
          <w:tcPr>
            <w:tcW w:w="7308" w:type="dxa"/>
          </w:tcPr>
          <w:p w:rsidR="00A95D74" w:rsidRDefault="00A95D74" w:rsidP="00657D23">
            <w:pPr>
              <w:ind w:firstLine="0"/>
              <w:rPr>
                <w:lang w:bidi="en-US"/>
              </w:rPr>
            </w:pPr>
            <w:r>
              <w:rPr>
                <w:lang w:bidi="en-US"/>
              </w:rPr>
              <w:t xml:space="preserve">The element MUST appear at least </w:t>
            </w:r>
            <w:r w:rsidRPr="00A95D74">
              <w:rPr>
                <w:i/>
                <w:lang w:bidi="en-US"/>
              </w:rPr>
              <w:t>m</w:t>
            </w:r>
            <w:r>
              <w:rPr>
                <w:lang w:bidi="en-US"/>
              </w:rPr>
              <w:t xml:space="preserve"> times, and at most, </w:t>
            </w:r>
            <w:r w:rsidRPr="00A95D74">
              <w:rPr>
                <w:i/>
                <w:lang w:bidi="en-US"/>
              </w:rPr>
              <w:t>n</w:t>
            </w:r>
            <w:r>
              <w:rPr>
                <w:lang w:bidi="en-US"/>
              </w:rPr>
              <w:t xml:space="preserve"> times</w:t>
            </w:r>
          </w:p>
        </w:tc>
      </w:tr>
      <w:tr w:rsidR="00A95D74" w:rsidTr="00A95D74">
        <w:tc>
          <w:tcPr>
            <w:tcW w:w="2268" w:type="dxa"/>
          </w:tcPr>
          <w:p w:rsidR="00A95D74" w:rsidRDefault="00A95D74" w:rsidP="00657D23">
            <w:pPr>
              <w:ind w:firstLine="0"/>
              <w:rPr>
                <w:lang w:bidi="en-US"/>
              </w:rPr>
            </w:pPr>
          </w:p>
        </w:tc>
        <w:tc>
          <w:tcPr>
            <w:tcW w:w="7308" w:type="dxa"/>
          </w:tcPr>
          <w:p w:rsidR="00A95D74" w:rsidRDefault="00A95D74" w:rsidP="00A95D74">
            <w:pPr>
              <w:keepNext/>
              <w:ind w:firstLine="0"/>
              <w:rPr>
                <w:lang w:bidi="en-US"/>
              </w:rPr>
            </w:pPr>
          </w:p>
        </w:tc>
      </w:tr>
    </w:tbl>
    <w:p w:rsidR="00657D23" w:rsidRDefault="00A95D74" w:rsidP="00A95D74">
      <w:pPr>
        <w:pStyle w:val="Caption"/>
        <w:jc w:val="center"/>
        <w:rPr>
          <w:lang w:bidi="en-US"/>
        </w:rPr>
      </w:pPr>
      <w:bookmarkStart w:id="566" w:name="_Toc338021331"/>
      <w:r>
        <w:t xml:space="preserve">Table </w:t>
      </w:r>
      <w:fldSimple w:instr=" SEQ Table \* ARABIC ">
        <w:r w:rsidR="00E01A57">
          <w:rPr>
            <w:noProof/>
          </w:rPr>
          <w:t>4</w:t>
        </w:r>
      </w:fldSimple>
      <w:r>
        <w:t xml:space="preserve"> - Summary of Cardinality</w:t>
      </w:r>
      <w:bookmarkEnd w:id="566"/>
    </w:p>
    <w:p w:rsidR="00657D23" w:rsidRDefault="00657D23" w:rsidP="00657D23">
      <w:pPr>
        <w:ind w:firstLine="0"/>
        <w:rPr>
          <w:lang w:bidi="en-US"/>
        </w:rPr>
      </w:pPr>
    </w:p>
    <w:p w:rsidR="00657D23" w:rsidRDefault="00657D23" w:rsidP="00657D23">
      <w:pPr>
        <w:ind w:firstLine="0"/>
      </w:pPr>
      <w:r w:rsidRPr="00AC6D55">
        <w:t xml:space="preserve">Cardinality applies </w:t>
      </w:r>
      <w:r w:rsidR="00A95D74">
        <w:t>specifically to metadata and the data elements associated with the CDS Knowledge Artifact.</w:t>
      </w:r>
    </w:p>
    <w:p w:rsidR="003752B6" w:rsidRDefault="003752B6" w:rsidP="00657D23">
      <w:pPr>
        <w:ind w:firstLine="0"/>
      </w:pPr>
    </w:p>
    <w:p w:rsidR="003752B6" w:rsidRDefault="003752B6" w:rsidP="00A97080">
      <w:pPr>
        <w:pStyle w:val="Heading4"/>
      </w:pPr>
      <w:r>
        <w:t>Use of Versioning</w:t>
      </w:r>
    </w:p>
    <w:p w:rsidR="003752B6" w:rsidRDefault="003752B6" w:rsidP="00A97080"/>
    <w:p w:rsidR="00F9079F" w:rsidRDefault="003752B6" w:rsidP="003752B6">
      <w:pPr>
        <w:ind w:firstLine="0"/>
      </w:pPr>
      <w:r>
        <w:t>Version control for this implementation guide and the associated schema files will be enforced using the Google Code Repository that will host the Health eDecisions project.</w:t>
      </w:r>
      <w:r w:rsidR="00F9079F">
        <w:t xml:space="preserve"> Each of the components that are developed in the associated Health eDecisions XML schema files will be versioned in this repository.</w:t>
      </w:r>
    </w:p>
    <w:p w:rsidR="00F9079F" w:rsidRDefault="00F9079F" w:rsidP="003752B6">
      <w:pPr>
        <w:ind w:firstLine="0"/>
      </w:pPr>
    </w:p>
    <w:p w:rsidR="003752B6" w:rsidRDefault="003752B6" w:rsidP="003752B6">
      <w:pPr>
        <w:ind w:firstLine="0"/>
      </w:pPr>
      <w:r>
        <w:t>Versioning is of critical importance for this implementation guide due to the large number of XML schemas that are harmonized in this implementation guide, and wherever necessary, the specific version of the XML schema being referenced in this implementation guide will be noted.</w:t>
      </w:r>
    </w:p>
    <w:p w:rsidR="00F9079F" w:rsidRDefault="00F9079F" w:rsidP="003752B6">
      <w:pPr>
        <w:ind w:firstLine="0"/>
      </w:pPr>
    </w:p>
    <w:p w:rsidR="00A025B0" w:rsidRDefault="006A35DA" w:rsidP="00A97080">
      <w:pPr>
        <w:pStyle w:val="Heading4"/>
        <w:rPr>
          <w:lang w:bidi="en-US"/>
        </w:rPr>
      </w:pPr>
      <w:r>
        <w:rPr>
          <w:lang w:bidi="en-US"/>
        </w:rPr>
        <w:t>Use of References</w:t>
      </w:r>
    </w:p>
    <w:p w:rsidR="00A025B0" w:rsidRDefault="00A025B0" w:rsidP="00A025B0">
      <w:pPr>
        <w:rPr>
          <w:lang w:bidi="en-US"/>
        </w:rPr>
      </w:pPr>
    </w:p>
    <w:p w:rsidR="003C42AD" w:rsidRDefault="004771FD" w:rsidP="003C42AD">
      <w:pPr>
        <w:ind w:firstLine="0"/>
        <w:rPr>
          <w:lang w:bidi="en-US"/>
        </w:rPr>
      </w:pPr>
      <w:r>
        <w:rPr>
          <w:lang w:bidi="en-US"/>
        </w:rPr>
        <w:t xml:space="preserve">Documentation </w:t>
      </w:r>
      <w:r w:rsidR="00E00CA4">
        <w:rPr>
          <w:lang w:bidi="en-US"/>
        </w:rPr>
        <w:t xml:space="preserve">and terms that appear </w:t>
      </w:r>
      <w:r w:rsidR="003C42AD">
        <w:rPr>
          <w:lang w:bidi="en-US"/>
        </w:rPr>
        <w:t xml:space="preserve">throughout this document </w:t>
      </w:r>
      <w:r w:rsidR="00E00CA4">
        <w:rPr>
          <w:lang w:bidi="en-US"/>
        </w:rPr>
        <w:t>in</w:t>
      </w:r>
      <w:r w:rsidR="003C42AD">
        <w:rPr>
          <w:lang w:bidi="en-US"/>
        </w:rPr>
        <w:t xml:space="preserve"> bold/italic text indicate a specific </w:t>
      </w:r>
      <w:r>
        <w:rPr>
          <w:lang w:bidi="en-US"/>
        </w:rPr>
        <w:t>reference.</w:t>
      </w:r>
      <w:r w:rsidR="003C42AD">
        <w:rPr>
          <w:lang w:bidi="en-US"/>
        </w:rPr>
        <w:t xml:space="preserve"> </w:t>
      </w:r>
      <w:r>
        <w:rPr>
          <w:lang w:bidi="en-US"/>
        </w:rPr>
        <w:t>Documents</w:t>
      </w:r>
      <w:r w:rsidR="003C42AD">
        <w:rPr>
          <w:lang w:bidi="en-US"/>
        </w:rPr>
        <w:t xml:space="preserve"> are referenced to indicate that implementers should refer to that documentation for final conformance language and </w:t>
      </w:r>
      <w:r>
        <w:rPr>
          <w:lang w:bidi="en-US"/>
        </w:rPr>
        <w:t xml:space="preserve">other levels of </w:t>
      </w:r>
      <w:r w:rsidR="003C42AD">
        <w:rPr>
          <w:lang w:bidi="en-US"/>
        </w:rPr>
        <w:t>guidance. An example is shown below:</w:t>
      </w:r>
    </w:p>
    <w:p w:rsidR="003C42AD" w:rsidRDefault="003C42AD" w:rsidP="003C42AD">
      <w:pPr>
        <w:rPr>
          <w:lang w:bidi="en-US"/>
        </w:rPr>
      </w:pPr>
    </w:p>
    <w:p w:rsidR="003C42AD" w:rsidRPr="004771FD" w:rsidRDefault="003C42AD" w:rsidP="003C42AD">
      <w:pPr>
        <w:pBdr>
          <w:top w:val="single" w:sz="4" w:space="1" w:color="auto"/>
          <w:left w:val="single" w:sz="4" w:space="4" w:color="auto"/>
          <w:bottom w:val="single" w:sz="4" w:space="1" w:color="auto"/>
          <w:right w:val="single" w:sz="4" w:space="4" w:color="auto"/>
        </w:pBdr>
        <w:ind w:firstLine="0"/>
        <w:rPr>
          <w:b/>
          <w:i/>
          <w:lang w:bidi="en-US"/>
        </w:rPr>
      </w:pPr>
      <w:r w:rsidRPr="004771FD">
        <w:rPr>
          <w:b/>
          <w:i/>
          <w:lang w:bidi="en-US"/>
        </w:rPr>
        <w:t xml:space="preserve">For conformance language, please refer to </w:t>
      </w:r>
      <w:r w:rsidRPr="001A0C28">
        <w:rPr>
          <w:b/>
          <w:i/>
          <w:lang w:bidi="en-US"/>
        </w:rPr>
        <w:t xml:space="preserve">the </w:t>
      </w:r>
      <w:proofErr w:type="spellStart"/>
      <w:r w:rsidRPr="001A0C28">
        <w:rPr>
          <w:b/>
          <w:i/>
          <w:lang w:bidi="en-US"/>
        </w:rPr>
        <w:t>NwHIN</w:t>
      </w:r>
      <w:proofErr w:type="spellEnd"/>
      <w:r w:rsidRPr="001A0C28">
        <w:rPr>
          <w:b/>
          <w:i/>
          <w:lang w:bidi="en-US"/>
        </w:rPr>
        <w:t xml:space="preserve"> Authorization Framework Specification for</w:t>
      </w:r>
      <w:r w:rsidRPr="004771FD">
        <w:rPr>
          <w:b/>
          <w:i/>
          <w:lang w:bidi="en-US"/>
        </w:rPr>
        <w:t xml:space="preserve"> further details</w:t>
      </w:r>
    </w:p>
    <w:p w:rsidR="003C42AD" w:rsidRDefault="003C42AD" w:rsidP="003C42AD">
      <w:pPr>
        <w:ind w:firstLine="0"/>
      </w:pPr>
    </w:p>
    <w:p w:rsidR="003C42AD" w:rsidRPr="00DF00AC" w:rsidRDefault="003C42AD" w:rsidP="003C42AD">
      <w:pPr>
        <w:ind w:firstLine="0"/>
      </w:pPr>
      <w:r>
        <w:t>Working code examples are also provided in this implementation guide</w:t>
      </w:r>
      <w:r w:rsidR="004771FD">
        <w:t xml:space="preserve"> to assist in understanding the </w:t>
      </w:r>
      <w:r w:rsidR="00776A26">
        <w:t>Health eDecisions Schema</w:t>
      </w:r>
      <w:r>
        <w:t>. Because this guide is non-normative, examples are</w:t>
      </w:r>
      <w:r w:rsidRPr="001A08DF">
        <w:t xml:space="preserve"> provided for human readability and may not be complete or fully accurate. </w:t>
      </w:r>
      <w:r>
        <w:t>The formal specification referred to by the example take</w:t>
      </w:r>
      <w:r w:rsidR="00E00CA4">
        <w:t>s</w:t>
      </w:r>
      <w:r>
        <w:t xml:space="preserve"> precedence. </w:t>
      </w:r>
    </w:p>
    <w:p w:rsidR="003C42AD" w:rsidRDefault="003C42AD" w:rsidP="00A025B0">
      <w:pPr>
        <w:rPr>
          <w:lang w:bidi="en-US"/>
        </w:rPr>
      </w:pPr>
    </w:p>
    <w:p w:rsidR="00A025B0" w:rsidRDefault="00A025B0" w:rsidP="00A97080">
      <w:pPr>
        <w:pStyle w:val="Heading4"/>
        <w:rPr>
          <w:lang w:bidi="en-US"/>
        </w:rPr>
      </w:pPr>
      <w:r>
        <w:rPr>
          <w:lang w:bidi="en-US"/>
        </w:rPr>
        <w:lastRenderedPageBreak/>
        <w:t>Use of Conformance Language</w:t>
      </w:r>
    </w:p>
    <w:p w:rsidR="002D532A" w:rsidRDefault="002D532A" w:rsidP="002D532A">
      <w:pPr>
        <w:rPr>
          <w:lang w:bidi="en-US"/>
        </w:rPr>
      </w:pPr>
    </w:p>
    <w:p w:rsidR="00EA4581" w:rsidRDefault="00EA4581" w:rsidP="00EA4581">
      <w:pPr>
        <w:ind w:firstLine="0"/>
        <w:rPr>
          <w:lang w:bidi="en-US"/>
        </w:rPr>
      </w:pPr>
      <w:r w:rsidRPr="007E7FCF">
        <w:rPr>
          <w:lang w:bidi="en-US"/>
        </w:rPr>
        <w:t xml:space="preserve">Conformance language is defined within this </w:t>
      </w:r>
      <w:r w:rsidR="004771FD">
        <w:rPr>
          <w:lang w:bidi="en-US"/>
        </w:rPr>
        <w:t xml:space="preserve">implementation guide at a high level, to ensure alignment to the </w:t>
      </w:r>
      <w:r w:rsidR="00776A26">
        <w:rPr>
          <w:lang w:bidi="en-US"/>
        </w:rPr>
        <w:t xml:space="preserve">multiple </w:t>
      </w:r>
      <w:r w:rsidR="004771FD">
        <w:rPr>
          <w:lang w:bidi="en-US"/>
        </w:rPr>
        <w:t>standards</w:t>
      </w:r>
      <w:r w:rsidR="001A0C28">
        <w:rPr>
          <w:lang w:bidi="en-US"/>
        </w:rPr>
        <w:t>/specifications</w:t>
      </w:r>
      <w:r w:rsidR="004771FD">
        <w:rPr>
          <w:lang w:bidi="en-US"/>
        </w:rPr>
        <w:t xml:space="preserve"> which </w:t>
      </w:r>
      <w:r w:rsidR="001A0C28">
        <w:rPr>
          <w:lang w:bidi="en-US"/>
        </w:rPr>
        <w:t>have been harmonized</w:t>
      </w:r>
      <w:r w:rsidRPr="007E7FCF">
        <w:rPr>
          <w:lang w:bidi="en-US"/>
        </w:rPr>
        <w:t>. The use of conformance language within this document is limited to further constraint</w:t>
      </w:r>
      <w:r>
        <w:rPr>
          <w:lang w:bidi="en-US"/>
        </w:rPr>
        <w:t>s</w:t>
      </w:r>
      <w:r w:rsidRPr="007E7FCF">
        <w:rPr>
          <w:lang w:bidi="en-US"/>
        </w:rPr>
        <w:t xml:space="preserve"> or relaxation of constraint on existing standards</w:t>
      </w:r>
      <w:r w:rsidR="001A0C28">
        <w:rPr>
          <w:lang w:bidi="en-US"/>
        </w:rPr>
        <w:t>/specifications</w:t>
      </w:r>
      <w:r w:rsidRPr="007E7FCF">
        <w:rPr>
          <w:lang w:bidi="en-US"/>
        </w:rPr>
        <w:t xml:space="preserve">. </w:t>
      </w:r>
      <w:r>
        <w:rPr>
          <w:lang w:bidi="en-US"/>
        </w:rPr>
        <w:t xml:space="preserve">New conformance language that specifically deviates from the underlying standard/profile is avoided wherever possible. Also, in those instances where new metadata is being specified, specific constraints are offered. </w:t>
      </w:r>
      <w:r w:rsidR="00776A26">
        <w:rPr>
          <w:lang w:bidi="en-US"/>
        </w:rPr>
        <w:t>Implementers should refer to the Health eDecisions schema for the source for all conformance statements and rules.</w:t>
      </w:r>
    </w:p>
    <w:p w:rsidR="00EA4581" w:rsidRDefault="00EA4581" w:rsidP="00EA4581">
      <w:pPr>
        <w:ind w:firstLine="0"/>
        <w:rPr>
          <w:lang w:bidi="en-US"/>
        </w:rPr>
      </w:pPr>
    </w:p>
    <w:p w:rsidR="00EA4581" w:rsidRPr="00C02D0F" w:rsidRDefault="00EA4581" w:rsidP="00EA4581">
      <w:pPr>
        <w:ind w:firstLine="0"/>
      </w:pPr>
      <w:r>
        <w:rPr>
          <w:lang w:bidi="en-US"/>
        </w:rPr>
        <w:t xml:space="preserve">Conformance language is defined throughout this implementation guide using </w:t>
      </w:r>
      <w:r w:rsidRPr="00554FB2">
        <w:rPr>
          <w:b/>
        </w:rPr>
        <w:t>BOLD</w:t>
      </w:r>
      <w:r>
        <w:rPr>
          <w:lang w:bidi="en-US"/>
        </w:rPr>
        <w:t xml:space="preserve"> </w:t>
      </w:r>
      <w:r w:rsidRPr="00A97080">
        <w:rPr>
          <w:b/>
          <w:lang w:bidi="en-US"/>
        </w:rPr>
        <w:t>CAPS</w:t>
      </w:r>
      <w:r>
        <w:rPr>
          <w:lang w:bidi="en-US"/>
        </w:rPr>
        <w:t xml:space="preserve"> to denote the conformance criteria to be applied. The conformance language that is used in this implementation guide is drawn from </w:t>
      </w:r>
      <w:r w:rsidRPr="00B804B7">
        <w:rPr>
          <w:lang w:bidi="en-US"/>
        </w:rPr>
        <w:t xml:space="preserve">RFC 2219, and the </w:t>
      </w:r>
      <w:r w:rsidR="007E7F28" w:rsidRPr="00B804B7">
        <w:rPr>
          <w:lang w:bidi="en-US"/>
        </w:rPr>
        <w:t>conformance matrix offered for use in this implementation guide</w:t>
      </w:r>
      <w:r w:rsidRPr="00B804B7">
        <w:rPr>
          <w:lang w:bidi="en-US"/>
        </w:rPr>
        <w:t xml:space="preserve"> is drawn from the </w:t>
      </w:r>
      <w:r w:rsidRPr="00B804B7">
        <w:t>HL7 Implementation Guide for CDA® Release 2: IHE Health Story Consolidation, Release 1:</w:t>
      </w:r>
    </w:p>
    <w:p w:rsidR="00EA4581" w:rsidRDefault="00EA4581" w:rsidP="00EA4581">
      <w:pPr>
        <w:ind w:firstLine="0"/>
      </w:pPr>
    </w:p>
    <w:p w:rsidR="00EA4581" w:rsidRPr="00AF0D89" w:rsidRDefault="00EA4581" w:rsidP="00EA4581">
      <w:pPr>
        <w:pStyle w:val="ListParagraph"/>
        <w:numPr>
          <w:ilvl w:val="0"/>
          <w:numId w:val="4"/>
        </w:numPr>
        <w:spacing w:after="200" w:line="276" w:lineRule="auto"/>
        <w:contextualSpacing w:val="0"/>
      </w:pPr>
      <w:r w:rsidRPr="00894AB1">
        <w:rPr>
          <w:b/>
        </w:rPr>
        <w:t>SHALL/MUST</w:t>
      </w:r>
      <w:r w:rsidRPr="00AF0D89">
        <w:t>: an absolute requirement</w:t>
      </w:r>
      <w:r>
        <w:t xml:space="preserve"> for all implementations</w:t>
      </w:r>
      <w:r w:rsidR="007E7F28">
        <w:t xml:space="preserve"> of the Knowledge Artifact</w:t>
      </w:r>
    </w:p>
    <w:p w:rsidR="00EA4581" w:rsidRPr="00AF0D89" w:rsidRDefault="00EA4581" w:rsidP="00EA4581">
      <w:pPr>
        <w:pStyle w:val="ListParagraph"/>
        <w:numPr>
          <w:ilvl w:val="0"/>
          <w:numId w:val="4"/>
        </w:numPr>
        <w:spacing w:after="200" w:line="276" w:lineRule="auto"/>
        <w:contextualSpacing w:val="0"/>
      </w:pPr>
      <w:r w:rsidRPr="00894AB1">
        <w:rPr>
          <w:b/>
        </w:rPr>
        <w:t>SHALL NOT</w:t>
      </w:r>
      <w:r w:rsidRPr="00AF0D89">
        <w:t>: an absolute prohibition against inclusion</w:t>
      </w:r>
      <w:r>
        <w:t xml:space="preserve"> for all implementations</w:t>
      </w:r>
      <w:r w:rsidR="007E7F28">
        <w:t xml:space="preserve"> of the Knowledge Artifact</w:t>
      </w:r>
    </w:p>
    <w:p w:rsidR="00EA4581" w:rsidRPr="00AF0D89" w:rsidRDefault="00EA4581" w:rsidP="00EA4581">
      <w:pPr>
        <w:pStyle w:val="ListParagraph"/>
        <w:numPr>
          <w:ilvl w:val="0"/>
          <w:numId w:val="4"/>
        </w:numPr>
        <w:spacing w:after="200" w:line="276" w:lineRule="auto"/>
        <w:contextualSpacing w:val="0"/>
      </w:pPr>
      <w:r w:rsidRPr="00894AB1">
        <w:rPr>
          <w:b/>
        </w:rPr>
        <w:t>SHOULD/SHOULD NOT</w:t>
      </w:r>
      <w:r w:rsidRPr="00AF0D89">
        <w:t>:</w:t>
      </w:r>
      <w:r>
        <w:t xml:space="preserve"> A</w:t>
      </w:r>
      <w:r w:rsidRPr="00AF0D89">
        <w:t xml:space="preserve"> best practice or recommendation</w:t>
      </w:r>
      <w:r>
        <w:t xml:space="preserve"> to be considered by implementers within the context of their requirements</w:t>
      </w:r>
      <w:r w:rsidR="007E7F28">
        <w:t xml:space="preserve"> to implement the Knowledge Artifact</w:t>
      </w:r>
      <w:r>
        <w:t>; th</w:t>
      </w:r>
      <w:r w:rsidRPr="00AF0D89">
        <w:t>ere may be valid reasons to ignore an item, but the full implications must be understood and carefully weighed before choosing a different course</w:t>
      </w:r>
    </w:p>
    <w:p w:rsidR="00EA4581" w:rsidRDefault="00EA4581" w:rsidP="00EA4581">
      <w:pPr>
        <w:pStyle w:val="ListParagraph"/>
        <w:numPr>
          <w:ilvl w:val="0"/>
          <w:numId w:val="4"/>
        </w:numPr>
        <w:spacing w:after="200" w:line="276" w:lineRule="auto"/>
        <w:contextualSpacing w:val="0"/>
      </w:pPr>
      <w:r w:rsidRPr="00894AB1">
        <w:rPr>
          <w:b/>
        </w:rPr>
        <w:t>MAY</w:t>
      </w:r>
      <w:r w:rsidRPr="00AF0D89">
        <w:t xml:space="preserve">: </w:t>
      </w:r>
      <w:r>
        <w:t>This is truly optional language for an implementation; c</w:t>
      </w:r>
      <w:r w:rsidRPr="00AF0D89">
        <w:t>an be</w:t>
      </w:r>
      <w:r>
        <w:t xml:space="preserve"> included or omitted as the implementer</w:t>
      </w:r>
      <w:r w:rsidRPr="00AF0D89">
        <w:t xml:space="preserve"> decides with no implications </w:t>
      </w:r>
    </w:p>
    <w:p w:rsidR="00EA4581" w:rsidRPr="007D7DBC" w:rsidRDefault="00EA4581" w:rsidP="00EA4581">
      <w:pPr>
        <w:spacing w:after="200" w:line="276" w:lineRule="auto"/>
        <w:ind w:firstLine="0"/>
      </w:pPr>
      <w:r w:rsidRPr="00B804B7">
        <w:t xml:space="preserve">The Consolidated Conformance Verb Matrix included as part of the HL7 Implementation Guide for CDA® Release 2: IHE Health Story Consolidation, Release 1 (shown below) summarizes how the different standards/profiles are used </w:t>
      </w:r>
      <w:r w:rsidR="003240D9" w:rsidRPr="00B804B7">
        <w:t>within the implementation guide, and also lists specific recommendations used in this implementation guide:</w:t>
      </w:r>
    </w:p>
    <w:tbl>
      <w:tblPr>
        <w:tblW w:w="9576"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gridCol w:w="2496"/>
      </w:tblGrid>
      <w:tr w:rsidR="00EA4581" w:rsidRPr="002A2575" w:rsidTr="00FC1ADC">
        <w:trPr>
          <w:cantSplit/>
          <w:tblHeader/>
          <w:jc w:val="center"/>
        </w:trPr>
        <w:tc>
          <w:tcPr>
            <w:tcW w:w="2160" w:type="dxa"/>
            <w:shd w:val="clear" w:color="auto" w:fill="E6E6E6"/>
          </w:tcPr>
          <w:p w:rsidR="00EA4581" w:rsidRPr="00B804B7" w:rsidRDefault="00EA4581" w:rsidP="00FC1ADC">
            <w:pPr>
              <w:jc w:val="center"/>
              <w:rPr>
                <w:b/>
              </w:rPr>
            </w:pPr>
            <w:r w:rsidRPr="00B804B7">
              <w:rPr>
                <w:b/>
              </w:rPr>
              <w:t>RFC 2119</w:t>
            </w:r>
          </w:p>
        </w:tc>
        <w:tc>
          <w:tcPr>
            <w:tcW w:w="2269" w:type="dxa"/>
            <w:shd w:val="clear" w:color="auto" w:fill="E6E6E6"/>
          </w:tcPr>
          <w:p w:rsidR="00EA4581" w:rsidRPr="00B804B7" w:rsidRDefault="00EA4581" w:rsidP="00FC1ADC">
            <w:pPr>
              <w:jc w:val="center"/>
              <w:rPr>
                <w:b/>
              </w:rPr>
            </w:pPr>
            <w:r w:rsidRPr="00B804B7">
              <w:rPr>
                <w:b/>
              </w:rPr>
              <w:t>HL7</w:t>
            </w:r>
          </w:p>
        </w:tc>
        <w:tc>
          <w:tcPr>
            <w:tcW w:w="2651" w:type="dxa"/>
            <w:shd w:val="clear" w:color="auto" w:fill="E6E6E6"/>
          </w:tcPr>
          <w:p w:rsidR="00EA4581" w:rsidRPr="00B804B7" w:rsidRDefault="00EA4581" w:rsidP="00FC1ADC">
            <w:pPr>
              <w:jc w:val="center"/>
              <w:rPr>
                <w:b/>
              </w:rPr>
            </w:pPr>
            <w:r w:rsidRPr="00B804B7">
              <w:rPr>
                <w:b/>
              </w:rPr>
              <w:t>IHE</w:t>
            </w:r>
          </w:p>
        </w:tc>
        <w:tc>
          <w:tcPr>
            <w:tcW w:w="2496" w:type="dxa"/>
            <w:tcBorders>
              <w:right w:val="single" w:sz="12" w:space="0" w:color="auto"/>
            </w:tcBorders>
            <w:shd w:val="clear" w:color="auto" w:fill="E6E6E6"/>
          </w:tcPr>
          <w:p w:rsidR="00EA4581" w:rsidRPr="00B804B7" w:rsidRDefault="00EA4581" w:rsidP="00FC1ADC">
            <w:pPr>
              <w:jc w:val="center"/>
              <w:rPr>
                <w:b/>
              </w:rPr>
            </w:pPr>
            <w:r w:rsidRPr="00B804B7">
              <w:rPr>
                <w:b/>
              </w:rPr>
              <w:t>HITSP</w:t>
            </w:r>
          </w:p>
        </w:tc>
      </w:tr>
      <w:tr w:rsidR="00EA4581" w:rsidRPr="005F087E" w:rsidTr="00FC1ADC">
        <w:trPr>
          <w:cantSplit/>
          <w:jc w:val="center"/>
        </w:trPr>
        <w:tc>
          <w:tcPr>
            <w:tcW w:w="2160" w:type="dxa"/>
          </w:tcPr>
          <w:p w:rsidR="00EA4581" w:rsidRPr="007D7DBC" w:rsidRDefault="00EA4581" w:rsidP="00FC1ADC">
            <w:pPr>
              <w:ind w:firstLine="0"/>
            </w:pPr>
            <w:r w:rsidRPr="007D7DBC">
              <w:t>SHALL</w:t>
            </w:r>
          </w:p>
          <w:p w:rsidR="00EA4581" w:rsidRDefault="00EA4581" w:rsidP="00FC1ADC">
            <w:pPr>
              <w:ind w:firstLine="0"/>
            </w:pPr>
          </w:p>
          <w:p w:rsidR="00EA4581" w:rsidRPr="007D7DBC" w:rsidRDefault="00EA4581" w:rsidP="00FC1ADC">
            <w:pPr>
              <w:ind w:firstLine="0"/>
            </w:pPr>
            <w:r w:rsidRPr="007D7DBC">
              <w:t>Absolute requirement of the specification</w:t>
            </w:r>
          </w:p>
        </w:tc>
        <w:tc>
          <w:tcPr>
            <w:tcW w:w="2269" w:type="dxa"/>
          </w:tcPr>
          <w:p w:rsidR="00EA4581" w:rsidRPr="007D7DBC" w:rsidRDefault="00EA4581" w:rsidP="00FC1ADC">
            <w:pPr>
              <w:ind w:firstLine="0"/>
            </w:pPr>
            <w:r w:rsidRPr="007D7DBC">
              <w:t xml:space="preserve">SHALL </w:t>
            </w:r>
          </w:p>
          <w:p w:rsidR="00EA4581" w:rsidRDefault="00EA4581" w:rsidP="00FC1ADC">
            <w:pPr>
              <w:ind w:firstLine="0"/>
            </w:pPr>
          </w:p>
          <w:p w:rsidR="00EA4581" w:rsidRPr="007D7DBC" w:rsidRDefault="00EA4581" w:rsidP="00FC1ADC">
            <w:pPr>
              <w:ind w:firstLine="0"/>
            </w:pPr>
            <w:r w:rsidRPr="007D7DBC">
              <w:t>Required/Mandatory</w:t>
            </w:r>
          </w:p>
        </w:tc>
        <w:tc>
          <w:tcPr>
            <w:tcW w:w="2651" w:type="dxa"/>
          </w:tcPr>
          <w:p w:rsidR="00EA4581" w:rsidRPr="007D7DBC" w:rsidRDefault="00EA4581" w:rsidP="00FC1ADC">
            <w:pPr>
              <w:ind w:firstLine="0"/>
            </w:pPr>
            <w:r w:rsidRPr="007D7DBC">
              <w:t>R (Required)</w:t>
            </w:r>
          </w:p>
          <w:p w:rsidR="00EA4581" w:rsidRDefault="00EA4581" w:rsidP="00FC1ADC"/>
          <w:p w:rsidR="00EA4581" w:rsidRPr="007D7DBC" w:rsidRDefault="00EA4581" w:rsidP="00FC1ADC">
            <w:pPr>
              <w:ind w:firstLine="0"/>
            </w:pPr>
            <w:r w:rsidRPr="007D7DBC">
              <w:t>Element must be present but can be NULL</w:t>
            </w:r>
            <w:r>
              <w:t>.</w:t>
            </w:r>
          </w:p>
        </w:tc>
        <w:tc>
          <w:tcPr>
            <w:tcW w:w="2496" w:type="dxa"/>
            <w:tcBorders>
              <w:right w:val="single" w:sz="12" w:space="0" w:color="auto"/>
            </w:tcBorders>
          </w:tcPr>
          <w:p w:rsidR="00EA4581" w:rsidRPr="007D7DBC" w:rsidRDefault="00EA4581" w:rsidP="00FC1ADC">
            <w:pPr>
              <w:ind w:firstLine="0"/>
            </w:pPr>
            <w:r w:rsidRPr="007D7DBC">
              <w:t>R (Required)</w:t>
            </w:r>
          </w:p>
          <w:p w:rsidR="00EA4581" w:rsidRDefault="00EA4581" w:rsidP="00FC1ADC">
            <w:pPr>
              <w:ind w:firstLine="0"/>
            </w:pPr>
          </w:p>
          <w:p w:rsidR="00EA4581" w:rsidRPr="007D7DBC" w:rsidRDefault="00EA4581" w:rsidP="00FC1ADC">
            <w:pPr>
              <w:ind w:firstLine="0"/>
            </w:pPr>
            <w:r w:rsidRPr="007D7DBC">
              <w:t xml:space="preserve">Data elements must always be sent. A NULL can be sent. </w:t>
            </w:r>
          </w:p>
        </w:tc>
      </w:tr>
      <w:tr w:rsidR="00EA4581" w:rsidRPr="005F087E" w:rsidTr="00FC1ADC">
        <w:trPr>
          <w:cantSplit/>
          <w:jc w:val="center"/>
        </w:trPr>
        <w:tc>
          <w:tcPr>
            <w:tcW w:w="2160" w:type="dxa"/>
          </w:tcPr>
          <w:p w:rsidR="00EA4581" w:rsidRPr="007D7DBC" w:rsidRDefault="00EA4581" w:rsidP="00FC1ADC">
            <w:pPr>
              <w:ind w:firstLine="0"/>
            </w:pPr>
            <w:r w:rsidRPr="007D7DBC">
              <w:lastRenderedPageBreak/>
              <w:t>SHALL NOT</w:t>
            </w:r>
          </w:p>
          <w:p w:rsidR="00EA4581" w:rsidRDefault="00EA4581" w:rsidP="00FC1ADC">
            <w:pPr>
              <w:ind w:firstLine="0"/>
            </w:pPr>
          </w:p>
          <w:p w:rsidR="00EA4581" w:rsidRPr="007D7DBC" w:rsidRDefault="00EA4581" w:rsidP="00FC1ADC">
            <w:pPr>
              <w:ind w:firstLine="0"/>
            </w:pPr>
            <w:r w:rsidRPr="007D7DBC">
              <w:t>Absolute prohibition of the specification</w:t>
            </w:r>
          </w:p>
        </w:tc>
        <w:tc>
          <w:tcPr>
            <w:tcW w:w="2269" w:type="dxa"/>
          </w:tcPr>
          <w:p w:rsidR="00EA4581" w:rsidRPr="007D7DBC" w:rsidRDefault="00EA4581" w:rsidP="00FC1ADC">
            <w:pPr>
              <w:ind w:firstLine="0"/>
            </w:pPr>
            <w:r w:rsidRPr="007D7DBC">
              <w:t>SHALL NOT</w:t>
            </w:r>
          </w:p>
          <w:p w:rsidR="00EA4581" w:rsidRDefault="00EA4581" w:rsidP="00FC1ADC">
            <w:pPr>
              <w:ind w:firstLine="0"/>
            </w:pPr>
          </w:p>
          <w:p w:rsidR="00EA4581" w:rsidRPr="007D7DBC" w:rsidRDefault="00EA4581" w:rsidP="00FC1ADC">
            <w:pPr>
              <w:ind w:firstLine="0"/>
            </w:pPr>
            <w:r>
              <w:t xml:space="preserve">Not </w:t>
            </w:r>
            <w:r w:rsidRPr="007D7DBC">
              <w:t>Required/Mandatory</w:t>
            </w:r>
          </w:p>
        </w:tc>
        <w:tc>
          <w:tcPr>
            <w:tcW w:w="2651" w:type="dxa"/>
          </w:tcPr>
          <w:p w:rsidR="00EA4581" w:rsidRPr="007D7DBC" w:rsidRDefault="00EA4581" w:rsidP="00FC1ADC">
            <w:r w:rsidRPr="007D7DBC">
              <w:t>-</w:t>
            </w:r>
          </w:p>
        </w:tc>
        <w:tc>
          <w:tcPr>
            <w:tcW w:w="2496" w:type="dxa"/>
            <w:tcBorders>
              <w:right w:val="single" w:sz="12" w:space="0" w:color="auto"/>
            </w:tcBorders>
          </w:tcPr>
          <w:p w:rsidR="00EA4581" w:rsidRPr="007D7DBC" w:rsidRDefault="00EA4581" w:rsidP="00FC1ADC">
            <w:r w:rsidRPr="007D7DBC">
              <w:t>-</w:t>
            </w:r>
          </w:p>
        </w:tc>
      </w:tr>
      <w:tr w:rsidR="00EA4581" w:rsidRPr="003E37E7" w:rsidTr="00FC1ADC">
        <w:trPr>
          <w:cantSplit/>
          <w:jc w:val="center"/>
        </w:trPr>
        <w:tc>
          <w:tcPr>
            <w:tcW w:w="2160" w:type="dxa"/>
          </w:tcPr>
          <w:p w:rsidR="00EA4581" w:rsidRPr="007D7DBC" w:rsidRDefault="00EA4581" w:rsidP="00FC1ADC">
            <w:pPr>
              <w:ind w:firstLine="0"/>
            </w:pPr>
            <w:r w:rsidRPr="007D7DBC">
              <w:t xml:space="preserve">SHOULD </w:t>
            </w:r>
          </w:p>
          <w:p w:rsidR="00EA4581" w:rsidRDefault="00EA4581" w:rsidP="00FC1ADC">
            <w:pPr>
              <w:ind w:firstLine="0"/>
            </w:pPr>
          </w:p>
          <w:p w:rsidR="00EA4581" w:rsidRPr="007D7DBC" w:rsidRDefault="00EA4581" w:rsidP="00FC1ADC">
            <w:pPr>
              <w:ind w:firstLine="0"/>
            </w:pPr>
            <w:r w:rsidRPr="007D7DBC">
              <w:t>Recommended</w:t>
            </w:r>
          </w:p>
          <w:p w:rsidR="00EA4581" w:rsidRDefault="00EA4581" w:rsidP="00FC1ADC">
            <w:pPr>
              <w:ind w:firstLine="0"/>
            </w:pPr>
          </w:p>
          <w:p w:rsidR="00EA4581" w:rsidRPr="007D7DBC" w:rsidRDefault="00EA4581" w:rsidP="00FC1ADC">
            <w:pPr>
              <w:ind w:firstLine="0"/>
            </w:pPr>
            <w:r w:rsidRPr="007D7DBC">
              <w:t xml:space="preserve">There may </w:t>
            </w:r>
            <w:proofErr w:type="gramStart"/>
            <w:r w:rsidRPr="007D7DBC">
              <w:t>exist</w:t>
            </w:r>
            <w:proofErr w:type="gramEnd"/>
            <w:r w:rsidRPr="007D7DBC">
              <w:t xml:space="preserve"> valid reasons in particular circumstances to ignore a particular item, but the full implications must be understood and carefully weighed before choosing a different course.</w:t>
            </w:r>
          </w:p>
        </w:tc>
        <w:tc>
          <w:tcPr>
            <w:tcW w:w="2269" w:type="dxa"/>
          </w:tcPr>
          <w:p w:rsidR="00EA4581" w:rsidRPr="007D7DBC" w:rsidRDefault="00EA4581" w:rsidP="00FC1ADC">
            <w:pPr>
              <w:ind w:firstLine="0"/>
            </w:pPr>
            <w:r w:rsidRPr="007D7DBC">
              <w:t>SHOULD</w:t>
            </w:r>
          </w:p>
          <w:p w:rsidR="00EA4581" w:rsidRDefault="00EA4581" w:rsidP="00FC1ADC">
            <w:pPr>
              <w:ind w:firstLine="0"/>
            </w:pPr>
          </w:p>
          <w:p w:rsidR="00EA4581" w:rsidRPr="007D7DBC" w:rsidRDefault="00EA4581" w:rsidP="00FC1ADC">
            <w:pPr>
              <w:ind w:firstLine="0"/>
            </w:pPr>
            <w:r w:rsidRPr="007D7DBC">
              <w:t>Best Practice or Recommendation</w:t>
            </w:r>
          </w:p>
        </w:tc>
        <w:tc>
          <w:tcPr>
            <w:tcW w:w="2651" w:type="dxa"/>
          </w:tcPr>
          <w:p w:rsidR="00EA4581" w:rsidRPr="007D7DBC" w:rsidRDefault="00EA4581" w:rsidP="00FC1ADC">
            <w:pPr>
              <w:ind w:firstLine="0"/>
            </w:pPr>
            <w:r w:rsidRPr="007D7DBC">
              <w:t>R2 (Required if known)</w:t>
            </w:r>
          </w:p>
          <w:p w:rsidR="00EA4581" w:rsidRDefault="00EA4581" w:rsidP="00FC1ADC">
            <w:pPr>
              <w:ind w:firstLine="0"/>
            </w:pPr>
          </w:p>
          <w:p w:rsidR="00EA4581" w:rsidRPr="007D7DBC" w:rsidRDefault="00EA4581" w:rsidP="00FC1ADC">
            <w:pPr>
              <w:ind w:firstLine="0"/>
            </w:pPr>
            <w:r w:rsidRPr="007D7DBC">
              <w:t xml:space="preserve">The sending application must be able to demonstrate that it can send all required if known elements, unless it does not in fact gather that data. If the information cannot be transmitted, the data element </w:t>
            </w:r>
            <w:r>
              <w:t>contains</w:t>
            </w:r>
            <w:r w:rsidRPr="007D7DBC">
              <w:t xml:space="preserve"> a value indicating the reason for omission of the data. </w:t>
            </w:r>
          </w:p>
        </w:tc>
        <w:tc>
          <w:tcPr>
            <w:tcW w:w="2496" w:type="dxa"/>
            <w:tcBorders>
              <w:right w:val="single" w:sz="12" w:space="0" w:color="auto"/>
            </w:tcBorders>
          </w:tcPr>
          <w:p w:rsidR="00EA4581" w:rsidRPr="007D7DBC" w:rsidRDefault="00EA4581" w:rsidP="00FC1ADC">
            <w:pPr>
              <w:ind w:firstLine="0"/>
            </w:pPr>
            <w:r w:rsidRPr="007D7DBC">
              <w:t>R2 (Required if known)</w:t>
            </w:r>
          </w:p>
          <w:p w:rsidR="00EA4581" w:rsidRDefault="00EA4581" w:rsidP="00FC1ADC">
            <w:pPr>
              <w:ind w:firstLine="0"/>
            </w:pPr>
          </w:p>
          <w:p w:rsidR="00EA4581" w:rsidRPr="007D7DBC" w:rsidRDefault="00EA4581" w:rsidP="00FC1ADC">
            <w:pPr>
              <w:ind w:firstLine="0"/>
            </w:pPr>
            <w:r w:rsidRPr="007D7DBC">
              <w:t>If the sending application has data for the data element, it is REQUIRED to populate the data element. If the value is not known, the data element need not be sent</w:t>
            </w:r>
            <w:r>
              <w:t>.</w:t>
            </w:r>
          </w:p>
        </w:tc>
      </w:tr>
      <w:tr w:rsidR="00EA4581" w:rsidRPr="005F087E" w:rsidTr="00FC1ADC">
        <w:trPr>
          <w:cantSplit/>
          <w:jc w:val="center"/>
        </w:trPr>
        <w:tc>
          <w:tcPr>
            <w:tcW w:w="2160" w:type="dxa"/>
          </w:tcPr>
          <w:p w:rsidR="00EA4581" w:rsidRPr="007D7DBC" w:rsidRDefault="00EA4581" w:rsidP="00FC1ADC">
            <w:pPr>
              <w:ind w:firstLine="0"/>
            </w:pPr>
            <w:r w:rsidRPr="007D7DBC">
              <w:t>SHOULD NOT</w:t>
            </w:r>
          </w:p>
          <w:p w:rsidR="00EA4581" w:rsidRDefault="00EA4581" w:rsidP="00FC1ADC">
            <w:pPr>
              <w:ind w:firstLine="0"/>
            </w:pPr>
          </w:p>
          <w:p w:rsidR="00EA4581" w:rsidRPr="007D7DBC" w:rsidRDefault="00EA4581" w:rsidP="00FC1ADC">
            <w:pPr>
              <w:ind w:firstLine="0"/>
            </w:pPr>
            <w:r w:rsidRPr="007D7DBC">
              <w:t>Not Recommended</w:t>
            </w:r>
          </w:p>
        </w:tc>
        <w:tc>
          <w:tcPr>
            <w:tcW w:w="2269" w:type="dxa"/>
          </w:tcPr>
          <w:p w:rsidR="00EA4581" w:rsidRPr="007D7DBC" w:rsidRDefault="00EA4581" w:rsidP="00FC1ADC">
            <w:pPr>
              <w:ind w:firstLine="0"/>
            </w:pPr>
            <w:r w:rsidRPr="007D7DBC">
              <w:t>SHOULD NOT</w:t>
            </w:r>
          </w:p>
          <w:p w:rsidR="00EA4581" w:rsidRDefault="00EA4581" w:rsidP="00FC1ADC">
            <w:pPr>
              <w:ind w:firstLine="0"/>
            </w:pPr>
          </w:p>
          <w:p w:rsidR="00EA4581" w:rsidRPr="007D7DBC" w:rsidRDefault="00EA4581" w:rsidP="00FC1ADC">
            <w:pPr>
              <w:ind w:firstLine="0"/>
            </w:pPr>
            <w:r w:rsidRPr="007D7DBC">
              <w:t>Not Recommended</w:t>
            </w:r>
          </w:p>
        </w:tc>
        <w:tc>
          <w:tcPr>
            <w:tcW w:w="2651" w:type="dxa"/>
          </w:tcPr>
          <w:p w:rsidR="00EA4581" w:rsidRPr="007D7DBC" w:rsidRDefault="00EA4581" w:rsidP="00FC1ADC">
            <w:r w:rsidRPr="007D7DBC">
              <w:t>-</w:t>
            </w:r>
          </w:p>
        </w:tc>
        <w:tc>
          <w:tcPr>
            <w:tcW w:w="2496" w:type="dxa"/>
            <w:tcBorders>
              <w:right w:val="single" w:sz="12" w:space="0" w:color="auto"/>
            </w:tcBorders>
          </w:tcPr>
          <w:p w:rsidR="00EA4581" w:rsidRPr="007D7DBC" w:rsidRDefault="00EA4581" w:rsidP="00FC1ADC">
            <w:r w:rsidRPr="007D7DBC">
              <w:t>-</w:t>
            </w:r>
          </w:p>
        </w:tc>
      </w:tr>
      <w:tr w:rsidR="00EA4581" w:rsidRPr="005F087E" w:rsidTr="00FC1ADC">
        <w:trPr>
          <w:cantSplit/>
          <w:jc w:val="center"/>
        </w:trPr>
        <w:tc>
          <w:tcPr>
            <w:tcW w:w="2160" w:type="dxa"/>
          </w:tcPr>
          <w:p w:rsidR="00EA4581" w:rsidRPr="007D7DBC" w:rsidRDefault="00EA4581" w:rsidP="00FC1ADC">
            <w:pPr>
              <w:ind w:firstLine="0"/>
            </w:pPr>
            <w:r w:rsidRPr="007D7DBC">
              <w:t>MAY</w:t>
            </w:r>
          </w:p>
          <w:p w:rsidR="00EA4581" w:rsidRDefault="00EA4581" w:rsidP="00FC1ADC">
            <w:pPr>
              <w:ind w:firstLine="0"/>
            </w:pPr>
          </w:p>
          <w:p w:rsidR="00EA4581" w:rsidRPr="007D7DBC" w:rsidRDefault="00EA4581" w:rsidP="00FC1ADC">
            <w:pPr>
              <w:ind w:firstLine="0"/>
            </w:pPr>
            <w:r w:rsidRPr="007D7DBC">
              <w:t>Optional</w:t>
            </w:r>
          </w:p>
        </w:tc>
        <w:tc>
          <w:tcPr>
            <w:tcW w:w="2269" w:type="dxa"/>
          </w:tcPr>
          <w:p w:rsidR="00EA4581" w:rsidRPr="007D7DBC" w:rsidRDefault="00EA4581" w:rsidP="00FC1ADC">
            <w:pPr>
              <w:ind w:firstLine="0"/>
            </w:pPr>
            <w:r w:rsidRPr="007D7DBC">
              <w:t>MAY</w:t>
            </w:r>
          </w:p>
          <w:p w:rsidR="00EA4581" w:rsidRDefault="00EA4581" w:rsidP="00FC1ADC">
            <w:pPr>
              <w:ind w:firstLine="0"/>
            </w:pPr>
          </w:p>
          <w:p w:rsidR="00EA4581" w:rsidRPr="007D7DBC" w:rsidRDefault="00EA4581" w:rsidP="00FC1ADC">
            <w:pPr>
              <w:ind w:firstLine="0"/>
            </w:pPr>
            <w:r w:rsidRPr="007D7DBC">
              <w:t>Accepted/Permitted</w:t>
            </w:r>
          </w:p>
        </w:tc>
        <w:tc>
          <w:tcPr>
            <w:tcW w:w="2651" w:type="dxa"/>
          </w:tcPr>
          <w:p w:rsidR="00EA4581" w:rsidRPr="007D7DBC" w:rsidRDefault="00EA4581" w:rsidP="00FC1ADC">
            <w:pPr>
              <w:ind w:firstLine="0"/>
            </w:pPr>
            <w:r w:rsidRPr="007D7DBC">
              <w:t>O (Optional)</w:t>
            </w:r>
          </w:p>
        </w:tc>
        <w:tc>
          <w:tcPr>
            <w:tcW w:w="2496" w:type="dxa"/>
            <w:tcBorders>
              <w:right w:val="single" w:sz="12" w:space="0" w:color="auto"/>
            </w:tcBorders>
          </w:tcPr>
          <w:p w:rsidR="00EA4581" w:rsidRPr="007D7DBC" w:rsidRDefault="00EA4581" w:rsidP="00FC1ADC">
            <w:pPr>
              <w:ind w:firstLine="0"/>
            </w:pPr>
            <w:r w:rsidRPr="007D7DBC">
              <w:t>O (Optional)</w:t>
            </w:r>
          </w:p>
        </w:tc>
      </w:tr>
      <w:tr w:rsidR="00EA4581" w:rsidRPr="005F087E" w:rsidTr="00FC1ADC">
        <w:trPr>
          <w:cantSplit/>
          <w:jc w:val="center"/>
        </w:trPr>
        <w:tc>
          <w:tcPr>
            <w:tcW w:w="2160" w:type="dxa"/>
          </w:tcPr>
          <w:p w:rsidR="00EA4581" w:rsidRPr="007D7DBC" w:rsidRDefault="00EA4581" w:rsidP="00FC1ADC">
            <w:r w:rsidRPr="007D7DBC">
              <w:t>-</w:t>
            </w:r>
          </w:p>
        </w:tc>
        <w:tc>
          <w:tcPr>
            <w:tcW w:w="2269" w:type="dxa"/>
          </w:tcPr>
          <w:p w:rsidR="00EA4581" w:rsidRPr="007D7DBC" w:rsidRDefault="00EA4581" w:rsidP="00FC1ADC">
            <w:r w:rsidRPr="007D7DBC">
              <w:t>-</w:t>
            </w:r>
          </w:p>
        </w:tc>
        <w:tc>
          <w:tcPr>
            <w:tcW w:w="2651" w:type="dxa"/>
          </w:tcPr>
          <w:p w:rsidR="00EA4581" w:rsidRPr="007D7DBC" w:rsidRDefault="00EA4581" w:rsidP="00FC1ADC">
            <w:pPr>
              <w:ind w:firstLine="0"/>
            </w:pPr>
            <w:r w:rsidRPr="007D7DBC">
              <w:t>C (Conditional)</w:t>
            </w:r>
          </w:p>
          <w:p w:rsidR="00EA4581" w:rsidRDefault="00EA4581" w:rsidP="00FC1ADC">
            <w:pPr>
              <w:ind w:firstLine="0"/>
            </w:pPr>
          </w:p>
          <w:p w:rsidR="00EA4581" w:rsidRPr="007D7DBC" w:rsidRDefault="00EA4581" w:rsidP="00FC1ADC">
            <w:pPr>
              <w:ind w:firstLine="0"/>
            </w:pPr>
            <w:r w:rsidRPr="007D7DBC">
              <w:t>A conditional data element is one that is required, required if known or optional depending upon other conditions.</w:t>
            </w:r>
          </w:p>
        </w:tc>
        <w:tc>
          <w:tcPr>
            <w:tcW w:w="2496" w:type="dxa"/>
            <w:tcBorders>
              <w:right w:val="single" w:sz="12" w:space="0" w:color="auto"/>
            </w:tcBorders>
          </w:tcPr>
          <w:p w:rsidR="00EA4581" w:rsidRPr="007D7DBC" w:rsidRDefault="00EA4581" w:rsidP="00FC1ADC">
            <w:pPr>
              <w:ind w:firstLine="0"/>
            </w:pPr>
            <w:r w:rsidRPr="007D7DBC">
              <w:t>C (Conditional)</w:t>
            </w:r>
          </w:p>
          <w:p w:rsidR="00EA4581" w:rsidRDefault="00EA4581" w:rsidP="00FC1ADC">
            <w:pPr>
              <w:ind w:firstLine="0"/>
            </w:pPr>
          </w:p>
          <w:p w:rsidR="00EA4581" w:rsidRPr="007D7DBC" w:rsidRDefault="00EA4581" w:rsidP="00B804B7">
            <w:pPr>
              <w:keepNext/>
              <w:ind w:firstLine="0"/>
            </w:pPr>
            <w:r w:rsidRPr="007D7DBC">
              <w:t>Required to be sent when the conditions specified in the HITSP additional specifications column are true</w:t>
            </w:r>
            <w:r>
              <w:t>.</w:t>
            </w:r>
          </w:p>
        </w:tc>
      </w:tr>
    </w:tbl>
    <w:p w:rsidR="00EA4581" w:rsidRDefault="00B804B7" w:rsidP="00B804B7">
      <w:pPr>
        <w:pStyle w:val="Caption"/>
        <w:jc w:val="center"/>
        <w:rPr>
          <w:lang w:bidi="en-US"/>
        </w:rPr>
      </w:pPr>
      <w:bookmarkStart w:id="567" w:name="_Toc338021332"/>
      <w:r>
        <w:t xml:space="preserve">Table </w:t>
      </w:r>
      <w:fldSimple w:instr=" SEQ Table \* ARABIC ">
        <w:r w:rsidR="00E01A57">
          <w:rPr>
            <w:noProof/>
          </w:rPr>
          <w:t>5</w:t>
        </w:r>
      </w:fldSimple>
      <w:r>
        <w:t xml:space="preserve"> - Implementation Guide- Conformance Verb Matrix</w:t>
      </w:r>
      <w:bookmarkEnd w:id="567"/>
    </w:p>
    <w:p w:rsidR="00B804B7" w:rsidRDefault="00B804B7" w:rsidP="00EA4581">
      <w:pPr>
        <w:ind w:firstLine="0"/>
        <w:rPr>
          <w:lang w:bidi="en-US"/>
        </w:rPr>
      </w:pPr>
    </w:p>
    <w:p w:rsidR="00EA4581" w:rsidRDefault="00EA4581" w:rsidP="00EA4581">
      <w:pPr>
        <w:ind w:firstLine="0"/>
        <w:rPr>
          <w:lang w:bidi="en-US"/>
        </w:rPr>
      </w:pPr>
      <w:r>
        <w:rPr>
          <w:lang w:bidi="en-US"/>
        </w:rPr>
        <w:t xml:space="preserve">The use of the word “recommendation” is also used </w:t>
      </w:r>
      <w:r w:rsidR="003240D9">
        <w:rPr>
          <w:lang w:bidi="en-US"/>
        </w:rPr>
        <w:t xml:space="preserve">throughout this implementation guide, especially in light of the initial level of development being done on the harmonization of CDS standards into </w:t>
      </w:r>
      <w:proofErr w:type="gramStart"/>
      <w:r w:rsidR="003240D9">
        <w:rPr>
          <w:lang w:bidi="en-US"/>
        </w:rPr>
        <w:t>an</w:t>
      </w:r>
      <w:proofErr w:type="gramEnd"/>
      <w:r w:rsidR="003240D9">
        <w:rPr>
          <w:lang w:bidi="en-US"/>
        </w:rPr>
        <w:t xml:space="preserve"> </w:t>
      </w:r>
      <w:r w:rsidR="00776A26">
        <w:rPr>
          <w:lang w:bidi="en-US"/>
        </w:rPr>
        <w:t>Health eDecisions Schema</w:t>
      </w:r>
      <w:r>
        <w:rPr>
          <w:lang w:bidi="en-US"/>
        </w:rPr>
        <w:t xml:space="preserve">. </w:t>
      </w:r>
      <w:r w:rsidR="003240D9">
        <w:rPr>
          <w:lang w:bidi="en-US"/>
        </w:rPr>
        <w:t>A r</w:t>
      </w:r>
      <w:r>
        <w:rPr>
          <w:lang w:bidi="en-US"/>
        </w:rPr>
        <w:t xml:space="preserve">ecommendation is used to offer implementers flexibility in their </w:t>
      </w:r>
      <w:r w:rsidR="003240D9">
        <w:rPr>
          <w:lang w:bidi="en-US"/>
        </w:rPr>
        <w:t xml:space="preserve">CDS </w:t>
      </w:r>
      <w:r>
        <w:rPr>
          <w:lang w:bidi="en-US"/>
        </w:rPr>
        <w:t>environments, by recommending an approach to be followed while not constraining in any way the use of alternative options. Recommendations are primarily used in those areas where the S&amp;I Framework requests further implementation feedback from implementers and pilot sites prior to defining conforming criteria.</w:t>
      </w:r>
    </w:p>
    <w:p w:rsidR="00EA4581" w:rsidRDefault="00EA4581" w:rsidP="00EA4581">
      <w:pPr>
        <w:ind w:firstLine="0"/>
        <w:rPr>
          <w:lang w:bidi="en-US"/>
        </w:rPr>
      </w:pPr>
    </w:p>
    <w:p w:rsidR="00EA4581" w:rsidRDefault="00EA4581" w:rsidP="00EA4581">
      <w:pPr>
        <w:ind w:firstLine="0"/>
        <w:rPr>
          <w:lang w:bidi="en-US"/>
        </w:rPr>
      </w:pPr>
      <w:r>
        <w:rPr>
          <w:lang w:bidi="en-US"/>
        </w:rPr>
        <w:t xml:space="preserve">Optionality is </w:t>
      </w:r>
      <w:r w:rsidR="003240D9">
        <w:rPr>
          <w:lang w:bidi="en-US"/>
        </w:rPr>
        <w:t xml:space="preserve">further </w:t>
      </w:r>
      <w:r>
        <w:rPr>
          <w:lang w:bidi="en-US"/>
        </w:rPr>
        <w:t xml:space="preserve">defined for implementers for each of the metadata elements that were outlined within </w:t>
      </w:r>
      <w:r w:rsidR="003240D9">
        <w:rPr>
          <w:lang w:bidi="en-US"/>
        </w:rPr>
        <w:t xml:space="preserve">the </w:t>
      </w:r>
      <w:proofErr w:type="spellStart"/>
      <w:r w:rsidR="003240D9">
        <w:rPr>
          <w:lang w:bidi="en-US"/>
        </w:rPr>
        <w:t>HeD</w:t>
      </w:r>
      <w:proofErr w:type="spellEnd"/>
      <w:r w:rsidR="003240D9">
        <w:rPr>
          <w:lang w:bidi="en-US"/>
        </w:rPr>
        <w:t xml:space="preserve"> </w:t>
      </w:r>
      <w:r w:rsidR="00E4377F">
        <w:rPr>
          <w:lang w:bidi="en-US"/>
        </w:rPr>
        <w:t>Artifact</w:t>
      </w:r>
      <w:r w:rsidR="003240D9">
        <w:rPr>
          <w:lang w:bidi="en-US"/>
        </w:rPr>
        <w:t xml:space="preserve"> Sharing Use Case in Section 11</w:t>
      </w:r>
      <w:r>
        <w:rPr>
          <w:lang w:bidi="en-US"/>
        </w:rPr>
        <w:t xml:space="preserve">, </w:t>
      </w:r>
      <w:r w:rsidRPr="00161B0D">
        <w:rPr>
          <w:lang w:bidi="en-US"/>
        </w:rPr>
        <w:t>using IHE guidelines</w:t>
      </w:r>
      <w:r>
        <w:rPr>
          <w:lang w:bidi="en-US"/>
        </w:rPr>
        <w:t>:</w:t>
      </w:r>
    </w:p>
    <w:p w:rsidR="00EA4581" w:rsidRDefault="00EA4581" w:rsidP="00EA4581">
      <w:pPr>
        <w:ind w:firstLine="0"/>
        <w:rPr>
          <w:lang w:bidi="en-US"/>
        </w:rPr>
      </w:pPr>
    </w:p>
    <w:tbl>
      <w:tblPr>
        <w:tblW w:w="1000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7704"/>
      </w:tblGrid>
      <w:tr w:rsidR="00EA4581" w:rsidRPr="007D7DBC" w:rsidTr="00FC1ADC">
        <w:trPr>
          <w:cantSplit/>
          <w:trHeight w:val="341"/>
          <w:jc w:val="center"/>
        </w:trPr>
        <w:tc>
          <w:tcPr>
            <w:tcW w:w="2304" w:type="dxa"/>
          </w:tcPr>
          <w:p w:rsidR="00EA4581" w:rsidRPr="007D7DBC" w:rsidRDefault="00EA4581" w:rsidP="00FC1ADC">
            <w:pPr>
              <w:ind w:firstLine="0"/>
            </w:pPr>
            <w:r>
              <w:lastRenderedPageBreak/>
              <w:t>Required</w:t>
            </w:r>
          </w:p>
        </w:tc>
        <w:tc>
          <w:tcPr>
            <w:tcW w:w="7704" w:type="dxa"/>
          </w:tcPr>
          <w:p w:rsidR="00EA4581" w:rsidRPr="007D7DBC" w:rsidRDefault="00EA4581" w:rsidP="00FC1ADC">
            <w:pPr>
              <w:ind w:firstLine="0"/>
            </w:pPr>
            <w:r>
              <w:t xml:space="preserve">Element must be present and CANNOT BE NULL (no NULL flavors allowed). </w:t>
            </w:r>
          </w:p>
        </w:tc>
      </w:tr>
      <w:tr w:rsidR="00EA4581" w:rsidRPr="007D7DBC" w:rsidTr="00FC1ADC">
        <w:trPr>
          <w:cantSplit/>
          <w:jc w:val="center"/>
        </w:trPr>
        <w:tc>
          <w:tcPr>
            <w:tcW w:w="2304" w:type="dxa"/>
          </w:tcPr>
          <w:p w:rsidR="00EA4581" w:rsidRPr="007D7DBC" w:rsidRDefault="00EA4581" w:rsidP="00FC1ADC">
            <w:pPr>
              <w:ind w:firstLine="0"/>
            </w:pPr>
            <w:r>
              <w:t>Required if Known</w:t>
            </w:r>
          </w:p>
          <w:p w:rsidR="00EA4581" w:rsidRPr="007D7DBC" w:rsidRDefault="00EA4581" w:rsidP="00FC1ADC">
            <w:pPr>
              <w:ind w:firstLine="0"/>
            </w:pPr>
          </w:p>
        </w:tc>
        <w:tc>
          <w:tcPr>
            <w:tcW w:w="7704" w:type="dxa"/>
          </w:tcPr>
          <w:p w:rsidR="00EA4581" w:rsidRPr="007D7DBC" w:rsidRDefault="00EA4581" w:rsidP="003240D9">
            <w:pPr>
              <w:ind w:firstLine="0"/>
            </w:pPr>
            <w:r w:rsidRPr="007D7DBC">
              <w:t xml:space="preserve">The sending </w:t>
            </w:r>
            <w:r>
              <w:t>system</w:t>
            </w:r>
            <w:r w:rsidRPr="007D7DBC">
              <w:t xml:space="preserve"> must be able to demonstrate that it</w:t>
            </w:r>
            <w:r>
              <w:t xml:space="preserve"> can send all required </w:t>
            </w:r>
            <w:r w:rsidRPr="007D7DBC">
              <w:t>elem</w:t>
            </w:r>
            <w:r>
              <w:t>ents</w:t>
            </w:r>
            <w:r w:rsidR="003240D9">
              <w:t xml:space="preserve"> within the CDS knowledge artifact</w:t>
            </w:r>
            <w:r>
              <w:t>, unless it does not</w:t>
            </w:r>
            <w:r w:rsidRPr="007D7DBC">
              <w:t xml:space="preserve"> gather that </w:t>
            </w:r>
            <w:r w:rsidR="003240D9">
              <w:t>specific element or does not plan to include it</w:t>
            </w:r>
            <w:r w:rsidRPr="007D7DBC">
              <w:t>. If the information cannot be transmitted</w:t>
            </w:r>
            <w:r w:rsidR="003240D9">
              <w:t xml:space="preserve"> in the CDS knowledge artifact</w:t>
            </w:r>
            <w:r w:rsidRPr="007D7DBC">
              <w:t xml:space="preserve">, the data element </w:t>
            </w:r>
            <w:r>
              <w:t>contains</w:t>
            </w:r>
            <w:r w:rsidRPr="007D7DBC">
              <w:t xml:space="preserve"> a value indicating the </w:t>
            </w:r>
            <w:r w:rsidR="003240D9">
              <w:t>reason for omission of the data from the knowledge artifact.</w:t>
            </w:r>
          </w:p>
        </w:tc>
      </w:tr>
      <w:tr w:rsidR="00EA4581" w:rsidRPr="007D7DBC" w:rsidTr="00FC1ADC">
        <w:trPr>
          <w:cantSplit/>
          <w:jc w:val="center"/>
        </w:trPr>
        <w:tc>
          <w:tcPr>
            <w:tcW w:w="2304" w:type="dxa"/>
          </w:tcPr>
          <w:p w:rsidR="00EA4581" w:rsidRPr="007D7DBC" w:rsidRDefault="00EA4581" w:rsidP="00FC1ADC">
            <w:pPr>
              <w:ind w:firstLine="0"/>
            </w:pPr>
            <w:r>
              <w:t>Optional</w:t>
            </w:r>
          </w:p>
        </w:tc>
        <w:tc>
          <w:tcPr>
            <w:tcW w:w="7704" w:type="dxa"/>
          </w:tcPr>
          <w:p w:rsidR="00EA4581" w:rsidRPr="007D7DBC" w:rsidRDefault="003240D9" w:rsidP="00FC1ADC">
            <w:pPr>
              <w:ind w:firstLine="0"/>
            </w:pPr>
            <w:r>
              <w:t>There is no need to include this element</w:t>
            </w:r>
            <w:r w:rsidR="00EA4581">
              <w:t xml:space="preserve"> unless the implementer so desires. </w:t>
            </w:r>
          </w:p>
        </w:tc>
      </w:tr>
      <w:tr w:rsidR="00EA4581" w:rsidRPr="007D7DBC" w:rsidTr="00FC1ADC">
        <w:trPr>
          <w:cantSplit/>
          <w:trHeight w:val="809"/>
          <w:jc w:val="center"/>
        </w:trPr>
        <w:tc>
          <w:tcPr>
            <w:tcW w:w="2304" w:type="dxa"/>
          </w:tcPr>
          <w:p w:rsidR="00EA4581" w:rsidRPr="007D7DBC" w:rsidRDefault="00EA4581" w:rsidP="00FC1ADC">
            <w:pPr>
              <w:ind w:firstLine="0"/>
            </w:pPr>
            <w:r>
              <w:t xml:space="preserve">Conditional </w:t>
            </w:r>
          </w:p>
          <w:p w:rsidR="00EA4581" w:rsidRDefault="00EA4581" w:rsidP="00FC1ADC">
            <w:pPr>
              <w:ind w:firstLine="0"/>
            </w:pPr>
          </w:p>
          <w:p w:rsidR="00EA4581" w:rsidRPr="007D7DBC" w:rsidRDefault="00EA4581" w:rsidP="00FC1ADC">
            <w:pPr>
              <w:ind w:firstLine="0"/>
            </w:pPr>
          </w:p>
        </w:tc>
        <w:tc>
          <w:tcPr>
            <w:tcW w:w="7704" w:type="dxa"/>
          </w:tcPr>
          <w:p w:rsidR="00EA4581" w:rsidRDefault="00EA4581" w:rsidP="00FC1ADC">
            <w:pPr>
              <w:ind w:firstLine="0"/>
            </w:pPr>
            <w:r w:rsidRPr="007D7DBC">
              <w:t>A conditional data element is one that is required, required if known or optional depending upo</w:t>
            </w:r>
            <w:r w:rsidR="003240D9">
              <w:t>n other conditions that may be present in the CDS environment.</w:t>
            </w:r>
          </w:p>
          <w:p w:rsidR="00EA4581" w:rsidRDefault="00EA4581" w:rsidP="00FC1ADC">
            <w:pPr>
              <w:ind w:firstLine="0"/>
            </w:pPr>
          </w:p>
          <w:p w:rsidR="00EA4581" w:rsidRPr="007D7DBC" w:rsidRDefault="00EA4581" w:rsidP="00B804B7">
            <w:pPr>
              <w:keepNext/>
              <w:ind w:firstLine="0"/>
            </w:pPr>
            <w:r>
              <w:t>Implementers have some latitude to apply conditions to specific metadata or other data elements</w:t>
            </w:r>
            <w:r w:rsidR="003240D9">
              <w:t xml:space="preserve"> within the knowledge artifact</w:t>
            </w:r>
            <w:r>
              <w:t xml:space="preserve"> that do not apply to their environment.</w:t>
            </w:r>
          </w:p>
        </w:tc>
      </w:tr>
    </w:tbl>
    <w:p w:rsidR="00B804B7" w:rsidRDefault="00B804B7" w:rsidP="00B804B7">
      <w:pPr>
        <w:pStyle w:val="Caption"/>
        <w:jc w:val="center"/>
      </w:pPr>
      <w:bookmarkStart w:id="568" w:name="_Toc338021333"/>
      <w:r>
        <w:t xml:space="preserve">Table </w:t>
      </w:r>
      <w:fldSimple w:instr=" SEQ Table \* ARABIC ">
        <w:r w:rsidR="00E01A57">
          <w:rPr>
            <w:noProof/>
          </w:rPr>
          <w:t>6</w:t>
        </w:r>
      </w:fldSimple>
      <w:r>
        <w:t xml:space="preserve"> - Data Element - Optionality Levels</w:t>
      </w:r>
      <w:bookmarkEnd w:id="568"/>
    </w:p>
    <w:p w:rsidR="003510A8" w:rsidRDefault="006A35DA" w:rsidP="003510A8">
      <w:pPr>
        <w:pStyle w:val="Heading1"/>
        <w:rPr>
          <w:lang w:bidi="en-US"/>
        </w:rPr>
      </w:pPr>
      <w:bookmarkStart w:id="569" w:name="_Toc338021250"/>
      <w:r>
        <w:rPr>
          <w:lang w:bidi="en-US"/>
        </w:rPr>
        <w:t>I</w:t>
      </w:r>
      <w:r w:rsidR="003510A8">
        <w:rPr>
          <w:lang w:bidi="en-US"/>
        </w:rPr>
        <w:t>mplementation Approach</w:t>
      </w:r>
      <w:bookmarkEnd w:id="569"/>
    </w:p>
    <w:p w:rsidR="003240D9" w:rsidRDefault="003240D9" w:rsidP="003240D9">
      <w:pPr>
        <w:rPr>
          <w:lang w:bidi="en-US"/>
        </w:rPr>
      </w:pPr>
    </w:p>
    <w:p w:rsidR="003240D9" w:rsidRDefault="003240D9" w:rsidP="003240D9">
      <w:pPr>
        <w:ind w:firstLine="0"/>
        <w:rPr>
          <w:lang w:bidi="en-US"/>
        </w:rPr>
      </w:pPr>
      <w:r>
        <w:rPr>
          <w:lang w:bidi="en-US"/>
        </w:rPr>
        <w:t>As noted in Section 2, the approach used for implementation</w:t>
      </w:r>
      <w:r w:rsidR="006A35DA">
        <w:rPr>
          <w:lang w:bidi="en-US"/>
        </w:rPr>
        <w:t xml:space="preserve"> of CDS knowledge artifacts</w:t>
      </w:r>
      <w:r>
        <w:rPr>
          <w:lang w:bidi="en-US"/>
        </w:rPr>
        <w:t xml:space="preserve"> is to document implementation of the CDS Knowledge Artifact using a modular </w:t>
      </w:r>
      <w:r w:rsidR="006A35DA">
        <w:rPr>
          <w:lang w:bidi="en-US"/>
        </w:rPr>
        <w:t>organization</w:t>
      </w:r>
      <w:r>
        <w:rPr>
          <w:lang w:bidi="en-US"/>
        </w:rPr>
        <w:t xml:space="preserve">, and basing implementation on </w:t>
      </w:r>
      <w:r w:rsidR="006A35DA">
        <w:rPr>
          <w:lang w:bidi="en-US"/>
        </w:rPr>
        <w:t xml:space="preserve">usage of these </w:t>
      </w:r>
      <w:r w:rsidR="00F87E9F">
        <w:rPr>
          <w:lang w:bidi="en-US"/>
        </w:rPr>
        <w:t>components.</w:t>
      </w:r>
    </w:p>
    <w:p w:rsidR="006A35DA" w:rsidRDefault="006A35DA" w:rsidP="003240D9">
      <w:pPr>
        <w:ind w:firstLine="0"/>
        <w:rPr>
          <w:lang w:bidi="en-US"/>
        </w:rPr>
      </w:pPr>
    </w:p>
    <w:p w:rsidR="006A35DA" w:rsidRPr="003240D9" w:rsidRDefault="006A35DA" w:rsidP="003240D9">
      <w:pPr>
        <w:ind w:firstLine="0"/>
        <w:rPr>
          <w:lang w:bidi="en-US"/>
        </w:rPr>
      </w:pPr>
      <w:r>
        <w:rPr>
          <w:lang w:bidi="en-US"/>
        </w:rPr>
        <w:t xml:space="preserve">The foundation of each </w:t>
      </w:r>
      <w:r w:rsidR="00F87E9F">
        <w:rPr>
          <w:lang w:bidi="en-US"/>
        </w:rPr>
        <w:t>component</w:t>
      </w:r>
      <w:r>
        <w:rPr>
          <w:lang w:bidi="en-US"/>
        </w:rPr>
        <w:t xml:space="preserve"> is the </w:t>
      </w:r>
      <w:r w:rsidR="00776A26">
        <w:rPr>
          <w:lang w:bidi="en-US"/>
        </w:rPr>
        <w:t>Health eDecisions Schema</w:t>
      </w:r>
      <w:r>
        <w:rPr>
          <w:lang w:bidi="en-US"/>
        </w:rPr>
        <w:t xml:space="preserve">, which represents each </w:t>
      </w:r>
      <w:r w:rsidR="00513C15">
        <w:rPr>
          <w:lang w:bidi="en-US"/>
        </w:rPr>
        <w:t xml:space="preserve">CDS Knowledge Artifact </w:t>
      </w:r>
      <w:r w:rsidR="00F87E9F">
        <w:rPr>
          <w:lang w:bidi="en-US"/>
        </w:rPr>
        <w:t>component</w:t>
      </w:r>
      <w:r>
        <w:rPr>
          <w:lang w:bidi="en-US"/>
        </w:rPr>
        <w:t xml:space="preserve"> in a standardized </w:t>
      </w:r>
      <w:r w:rsidR="00513C15">
        <w:rPr>
          <w:lang w:bidi="en-US"/>
        </w:rPr>
        <w:t xml:space="preserve">format for generation and consumption of CDS content. The schema is a harmonized representation of </w:t>
      </w:r>
      <w:r w:rsidR="00EB5438">
        <w:rPr>
          <w:lang w:bidi="en-US"/>
        </w:rPr>
        <w:t xml:space="preserve">multiple </w:t>
      </w:r>
      <w:r w:rsidR="00513C15">
        <w:rPr>
          <w:lang w:bidi="en-US"/>
        </w:rPr>
        <w:t>existing CDS standards</w:t>
      </w:r>
      <w:r w:rsidR="00EB5438">
        <w:rPr>
          <w:lang w:bidi="en-US"/>
        </w:rPr>
        <w:t xml:space="preserve"> and specifications.</w:t>
      </w:r>
    </w:p>
    <w:p w:rsidR="003510A8" w:rsidRDefault="003510A8" w:rsidP="00E83D89">
      <w:pPr>
        <w:pStyle w:val="Heading2"/>
        <w:rPr>
          <w:lang w:bidi="en-US"/>
        </w:rPr>
      </w:pPr>
      <w:bookmarkStart w:id="570" w:name="_Toc338021251"/>
      <w:r>
        <w:rPr>
          <w:lang w:bidi="en-US"/>
        </w:rPr>
        <w:t xml:space="preserve">Overview of </w:t>
      </w:r>
      <w:r w:rsidR="00E63723">
        <w:rPr>
          <w:lang w:bidi="en-US"/>
        </w:rPr>
        <w:t>Modular</w:t>
      </w:r>
      <w:r w:rsidR="00CF2F45">
        <w:rPr>
          <w:lang w:bidi="en-US"/>
        </w:rPr>
        <w:t xml:space="preserve"> Schema </w:t>
      </w:r>
      <w:r w:rsidR="00E63723">
        <w:rPr>
          <w:lang w:bidi="en-US"/>
        </w:rPr>
        <w:t>Approach</w:t>
      </w:r>
      <w:bookmarkEnd w:id="570"/>
    </w:p>
    <w:p w:rsidR="00E63723" w:rsidRDefault="00E63723" w:rsidP="00E63723">
      <w:pPr>
        <w:ind w:firstLine="0"/>
        <w:rPr>
          <w:lang w:bidi="en-US"/>
        </w:rPr>
      </w:pPr>
    </w:p>
    <w:p w:rsidR="00E63723" w:rsidRDefault="00E63723" w:rsidP="00E63723">
      <w:pPr>
        <w:ind w:firstLine="0"/>
        <w:rPr>
          <w:lang w:bidi="en-US"/>
        </w:rPr>
      </w:pPr>
      <w:r>
        <w:rPr>
          <w:lang w:bidi="en-US"/>
        </w:rPr>
        <w:t xml:space="preserve">The </w:t>
      </w:r>
      <w:r w:rsidR="003240D9">
        <w:rPr>
          <w:lang w:bidi="en-US"/>
        </w:rPr>
        <w:t xml:space="preserve">modular approach is based on the concept of defining specific constraints for each of the </w:t>
      </w:r>
      <w:r w:rsidR="00F87E9F">
        <w:rPr>
          <w:lang w:bidi="en-US"/>
        </w:rPr>
        <w:t>components</w:t>
      </w:r>
      <w:r w:rsidR="003240D9">
        <w:rPr>
          <w:lang w:bidi="en-US"/>
        </w:rPr>
        <w:t xml:space="preserve"> defined </w:t>
      </w:r>
      <w:r w:rsidR="006A35DA">
        <w:rPr>
          <w:lang w:bidi="en-US"/>
        </w:rPr>
        <w:t xml:space="preserve">within the CDS Knowledge Artifact, to allow for implementation of </w:t>
      </w:r>
      <w:r w:rsidR="00F87E9F">
        <w:rPr>
          <w:lang w:bidi="en-US"/>
        </w:rPr>
        <w:t>components</w:t>
      </w:r>
      <w:r w:rsidR="00513C15">
        <w:rPr>
          <w:lang w:bidi="en-US"/>
        </w:rPr>
        <w:t xml:space="preserve"> in a flexible and environmental-independent manner. The </w:t>
      </w:r>
      <w:r w:rsidR="00F87E9F">
        <w:rPr>
          <w:lang w:bidi="en-US"/>
        </w:rPr>
        <w:t>components</w:t>
      </w:r>
      <w:r w:rsidR="00513C15">
        <w:rPr>
          <w:lang w:bidi="en-US"/>
        </w:rPr>
        <w:t xml:space="preserve"> ar</w:t>
      </w:r>
      <w:r w:rsidR="001B7B6F">
        <w:rPr>
          <w:lang w:bidi="en-US"/>
        </w:rPr>
        <w:t>e defined in detail in Section 5</w:t>
      </w:r>
      <w:r w:rsidR="00513C15">
        <w:rPr>
          <w:lang w:bidi="en-US"/>
        </w:rPr>
        <w:t xml:space="preserve"> of this guide.</w:t>
      </w:r>
    </w:p>
    <w:p w:rsidR="009539ED" w:rsidRDefault="009539ED" w:rsidP="00E63723">
      <w:pPr>
        <w:ind w:firstLine="0"/>
        <w:rPr>
          <w:lang w:bidi="en-US"/>
        </w:rPr>
      </w:pPr>
    </w:p>
    <w:p w:rsidR="009539ED" w:rsidRDefault="009539ED" w:rsidP="00E63723">
      <w:pPr>
        <w:ind w:firstLine="0"/>
        <w:rPr>
          <w:lang w:bidi="en-US"/>
        </w:rPr>
      </w:pPr>
      <w:r>
        <w:rPr>
          <w:lang w:bidi="en-US"/>
        </w:rPr>
        <w:t>This approach is based on several key technical decisions already made in the Health eDecisions workgroup, including the use o</w:t>
      </w:r>
      <w:r w:rsidR="00B03E0F">
        <w:rPr>
          <w:lang w:bidi="en-US"/>
        </w:rPr>
        <w:t>f a harmonized schema that seeks to define a new standardized format for a CDS Knowledge Artifact.</w:t>
      </w:r>
    </w:p>
    <w:p w:rsidR="00B03E0F" w:rsidRDefault="00B03E0F" w:rsidP="00E63723">
      <w:pPr>
        <w:ind w:firstLine="0"/>
        <w:rPr>
          <w:lang w:bidi="en-US"/>
        </w:rPr>
      </w:pPr>
    </w:p>
    <w:p w:rsidR="00B03E0F" w:rsidRDefault="00B03E0F" w:rsidP="00E63723">
      <w:pPr>
        <w:ind w:firstLine="0"/>
        <w:rPr>
          <w:lang w:bidi="en-US"/>
        </w:rPr>
      </w:pPr>
      <w:r>
        <w:rPr>
          <w:lang w:bidi="en-US"/>
        </w:rPr>
        <w:t>The schemas harmonized include:</w:t>
      </w:r>
    </w:p>
    <w:p w:rsidR="00B03E0F" w:rsidRDefault="00B03E0F" w:rsidP="00E63723">
      <w:pPr>
        <w:ind w:firstLine="0"/>
        <w:rPr>
          <w:lang w:bidi="en-US"/>
        </w:rPr>
      </w:pPr>
    </w:p>
    <w:p w:rsidR="00B03E0F" w:rsidRDefault="00B03E0F" w:rsidP="00B03E0F">
      <w:pPr>
        <w:pStyle w:val="ListParagraph"/>
        <w:numPr>
          <w:ilvl w:val="0"/>
          <w:numId w:val="16"/>
        </w:numPr>
        <w:rPr>
          <w:lang w:bidi="en-US"/>
        </w:rPr>
      </w:pPr>
      <w:r>
        <w:rPr>
          <w:lang w:bidi="en-US"/>
        </w:rPr>
        <w:t>HL7 Virtual Medical Record (</w:t>
      </w:r>
      <w:proofErr w:type="spellStart"/>
      <w:r>
        <w:rPr>
          <w:lang w:bidi="en-US"/>
        </w:rPr>
        <w:t>vMR</w:t>
      </w:r>
      <w:proofErr w:type="spellEnd"/>
      <w:r>
        <w:rPr>
          <w:lang w:bidi="en-US"/>
        </w:rPr>
        <w:t>)</w:t>
      </w:r>
    </w:p>
    <w:p w:rsidR="00B03E0F" w:rsidRDefault="00B03E0F" w:rsidP="00B03E0F">
      <w:pPr>
        <w:pStyle w:val="ListParagraph"/>
        <w:numPr>
          <w:ilvl w:val="0"/>
          <w:numId w:val="16"/>
        </w:numPr>
        <w:rPr>
          <w:lang w:bidi="en-US"/>
        </w:rPr>
      </w:pPr>
      <w:r>
        <w:rPr>
          <w:lang w:bidi="en-US"/>
        </w:rPr>
        <w:t>CDSC L3</w:t>
      </w:r>
    </w:p>
    <w:p w:rsidR="00B03E0F" w:rsidRDefault="00B03E0F" w:rsidP="00B03E0F">
      <w:pPr>
        <w:pStyle w:val="ListParagraph"/>
        <w:numPr>
          <w:ilvl w:val="0"/>
          <w:numId w:val="16"/>
        </w:numPr>
        <w:rPr>
          <w:lang w:bidi="en-US"/>
        </w:rPr>
      </w:pPr>
      <w:proofErr w:type="spellStart"/>
      <w:r>
        <w:rPr>
          <w:lang w:bidi="en-US"/>
        </w:rPr>
        <w:t>Allscripts</w:t>
      </w:r>
      <w:proofErr w:type="spellEnd"/>
      <w:r>
        <w:rPr>
          <w:lang w:bidi="en-US"/>
        </w:rPr>
        <w:t xml:space="preserve"> CREF</w:t>
      </w:r>
    </w:p>
    <w:p w:rsidR="00B03E0F" w:rsidRDefault="00B03E0F" w:rsidP="00B03E0F">
      <w:pPr>
        <w:pStyle w:val="ListParagraph"/>
        <w:numPr>
          <w:ilvl w:val="0"/>
          <w:numId w:val="16"/>
        </w:numPr>
        <w:rPr>
          <w:lang w:bidi="en-US"/>
        </w:rPr>
      </w:pPr>
      <w:r>
        <w:rPr>
          <w:lang w:bidi="en-US"/>
        </w:rPr>
        <w:lastRenderedPageBreak/>
        <w:t>Guidelines Element Model (GEM)</w:t>
      </w:r>
    </w:p>
    <w:p w:rsidR="009539ED" w:rsidRDefault="009539ED" w:rsidP="00E63723">
      <w:pPr>
        <w:ind w:firstLine="0"/>
        <w:rPr>
          <w:lang w:bidi="en-US"/>
        </w:rPr>
      </w:pPr>
    </w:p>
    <w:p w:rsidR="00B03E0F" w:rsidRDefault="009539ED" w:rsidP="00E63723">
      <w:pPr>
        <w:ind w:firstLine="0"/>
        <w:rPr>
          <w:lang w:bidi="en-US"/>
        </w:rPr>
      </w:pPr>
      <w:r>
        <w:rPr>
          <w:lang w:bidi="en-US"/>
        </w:rPr>
        <w:t xml:space="preserve">Each of the components </w:t>
      </w:r>
      <w:r w:rsidR="00B03E0F">
        <w:rPr>
          <w:lang w:bidi="en-US"/>
        </w:rPr>
        <w:t xml:space="preserve">defined in this schema </w:t>
      </w:r>
      <w:r>
        <w:rPr>
          <w:lang w:bidi="en-US"/>
        </w:rPr>
        <w:t xml:space="preserve">would represent an individual building block </w:t>
      </w:r>
      <w:r w:rsidR="00B03E0F">
        <w:rPr>
          <w:lang w:bidi="en-US"/>
        </w:rPr>
        <w:t>that can be used to assemble a CDS Knowledge Artifact.</w:t>
      </w:r>
    </w:p>
    <w:p w:rsidR="0029472F" w:rsidRDefault="00CF2F45" w:rsidP="004169D0">
      <w:pPr>
        <w:pStyle w:val="Heading2"/>
        <w:rPr>
          <w:lang w:bidi="en-US"/>
        </w:rPr>
      </w:pPr>
      <w:bookmarkStart w:id="571" w:name="_Toc338021252"/>
      <w:r>
        <w:rPr>
          <w:lang w:bidi="en-US"/>
        </w:rPr>
        <w:t>Schema Roadmap</w:t>
      </w:r>
      <w:bookmarkEnd w:id="571"/>
    </w:p>
    <w:p w:rsidR="0029472F" w:rsidRDefault="003240D9" w:rsidP="003240D9">
      <w:pPr>
        <w:pStyle w:val="Default"/>
        <w:rPr>
          <w:rFonts w:asciiTheme="minorHAnsi" w:hAnsiTheme="minorHAnsi" w:cstheme="minorHAnsi"/>
          <w:sz w:val="22"/>
        </w:rPr>
      </w:pPr>
      <w:r w:rsidRPr="003240D9">
        <w:rPr>
          <w:rFonts w:asciiTheme="minorHAnsi" w:hAnsiTheme="minorHAnsi" w:cstheme="minorHAnsi"/>
          <w:sz w:val="22"/>
          <w:lang w:bidi="en-US"/>
        </w:rPr>
        <w:t xml:space="preserve">The approach used to document the </w:t>
      </w:r>
      <w:r w:rsidR="00776A26">
        <w:rPr>
          <w:rFonts w:asciiTheme="minorHAnsi" w:hAnsiTheme="minorHAnsi" w:cstheme="minorHAnsi"/>
          <w:sz w:val="22"/>
          <w:lang w:bidi="en-US"/>
        </w:rPr>
        <w:t>Health eDecisions Schema</w:t>
      </w:r>
      <w:r w:rsidRPr="003240D9">
        <w:rPr>
          <w:rFonts w:asciiTheme="minorHAnsi" w:hAnsiTheme="minorHAnsi" w:cstheme="minorHAnsi"/>
          <w:sz w:val="22"/>
          <w:lang w:bidi="en-US"/>
        </w:rPr>
        <w:t xml:space="preserve"> will be very similar to the approach</w:t>
      </w:r>
      <w:r>
        <w:rPr>
          <w:rFonts w:asciiTheme="minorHAnsi" w:hAnsiTheme="minorHAnsi" w:cstheme="minorHAnsi"/>
          <w:sz w:val="22"/>
          <w:lang w:bidi="en-US"/>
        </w:rPr>
        <w:t xml:space="preserve"> used in the development of the</w:t>
      </w:r>
      <w:r w:rsidRPr="003240D9">
        <w:rPr>
          <w:rFonts w:asciiTheme="minorHAnsi" w:hAnsiTheme="minorHAnsi" w:cstheme="minorHAnsi"/>
          <w:sz w:val="22"/>
        </w:rPr>
        <w:t xml:space="preserve"> HL7 Version 3 Domain Analysis Model: Virtual Medical Record for Clinical Decision Support (</w:t>
      </w:r>
      <w:proofErr w:type="spellStart"/>
      <w:r w:rsidRPr="003240D9">
        <w:rPr>
          <w:rFonts w:asciiTheme="minorHAnsi" w:hAnsiTheme="minorHAnsi" w:cstheme="minorHAnsi"/>
          <w:sz w:val="22"/>
        </w:rPr>
        <w:t>vMR</w:t>
      </w:r>
      <w:proofErr w:type="spellEnd"/>
      <w:r w:rsidRPr="003240D9">
        <w:rPr>
          <w:rFonts w:asciiTheme="minorHAnsi" w:hAnsiTheme="minorHAnsi" w:cstheme="minorHAnsi"/>
          <w:sz w:val="22"/>
        </w:rPr>
        <w:t>-CDS), Release 1</w:t>
      </w:r>
      <w:r>
        <w:rPr>
          <w:rFonts w:asciiTheme="minorHAnsi" w:hAnsiTheme="minorHAnsi" w:cstheme="minorHAnsi"/>
          <w:sz w:val="22"/>
        </w:rPr>
        <w:t xml:space="preserve">.  The schema will be developed as a set of XSD files that will then be documented within this implementation guide, together with the adopted </w:t>
      </w:r>
      <w:proofErr w:type="spellStart"/>
      <w:r>
        <w:rPr>
          <w:rFonts w:asciiTheme="minorHAnsi" w:hAnsiTheme="minorHAnsi" w:cstheme="minorHAnsi"/>
          <w:sz w:val="22"/>
        </w:rPr>
        <w:t>datatypes</w:t>
      </w:r>
      <w:proofErr w:type="spellEnd"/>
      <w:r>
        <w:rPr>
          <w:rFonts w:asciiTheme="minorHAnsi" w:hAnsiTheme="minorHAnsi" w:cstheme="minorHAnsi"/>
          <w:sz w:val="22"/>
        </w:rPr>
        <w:t xml:space="preserve"> f</w:t>
      </w:r>
      <w:r w:rsidR="00161B0D">
        <w:rPr>
          <w:rFonts w:asciiTheme="minorHAnsi" w:hAnsiTheme="minorHAnsi" w:cstheme="minorHAnsi"/>
          <w:sz w:val="22"/>
        </w:rPr>
        <w:t>or each of the schema elements.</w:t>
      </w:r>
    </w:p>
    <w:p w:rsidR="003240D9" w:rsidRDefault="003240D9" w:rsidP="003240D9">
      <w:pPr>
        <w:pStyle w:val="Default"/>
        <w:rPr>
          <w:rFonts w:asciiTheme="minorHAnsi" w:hAnsiTheme="minorHAnsi" w:cstheme="minorHAnsi"/>
          <w:sz w:val="22"/>
        </w:rPr>
      </w:pPr>
    </w:p>
    <w:p w:rsidR="003240D9" w:rsidRDefault="003240D9" w:rsidP="003240D9">
      <w:pPr>
        <w:pStyle w:val="Default"/>
        <w:rPr>
          <w:rFonts w:asciiTheme="minorHAnsi" w:hAnsiTheme="minorHAnsi" w:cstheme="minorHAnsi"/>
          <w:sz w:val="22"/>
        </w:rPr>
      </w:pPr>
      <w:r>
        <w:rPr>
          <w:rFonts w:asciiTheme="minorHAnsi" w:hAnsiTheme="minorHAnsi" w:cstheme="minorHAnsi"/>
          <w:sz w:val="22"/>
        </w:rPr>
        <w:t xml:space="preserve">For the code and supporting documentation used in developing the </w:t>
      </w:r>
      <w:r w:rsidR="00776A26">
        <w:rPr>
          <w:rFonts w:asciiTheme="minorHAnsi" w:hAnsiTheme="minorHAnsi" w:cstheme="minorHAnsi"/>
          <w:sz w:val="22"/>
        </w:rPr>
        <w:t>Health eDecisions Schema</w:t>
      </w:r>
      <w:r>
        <w:rPr>
          <w:rFonts w:asciiTheme="minorHAnsi" w:hAnsiTheme="minorHAnsi" w:cstheme="minorHAnsi"/>
          <w:sz w:val="22"/>
        </w:rPr>
        <w:t xml:space="preserve">, a Google Code Repository has been made available </w:t>
      </w:r>
      <w:r w:rsidR="00513C15">
        <w:rPr>
          <w:rFonts w:asciiTheme="minorHAnsi" w:hAnsiTheme="minorHAnsi" w:cstheme="minorHAnsi"/>
          <w:sz w:val="22"/>
        </w:rPr>
        <w:t>to support the hosting of needed code and material surrounding implementation.</w:t>
      </w:r>
      <w:r w:rsidR="00F87E9F">
        <w:rPr>
          <w:rFonts w:asciiTheme="minorHAnsi" w:hAnsiTheme="minorHAnsi" w:cstheme="minorHAnsi"/>
          <w:sz w:val="22"/>
        </w:rPr>
        <w:t xml:space="preserve"> The location of this repository is at:</w:t>
      </w:r>
    </w:p>
    <w:p w:rsidR="00F87E9F" w:rsidRDefault="00F87E9F" w:rsidP="003240D9">
      <w:pPr>
        <w:pStyle w:val="Default"/>
        <w:rPr>
          <w:rFonts w:asciiTheme="minorHAnsi" w:hAnsiTheme="minorHAnsi" w:cstheme="minorHAnsi"/>
          <w:sz w:val="22"/>
        </w:rPr>
      </w:pPr>
    </w:p>
    <w:p w:rsidR="00F87E9F" w:rsidRDefault="00CF49D0" w:rsidP="003240D9">
      <w:pPr>
        <w:pStyle w:val="Default"/>
        <w:rPr>
          <w:rFonts w:asciiTheme="minorHAnsi" w:hAnsiTheme="minorHAnsi" w:cstheme="minorHAnsi"/>
          <w:sz w:val="22"/>
        </w:rPr>
      </w:pPr>
      <w:hyperlink r:id="rId15" w:history="1">
        <w:r w:rsidR="00F87E9F" w:rsidRPr="00C50AE4">
          <w:rPr>
            <w:rStyle w:val="Hyperlink"/>
            <w:rFonts w:asciiTheme="minorHAnsi" w:hAnsiTheme="minorHAnsi" w:cstheme="minorHAnsi"/>
            <w:sz w:val="22"/>
          </w:rPr>
          <w:t>http://code.google.com/p/health-e-decisions/</w:t>
        </w:r>
      </w:hyperlink>
      <w:r w:rsidR="00F87E9F">
        <w:rPr>
          <w:rFonts w:asciiTheme="minorHAnsi" w:hAnsiTheme="minorHAnsi" w:cstheme="minorHAnsi"/>
          <w:sz w:val="22"/>
        </w:rPr>
        <w:t xml:space="preserve"> </w:t>
      </w:r>
    </w:p>
    <w:p w:rsidR="00CF2F45" w:rsidRDefault="00CF2F45" w:rsidP="003240D9">
      <w:pPr>
        <w:pStyle w:val="Default"/>
        <w:rPr>
          <w:rFonts w:asciiTheme="minorHAnsi" w:hAnsiTheme="minorHAnsi" w:cstheme="minorHAnsi"/>
          <w:sz w:val="22"/>
        </w:rPr>
      </w:pPr>
    </w:p>
    <w:p w:rsidR="00CF2F45" w:rsidRDefault="00CF2F45" w:rsidP="003240D9">
      <w:pPr>
        <w:pStyle w:val="Default"/>
        <w:rPr>
          <w:rFonts w:asciiTheme="minorHAnsi" w:hAnsiTheme="minorHAnsi" w:cstheme="minorHAnsi"/>
          <w:sz w:val="22"/>
        </w:rPr>
      </w:pPr>
      <w:r>
        <w:rPr>
          <w:rFonts w:asciiTheme="minorHAnsi" w:hAnsiTheme="minorHAnsi" w:cstheme="minorHAnsi"/>
          <w:sz w:val="22"/>
        </w:rPr>
        <w:t>Section 4 of the guide covers the different knowledge artifact types supported by the Health eDecisions schema. Section 5 of the guide details the different components that can go into an artifact type, and Section 6 covers types defined in the Health eDecisions schema.</w:t>
      </w:r>
    </w:p>
    <w:p w:rsidR="00CF2F45" w:rsidRDefault="00CF2F45" w:rsidP="003240D9">
      <w:pPr>
        <w:pStyle w:val="Default"/>
        <w:rPr>
          <w:rFonts w:asciiTheme="minorHAnsi" w:hAnsiTheme="minorHAnsi" w:cstheme="minorHAnsi"/>
          <w:sz w:val="22"/>
        </w:rPr>
      </w:pPr>
    </w:p>
    <w:p w:rsidR="00CF2F45" w:rsidRDefault="00CF2F45" w:rsidP="003240D9">
      <w:pPr>
        <w:pStyle w:val="Default"/>
        <w:rPr>
          <w:rFonts w:asciiTheme="minorHAnsi" w:hAnsiTheme="minorHAnsi" w:cstheme="minorHAnsi"/>
          <w:sz w:val="22"/>
        </w:rPr>
      </w:pPr>
      <w:r>
        <w:rPr>
          <w:rFonts w:asciiTheme="minorHAnsi" w:hAnsiTheme="minorHAnsi" w:cstheme="minorHAnsi"/>
          <w:sz w:val="22"/>
        </w:rPr>
        <w:t>For knowledge artifact types, a more relaxed level of constraint is applied (many of the components within knowledge types will have more optionality.) For components, a more strict level of constraint is applied (specific constraints and rules apply to elements and attributes to ensure that components within artifacts are well understood and can interoperate.)</w:t>
      </w:r>
    </w:p>
    <w:p w:rsidR="008B7A61" w:rsidRDefault="008B7A61" w:rsidP="0029472F">
      <w:pPr>
        <w:pStyle w:val="Heading1"/>
        <w:rPr>
          <w:lang w:bidi="en-US"/>
        </w:rPr>
      </w:pPr>
      <w:bookmarkStart w:id="572" w:name="_Toc338021253"/>
      <w:r>
        <w:rPr>
          <w:lang w:bidi="en-US"/>
        </w:rPr>
        <w:t>CDS Knowledge Artifact Types</w:t>
      </w:r>
      <w:bookmarkEnd w:id="572"/>
    </w:p>
    <w:p w:rsidR="008B7A61" w:rsidRDefault="008B7A61" w:rsidP="008B7A61">
      <w:pPr>
        <w:ind w:firstLine="0"/>
        <w:rPr>
          <w:lang w:bidi="en-US"/>
        </w:rPr>
      </w:pPr>
    </w:p>
    <w:p w:rsidR="008B7A61" w:rsidRDefault="008B7A61" w:rsidP="008B7A61">
      <w:pPr>
        <w:ind w:firstLine="0"/>
        <w:rPr>
          <w:lang w:bidi="en-US"/>
        </w:rPr>
      </w:pPr>
      <w:r>
        <w:rPr>
          <w:lang w:bidi="en-US"/>
        </w:rPr>
        <w:t xml:space="preserve">This implementation guide is designed to support each of the three CDS Knowledge Artifact Types defined in the </w:t>
      </w:r>
      <w:proofErr w:type="spellStart"/>
      <w:r>
        <w:rPr>
          <w:lang w:bidi="en-US"/>
        </w:rPr>
        <w:t>HeD</w:t>
      </w:r>
      <w:proofErr w:type="spellEnd"/>
      <w:r>
        <w:rPr>
          <w:lang w:bidi="en-US"/>
        </w:rPr>
        <w:t xml:space="preserve"> </w:t>
      </w:r>
      <w:r w:rsidR="00E4377F">
        <w:rPr>
          <w:lang w:bidi="en-US"/>
        </w:rPr>
        <w:t>Artifact</w:t>
      </w:r>
      <w:r>
        <w:rPr>
          <w:lang w:bidi="en-US"/>
        </w:rPr>
        <w:t xml:space="preserve"> Sharing Use Case. In this section, specific guidance on implementing each of </w:t>
      </w:r>
      <w:r w:rsidR="00B804B7">
        <w:rPr>
          <w:lang w:bidi="en-US"/>
        </w:rPr>
        <w:t>these artifact types will be defined, with specific emphasis on:</w:t>
      </w:r>
    </w:p>
    <w:p w:rsidR="00B804B7" w:rsidRDefault="00B804B7" w:rsidP="008B7A61">
      <w:pPr>
        <w:ind w:firstLine="0"/>
        <w:rPr>
          <w:lang w:bidi="en-US"/>
        </w:rPr>
      </w:pPr>
    </w:p>
    <w:p w:rsidR="00B804B7" w:rsidRDefault="00B804B7" w:rsidP="00B804B7">
      <w:pPr>
        <w:pStyle w:val="ListParagraph"/>
        <w:numPr>
          <w:ilvl w:val="0"/>
          <w:numId w:val="9"/>
        </w:numPr>
        <w:rPr>
          <w:lang w:bidi="en-US"/>
        </w:rPr>
      </w:pPr>
      <w:r>
        <w:rPr>
          <w:lang w:bidi="en-US"/>
        </w:rPr>
        <w:t xml:space="preserve">What is required and what is optional for each </w:t>
      </w:r>
      <w:r w:rsidR="00025BE4">
        <w:rPr>
          <w:lang w:bidi="en-US"/>
        </w:rPr>
        <w:t xml:space="preserve">knowledge </w:t>
      </w:r>
      <w:r>
        <w:rPr>
          <w:lang w:bidi="en-US"/>
        </w:rPr>
        <w:t>artifact type</w:t>
      </w:r>
    </w:p>
    <w:p w:rsidR="00B804B7" w:rsidRDefault="00B804B7" w:rsidP="00B804B7">
      <w:pPr>
        <w:pStyle w:val="ListParagraph"/>
        <w:numPr>
          <w:ilvl w:val="0"/>
          <w:numId w:val="9"/>
        </w:numPr>
        <w:rPr>
          <w:lang w:bidi="en-US"/>
        </w:rPr>
      </w:pPr>
      <w:r>
        <w:rPr>
          <w:lang w:bidi="en-US"/>
        </w:rPr>
        <w:t xml:space="preserve">Conformance statements for each </w:t>
      </w:r>
      <w:r w:rsidR="00025BE4">
        <w:rPr>
          <w:lang w:bidi="en-US"/>
        </w:rPr>
        <w:t>k</w:t>
      </w:r>
      <w:r>
        <w:rPr>
          <w:lang w:bidi="en-US"/>
        </w:rPr>
        <w:t xml:space="preserve">nowledge </w:t>
      </w:r>
      <w:r w:rsidR="00025BE4">
        <w:rPr>
          <w:lang w:bidi="en-US"/>
        </w:rPr>
        <w:t>a</w:t>
      </w:r>
      <w:r>
        <w:rPr>
          <w:lang w:bidi="en-US"/>
        </w:rPr>
        <w:t xml:space="preserve">rtifact </w:t>
      </w:r>
      <w:r w:rsidR="00EB5438">
        <w:rPr>
          <w:lang w:bidi="en-US"/>
        </w:rPr>
        <w:t>t</w:t>
      </w:r>
      <w:r>
        <w:rPr>
          <w:lang w:bidi="en-US"/>
        </w:rPr>
        <w:t>ype</w:t>
      </w:r>
    </w:p>
    <w:p w:rsidR="00B804B7" w:rsidRDefault="00B804B7" w:rsidP="00B804B7">
      <w:pPr>
        <w:ind w:firstLine="0"/>
        <w:rPr>
          <w:lang w:bidi="en-US"/>
        </w:rPr>
      </w:pPr>
    </w:p>
    <w:p w:rsidR="00B804B7" w:rsidRDefault="00B804B7" w:rsidP="00B804B7">
      <w:pPr>
        <w:ind w:firstLine="0"/>
        <w:rPr>
          <w:lang w:bidi="en-US"/>
        </w:rPr>
      </w:pPr>
      <w:r>
        <w:rPr>
          <w:lang w:bidi="en-US"/>
        </w:rPr>
        <w:t xml:space="preserve">Each of the </w:t>
      </w:r>
      <w:r w:rsidR="00025BE4">
        <w:rPr>
          <w:lang w:bidi="en-US"/>
        </w:rPr>
        <w:t xml:space="preserve">knowledge </w:t>
      </w:r>
      <w:r>
        <w:rPr>
          <w:lang w:bidi="en-US"/>
        </w:rPr>
        <w:t>artifact types will be structured as a profile to allow for flexibility in implementation by CDS vendors.</w:t>
      </w:r>
    </w:p>
    <w:p w:rsidR="008B7A61" w:rsidRDefault="008B7A61" w:rsidP="00F87E9F">
      <w:pPr>
        <w:pStyle w:val="Heading2"/>
        <w:rPr>
          <w:lang w:bidi="en-US"/>
        </w:rPr>
      </w:pPr>
      <w:bookmarkStart w:id="573" w:name="_Toc338021254"/>
      <w:r>
        <w:rPr>
          <w:lang w:bidi="en-US"/>
        </w:rPr>
        <w:t xml:space="preserve">Event </w:t>
      </w:r>
      <w:r w:rsidR="00F87E9F">
        <w:rPr>
          <w:lang w:bidi="en-US"/>
        </w:rPr>
        <w:t>Condition Action (ECA) Rules</w:t>
      </w:r>
      <w:bookmarkEnd w:id="573"/>
    </w:p>
    <w:p w:rsidR="00C234D1" w:rsidRDefault="00C234D1" w:rsidP="00C234D1">
      <w:pPr>
        <w:ind w:firstLine="0"/>
        <w:rPr>
          <w:lang w:bidi="en-US"/>
        </w:rPr>
      </w:pPr>
    </w:p>
    <w:p w:rsidR="00C234D1" w:rsidRDefault="00C234D1" w:rsidP="00C234D1">
      <w:pPr>
        <w:ind w:firstLine="0"/>
        <w:rPr>
          <w:lang w:bidi="en-US"/>
        </w:rPr>
      </w:pPr>
      <w:r>
        <w:rPr>
          <w:lang w:bidi="en-US"/>
        </w:rPr>
        <w:t>An Event Condition Action (ECA) Rule is constructed using the following components:</w:t>
      </w:r>
    </w:p>
    <w:p w:rsidR="00C234D1" w:rsidRDefault="00C234D1" w:rsidP="00C234D1">
      <w:pPr>
        <w:ind w:firstLine="0"/>
        <w:rPr>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3"/>
        <w:gridCol w:w="2978"/>
        <w:gridCol w:w="3585"/>
      </w:tblGrid>
      <w:tr w:rsidR="00B03E0F" w:rsidRPr="00684177" w:rsidTr="00D815FE">
        <w:tc>
          <w:tcPr>
            <w:tcW w:w="3013" w:type="dxa"/>
            <w:shd w:val="clear" w:color="auto" w:fill="auto"/>
          </w:tcPr>
          <w:p w:rsidR="00B03E0F" w:rsidRPr="00EF18DB" w:rsidRDefault="00B03E0F" w:rsidP="00D815FE">
            <w:pPr>
              <w:ind w:firstLine="0"/>
              <w:jc w:val="center"/>
              <w:rPr>
                <w:b/>
              </w:rPr>
            </w:pPr>
            <w:r>
              <w:rPr>
                <w:b/>
              </w:rPr>
              <w:t>Component</w:t>
            </w:r>
            <w:r w:rsidRPr="00EF18DB">
              <w:rPr>
                <w:b/>
              </w:rPr>
              <w:t xml:space="preserve"> Name</w:t>
            </w:r>
          </w:p>
        </w:tc>
        <w:tc>
          <w:tcPr>
            <w:tcW w:w="2978" w:type="dxa"/>
            <w:shd w:val="clear" w:color="auto" w:fill="auto"/>
          </w:tcPr>
          <w:p w:rsidR="00B03E0F" w:rsidRPr="00EF18DB" w:rsidRDefault="00B03E0F" w:rsidP="00B03E0F">
            <w:pPr>
              <w:ind w:firstLine="0"/>
              <w:jc w:val="center"/>
              <w:rPr>
                <w:b/>
              </w:rPr>
            </w:pPr>
            <w:r>
              <w:rPr>
                <w:b/>
              </w:rPr>
              <w:t>Component</w:t>
            </w:r>
          </w:p>
        </w:tc>
        <w:tc>
          <w:tcPr>
            <w:tcW w:w="3585" w:type="dxa"/>
            <w:shd w:val="clear" w:color="auto" w:fill="auto"/>
          </w:tcPr>
          <w:p w:rsidR="00B03E0F" w:rsidRPr="00EF18DB" w:rsidRDefault="00B03E0F" w:rsidP="00D815FE">
            <w:pPr>
              <w:ind w:firstLine="0"/>
              <w:jc w:val="center"/>
              <w:rPr>
                <w:b/>
              </w:rPr>
            </w:pPr>
            <w:r w:rsidRPr="00EF18DB">
              <w:rPr>
                <w:b/>
              </w:rPr>
              <w:t>OID</w:t>
            </w:r>
          </w:p>
        </w:tc>
      </w:tr>
      <w:tr w:rsidR="00B03E0F" w:rsidRPr="00684177" w:rsidTr="00D815FE">
        <w:tc>
          <w:tcPr>
            <w:tcW w:w="3013" w:type="dxa"/>
            <w:shd w:val="clear" w:color="auto" w:fill="auto"/>
          </w:tcPr>
          <w:p w:rsidR="00B03E0F" w:rsidRPr="00684177" w:rsidRDefault="00373031" w:rsidP="00D815FE">
            <w:pPr>
              <w:ind w:firstLine="0"/>
            </w:pPr>
            <w:r>
              <w:t>Knowledge Artifact Metadata</w:t>
            </w:r>
          </w:p>
        </w:tc>
        <w:tc>
          <w:tcPr>
            <w:tcW w:w="2978" w:type="dxa"/>
            <w:shd w:val="clear" w:color="auto" w:fill="auto"/>
          </w:tcPr>
          <w:p w:rsidR="00B03E0F" w:rsidRPr="00684177"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373031" w:rsidRDefault="00373031" w:rsidP="00D815FE">
            <w:pPr>
              <w:ind w:firstLine="0"/>
            </w:pPr>
            <w:r w:rsidRPr="00373031">
              <w:t>Event</w:t>
            </w: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left="360" w:firstLine="0"/>
            </w:pPr>
          </w:p>
        </w:tc>
      </w:tr>
      <w:tr w:rsidR="00B03E0F" w:rsidRPr="00684177" w:rsidTr="00D815FE">
        <w:tc>
          <w:tcPr>
            <w:tcW w:w="3013" w:type="dxa"/>
            <w:shd w:val="clear" w:color="auto" w:fill="auto"/>
          </w:tcPr>
          <w:p w:rsidR="00B03E0F" w:rsidRPr="00EF18DB" w:rsidRDefault="00373031" w:rsidP="00D815FE">
            <w:pPr>
              <w:ind w:firstLine="0"/>
            </w:pPr>
            <w:r>
              <w:t>Action</w:t>
            </w: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left="360" w:firstLine="0"/>
            </w:pPr>
          </w:p>
        </w:tc>
      </w:tr>
      <w:tr w:rsidR="00B03E0F" w:rsidRPr="00684177" w:rsidTr="00D815FE">
        <w:tc>
          <w:tcPr>
            <w:tcW w:w="3013" w:type="dxa"/>
            <w:shd w:val="clear" w:color="auto" w:fill="auto"/>
          </w:tcPr>
          <w:p w:rsidR="00B03E0F" w:rsidRPr="00684177" w:rsidRDefault="00B03E0F" w:rsidP="00D815FE">
            <w:pPr>
              <w:ind w:firstLine="0"/>
              <w:rPr>
                <w:b/>
              </w:rPr>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684177" w:rsidRDefault="00B03E0F" w:rsidP="00D815FE">
            <w:pPr>
              <w:ind w:firstLine="0"/>
            </w:pPr>
          </w:p>
        </w:tc>
        <w:tc>
          <w:tcPr>
            <w:tcW w:w="2978" w:type="dxa"/>
            <w:shd w:val="clear" w:color="auto" w:fill="auto"/>
          </w:tcPr>
          <w:p w:rsidR="00B03E0F" w:rsidRPr="00684177" w:rsidRDefault="00B03E0F" w:rsidP="00D815FE">
            <w:pPr>
              <w:ind w:firstLine="0"/>
            </w:pPr>
          </w:p>
        </w:tc>
        <w:tc>
          <w:tcPr>
            <w:tcW w:w="3585" w:type="dxa"/>
            <w:shd w:val="clear" w:color="auto" w:fill="auto"/>
          </w:tcPr>
          <w:p w:rsidR="00B03E0F" w:rsidRPr="00684177" w:rsidRDefault="00B03E0F" w:rsidP="00D815FE">
            <w:pPr>
              <w:ind w:firstLine="0"/>
            </w:pPr>
          </w:p>
        </w:tc>
      </w:tr>
      <w:tr w:rsidR="00B03E0F" w:rsidRPr="00684177" w:rsidTr="00D815FE">
        <w:tc>
          <w:tcPr>
            <w:tcW w:w="3013" w:type="dxa"/>
            <w:shd w:val="clear" w:color="auto" w:fill="auto"/>
          </w:tcPr>
          <w:p w:rsidR="00B03E0F" w:rsidRPr="00684177" w:rsidRDefault="00B03E0F" w:rsidP="00D815FE">
            <w:pPr>
              <w:ind w:firstLine="0"/>
              <w:rPr>
                <w:b/>
              </w:rPr>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EF18DB" w:rsidRDefault="00B03E0F" w:rsidP="00D815FE">
            <w:pPr>
              <w:ind w:firstLine="0"/>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684177" w:rsidRDefault="00B03E0F" w:rsidP="00D815FE">
            <w:pPr>
              <w:ind w:firstLine="0"/>
              <w:rPr>
                <w:b/>
              </w:rPr>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EF18DB" w:rsidRDefault="00B03E0F" w:rsidP="00D815FE">
            <w:pPr>
              <w:ind w:firstLine="0"/>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EF18DB" w:rsidRDefault="00B03E0F" w:rsidP="00D815FE">
            <w:pPr>
              <w:ind w:firstLine="0"/>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EF18DB" w:rsidRDefault="00B03E0F" w:rsidP="00D815FE">
            <w:pPr>
              <w:ind w:firstLine="0"/>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Default="00B03E0F" w:rsidP="00D815FE">
            <w:pPr>
              <w:ind w:firstLine="0"/>
              <w:rPr>
                <w:b/>
              </w:rPr>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684177" w:rsidRDefault="00B03E0F" w:rsidP="00D815FE">
            <w:pPr>
              <w:ind w:firstLine="0"/>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684177" w:rsidRDefault="00B03E0F" w:rsidP="00D815FE">
            <w:pPr>
              <w:ind w:firstLine="0"/>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EF18DB" w:rsidRDefault="00B03E0F" w:rsidP="00D815FE">
            <w:pPr>
              <w:ind w:firstLine="0"/>
              <w:rPr>
                <w:b/>
              </w:rPr>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684177" w:rsidRDefault="00B03E0F" w:rsidP="00D815FE">
            <w:pPr>
              <w:ind w:firstLine="0"/>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684177" w:rsidRDefault="00B03E0F" w:rsidP="00D815FE">
            <w:pPr>
              <w:ind w:firstLine="0"/>
              <w:rPr>
                <w:b/>
              </w:rPr>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RPr="00684177" w:rsidTr="00D815FE">
        <w:tc>
          <w:tcPr>
            <w:tcW w:w="3013" w:type="dxa"/>
            <w:shd w:val="clear" w:color="auto" w:fill="auto"/>
          </w:tcPr>
          <w:p w:rsidR="00B03E0F" w:rsidRPr="00684177" w:rsidRDefault="00B03E0F" w:rsidP="00D815FE">
            <w:pPr>
              <w:ind w:firstLine="0"/>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r w:rsidR="00B03E0F" w:rsidTr="00D815FE">
        <w:tc>
          <w:tcPr>
            <w:tcW w:w="3013" w:type="dxa"/>
            <w:shd w:val="clear" w:color="auto" w:fill="auto"/>
          </w:tcPr>
          <w:p w:rsidR="00B03E0F" w:rsidRPr="00684177" w:rsidRDefault="00B03E0F" w:rsidP="00D815FE">
            <w:pPr>
              <w:ind w:firstLine="0"/>
            </w:pPr>
          </w:p>
        </w:tc>
        <w:tc>
          <w:tcPr>
            <w:tcW w:w="2978" w:type="dxa"/>
            <w:shd w:val="clear" w:color="auto" w:fill="auto"/>
          </w:tcPr>
          <w:p w:rsidR="00B03E0F" w:rsidRPr="00EF18DB" w:rsidRDefault="00B03E0F" w:rsidP="00D815FE">
            <w:pPr>
              <w:ind w:firstLine="0"/>
            </w:pPr>
          </w:p>
        </w:tc>
        <w:tc>
          <w:tcPr>
            <w:tcW w:w="3585" w:type="dxa"/>
            <w:shd w:val="clear" w:color="auto" w:fill="auto"/>
          </w:tcPr>
          <w:p w:rsidR="00B03E0F" w:rsidRPr="00EF18DB" w:rsidRDefault="00B03E0F" w:rsidP="00D815FE">
            <w:pPr>
              <w:ind w:firstLine="0"/>
            </w:pPr>
          </w:p>
        </w:tc>
      </w:tr>
    </w:tbl>
    <w:p w:rsidR="00C234D1" w:rsidRDefault="00C234D1" w:rsidP="00C234D1">
      <w:pPr>
        <w:ind w:firstLine="0"/>
        <w:rPr>
          <w:lang w:bidi="en-US"/>
        </w:rPr>
      </w:pPr>
    </w:p>
    <w:p w:rsidR="00F87E9F" w:rsidRDefault="00F87E9F" w:rsidP="00F87E9F">
      <w:pPr>
        <w:pStyle w:val="Heading2"/>
        <w:rPr>
          <w:lang w:bidi="en-US"/>
        </w:rPr>
      </w:pPr>
      <w:bookmarkStart w:id="574" w:name="_Toc338021255"/>
      <w:r>
        <w:rPr>
          <w:lang w:bidi="en-US"/>
        </w:rPr>
        <w:t>Order Sets</w:t>
      </w:r>
      <w:bookmarkEnd w:id="574"/>
    </w:p>
    <w:p w:rsidR="0083661A" w:rsidRDefault="0083661A" w:rsidP="0083661A">
      <w:pPr>
        <w:rPr>
          <w:lang w:bidi="en-US"/>
        </w:rPr>
      </w:pPr>
    </w:p>
    <w:p w:rsidR="0083661A" w:rsidRDefault="0083661A" w:rsidP="0083661A">
      <w:pPr>
        <w:ind w:firstLine="0"/>
        <w:rPr>
          <w:lang w:bidi="en-US"/>
        </w:rPr>
      </w:pPr>
      <w:r>
        <w:rPr>
          <w:lang w:bidi="en-US"/>
        </w:rPr>
        <w:t>An Order Set is constructed using the following components:</w:t>
      </w:r>
    </w:p>
    <w:p w:rsidR="00373031" w:rsidRDefault="00373031" w:rsidP="0083661A">
      <w:pPr>
        <w:ind w:firstLine="0"/>
        <w:rPr>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3"/>
        <w:gridCol w:w="2978"/>
        <w:gridCol w:w="3585"/>
      </w:tblGrid>
      <w:tr w:rsidR="00373031" w:rsidRPr="00684177" w:rsidTr="00D815FE">
        <w:tc>
          <w:tcPr>
            <w:tcW w:w="3013" w:type="dxa"/>
            <w:shd w:val="clear" w:color="auto" w:fill="auto"/>
          </w:tcPr>
          <w:p w:rsidR="00373031" w:rsidRPr="00EF18DB" w:rsidRDefault="00373031" w:rsidP="00D815FE">
            <w:pPr>
              <w:ind w:firstLine="0"/>
              <w:jc w:val="center"/>
              <w:rPr>
                <w:b/>
              </w:rPr>
            </w:pPr>
            <w:r>
              <w:rPr>
                <w:b/>
              </w:rPr>
              <w:t>Component</w:t>
            </w:r>
            <w:r w:rsidRPr="00EF18DB">
              <w:rPr>
                <w:b/>
              </w:rPr>
              <w:t xml:space="preserve"> Name</w:t>
            </w:r>
          </w:p>
        </w:tc>
        <w:tc>
          <w:tcPr>
            <w:tcW w:w="2978" w:type="dxa"/>
            <w:shd w:val="clear" w:color="auto" w:fill="auto"/>
          </w:tcPr>
          <w:p w:rsidR="00373031" w:rsidRPr="00EF18DB" w:rsidRDefault="00373031" w:rsidP="00D815FE">
            <w:pPr>
              <w:ind w:firstLine="0"/>
              <w:jc w:val="center"/>
              <w:rPr>
                <w:b/>
              </w:rPr>
            </w:pPr>
            <w:r>
              <w:rPr>
                <w:b/>
              </w:rPr>
              <w:t>Component</w:t>
            </w:r>
          </w:p>
        </w:tc>
        <w:tc>
          <w:tcPr>
            <w:tcW w:w="3585" w:type="dxa"/>
            <w:shd w:val="clear" w:color="auto" w:fill="auto"/>
          </w:tcPr>
          <w:p w:rsidR="00373031" w:rsidRPr="00EF18DB" w:rsidRDefault="00373031" w:rsidP="00D815FE">
            <w:pPr>
              <w:ind w:firstLine="0"/>
              <w:jc w:val="center"/>
              <w:rPr>
                <w:b/>
              </w:rPr>
            </w:pPr>
            <w:r w:rsidRPr="00EF18DB">
              <w:rPr>
                <w:b/>
              </w:rPr>
              <w:t>OID</w:t>
            </w:r>
          </w:p>
        </w:tc>
      </w:tr>
      <w:tr w:rsidR="00373031" w:rsidRPr="00684177" w:rsidTr="00D815FE">
        <w:tc>
          <w:tcPr>
            <w:tcW w:w="3013" w:type="dxa"/>
            <w:shd w:val="clear" w:color="auto" w:fill="auto"/>
          </w:tcPr>
          <w:p w:rsidR="00373031" w:rsidRPr="00684177" w:rsidRDefault="00373031" w:rsidP="00D815FE">
            <w:pPr>
              <w:ind w:firstLine="0"/>
            </w:pPr>
            <w:r>
              <w:t>Knowledge Artifact Metadata</w:t>
            </w:r>
          </w:p>
        </w:tc>
        <w:tc>
          <w:tcPr>
            <w:tcW w:w="2978" w:type="dxa"/>
            <w:shd w:val="clear" w:color="auto" w:fill="auto"/>
          </w:tcPr>
          <w:p w:rsidR="00373031" w:rsidRPr="00684177"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550837" w:rsidRDefault="00550837" w:rsidP="00D815FE">
            <w:pPr>
              <w:ind w:firstLine="0"/>
            </w:pPr>
            <w:r w:rsidRPr="00550837">
              <w:t>Supporting Evidence</w:t>
            </w: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left="360" w:firstLine="0"/>
            </w:pPr>
          </w:p>
        </w:tc>
      </w:tr>
      <w:tr w:rsidR="00373031" w:rsidRPr="00684177" w:rsidTr="00D815FE">
        <w:tc>
          <w:tcPr>
            <w:tcW w:w="3013" w:type="dxa"/>
            <w:shd w:val="clear" w:color="auto" w:fill="auto"/>
          </w:tcPr>
          <w:p w:rsidR="00373031" w:rsidRPr="00EF18DB" w:rsidRDefault="00550837" w:rsidP="00D815FE">
            <w:pPr>
              <w:ind w:firstLine="0"/>
            </w:pPr>
            <w:r>
              <w:t>Supporting Reference</w:t>
            </w: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left="360" w:firstLine="0"/>
            </w:pPr>
          </w:p>
        </w:tc>
      </w:tr>
      <w:tr w:rsidR="00373031" w:rsidRPr="00684177" w:rsidTr="00D815FE">
        <w:tc>
          <w:tcPr>
            <w:tcW w:w="3013" w:type="dxa"/>
            <w:shd w:val="clear" w:color="auto" w:fill="auto"/>
          </w:tcPr>
          <w:p w:rsidR="00373031" w:rsidRPr="00550837" w:rsidRDefault="00550837" w:rsidP="00D815FE">
            <w:pPr>
              <w:ind w:firstLine="0"/>
            </w:pPr>
            <w:r w:rsidRPr="00550837">
              <w:t>Clinical Data Mapping</w:t>
            </w: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550837" w:rsidP="00D815FE">
            <w:pPr>
              <w:ind w:firstLine="0"/>
            </w:pPr>
            <w:r>
              <w:t>Expression</w:t>
            </w:r>
          </w:p>
        </w:tc>
        <w:tc>
          <w:tcPr>
            <w:tcW w:w="2978" w:type="dxa"/>
            <w:shd w:val="clear" w:color="auto" w:fill="auto"/>
          </w:tcPr>
          <w:p w:rsidR="00373031" w:rsidRPr="00684177" w:rsidRDefault="00373031" w:rsidP="00D815FE">
            <w:pPr>
              <w:ind w:firstLine="0"/>
            </w:pPr>
          </w:p>
        </w:tc>
        <w:tc>
          <w:tcPr>
            <w:tcW w:w="3585" w:type="dxa"/>
            <w:shd w:val="clear" w:color="auto" w:fill="auto"/>
          </w:tcPr>
          <w:p w:rsidR="00373031" w:rsidRPr="00684177" w:rsidRDefault="00373031" w:rsidP="00D815FE">
            <w:pPr>
              <w:ind w:firstLine="0"/>
            </w:pPr>
          </w:p>
        </w:tc>
      </w:tr>
      <w:tr w:rsidR="00550837" w:rsidRPr="00684177" w:rsidTr="00D815FE">
        <w:tc>
          <w:tcPr>
            <w:tcW w:w="3013" w:type="dxa"/>
            <w:shd w:val="clear" w:color="auto" w:fill="auto"/>
          </w:tcPr>
          <w:p w:rsidR="00550837" w:rsidRPr="00550837" w:rsidRDefault="00550837" w:rsidP="00D815FE">
            <w:pPr>
              <w:ind w:firstLine="0"/>
            </w:pPr>
            <w:r w:rsidRPr="00550837">
              <w:t>Attribute-Value List</w:t>
            </w:r>
          </w:p>
        </w:tc>
        <w:tc>
          <w:tcPr>
            <w:tcW w:w="2978" w:type="dxa"/>
            <w:shd w:val="clear" w:color="auto" w:fill="auto"/>
          </w:tcPr>
          <w:p w:rsidR="00550837" w:rsidRPr="00EF18DB" w:rsidRDefault="00550837" w:rsidP="00D815FE">
            <w:pPr>
              <w:ind w:firstLine="0"/>
            </w:pPr>
          </w:p>
        </w:tc>
        <w:tc>
          <w:tcPr>
            <w:tcW w:w="3585" w:type="dxa"/>
            <w:shd w:val="clear" w:color="auto" w:fill="auto"/>
          </w:tcPr>
          <w:p w:rsidR="00550837" w:rsidRPr="00EF18DB" w:rsidRDefault="00550837" w:rsidP="00D815FE">
            <w:pPr>
              <w:ind w:firstLine="0"/>
            </w:pPr>
          </w:p>
        </w:tc>
      </w:tr>
      <w:tr w:rsidR="00373031" w:rsidRPr="00684177" w:rsidTr="00D815FE">
        <w:tc>
          <w:tcPr>
            <w:tcW w:w="3013" w:type="dxa"/>
            <w:shd w:val="clear" w:color="auto" w:fill="auto"/>
          </w:tcPr>
          <w:p w:rsidR="00373031" w:rsidRPr="00550837" w:rsidRDefault="00550837" w:rsidP="00D815FE">
            <w:pPr>
              <w:ind w:firstLine="0"/>
            </w:pPr>
            <w:r w:rsidRPr="00550837">
              <w:t>Order Set Reference</w:t>
            </w: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bl>
    <w:p w:rsidR="00F87E9F" w:rsidRDefault="00F87E9F" w:rsidP="00F87E9F">
      <w:pPr>
        <w:rPr>
          <w:lang w:bidi="en-US"/>
        </w:rPr>
      </w:pPr>
    </w:p>
    <w:p w:rsidR="00F87E9F" w:rsidRDefault="00F87E9F" w:rsidP="00F87E9F">
      <w:pPr>
        <w:pStyle w:val="Heading2"/>
        <w:rPr>
          <w:lang w:bidi="en-US"/>
        </w:rPr>
      </w:pPr>
      <w:bookmarkStart w:id="575" w:name="_Toc338021256"/>
      <w:r>
        <w:rPr>
          <w:lang w:bidi="en-US"/>
        </w:rPr>
        <w:t>Documentation Templates</w:t>
      </w:r>
      <w:bookmarkEnd w:id="575"/>
    </w:p>
    <w:p w:rsidR="0083661A" w:rsidRDefault="0083661A" w:rsidP="0083661A">
      <w:pPr>
        <w:rPr>
          <w:lang w:bidi="en-US"/>
        </w:rPr>
      </w:pPr>
    </w:p>
    <w:p w:rsidR="0083661A" w:rsidRDefault="0083661A" w:rsidP="0083661A">
      <w:pPr>
        <w:ind w:firstLine="0"/>
        <w:rPr>
          <w:lang w:bidi="en-US"/>
        </w:rPr>
      </w:pPr>
      <w:r>
        <w:rPr>
          <w:lang w:bidi="en-US"/>
        </w:rPr>
        <w:t>A Documentation Template is constructed using the following components:</w:t>
      </w:r>
    </w:p>
    <w:p w:rsidR="00373031" w:rsidRDefault="00373031" w:rsidP="0083661A">
      <w:pPr>
        <w:ind w:firstLine="0"/>
        <w:rPr>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3"/>
        <w:gridCol w:w="2978"/>
        <w:gridCol w:w="3585"/>
      </w:tblGrid>
      <w:tr w:rsidR="00373031" w:rsidRPr="00684177" w:rsidTr="00D815FE">
        <w:tc>
          <w:tcPr>
            <w:tcW w:w="3013" w:type="dxa"/>
            <w:shd w:val="clear" w:color="auto" w:fill="auto"/>
          </w:tcPr>
          <w:p w:rsidR="00373031" w:rsidRPr="00EF18DB" w:rsidRDefault="00373031" w:rsidP="00D815FE">
            <w:pPr>
              <w:ind w:firstLine="0"/>
              <w:jc w:val="center"/>
              <w:rPr>
                <w:b/>
              </w:rPr>
            </w:pPr>
            <w:r>
              <w:rPr>
                <w:b/>
              </w:rPr>
              <w:t>Component</w:t>
            </w:r>
            <w:r w:rsidRPr="00EF18DB">
              <w:rPr>
                <w:b/>
              </w:rPr>
              <w:t xml:space="preserve"> Name</w:t>
            </w:r>
          </w:p>
        </w:tc>
        <w:tc>
          <w:tcPr>
            <w:tcW w:w="2978" w:type="dxa"/>
            <w:shd w:val="clear" w:color="auto" w:fill="auto"/>
          </w:tcPr>
          <w:p w:rsidR="00373031" w:rsidRPr="00EF18DB" w:rsidRDefault="00373031" w:rsidP="00D815FE">
            <w:pPr>
              <w:ind w:firstLine="0"/>
              <w:jc w:val="center"/>
              <w:rPr>
                <w:b/>
              </w:rPr>
            </w:pPr>
            <w:r>
              <w:rPr>
                <w:b/>
              </w:rPr>
              <w:t>Component</w:t>
            </w:r>
          </w:p>
        </w:tc>
        <w:tc>
          <w:tcPr>
            <w:tcW w:w="3585" w:type="dxa"/>
            <w:shd w:val="clear" w:color="auto" w:fill="auto"/>
          </w:tcPr>
          <w:p w:rsidR="00373031" w:rsidRPr="00EF18DB" w:rsidRDefault="00373031" w:rsidP="00D815FE">
            <w:pPr>
              <w:ind w:firstLine="0"/>
              <w:jc w:val="center"/>
              <w:rPr>
                <w:b/>
              </w:rPr>
            </w:pPr>
            <w:r w:rsidRPr="00EF18DB">
              <w:rPr>
                <w:b/>
              </w:rPr>
              <w:t>OID</w:t>
            </w:r>
          </w:p>
        </w:tc>
      </w:tr>
      <w:tr w:rsidR="00373031" w:rsidRPr="00684177" w:rsidTr="00D815FE">
        <w:tc>
          <w:tcPr>
            <w:tcW w:w="3013" w:type="dxa"/>
            <w:shd w:val="clear" w:color="auto" w:fill="auto"/>
          </w:tcPr>
          <w:p w:rsidR="00373031" w:rsidRPr="00684177" w:rsidRDefault="00550837" w:rsidP="00D815FE">
            <w:pPr>
              <w:ind w:firstLine="0"/>
            </w:pPr>
            <w:r>
              <w:t>Knowledge Artifact Metadata</w:t>
            </w:r>
          </w:p>
        </w:tc>
        <w:tc>
          <w:tcPr>
            <w:tcW w:w="2978" w:type="dxa"/>
            <w:shd w:val="clear" w:color="auto" w:fill="auto"/>
          </w:tcPr>
          <w:p w:rsidR="00373031" w:rsidRPr="00684177"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550837" w:rsidRDefault="00550837" w:rsidP="00D815FE">
            <w:pPr>
              <w:ind w:firstLine="0"/>
            </w:pPr>
            <w:r w:rsidRPr="00550837">
              <w:t>Expression</w:t>
            </w: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left="360" w:firstLine="0"/>
            </w:pPr>
          </w:p>
        </w:tc>
      </w:tr>
      <w:tr w:rsidR="00373031" w:rsidRPr="00684177" w:rsidTr="00D815FE">
        <w:tc>
          <w:tcPr>
            <w:tcW w:w="3013" w:type="dxa"/>
            <w:shd w:val="clear" w:color="auto" w:fill="auto"/>
          </w:tcPr>
          <w:p w:rsidR="00373031" w:rsidRPr="00EF18DB" w:rsidRDefault="00550837" w:rsidP="00D815FE">
            <w:pPr>
              <w:ind w:firstLine="0"/>
            </w:pPr>
            <w:r>
              <w:t>Attribute-Value List</w:t>
            </w: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left="360" w:firstLine="0"/>
            </w:pPr>
          </w:p>
        </w:tc>
      </w:tr>
      <w:tr w:rsidR="00373031" w:rsidRPr="00684177" w:rsidTr="00D815FE">
        <w:tc>
          <w:tcPr>
            <w:tcW w:w="3013" w:type="dxa"/>
            <w:shd w:val="clear" w:color="auto" w:fill="auto"/>
          </w:tcPr>
          <w:p w:rsidR="00373031" w:rsidRPr="00684177"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684177" w:rsidRDefault="00373031" w:rsidP="00D815FE">
            <w:pPr>
              <w:ind w:firstLine="0"/>
            </w:pPr>
          </w:p>
        </w:tc>
        <w:tc>
          <w:tcPr>
            <w:tcW w:w="3585" w:type="dxa"/>
            <w:shd w:val="clear" w:color="auto" w:fill="auto"/>
          </w:tcPr>
          <w:p w:rsidR="00373031" w:rsidRPr="00684177"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EF18DB"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rPr>
                <w:b/>
              </w:rPr>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RPr="00684177"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r w:rsidR="00373031" w:rsidTr="00D815FE">
        <w:tc>
          <w:tcPr>
            <w:tcW w:w="3013" w:type="dxa"/>
            <w:shd w:val="clear" w:color="auto" w:fill="auto"/>
          </w:tcPr>
          <w:p w:rsidR="00373031" w:rsidRPr="00684177" w:rsidRDefault="00373031" w:rsidP="00D815FE">
            <w:pPr>
              <w:ind w:firstLine="0"/>
            </w:pPr>
          </w:p>
        </w:tc>
        <w:tc>
          <w:tcPr>
            <w:tcW w:w="2978" w:type="dxa"/>
            <w:shd w:val="clear" w:color="auto" w:fill="auto"/>
          </w:tcPr>
          <w:p w:rsidR="00373031" w:rsidRPr="00EF18DB" w:rsidRDefault="00373031" w:rsidP="00D815FE">
            <w:pPr>
              <w:ind w:firstLine="0"/>
            </w:pPr>
          </w:p>
        </w:tc>
        <w:tc>
          <w:tcPr>
            <w:tcW w:w="3585" w:type="dxa"/>
            <w:shd w:val="clear" w:color="auto" w:fill="auto"/>
          </w:tcPr>
          <w:p w:rsidR="00373031" w:rsidRPr="00EF18DB" w:rsidRDefault="00373031" w:rsidP="00D815FE">
            <w:pPr>
              <w:ind w:firstLine="0"/>
            </w:pPr>
          </w:p>
        </w:tc>
      </w:tr>
    </w:tbl>
    <w:p w:rsidR="003240D9" w:rsidRDefault="00F87E9F" w:rsidP="0029472F">
      <w:pPr>
        <w:pStyle w:val="Heading1"/>
        <w:rPr>
          <w:lang w:bidi="en-US"/>
        </w:rPr>
      </w:pPr>
      <w:bookmarkStart w:id="576" w:name="_Toc338021257"/>
      <w:r>
        <w:rPr>
          <w:lang w:bidi="en-US"/>
        </w:rPr>
        <w:t>C</w:t>
      </w:r>
      <w:r w:rsidR="003240D9">
        <w:rPr>
          <w:lang w:bidi="en-US"/>
        </w:rPr>
        <w:t xml:space="preserve">DS Knowledge Artifact </w:t>
      </w:r>
      <w:r>
        <w:rPr>
          <w:lang w:bidi="en-US"/>
        </w:rPr>
        <w:t>Component</w:t>
      </w:r>
      <w:r w:rsidR="003240D9">
        <w:rPr>
          <w:lang w:bidi="en-US"/>
        </w:rPr>
        <w:t>s</w:t>
      </w:r>
      <w:bookmarkEnd w:id="576"/>
    </w:p>
    <w:p w:rsidR="00B804B7" w:rsidRDefault="00B804B7" w:rsidP="00B804B7">
      <w:pPr>
        <w:rPr>
          <w:lang w:bidi="en-US"/>
        </w:rPr>
      </w:pPr>
    </w:p>
    <w:p w:rsidR="00B804B7" w:rsidRDefault="00B804B7" w:rsidP="00B804B7">
      <w:pPr>
        <w:ind w:firstLine="0"/>
        <w:rPr>
          <w:lang w:bidi="en-US"/>
        </w:rPr>
      </w:pPr>
      <w:r>
        <w:rPr>
          <w:lang w:bidi="en-US"/>
        </w:rPr>
        <w:t>The approach is to structure each of the components in a way that will show reusable implementation, and then to provide working XML examples for each within this implementation guide and through references to the Google Code Repository.</w:t>
      </w:r>
    </w:p>
    <w:p w:rsidR="00B804B7" w:rsidRDefault="00B804B7" w:rsidP="00B804B7">
      <w:pPr>
        <w:ind w:firstLine="0"/>
        <w:rPr>
          <w:lang w:bidi="en-US"/>
        </w:rPr>
      </w:pPr>
    </w:p>
    <w:p w:rsidR="00B804B7" w:rsidRPr="00B804B7" w:rsidRDefault="00B804B7" w:rsidP="00B804B7">
      <w:pPr>
        <w:ind w:firstLine="0"/>
        <w:rPr>
          <w:lang w:bidi="en-US"/>
        </w:rPr>
      </w:pPr>
      <w:r>
        <w:rPr>
          <w:lang w:bidi="en-US"/>
        </w:rPr>
        <w:t xml:space="preserve">For each component, further detail on implementation, constraint, and cardinality will be defined, specific to the </w:t>
      </w:r>
      <w:r w:rsidR="00776A26">
        <w:rPr>
          <w:lang w:bidi="en-US"/>
        </w:rPr>
        <w:t>Health eDecisions Schema</w:t>
      </w:r>
      <w:r>
        <w:rPr>
          <w:lang w:bidi="en-US"/>
        </w:rPr>
        <w:t>. The components are not tied to a specific artifact type in this section, but examples may be included showing how the components work in each artifact type.</w:t>
      </w:r>
    </w:p>
    <w:p w:rsidR="00513C15" w:rsidRDefault="00513C15" w:rsidP="00513C15">
      <w:pPr>
        <w:ind w:firstLine="0"/>
        <w:rPr>
          <w:lang w:bidi="en-US"/>
        </w:rPr>
      </w:pPr>
    </w:p>
    <w:p w:rsidR="00513C15" w:rsidRDefault="00513C15" w:rsidP="008B7A61">
      <w:pPr>
        <w:pStyle w:val="Heading2"/>
        <w:rPr>
          <w:lang w:bidi="en-US"/>
        </w:rPr>
      </w:pPr>
      <w:bookmarkStart w:id="577" w:name="_Toc338021258"/>
      <w:r>
        <w:rPr>
          <w:lang w:bidi="en-US"/>
        </w:rPr>
        <w:t>Knowledge Artifact Metadata</w:t>
      </w:r>
      <w:bookmarkEnd w:id="577"/>
    </w:p>
    <w:p w:rsidR="009539ED" w:rsidRDefault="009539ED" w:rsidP="009539ED">
      <w:pPr>
        <w:ind w:firstLine="0"/>
        <w:rPr>
          <w:lang w:bidi="en-US"/>
        </w:rPr>
      </w:pPr>
    </w:p>
    <w:p w:rsidR="00657D23" w:rsidRDefault="009539ED" w:rsidP="009539ED">
      <w:pPr>
        <w:ind w:firstLine="0"/>
        <w:rPr>
          <w:lang w:bidi="en-US"/>
        </w:rPr>
      </w:pPr>
      <w:r>
        <w:rPr>
          <w:lang w:bidi="en-US"/>
        </w:rPr>
        <w:t>The current metadata model is intended to represent key knowledge artifact data independe</w:t>
      </w:r>
      <w:r w:rsidR="00657D23">
        <w:rPr>
          <w:lang w:bidi="en-US"/>
        </w:rPr>
        <w:t>nt of the containing components. The Knowledge Artifact metadata in this model describes the contents of the CDS Knowledge Artifact without specifically constraining this content.</w:t>
      </w:r>
    </w:p>
    <w:p w:rsidR="00657D23" w:rsidRDefault="00657D23" w:rsidP="009539ED">
      <w:pPr>
        <w:ind w:firstLine="0"/>
        <w:rPr>
          <w:lang w:bidi="en-US"/>
        </w:rPr>
      </w:pPr>
    </w:p>
    <w:p w:rsidR="009539ED" w:rsidRDefault="009539ED" w:rsidP="009539ED">
      <w:pPr>
        <w:ind w:firstLine="0"/>
        <w:rPr>
          <w:lang w:bidi="en-US"/>
        </w:rPr>
      </w:pPr>
      <w:r>
        <w:rPr>
          <w:lang w:bidi="en-US"/>
        </w:rPr>
        <w:t xml:space="preserve">To support the use of knowledge artifact metadata, the Harmonized </w:t>
      </w:r>
      <w:proofErr w:type="spellStart"/>
      <w:r>
        <w:rPr>
          <w:lang w:bidi="en-US"/>
        </w:rPr>
        <w:t>HeD</w:t>
      </w:r>
      <w:proofErr w:type="spellEnd"/>
      <w:r>
        <w:rPr>
          <w:lang w:bidi="en-US"/>
        </w:rPr>
        <w:t xml:space="preserve"> Schema supports a complex type called </w:t>
      </w:r>
      <w:r w:rsidRPr="00F83CB6">
        <w:rPr>
          <w:b/>
          <w:lang w:bidi="en-US"/>
        </w:rPr>
        <w:t>&lt;Metadata&gt;</w:t>
      </w:r>
      <w:r>
        <w:rPr>
          <w:lang w:bidi="en-US"/>
        </w:rPr>
        <w:t xml:space="preserve"> which defines all the attributes for the knowledge artifact metadata, as shown in the table below:</w:t>
      </w:r>
    </w:p>
    <w:p w:rsidR="009539ED" w:rsidRDefault="009539ED" w:rsidP="009539ED">
      <w:pPr>
        <w:ind w:firstLine="0"/>
        <w:rPr>
          <w:lang w:bidi="en-US"/>
        </w:rPr>
      </w:pPr>
    </w:p>
    <w:tbl>
      <w:tblPr>
        <w:tblStyle w:val="TableGrid"/>
        <w:tblW w:w="0" w:type="auto"/>
        <w:tblLook w:val="04A0" w:firstRow="1" w:lastRow="0" w:firstColumn="1" w:lastColumn="0" w:noHBand="0" w:noVBand="1"/>
      </w:tblPr>
      <w:tblGrid>
        <w:gridCol w:w="2198"/>
        <w:gridCol w:w="2081"/>
        <w:gridCol w:w="1952"/>
        <w:gridCol w:w="1474"/>
        <w:gridCol w:w="1871"/>
      </w:tblGrid>
      <w:tr w:rsidR="008C7319" w:rsidTr="009B710A">
        <w:tc>
          <w:tcPr>
            <w:tcW w:w="2198" w:type="dxa"/>
          </w:tcPr>
          <w:p w:rsidR="00C234D1" w:rsidRPr="00240341" w:rsidRDefault="00C234D1" w:rsidP="00240341">
            <w:pPr>
              <w:ind w:firstLine="0"/>
              <w:jc w:val="center"/>
              <w:rPr>
                <w:b/>
                <w:lang w:bidi="en-US"/>
              </w:rPr>
            </w:pPr>
            <w:proofErr w:type="spellStart"/>
            <w:r>
              <w:rPr>
                <w:b/>
                <w:lang w:bidi="en-US"/>
              </w:rPr>
              <w:t>HeD</w:t>
            </w:r>
            <w:proofErr w:type="spellEnd"/>
            <w:r>
              <w:rPr>
                <w:b/>
                <w:lang w:bidi="en-US"/>
              </w:rPr>
              <w:t xml:space="preserve"> </w:t>
            </w:r>
            <w:r w:rsidRPr="00240341">
              <w:rPr>
                <w:b/>
                <w:lang w:bidi="en-US"/>
              </w:rPr>
              <w:t>Data Element</w:t>
            </w:r>
          </w:p>
        </w:tc>
        <w:tc>
          <w:tcPr>
            <w:tcW w:w="2081" w:type="dxa"/>
          </w:tcPr>
          <w:p w:rsidR="00C234D1" w:rsidRPr="00240341" w:rsidRDefault="00C234D1" w:rsidP="00240341">
            <w:pPr>
              <w:ind w:firstLine="0"/>
              <w:jc w:val="center"/>
              <w:rPr>
                <w:b/>
                <w:lang w:bidi="en-US"/>
              </w:rPr>
            </w:pPr>
            <w:proofErr w:type="spellStart"/>
            <w:r w:rsidRPr="00240341">
              <w:rPr>
                <w:b/>
                <w:lang w:bidi="en-US"/>
              </w:rPr>
              <w:t>XPath</w:t>
            </w:r>
            <w:proofErr w:type="spellEnd"/>
          </w:p>
        </w:tc>
        <w:tc>
          <w:tcPr>
            <w:tcW w:w="1952" w:type="dxa"/>
          </w:tcPr>
          <w:p w:rsidR="00C234D1" w:rsidRPr="00DE14C2" w:rsidRDefault="00C234D1" w:rsidP="00DE14C2">
            <w:pPr>
              <w:ind w:firstLine="0"/>
              <w:jc w:val="center"/>
              <w:rPr>
                <w:b/>
                <w:lang w:bidi="en-US"/>
              </w:rPr>
            </w:pPr>
            <w:r w:rsidRPr="00DE14C2">
              <w:rPr>
                <w:b/>
                <w:lang w:bidi="en-US"/>
              </w:rPr>
              <w:t>Optionality</w:t>
            </w:r>
          </w:p>
        </w:tc>
        <w:tc>
          <w:tcPr>
            <w:tcW w:w="1474" w:type="dxa"/>
          </w:tcPr>
          <w:p w:rsidR="00C234D1" w:rsidRPr="00DE14C2" w:rsidRDefault="00C234D1" w:rsidP="00DE14C2">
            <w:pPr>
              <w:ind w:firstLine="0"/>
              <w:jc w:val="center"/>
              <w:rPr>
                <w:b/>
                <w:lang w:bidi="en-US"/>
              </w:rPr>
            </w:pPr>
            <w:r w:rsidRPr="00DE14C2">
              <w:rPr>
                <w:b/>
                <w:lang w:bidi="en-US"/>
              </w:rPr>
              <w:t>Cardinality</w:t>
            </w:r>
          </w:p>
        </w:tc>
        <w:tc>
          <w:tcPr>
            <w:tcW w:w="1871" w:type="dxa"/>
          </w:tcPr>
          <w:p w:rsidR="00C234D1" w:rsidRPr="00DE14C2" w:rsidRDefault="00C234D1" w:rsidP="00DE14C2">
            <w:pPr>
              <w:ind w:firstLine="0"/>
              <w:jc w:val="center"/>
              <w:rPr>
                <w:b/>
                <w:lang w:bidi="en-US"/>
              </w:rPr>
            </w:pPr>
            <w:proofErr w:type="spellStart"/>
            <w:r w:rsidRPr="00DE14C2">
              <w:rPr>
                <w:b/>
                <w:lang w:bidi="en-US"/>
              </w:rPr>
              <w:t>Datatype</w:t>
            </w:r>
            <w:proofErr w:type="spellEnd"/>
          </w:p>
        </w:tc>
      </w:tr>
      <w:tr w:rsidR="008C7319" w:rsidTr="009B710A">
        <w:trPr>
          <w:trHeight w:val="152"/>
        </w:trPr>
        <w:tc>
          <w:tcPr>
            <w:tcW w:w="2198" w:type="dxa"/>
          </w:tcPr>
          <w:p w:rsidR="00C234D1" w:rsidRPr="00F85E34" w:rsidRDefault="00C234D1" w:rsidP="00C234D1">
            <w:pPr>
              <w:ind w:firstLine="0"/>
              <w:rPr>
                <w:bCs/>
              </w:rPr>
            </w:pPr>
            <w:r>
              <w:rPr>
                <w:bCs/>
              </w:rPr>
              <w:t>Artifact Title</w:t>
            </w:r>
          </w:p>
        </w:tc>
        <w:tc>
          <w:tcPr>
            <w:tcW w:w="2081" w:type="dxa"/>
          </w:tcPr>
          <w:p w:rsidR="00C234D1" w:rsidRDefault="00DE14C2" w:rsidP="009539ED">
            <w:pPr>
              <w:ind w:firstLine="0"/>
              <w:rPr>
                <w:lang w:bidi="en-US"/>
              </w:rPr>
            </w:pPr>
            <w:r>
              <w:rPr>
                <w:lang w:bidi="en-US"/>
              </w:rPr>
              <w:t>title</w:t>
            </w:r>
          </w:p>
        </w:tc>
        <w:tc>
          <w:tcPr>
            <w:tcW w:w="1952" w:type="dxa"/>
          </w:tcPr>
          <w:p w:rsidR="00C234D1" w:rsidRDefault="00DE14C2" w:rsidP="009539ED">
            <w:pPr>
              <w:ind w:firstLine="0"/>
              <w:rPr>
                <w:lang w:bidi="en-US"/>
              </w:rPr>
            </w:pPr>
            <w:r>
              <w:rPr>
                <w:lang w:bidi="en-US"/>
              </w:rPr>
              <w:t>Required</w:t>
            </w:r>
          </w:p>
        </w:tc>
        <w:tc>
          <w:tcPr>
            <w:tcW w:w="1474" w:type="dxa"/>
          </w:tcPr>
          <w:p w:rsidR="00C234D1" w:rsidRDefault="00DE14C2" w:rsidP="009539ED">
            <w:pPr>
              <w:ind w:firstLine="0"/>
              <w:rPr>
                <w:lang w:bidi="en-US"/>
              </w:rPr>
            </w:pPr>
            <w:r>
              <w:rPr>
                <w:lang w:bidi="en-US"/>
              </w:rPr>
              <w:t>1..*</w:t>
            </w:r>
          </w:p>
        </w:tc>
        <w:tc>
          <w:tcPr>
            <w:tcW w:w="1871" w:type="dxa"/>
          </w:tcPr>
          <w:p w:rsidR="00C234D1" w:rsidRDefault="00C234D1" w:rsidP="009539ED">
            <w:pPr>
              <w:ind w:firstLine="0"/>
              <w:rPr>
                <w:lang w:bidi="en-US"/>
              </w:rPr>
            </w:pPr>
          </w:p>
        </w:tc>
      </w:tr>
      <w:tr w:rsidR="008C7319" w:rsidTr="009B710A">
        <w:tc>
          <w:tcPr>
            <w:tcW w:w="2198" w:type="dxa"/>
          </w:tcPr>
          <w:p w:rsidR="00C234D1" w:rsidRDefault="00C234D1" w:rsidP="00C234D1">
            <w:pPr>
              <w:ind w:firstLine="0"/>
              <w:rPr>
                <w:bCs/>
              </w:rPr>
            </w:pPr>
            <w:r>
              <w:rPr>
                <w:bCs/>
              </w:rPr>
              <w:t>Artifact Description</w:t>
            </w:r>
          </w:p>
        </w:tc>
        <w:tc>
          <w:tcPr>
            <w:tcW w:w="2081" w:type="dxa"/>
          </w:tcPr>
          <w:p w:rsidR="00C234D1" w:rsidRDefault="00DE14C2" w:rsidP="009539ED">
            <w:pPr>
              <w:ind w:firstLine="0"/>
              <w:rPr>
                <w:lang w:bidi="en-US"/>
              </w:rPr>
            </w:pPr>
            <w:r>
              <w:rPr>
                <w:lang w:bidi="en-US"/>
              </w:rPr>
              <w:t>d</w:t>
            </w:r>
            <w:r w:rsidR="00C234D1">
              <w:rPr>
                <w:lang w:bidi="en-US"/>
              </w:rPr>
              <w:t>escription</w:t>
            </w:r>
          </w:p>
        </w:tc>
        <w:tc>
          <w:tcPr>
            <w:tcW w:w="1952" w:type="dxa"/>
          </w:tcPr>
          <w:p w:rsidR="00C234D1" w:rsidRDefault="00DE14C2" w:rsidP="009539ED">
            <w:pPr>
              <w:ind w:firstLine="0"/>
              <w:rPr>
                <w:lang w:bidi="en-US"/>
              </w:rPr>
            </w:pPr>
            <w:r>
              <w:rPr>
                <w:lang w:bidi="en-US"/>
              </w:rPr>
              <w:t>Optional</w:t>
            </w:r>
          </w:p>
        </w:tc>
        <w:tc>
          <w:tcPr>
            <w:tcW w:w="1474" w:type="dxa"/>
          </w:tcPr>
          <w:p w:rsidR="00C234D1" w:rsidRDefault="00DE14C2" w:rsidP="009539ED">
            <w:pPr>
              <w:ind w:firstLine="0"/>
              <w:rPr>
                <w:lang w:bidi="en-US"/>
              </w:rPr>
            </w:pPr>
            <w:r>
              <w:rPr>
                <w:lang w:bidi="en-US"/>
              </w:rPr>
              <w:t>0..1</w:t>
            </w:r>
          </w:p>
        </w:tc>
        <w:tc>
          <w:tcPr>
            <w:tcW w:w="1871" w:type="dxa"/>
          </w:tcPr>
          <w:p w:rsidR="00C234D1" w:rsidRDefault="00C234D1" w:rsidP="009539ED">
            <w:pPr>
              <w:ind w:firstLine="0"/>
              <w:rPr>
                <w:lang w:bidi="en-US"/>
              </w:rPr>
            </w:pPr>
          </w:p>
        </w:tc>
      </w:tr>
      <w:tr w:rsidR="008C7319" w:rsidTr="009B710A">
        <w:tc>
          <w:tcPr>
            <w:tcW w:w="2198" w:type="dxa"/>
          </w:tcPr>
          <w:p w:rsidR="00C234D1" w:rsidRPr="00F85E34" w:rsidRDefault="00C234D1" w:rsidP="00C234D1">
            <w:pPr>
              <w:ind w:firstLine="0"/>
              <w:rPr>
                <w:bCs/>
              </w:rPr>
            </w:pPr>
            <w:r>
              <w:rPr>
                <w:bCs/>
              </w:rPr>
              <w:t>Artifact Identifier</w:t>
            </w:r>
          </w:p>
        </w:tc>
        <w:tc>
          <w:tcPr>
            <w:tcW w:w="2081" w:type="dxa"/>
          </w:tcPr>
          <w:p w:rsidR="00C234D1" w:rsidRDefault="00657D23" w:rsidP="009539ED">
            <w:pPr>
              <w:ind w:firstLine="0"/>
              <w:rPr>
                <w:lang w:bidi="en-US"/>
              </w:rPr>
            </w:pPr>
            <w:r>
              <w:rPr>
                <w:lang w:bidi="en-US"/>
              </w:rPr>
              <w:t>identifier</w:t>
            </w:r>
          </w:p>
        </w:tc>
        <w:tc>
          <w:tcPr>
            <w:tcW w:w="1952" w:type="dxa"/>
          </w:tcPr>
          <w:p w:rsidR="00C234D1" w:rsidRDefault="00AC02ED" w:rsidP="009539ED">
            <w:pPr>
              <w:ind w:firstLine="0"/>
              <w:rPr>
                <w:lang w:bidi="en-US"/>
              </w:rPr>
            </w:pPr>
            <w:r>
              <w:rPr>
                <w:lang w:bidi="en-US"/>
              </w:rPr>
              <w:t>Required</w:t>
            </w:r>
          </w:p>
        </w:tc>
        <w:tc>
          <w:tcPr>
            <w:tcW w:w="1474" w:type="dxa"/>
          </w:tcPr>
          <w:p w:rsidR="00C234D1" w:rsidRDefault="00AC02ED" w:rsidP="009539ED">
            <w:pPr>
              <w:ind w:firstLine="0"/>
              <w:rPr>
                <w:lang w:bidi="en-US"/>
              </w:rPr>
            </w:pPr>
            <w:r>
              <w:rPr>
                <w:lang w:bidi="en-US"/>
              </w:rPr>
              <w:t>1..*</w:t>
            </w:r>
          </w:p>
        </w:tc>
        <w:tc>
          <w:tcPr>
            <w:tcW w:w="1871" w:type="dxa"/>
          </w:tcPr>
          <w:p w:rsidR="00C234D1" w:rsidRDefault="00AC02ED" w:rsidP="009539ED">
            <w:pPr>
              <w:ind w:firstLine="0"/>
              <w:rPr>
                <w:lang w:bidi="en-US"/>
              </w:rPr>
            </w:pPr>
            <w:r>
              <w:rPr>
                <w:lang w:bidi="en-US"/>
              </w:rPr>
              <w:t>II</w:t>
            </w:r>
          </w:p>
        </w:tc>
      </w:tr>
      <w:tr w:rsidR="008C7319" w:rsidTr="009B710A">
        <w:trPr>
          <w:trHeight w:val="305"/>
        </w:trPr>
        <w:tc>
          <w:tcPr>
            <w:tcW w:w="2198" w:type="dxa"/>
          </w:tcPr>
          <w:p w:rsidR="00C234D1" w:rsidRPr="00F85E34" w:rsidRDefault="00C234D1" w:rsidP="00C234D1">
            <w:pPr>
              <w:ind w:firstLine="0"/>
              <w:rPr>
                <w:bCs/>
              </w:rPr>
            </w:pPr>
            <w:r>
              <w:rPr>
                <w:bCs/>
              </w:rPr>
              <w:t>Artifact Contributor</w:t>
            </w:r>
          </w:p>
        </w:tc>
        <w:tc>
          <w:tcPr>
            <w:tcW w:w="2081" w:type="dxa"/>
          </w:tcPr>
          <w:p w:rsidR="00C234D1" w:rsidRDefault="00657D23" w:rsidP="009539ED">
            <w:pPr>
              <w:ind w:firstLine="0"/>
              <w:rPr>
                <w:lang w:bidi="en-US"/>
              </w:rPr>
            </w:pPr>
            <w:r>
              <w:rPr>
                <w:lang w:bidi="en-US"/>
              </w:rPr>
              <w:t>contributor</w:t>
            </w:r>
          </w:p>
        </w:tc>
        <w:tc>
          <w:tcPr>
            <w:tcW w:w="1952" w:type="dxa"/>
          </w:tcPr>
          <w:p w:rsidR="00C234D1" w:rsidRDefault="00657D23" w:rsidP="009539ED">
            <w:pPr>
              <w:ind w:firstLine="0"/>
              <w:rPr>
                <w:lang w:bidi="en-US"/>
              </w:rPr>
            </w:pPr>
            <w:r>
              <w:rPr>
                <w:lang w:bidi="en-US"/>
              </w:rPr>
              <w:t>Optional</w:t>
            </w:r>
          </w:p>
        </w:tc>
        <w:tc>
          <w:tcPr>
            <w:tcW w:w="1474" w:type="dxa"/>
          </w:tcPr>
          <w:p w:rsidR="00C234D1" w:rsidRDefault="00657D23" w:rsidP="009539ED">
            <w:pPr>
              <w:ind w:firstLine="0"/>
              <w:rPr>
                <w:lang w:bidi="en-US"/>
              </w:rPr>
            </w:pPr>
            <w:r>
              <w:rPr>
                <w:lang w:bidi="en-US"/>
              </w:rPr>
              <w:t>0..*</w:t>
            </w:r>
          </w:p>
        </w:tc>
        <w:tc>
          <w:tcPr>
            <w:tcW w:w="1871" w:type="dxa"/>
          </w:tcPr>
          <w:p w:rsidR="00C234D1" w:rsidRDefault="00657D23" w:rsidP="009539ED">
            <w:pPr>
              <w:ind w:firstLine="0"/>
              <w:rPr>
                <w:lang w:bidi="en-US"/>
              </w:rPr>
            </w:pPr>
            <w:r>
              <w:rPr>
                <w:lang w:bidi="en-US"/>
              </w:rPr>
              <w:t>Contribution</w:t>
            </w:r>
          </w:p>
        </w:tc>
      </w:tr>
      <w:tr w:rsidR="008C7319" w:rsidTr="009B710A">
        <w:tc>
          <w:tcPr>
            <w:tcW w:w="2198" w:type="dxa"/>
          </w:tcPr>
          <w:p w:rsidR="00C234D1" w:rsidRPr="00F85E34" w:rsidRDefault="00C234D1" w:rsidP="00C234D1">
            <w:pPr>
              <w:ind w:firstLine="0"/>
              <w:rPr>
                <w:bCs/>
              </w:rPr>
            </w:pPr>
            <w:r w:rsidRPr="00F85E34">
              <w:rPr>
                <w:bCs/>
              </w:rPr>
              <w:t xml:space="preserve">Related </w:t>
            </w:r>
            <w:r>
              <w:rPr>
                <w:bCs/>
              </w:rPr>
              <w:t>R</w:t>
            </w:r>
            <w:r w:rsidRPr="00F85E34">
              <w:rPr>
                <w:bCs/>
              </w:rPr>
              <w:t xml:space="preserve">esource (e.g. </w:t>
            </w:r>
            <w:proofErr w:type="spellStart"/>
            <w:r w:rsidRPr="00F85E34">
              <w:rPr>
                <w:bCs/>
              </w:rPr>
              <w:t>eMeasure</w:t>
            </w:r>
            <w:proofErr w:type="spellEnd"/>
            <w:r w:rsidRPr="00F85E34">
              <w:rPr>
                <w:bCs/>
              </w:rPr>
              <w:t xml:space="preserve"> reference, clinical quality measure reference</w:t>
            </w:r>
            <w:r>
              <w:rPr>
                <w:bCs/>
              </w:rPr>
              <w:t>, dependent artifacts, other versions)</w:t>
            </w:r>
          </w:p>
        </w:tc>
        <w:tc>
          <w:tcPr>
            <w:tcW w:w="2081" w:type="dxa"/>
          </w:tcPr>
          <w:p w:rsidR="00C234D1" w:rsidRDefault="008C7319" w:rsidP="009539ED">
            <w:pPr>
              <w:ind w:firstLine="0"/>
              <w:rPr>
                <w:lang w:bidi="en-US"/>
              </w:rPr>
            </w:pPr>
            <w:proofErr w:type="spellStart"/>
            <w:r>
              <w:rPr>
                <w:lang w:bidi="en-US"/>
              </w:rPr>
              <w:t>KnowledgeResource</w:t>
            </w:r>
            <w:proofErr w:type="spellEnd"/>
          </w:p>
        </w:tc>
        <w:tc>
          <w:tcPr>
            <w:tcW w:w="1952" w:type="dxa"/>
          </w:tcPr>
          <w:p w:rsidR="00C234D1" w:rsidRDefault="00C234D1" w:rsidP="009539ED">
            <w:pPr>
              <w:ind w:firstLine="0"/>
              <w:rPr>
                <w:lang w:bidi="en-US"/>
              </w:rPr>
            </w:pPr>
          </w:p>
        </w:tc>
        <w:tc>
          <w:tcPr>
            <w:tcW w:w="1474" w:type="dxa"/>
          </w:tcPr>
          <w:p w:rsidR="00C234D1" w:rsidRDefault="00C234D1" w:rsidP="009539ED">
            <w:pPr>
              <w:ind w:firstLine="0"/>
              <w:rPr>
                <w:lang w:bidi="en-US"/>
              </w:rPr>
            </w:pPr>
          </w:p>
        </w:tc>
        <w:tc>
          <w:tcPr>
            <w:tcW w:w="1871" w:type="dxa"/>
          </w:tcPr>
          <w:p w:rsidR="00C234D1" w:rsidRDefault="00C234D1" w:rsidP="009539ED">
            <w:pPr>
              <w:ind w:firstLine="0"/>
              <w:rPr>
                <w:lang w:bidi="en-US"/>
              </w:rPr>
            </w:pPr>
          </w:p>
        </w:tc>
      </w:tr>
      <w:tr w:rsidR="008C7319" w:rsidTr="009B710A">
        <w:tc>
          <w:tcPr>
            <w:tcW w:w="2198" w:type="dxa"/>
          </w:tcPr>
          <w:p w:rsidR="00C234D1" w:rsidRPr="00F85E34" w:rsidRDefault="00C234D1" w:rsidP="00C234D1">
            <w:pPr>
              <w:ind w:firstLine="0"/>
              <w:rPr>
                <w:bCs/>
              </w:rPr>
            </w:pPr>
            <w:r>
              <w:rPr>
                <w:bCs/>
              </w:rPr>
              <w:t>Source of Artifact</w:t>
            </w:r>
          </w:p>
        </w:tc>
        <w:tc>
          <w:tcPr>
            <w:tcW w:w="2081" w:type="dxa"/>
          </w:tcPr>
          <w:p w:rsidR="00C234D1" w:rsidRDefault="00C234D1" w:rsidP="009539ED">
            <w:pPr>
              <w:ind w:firstLine="0"/>
              <w:rPr>
                <w:lang w:bidi="en-US"/>
              </w:rPr>
            </w:pPr>
          </w:p>
        </w:tc>
        <w:tc>
          <w:tcPr>
            <w:tcW w:w="1952" w:type="dxa"/>
          </w:tcPr>
          <w:p w:rsidR="00C234D1" w:rsidRDefault="00C234D1" w:rsidP="009539ED">
            <w:pPr>
              <w:ind w:firstLine="0"/>
              <w:rPr>
                <w:lang w:bidi="en-US"/>
              </w:rPr>
            </w:pPr>
          </w:p>
        </w:tc>
        <w:tc>
          <w:tcPr>
            <w:tcW w:w="1474" w:type="dxa"/>
          </w:tcPr>
          <w:p w:rsidR="00C234D1" w:rsidRDefault="00C234D1" w:rsidP="009539ED">
            <w:pPr>
              <w:ind w:firstLine="0"/>
              <w:rPr>
                <w:lang w:bidi="en-US"/>
              </w:rPr>
            </w:pPr>
          </w:p>
        </w:tc>
        <w:tc>
          <w:tcPr>
            <w:tcW w:w="1871" w:type="dxa"/>
          </w:tcPr>
          <w:p w:rsidR="00C234D1" w:rsidRDefault="00C234D1" w:rsidP="009539ED">
            <w:pPr>
              <w:ind w:firstLine="0"/>
              <w:rPr>
                <w:lang w:bidi="en-US"/>
              </w:rPr>
            </w:pPr>
          </w:p>
        </w:tc>
      </w:tr>
      <w:tr w:rsidR="008C7319" w:rsidTr="009B710A">
        <w:tc>
          <w:tcPr>
            <w:tcW w:w="2198" w:type="dxa"/>
          </w:tcPr>
          <w:p w:rsidR="00C234D1" w:rsidRDefault="00C234D1" w:rsidP="00C234D1">
            <w:pPr>
              <w:ind w:firstLine="0"/>
              <w:rPr>
                <w:bCs/>
              </w:rPr>
            </w:pPr>
            <w:r>
              <w:rPr>
                <w:bCs/>
              </w:rPr>
              <w:t>Supporting Evidence</w:t>
            </w:r>
          </w:p>
        </w:tc>
        <w:tc>
          <w:tcPr>
            <w:tcW w:w="2081" w:type="dxa"/>
          </w:tcPr>
          <w:p w:rsidR="00C234D1" w:rsidRDefault="008C7319" w:rsidP="009539ED">
            <w:pPr>
              <w:ind w:firstLine="0"/>
              <w:rPr>
                <w:lang w:bidi="en-US"/>
              </w:rPr>
            </w:pPr>
            <w:proofErr w:type="spellStart"/>
            <w:r>
              <w:rPr>
                <w:lang w:bidi="en-US"/>
              </w:rPr>
              <w:t>supportingEvidence</w:t>
            </w:r>
            <w:proofErr w:type="spellEnd"/>
          </w:p>
        </w:tc>
        <w:tc>
          <w:tcPr>
            <w:tcW w:w="1952" w:type="dxa"/>
          </w:tcPr>
          <w:p w:rsidR="00C234D1" w:rsidRDefault="008C7319" w:rsidP="009539ED">
            <w:pPr>
              <w:ind w:firstLine="0"/>
              <w:rPr>
                <w:lang w:bidi="en-US"/>
              </w:rPr>
            </w:pPr>
            <w:r>
              <w:rPr>
                <w:lang w:bidi="en-US"/>
              </w:rPr>
              <w:t>Optional</w:t>
            </w:r>
          </w:p>
        </w:tc>
        <w:tc>
          <w:tcPr>
            <w:tcW w:w="1474" w:type="dxa"/>
          </w:tcPr>
          <w:p w:rsidR="00C234D1" w:rsidRDefault="008C7319" w:rsidP="009539ED">
            <w:pPr>
              <w:ind w:firstLine="0"/>
              <w:rPr>
                <w:lang w:bidi="en-US"/>
              </w:rPr>
            </w:pPr>
            <w:r>
              <w:rPr>
                <w:lang w:bidi="en-US"/>
              </w:rPr>
              <w:t>0..*</w:t>
            </w:r>
          </w:p>
        </w:tc>
        <w:tc>
          <w:tcPr>
            <w:tcW w:w="1871" w:type="dxa"/>
          </w:tcPr>
          <w:p w:rsidR="00C234D1" w:rsidRDefault="008C7319" w:rsidP="009539ED">
            <w:pPr>
              <w:ind w:firstLine="0"/>
              <w:rPr>
                <w:lang w:bidi="en-US"/>
              </w:rPr>
            </w:pPr>
            <w:r>
              <w:rPr>
                <w:lang w:bidi="en-US"/>
              </w:rPr>
              <w:t>Evidence</w:t>
            </w:r>
          </w:p>
        </w:tc>
      </w:tr>
      <w:tr w:rsidR="008C7319" w:rsidTr="009B710A">
        <w:tc>
          <w:tcPr>
            <w:tcW w:w="2198" w:type="dxa"/>
          </w:tcPr>
          <w:p w:rsidR="00C234D1" w:rsidRDefault="00C234D1" w:rsidP="00C234D1">
            <w:pPr>
              <w:ind w:firstLine="0"/>
              <w:rPr>
                <w:bCs/>
              </w:rPr>
            </w:pPr>
            <w:r>
              <w:rPr>
                <w:bCs/>
              </w:rPr>
              <w:t xml:space="preserve">Artifact Documentation </w:t>
            </w:r>
          </w:p>
        </w:tc>
        <w:tc>
          <w:tcPr>
            <w:tcW w:w="2081" w:type="dxa"/>
          </w:tcPr>
          <w:p w:rsidR="00C234D1" w:rsidRDefault="00DE14C2" w:rsidP="009539ED">
            <w:pPr>
              <w:ind w:firstLine="0"/>
              <w:rPr>
                <w:lang w:bidi="en-US"/>
              </w:rPr>
            </w:pPr>
            <w:r>
              <w:rPr>
                <w:lang w:bidi="en-US"/>
              </w:rPr>
              <w:t>documentation</w:t>
            </w:r>
          </w:p>
        </w:tc>
        <w:tc>
          <w:tcPr>
            <w:tcW w:w="1952" w:type="dxa"/>
          </w:tcPr>
          <w:p w:rsidR="00C234D1" w:rsidRDefault="00DE14C2" w:rsidP="009539ED">
            <w:pPr>
              <w:ind w:firstLine="0"/>
              <w:rPr>
                <w:lang w:bidi="en-US"/>
              </w:rPr>
            </w:pPr>
            <w:r>
              <w:rPr>
                <w:lang w:bidi="en-US"/>
              </w:rPr>
              <w:t>Optional</w:t>
            </w:r>
          </w:p>
        </w:tc>
        <w:tc>
          <w:tcPr>
            <w:tcW w:w="1474" w:type="dxa"/>
          </w:tcPr>
          <w:p w:rsidR="00C234D1" w:rsidRDefault="00DE14C2" w:rsidP="009539ED">
            <w:pPr>
              <w:ind w:firstLine="0"/>
              <w:rPr>
                <w:lang w:bidi="en-US"/>
              </w:rPr>
            </w:pPr>
            <w:r>
              <w:rPr>
                <w:lang w:bidi="en-US"/>
              </w:rPr>
              <w:t>0..1</w:t>
            </w:r>
          </w:p>
        </w:tc>
        <w:tc>
          <w:tcPr>
            <w:tcW w:w="1871" w:type="dxa"/>
          </w:tcPr>
          <w:p w:rsidR="00C234D1" w:rsidRDefault="00DE14C2" w:rsidP="009539ED">
            <w:pPr>
              <w:ind w:firstLine="0"/>
              <w:rPr>
                <w:lang w:bidi="en-US"/>
              </w:rPr>
            </w:pPr>
            <w:r>
              <w:rPr>
                <w:lang w:bidi="en-US"/>
              </w:rPr>
              <w:t>ED</w:t>
            </w:r>
          </w:p>
        </w:tc>
      </w:tr>
      <w:tr w:rsidR="008C7319" w:rsidTr="009B710A">
        <w:tc>
          <w:tcPr>
            <w:tcW w:w="2198" w:type="dxa"/>
          </w:tcPr>
          <w:p w:rsidR="00DF5BDB" w:rsidRDefault="00D22B15" w:rsidP="00C234D1">
            <w:pPr>
              <w:ind w:firstLine="0"/>
              <w:rPr>
                <w:bCs/>
              </w:rPr>
            </w:pPr>
            <w:r>
              <w:rPr>
                <w:bCs/>
              </w:rPr>
              <w:t>Publisher Name</w:t>
            </w:r>
          </w:p>
        </w:tc>
        <w:tc>
          <w:tcPr>
            <w:tcW w:w="2081" w:type="dxa"/>
          </w:tcPr>
          <w:p w:rsidR="00DF5BDB" w:rsidRDefault="00347C60" w:rsidP="009539ED">
            <w:pPr>
              <w:ind w:firstLine="0"/>
              <w:rPr>
                <w:lang w:bidi="en-US"/>
              </w:rPr>
            </w:pPr>
            <w:r>
              <w:rPr>
                <w:lang w:bidi="en-US"/>
              </w:rPr>
              <w:t>publisher</w:t>
            </w:r>
          </w:p>
        </w:tc>
        <w:tc>
          <w:tcPr>
            <w:tcW w:w="1952" w:type="dxa"/>
          </w:tcPr>
          <w:p w:rsidR="00DF5BDB" w:rsidRDefault="000A3376" w:rsidP="009539ED">
            <w:pPr>
              <w:ind w:firstLine="0"/>
              <w:rPr>
                <w:lang w:bidi="en-US"/>
              </w:rPr>
            </w:pPr>
            <w:r>
              <w:rPr>
                <w:lang w:bidi="en-US"/>
              </w:rPr>
              <w:t>Optional</w:t>
            </w:r>
          </w:p>
        </w:tc>
        <w:tc>
          <w:tcPr>
            <w:tcW w:w="1474" w:type="dxa"/>
          </w:tcPr>
          <w:p w:rsidR="00DF5BDB" w:rsidRDefault="000A3376" w:rsidP="009539ED">
            <w:pPr>
              <w:ind w:firstLine="0"/>
              <w:rPr>
                <w:lang w:bidi="en-US"/>
              </w:rPr>
            </w:pPr>
            <w:r>
              <w:rPr>
                <w:lang w:bidi="en-US"/>
              </w:rPr>
              <w:t>0..*</w:t>
            </w:r>
          </w:p>
        </w:tc>
        <w:tc>
          <w:tcPr>
            <w:tcW w:w="1871" w:type="dxa"/>
          </w:tcPr>
          <w:p w:rsidR="00DF5BDB" w:rsidRDefault="00657D23" w:rsidP="009539ED">
            <w:pPr>
              <w:ind w:firstLine="0"/>
              <w:rPr>
                <w:lang w:bidi="en-US"/>
              </w:rPr>
            </w:pPr>
            <w:r>
              <w:rPr>
                <w:lang w:bidi="en-US"/>
              </w:rPr>
              <w:t>Organization</w:t>
            </w:r>
          </w:p>
        </w:tc>
      </w:tr>
      <w:tr w:rsidR="008C7319" w:rsidTr="009B710A">
        <w:tc>
          <w:tcPr>
            <w:tcW w:w="2198" w:type="dxa"/>
          </w:tcPr>
          <w:p w:rsidR="00DF5BDB" w:rsidRDefault="00D22B15" w:rsidP="00347C60">
            <w:pPr>
              <w:ind w:firstLine="0"/>
              <w:rPr>
                <w:bCs/>
              </w:rPr>
            </w:pPr>
            <w:r>
              <w:rPr>
                <w:bCs/>
              </w:rPr>
              <w:t xml:space="preserve">Publisher </w:t>
            </w:r>
            <w:r w:rsidR="00347C60">
              <w:rPr>
                <w:bCs/>
              </w:rPr>
              <w:t>Contact Information</w:t>
            </w:r>
          </w:p>
        </w:tc>
        <w:tc>
          <w:tcPr>
            <w:tcW w:w="2081" w:type="dxa"/>
          </w:tcPr>
          <w:p w:rsidR="00DF5BDB" w:rsidRDefault="00347C60" w:rsidP="009539ED">
            <w:pPr>
              <w:ind w:firstLine="0"/>
              <w:rPr>
                <w:lang w:bidi="en-US"/>
              </w:rPr>
            </w:pPr>
            <w:r>
              <w:rPr>
                <w:lang w:bidi="en-US"/>
              </w:rPr>
              <w:t>publisher</w:t>
            </w:r>
          </w:p>
        </w:tc>
        <w:tc>
          <w:tcPr>
            <w:tcW w:w="1952" w:type="dxa"/>
          </w:tcPr>
          <w:p w:rsidR="00DF5BDB" w:rsidRDefault="000A3376" w:rsidP="009539ED">
            <w:pPr>
              <w:ind w:firstLine="0"/>
              <w:rPr>
                <w:lang w:bidi="en-US"/>
              </w:rPr>
            </w:pPr>
            <w:r>
              <w:rPr>
                <w:lang w:bidi="en-US"/>
              </w:rPr>
              <w:t>Optional</w:t>
            </w:r>
          </w:p>
        </w:tc>
        <w:tc>
          <w:tcPr>
            <w:tcW w:w="1474" w:type="dxa"/>
          </w:tcPr>
          <w:p w:rsidR="00DF5BDB" w:rsidRDefault="000A3376" w:rsidP="009539ED">
            <w:pPr>
              <w:ind w:firstLine="0"/>
              <w:rPr>
                <w:lang w:bidi="en-US"/>
              </w:rPr>
            </w:pPr>
            <w:r>
              <w:rPr>
                <w:lang w:bidi="en-US"/>
              </w:rPr>
              <w:t>0..*</w:t>
            </w:r>
          </w:p>
        </w:tc>
        <w:tc>
          <w:tcPr>
            <w:tcW w:w="1871" w:type="dxa"/>
          </w:tcPr>
          <w:p w:rsidR="00DF5BDB" w:rsidRDefault="00657D23" w:rsidP="009539ED">
            <w:pPr>
              <w:ind w:firstLine="0"/>
              <w:rPr>
                <w:lang w:bidi="en-US"/>
              </w:rPr>
            </w:pPr>
            <w:r>
              <w:rPr>
                <w:lang w:bidi="en-US"/>
              </w:rPr>
              <w:t>Organization</w:t>
            </w:r>
          </w:p>
        </w:tc>
      </w:tr>
      <w:tr w:rsidR="008C7319" w:rsidTr="009B710A">
        <w:tc>
          <w:tcPr>
            <w:tcW w:w="2198" w:type="dxa"/>
          </w:tcPr>
          <w:p w:rsidR="00DF5BDB" w:rsidRDefault="00347C60" w:rsidP="00C234D1">
            <w:pPr>
              <w:ind w:firstLine="0"/>
              <w:rPr>
                <w:bCs/>
              </w:rPr>
            </w:pPr>
            <w:r>
              <w:rPr>
                <w:bCs/>
              </w:rPr>
              <w:t>Licensing , Usage, Restriction</w:t>
            </w:r>
          </w:p>
        </w:tc>
        <w:tc>
          <w:tcPr>
            <w:tcW w:w="2081" w:type="dxa"/>
          </w:tcPr>
          <w:p w:rsidR="00DF5BDB" w:rsidRDefault="00347C60" w:rsidP="009539ED">
            <w:pPr>
              <w:ind w:firstLine="0"/>
              <w:rPr>
                <w:lang w:bidi="en-US"/>
              </w:rPr>
            </w:pPr>
            <w:proofErr w:type="spellStart"/>
            <w:r>
              <w:rPr>
                <w:lang w:bidi="en-US"/>
              </w:rPr>
              <w:t>usageTerms</w:t>
            </w:r>
            <w:proofErr w:type="spellEnd"/>
          </w:p>
        </w:tc>
        <w:tc>
          <w:tcPr>
            <w:tcW w:w="1952" w:type="dxa"/>
          </w:tcPr>
          <w:p w:rsidR="00DF5BDB" w:rsidRDefault="00347C60" w:rsidP="009539ED">
            <w:pPr>
              <w:ind w:firstLine="0"/>
              <w:rPr>
                <w:lang w:bidi="en-US"/>
              </w:rPr>
            </w:pPr>
            <w:r>
              <w:rPr>
                <w:lang w:bidi="en-US"/>
              </w:rPr>
              <w:t>Optional</w:t>
            </w:r>
          </w:p>
        </w:tc>
        <w:tc>
          <w:tcPr>
            <w:tcW w:w="1474" w:type="dxa"/>
          </w:tcPr>
          <w:p w:rsidR="00DF5BDB" w:rsidRDefault="00347C60" w:rsidP="009539ED">
            <w:pPr>
              <w:ind w:firstLine="0"/>
              <w:rPr>
                <w:lang w:bidi="en-US"/>
              </w:rPr>
            </w:pPr>
            <w:r>
              <w:rPr>
                <w:lang w:bidi="en-US"/>
              </w:rPr>
              <w:t>0..*</w:t>
            </w:r>
          </w:p>
        </w:tc>
        <w:tc>
          <w:tcPr>
            <w:tcW w:w="1871" w:type="dxa"/>
          </w:tcPr>
          <w:p w:rsidR="00DF5BDB" w:rsidRDefault="00DF5BDB" w:rsidP="009539ED">
            <w:pPr>
              <w:ind w:firstLine="0"/>
              <w:rPr>
                <w:lang w:bidi="en-US"/>
              </w:rPr>
            </w:pPr>
          </w:p>
        </w:tc>
      </w:tr>
      <w:tr w:rsidR="008C7319" w:rsidTr="009B710A">
        <w:tc>
          <w:tcPr>
            <w:tcW w:w="2198" w:type="dxa"/>
          </w:tcPr>
          <w:p w:rsidR="00C234D1" w:rsidRDefault="00C234D1" w:rsidP="009539ED">
            <w:pPr>
              <w:ind w:firstLine="0"/>
              <w:rPr>
                <w:lang w:bidi="en-US"/>
              </w:rPr>
            </w:pPr>
            <w:r>
              <w:rPr>
                <w:lang w:bidi="en-US"/>
              </w:rPr>
              <w:t>Schema Version</w:t>
            </w:r>
          </w:p>
        </w:tc>
        <w:tc>
          <w:tcPr>
            <w:tcW w:w="2081" w:type="dxa"/>
          </w:tcPr>
          <w:p w:rsidR="00C234D1" w:rsidRDefault="00AC02ED" w:rsidP="009539ED">
            <w:pPr>
              <w:ind w:firstLine="0"/>
              <w:rPr>
                <w:lang w:bidi="en-US"/>
              </w:rPr>
            </w:pPr>
            <w:proofErr w:type="spellStart"/>
            <w:r>
              <w:rPr>
                <w:lang w:bidi="en-US"/>
              </w:rPr>
              <w:t>schemaVersion</w:t>
            </w:r>
            <w:proofErr w:type="spellEnd"/>
          </w:p>
        </w:tc>
        <w:tc>
          <w:tcPr>
            <w:tcW w:w="1952" w:type="dxa"/>
          </w:tcPr>
          <w:p w:rsidR="00C234D1" w:rsidRDefault="00347C60" w:rsidP="009539ED">
            <w:pPr>
              <w:ind w:firstLine="0"/>
              <w:rPr>
                <w:lang w:bidi="en-US"/>
              </w:rPr>
            </w:pPr>
            <w:r>
              <w:rPr>
                <w:lang w:bidi="en-US"/>
              </w:rPr>
              <w:t>Required</w:t>
            </w:r>
          </w:p>
        </w:tc>
        <w:tc>
          <w:tcPr>
            <w:tcW w:w="1474" w:type="dxa"/>
          </w:tcPr>
          <w:p w:rsidR="00C234D1" w:rsidRDefault="00347C60" w:rsidP="009539ED">
            <w:pPr>
              <w:ind w:firstLine="0"/>
              <w:rPr>
                <w:lang w:bidi="en-US"/>
              </w:rPr>
            </w:pPr>
            <w:r>
              <w:rPr>
                <w:lang w:bidi="en-US"/>
              </w:rPr>
              <w:t>1</w:t>
            </w:r>
          </w:p>
        </w:tc>
        <w:tc>
          <w:tcPr>
            <w:tcW w:w="1871" w:type="dxa"/>
          </w:tcPr>
          <w:p w:rsidR="00C234D1" w:rsidRDefault="00347C60" w:rsidP="009539ED">
            <w:pPr>
              <w:ind w:firstLine="0"/>
              <w:rPr>
                <w:lang w:bidi="en-US"/>
              </w:rPr>
            </w:pPr>
            <w:r>
              <w:rPr>
                <w:lang w:bidi="en-US"/>
              </w:rPr>
              <w:t>INT</w:t>
            </w:r>
          </w:p>
        </w:tc>
      </w:tr>
      <w:tr w:rsidR="008C7319" w:rsidTr="009B710A">
        <w:tc>
          <w:tcPr>
            <w:tcW w:w="2198" w:type="dxa"/>
          </w:tcPr>
          <w:p w:rsidR="00C234D1" w:rsidRDefault="00C234D1" w:rsidP="009539ED">
            <w:pPr>
              <w:ind w:firstLine="0"/>
              <w:rPr>
                <w:lang w:bidi="en-US"/>
              </w:rPr>
            </w:pPr>
            <w:r>
              <w:rPr>
                <w:lang w:bidi="en-US"/>
              </w:rPr>
              <w:t>Schema Identifier</w:t>
            </w:r>
          </w:p>
        </w:tc>
        <w:tc>
          <w:tcPr>
            <w:tcW w:w="2081" w:type="dxa"/>
          </w:tcPr>
          <w:p w:rsidR="00C234D1" w:rsidRDefault="00AC02ED" w:rsidP="009539ED">
            <w:pPr>
              <w:ind w:firstLine="0"/>
              <w:rPr>
                <w:lang w:bidi="en-US"/>
              </w:rPr>
            </w:pPr>
            <w:proofErr w:type="spellStart"/>
            <w:r>
              <w:rPr>
                <w:lang w:bidi="en-US"/>
              </w:rPr>
              <w:t>schemaIdentifier</w:t>
            </w:r>
            <w:proofErr w:type="spellEnd"/>
          </w:p>
        </w:tc>
        <w:tc>
          <w:tcPr>
            <w:tcW w:w="1952" w:type="dxa"/>
          </w:tcPr>
          <w:p w:rsidR="00C234D1" w:rsidRDefault="00AC02ED" w:rsidP="009539ED">
            <w:pPr>
              <w:ind w:firstLine="0"/>
              <w:rPr>
                <w:lang w:bidi="en-US"/>
              </w:rPr>
            </w:pPr>
            <w:r>
              <w:rPr>
                <w:lang w:bidi="en-US"/>
              </w:rPr>
              <w:t>Required</w:t>
            </w:r>
          </w:p>
        </w:tc>
        <w:tc>
          <w:tcPr>
            <w:tcW w:w="1474" w:type="dxa"/>
          </w:tcPr>
          <w:p w:rsidR="00C234D1" w:rsidRDefault="00AC02ED" w:rsidP="009539ED">
            <w:pPr>
              <w:ind w:firstLine="0"/>
              <w:rPr>
                <w:lang w:bidi="en-US"/>
              </w:rPr>
            </w:pPr>
            <w:r>
              <w:rPr>
                <w:lang w:bidi="en-US"/>
              </w:rPr>
              <w:t>1</w:t>
            </w:r>
          </w:p>
        </w:tc>
        <w:tc>
          <w:tcPr>
            <w:tcW w:w="1871" w:type="dxa"/>
          </w:tcPr>
          <w:p w:rsidR="00C234D1" w:rsidRDefault="00AC02ED" w:rsidP="009539ED">
            <w:pPr>
              <w:ind w:firstLine="0"/>
              <w:rPr>
                <w:lang w:bidi="en-US"/>
              </w:rPr>
            </w:pPr>
            <w:r>
              <w:rPr>
                <w:lang w:bidi="en-US"/>
              </w:rPr>
              <w:t>INT</w:t>
            </w:r>
          </w:p>
        </w:tc>
      </w:tr>
      <w:tr w:rsidR="008C7319" w:rsidTr="009B710A">
        <w:tc>
          <w:tcPr>
            <w:tcW w:w="2198" w:type="dxa"/>
          </w:tcPr>
          <w:p w:rsidR="00C234D1" w:rsidRDefault="005C7AD2" w:rsidP="009539ED">
            <w:pPr>
              <w:ind w:firstLine="0"/>
              <w:rPr>
                <w:lang w:bidi="en-US"/>
              </w:rPr>
            </w:pPr>
            <w:r>
              <w:rPr>
                <w:lang w:bidi="en-US"/>
              </w:rPr>
              <w:t>Artifact Status</w:t>
            </w:r>
          </w:p>
        </w:tc>
        <w:tc>
          <w:tcPr>
            <w:tcW w:w="2081" w:type="dxa"/>
          </w:tcPr>
          <w:p w:rsidR="00C234D1" w:rsidRDefault="00347C60" w:rsidP="009539ED">
            <w:pPr>
              <w:ind w:firstLine="0"/>
              <w:rPr>
                <w:lang w:bidi="en-US"/>
              </w:rPr>
            </w:pPr>
            <w:r>
              <w:rPr>
                <w:lang w:bidi="en-US"/>
              </w:rPr>
              <w:t>status</w:t>
            </w:r>
          </w:p>
        </w:tc>
        <w:tc>
          <w:tcPr>
            <w:tcW w:w="1952" w:type="dxa"/>
          </w:tcPr>
          <w:p w:rsidR="00C234D1" w:rsidRDefault="00C234D1" w:rsidP="009539ED">
            <w:pPr>
              <w:ind w:firstLine="0"/>
              <w:rPr>
                <w:lang w:bidi="en-US"/>
              </w:rPr>
            </w:pPr>
          </w:p>
        </w:tc>
        <w:tc>
          <w:tcPr>
            <w:tcW w:w="1474" w:type="dxa"/>
          </w:tcPr>
          <w:p w:rsidR="00C234D1" w:rsidRDefault="00C234D1" w:rsidP="009539ED">
            <w:pPr>
              <w:ind w:firstLine="0"/>
              <w:rPr>
                <w:lang w:bidi="en-US"/>
              </w:rPr>
            </w:pPr>
          </w:p>
        </w:tc>
        <w:tc>
          <w:tcPr>
            <w:tcW w:w="1871" w:type="dxa"/>
          </w:tcPr>
          <w:p w:rsidR="00C234D1" w:rsidRDefault="00347C60" w:rsidP="009539ED">
            <w:pPr>
              <w:ind w:firstLine="0"/>
              <w:rPr>
                <w:lang w:bidi="en-US"/>
              </w:rPr>
            </w:pPr>
            <w:proofErr w:type="spellStart"/>
            <w:r>
              <w:rPr>
                <w:lang w:bidi="en-US"/>
              </w:rPr>
              <w:t>ArtifactStatusType</w:t>
            </w:r>
            <w:proofErr w:type="spellEnd"/>
          </w:p>
        </w:tc>
      </w:tr>
      <w:tr w:rsidR="008C7319" w:rsidTr="009B710A">
        <w:tc>
          <w:tcPr>
            <w:tcW w:w="2198" w:type="dxa"/>
          </w:tcPr>
          <w:p w:rsidR="005C7AD2" w:rsidRDefault="005C7AD2" w:rsidP="009539ED">
            <w:pPr>
              <w:ind w:firstLine="0"/>
              <w:rPr>
                <w:lang w:bidi="en-US"/>
              </w:rPr>
            </w:pPr>
            <w:r>
              <w:rPr>
                <w:lang w:bidi="en-US"/>
              </w:rPr>
              <w:t>Artifact History</w:t>
            </w:r>
          </w:p>
        </w:tc>
        <w:tc>
          <w:tcPr>
            <w:tcW w:w="2081" w:type="dxa"/>
          </w:tcPr>
          <w:p w:rsidR="005C7AD2" w:rsidRDefault="00347C60" w:rsidP="009539ED">
            <w:pPr>
              <w:ind w:firstLine="0"/>
              <w:rPr>
                <w:lang w:bidi="en-US"/>
              </w:rPr>
            </w:pPr>
            <w:proofErr w:type="spellStart"/>
            <w:r>
              <w:rPr>
                <w:lang w:bidi="en-US"/>
              </w:rPr>
              <w:t>eventHistory</w:t>
            </w:r>
            <w:proofErr w:type="spellEnd"/>
          </w:p>
        </w:tc>
        <w:tc>
          <w:tcPr>
            <w:tcW w:w="1952" w:type="dxa"/>
          </w:tcPr>
          <w:p w:rsidR="005C7AD2" w:rsidRDefault="005C7AD2" w:rsidP="009539ED">
            <w:pPr>
              <w:ind w:firstLine="0"/>
              <w:rPr>
                <w:lang w:bidi="en-US"/>
              </w:rPr>
            </w:pPr>
          </w:p>
        </w:tc>
        <w:tc>
          <w:tcPr>
            <w:tcW w:w="1474" w:type="dxa"/>
          </w:tcPr>
          <w:p w:rsidR="005C7AD2" w:rsidRDefault="005C7AD2" w:rsidP="009539ED">
            <w:pPr>
              <w:ind w:firstLine="0"/>
              <w:rPr>
                <w:lang w:bidi="en-US"/>
              </w:rPr>
            </w:pPr>
          </w:p>
        </w:tc>
        <w:tc>
          <w:tcPr>
            <w:tcW w:w="1871" w:type="dxa"/>
          </w:tcPr>
          <w:p w:rsidR="005C7AD2" w:rsidRDefault="00347C60" w:rsidP="000A3376">
            <w:pPr>
              <w:keepNext/>
              <w:ind w:firstLine="0"/>
              <w:rPr>
                <w:lang w:bidi="en-US"/>
              </w:rPr>
            </w:pPr>
            <w:proofErr w:type="spellStart"/>
            <w:r>
              <w:rPr>
                <w:lang w:bidi="en-US"/>
              </w:rPr>
              <w:t>ArtifactEvent</w:t>
            </w:r>
            <w:proofErr w:type="spellEnd"/>
          </w:p>
        </w:tc>
      </w:tr>
      <w:tr w:rsidR="009B710A" w:rsidTr="009B710A">
        <w:tc>
          <w:tcPr>
            <w:tcW w:w="2198" w:type="dxa"/>
          </w:tcPr>
          <w:p w:rsidR="009B710A" w:rsidRDefault="009B710A" w:rsidP="009B710A">
            <w:pPr>
              <w:ind w:firstLine="0"/>
              <w:rPr>
                <w:bCs/>
              </w:rPr>
            </w:pPr>
            <w:r>
              <w:rPr>
                <w:bCs/>
              </w:rPr>
              <w:t>Category</w:t>
            </w:r>
          </w:p>
        </w:tc>
        <w:tc>
          <w:tcPr>
            <w:tcW w:w="2081" w:type="dxa"/>
          </w:tcPr>
          <w:p w:rsidR="009B710A" w:rsidRDefault="009B710A" w:rsidP="009539ED">
            <w:pPr>
              <w:ind w:firstLine="0"/>
              <w:rPr>
                <w:lang w:bidi="en-US"/>
              </w:rPr>
            </w:pPr>
            <w:r>
              <w:rPr>
                <w:lang w:bidi="en-US"/>
              </w:rPr>
              <w:t>category</w:t>
            </w:r>
          </w:p>
        </w:tc>
        <w:tc>
          <w:tcPr>
            <w:tcW w:w="1952" w:type="dxa"/>
          </w:tcPr>
          <w:p w:rsidR="009B710A" w:rsidRDefault="009B710A" w:rsidP="009539ED">
            <w:pPr>
              <w:ind w:firstLine="0"/>
              <w:rPr>
                <w:lang w:bidi="en-US"/>
              </w:rPr>
            </w:pPr>
            <w:r>
              <w:rPr>
                <w:lang w:bidi="en-US"/>
              </w:rPr>
              <w:t>Optional</w:t>
            </w:r>
          </w:p>
        </w:tc>
        <w:tc>
          <w:tcPr>
            <w:tcW w:w="1474" w:type="dxa"/>
          </w:tcPr>
          <w:p w:rsidR="009B710A" w:rsidRDefault="009B710A" w:rsidP="009539ED">
            <w:pPr>
              <w:ind w:firstLine="0"/>
              <w:rPr>
                <w:lang w:bidi="en-US"/>
              </w:rPr>
            </w:pPr>
            <w:r>
              <w:rPr>
                <w:lang w:bidi="en-US"/>
              </w:rPr>
              <w:t>0..*</w:t>
            </w:r>
          </w:p>
        </w:tc>
        <w:tc>
          <w:tcPr>
            <w:tcW w:w="1871" w:type="dxa"/>
          </w:tcPr>
          <w:p w:rsidR="009B710A" w:rsidRDefault="009B710A" w:rsidP="000A3376">
            <w:pPr>
              <w:keepNext/>
              <w:ind w:firstLine="0"/>
              <w:rPr>
                <w:lang w:bidi="en-US"/>
              </w:rPr>
            </w:pPr>
            <w:r>
              <w:rPr>
                <w:lang w:bidi="en-US"/>
              </w:rPr>
              <w:t>CD</w:t>
            </w:r>
          </w:p>
        </w:tc>
      </w:tr>
      <w:tr w:rsidR="009B710A" w:rsidTr="009B710A">
        <w:tc>
          <w:tcPr>
            <w:tcW w:w="2198" w:type="dxa"/>
          </w:tcPr>
          <w:p w:rsidR="009B710A" w:rsidRDefault="009B710A" w:rsidP="009B710A">
            <w:pPr>
              <w:ind w:firstLine="0"/>
              <w:rPr>
                <w:bCs/>
              </w:rPr>
            </w:pPr>
            <w:r>
              <w:rPr>
                <w:bCs/>
              </w:rPr>
              <w:t>Key Terms</w:t>
            </w:r>
          </w:p>
        </w:tc>
        <w:tc>
          <w:tcPr>
            <w:tcW w:w="2081" w:type="dxa"/>
          </w:tcPr>
          <w:p w:rsidR="009B710A" w:rsidRDefault="009B710A" w:rsidP="009539ED">
            <w:pPr>
              <w:ind w:firstLine="0"/>
              <w:rPr>
                <w:lang w:bidi="en-US"/>
              </w:rPr>
            </w:pPr>
            <w:proofErr w:type="spellStart"/>
            <w:r>
              <w:rPr>
                <w:lang w:bidi="en-US"/>
              </w:rPr>
              <w:t>keyTerms</w:t>
            </w:r>
            <w:proofErr w:type="spellEnd"/>
          </w:p>
        </w:tc>
        <w:tc>
          <w:tcPr>
            <w:tcW w:w="1952" w:type="dxa"/>
          </w:tcPr>
          <w:p w:rsidR="009B710A" w:rsidRDefault="009B710A" w:rsidP="009539ED">
            <w:pPr>
              <w:ind w:firstLine="0"/>
              <w:rPr>
                <w:lang w:bidi="en-US"/>
              </w:rPr>
            </w:pPr>
            <w:r>
              <w:rPr>
                <w:lang w:bidi="en-US"/>
              </w:rPr>
              <w:t>Optional</w:t>
            </w:r>
          </w:p>
        </w:tc>
        <w:tc>
          <w:tcPr>
            <w:tcW w:w="1474" w:type="dxa"/>
          </w:tcPr>
          <w:p w:rsidR="009B710A" w:rsidRDefault="009B710A" w:rsidP="009539ED">
            <w:pPr>
              <w:ind w:firstLine="0"/>
              <w:rPr>
                <w:lang w:bidi="en-US"/>
              </w:rPr>
            </w:pPr>
            <w:r>
              <w:rPr>
                <w:lang w:bidi="en-US"/>
              </w:rPr>
              <w:t>0..*</w:t>
            </w:r>
          </w:p>
        </w:tc>
        <w:tc>
          <w:tcPr>
            <w:tcW w:w="1871" w:type="dxa"/>
          </w:tcPr>
          <w:p w:rsidR="009B710A" w:rsidRDefault="009B710A" w:rsidP="000A3376">
            <w:pPr>
              <w:keepNext/>
              <w:ind w:firstLine="0"/>
              <w:rPr>
                <w:lang w:bidi="en-US"/>
              </w:rPr>
            </w:pPr>
            <w:r>
              <w:rPr>
                <w:lang w:bidi="en-US"/>
              </w:rPr>
              <w:t>CD</w:t>
            </w:r>
          </w:p>
        </w:tc>
      </w:tr>
    </w:tbl>
    <w:p w:rsidR="009539ED" w:rsidRDefault="000A3376" w:rsidP="000A3376">
      <w:pPr>
        <w:pStyle w:val="Caption"/>
        <w:jc w:val="center"/>
        <w:rPr>
          <w:lang w:bidi="en-US"/>
        </w:rPr>
      </w:pPr>
      <w:bookmarkStart w:id="578" w:name="_Toc338021334"/>
      <w:r>
        <w:t xml:space="preserve">Table </w:t>
      </w:r>
      <w:fldSimple w:instr=" SEQ Table \* ARABIC ">
        <w:r w:rsidR="00E01A57">
          <w:rPr>
            <w:noProof/>
          </w:rPr>
          <w:t>7</w:t>
        </w:r>
      </w:fldSimple>
      <w:r>
        <w:t xml:space="preserve"> - </w:t>
      </w:r>
      <w:proofErr w:type="spellStart"/>
      <w:r>
        <w:t>HeD</w:t>
      </w:r>
      <w:proofErr w:type="spellEnd"/>
      <w:r>
        <w:t xml:space="preserve"> Knowledge Artifact Metadata - Overview</w:t>
      </w:r>
      <w:bookmarkEnd w:id="578"/>
    </w:p>
    <w:p w:rsidR="00F83CB6" w:rsidRDefault="00F83CB6" w:rsidP="009539ED">
      <w:pPr>
        <w:ind w:firstLine="0"/>
        <w:rPr>
          <w:lang w:bidi="en-US"/>
        </w:rPr>
      </w:pPr>
    </w:p>
    <w:p w:rsidR="00F83CB6" w:rsidRDefault="009B710A" w:rsidP="009B710A">
      <w:pPr>
        <w:pStyle w:val="Heading3"/>
        <w:rPr>
          <w:lang w:bidi="en-US"/>
        </w:rPr>
      </w:pPr>
      <w:bookmarkStart w:id="579" w:name="_Toc338021259"/>
      <w:r>
        <w:rPr>
          <w:lang w:bidi="en-US"/>
        </w:rPr>
        <w:t xml:space="preserve">General Conformance Requirements </w:t>
      </w:r>
      <w:r w:rsidR="0083661A">
        <w:rPr>
          <w:lang w:bidi="en-US"/>
        </w:rPr>
        <w:t>–</w:t>
      </w:r>
      <w:r>
        <w:rPr>
          <w:lang w:bidi="en-US"/>
        </w:rPr>
        <w:t xml:space="preserve"> Metadata</w:t>
      </w:r>
      <w:bookmarkEnd w:id="579"/>
    </w:p>
    <w:p w:rsidR="0083661A" w:rsidRDefault="0083661A" w:rsidP="0083661A">
      <w:pPr>
        <w:ind w:firstLine="0"/>
        <w:rPr>
          <w:lang w:bidi="en-US"/>
        </w:rPr>
      </w:pPr>
    </w:p>
    <w:p w:rsidR="0083661A" w:rsidRPr="0083661A" w:rsidRDefault="0083661A" w:rsidP="0083661A">
      <w:pPr>
        <w:ind w:firstLine="0"/>
        <w:rPr>
          <w:lang w:bidi="en-US"/>
        </w:rPr>
      </w:pPr>
      <w:r>
        <w:rPr>
          <w:lang w:bidi="en-US"/>
        </w:rPr>
        <w:lastRenderedPageBreak/>
        <w:t xml:space="preserve">For each CDS Knowledge Artifact, a general set of constraints, through the Knowledge Artifact metadata, will apply. </w:t>
      </w:r>
    </w:p>
    <w:p w:rsidR="00F83CB6" w:rsidRDefault="00F83CB6" w:rsidP="009539ED">
      <w:pPr>
        <w:ind w:firstLine="0"/>
        <w:rPr>
          <w:lang w:bidi="en-US"/>
        </w:rPr>
      </w:pPr>
    </w:p>
    <w:p w:rsidR="00F83CB6" w:rsidRDefault="00F83CB6" w:rsidP="00F83CB6">
      <w:pPr>
        <w:pStyle w:val="ListParagraph"/>
        <w:numPr>
          <w:ilvl w:val="0"/>
          <w:numId w:val="11"/>
        </w:numPr>
        <w:rPr>
          <w:lang w:bidi="en-US"/>
        </w:rPr>
      </w:pPr>
      <w:r>
        <w:rPr>
          <w:lang w:bidi="en-US"/>
        </w:rPr>
        <w:t xml:space="preserve">A CDS Knowledge Artifact </w:t>
      </w:r>
      <w:r w:rsidRPr="00F83CB6">
        <w:rPr>
          <w:b/>
          <w:lang w:bidi="en-US"/>
        </w:rPr>
        <w:t>SHALL</w:t>
      </w:r>
      <w:r>
        <w:rPr>
          <w:lang w:bidi="en-US"/>
        </w:rPr>
        <w:t xml:space="preserve"> contain a single (1) title element</w:t>
      </w:r>
    </w:p>
    <w:p w:rsidR="00F83CB6" w:rsidRDefault="00F83CB6" w:rsidP="00F83CB6">
      <w:pPr>
        <w:pStyle w:val="ListParagraph"/>
        <w:numPr>
          <w:ilvl w:val="0"/>
          <w:numId w:val="11"/>
        </w:numPr>
        <w:rPr>
          <w:lang w:bidi="en-US"/>
        </w:rPr>
      </w:pPr>
      <w:r>
        <w:rPr>
          <w:lang w:bidi="en-US"/>
        </w:rPr>
        <w:t xml:space="preserve">A CDS Knowledge Artifact </w:t>
      </w:r>
      <w:r w:rsidRPr="00F83CB6">
        <w:rPr>
          <w:b/>
          <w:lang w:bidi="en-US"/>
        </w:rPr>
        <w:t>SHALL</w:t>
      </w:r>
      <w:r>
        <w:rPr>
          <w:lang w:bidi="en-US"/>
        </w:rPr>
        <w:t xml:space="preserve"> contain a single (1) description element</w:t>
      </w:r>
    </w:p>
    <w:p w:rsidR="00F83CB6" w:rsidRDefault="00F83CB6" w:rsidP="00F83CB6">
      <w:pPr>
        <w:pStyle w:val="ListParagraph"/>
        <w:numPr>
          <w:ilvl w:val="0"/>
          <w:numId w:val="11"/>
        </w:numPr>
        <w:rPr>
          <w:lang w:bidi="en-US"/>
        </w:rPr>
      </w:pPr>
      <w:r>
        <w:rPr>
          <w:lang w:bidi="en-US"/>
        </w:rPr>
        <w:t xml:space="preserve">A CDS Knowledge Artifact </w:t>
      </w:r>
      <w:r w:rsidRPr="00F83CB6">
        <w:rPr>
          <w:b/>
          <w:lang w:bidi="en-US"/>
        </w:rPr>
        <w:t>SHALL</w:t>
      </w:r>
      <w:r>
        <w:rPr>
          <w:lang w:bidi="en-US"/>
        </w:rPr>
        <w:t xml:space="preserve"> contain one or more </w:t>
      </w:r>
      <w:r w:rsidR="009A07FC">
        <w:rPr>
          <w:lang w:bidi="en-US"/>
        </w:rPr>
        <w:t>(1..*) identifier elements</w:t>
      </w:r>
    </w:p>
    <w:p w:rsidR="00F83CB6" w:rsidRPr="00F83CB6" w:rsidRDefault="00F83CB6" w:rsidP="009539ED">
      <w:pPr>
        <w:ind w:firstLine="0"/>
        <w:rPr>
          <w:b/>
          <w:lang w:bidi="en-US"/>
        </w:rPr>
      </w:pPr>
    </w:p>
    <w:p w:rsidR="00F83CB6" w:rsidRDefault="00F83CB6" w:rsidP="009539ED">
      <w:pPr>
        <w:ind w:firstLine="0"/>
        <w:rPr>
          <w:b/>
          <w:lang w:bidi="en-US"/>
        </w:rPr>
      </w:pPr>
      <w:r w:rsidRPr="00F83CB6">
        <w:rPr>
          <w:b/>
          <w:lang w:bidi="en-US"/>
        </w:rPr>
        <w:t>NOTE – Workgroup will need to define potentially multiple here, as that is not common cardinality clause.</w:t>
      </w:r>
    </w:p>
    <w:p w:rsidR="009A07FC" w:rsidRDefault="009A07FC" w:rsidP="009539ED">
      <w:pPr>
        <w:ind w:firstLine="0"/>
        <w:rPr>
          <w:b/>
          <w:lang w:bidi="en-US"/>
        </w:rPr>
      </w:pPr>
    </w:p>
    <w:p w:rsidR="009A07FC" w:rsidRPr="00240341" w:rsidRDefault="009A07FC" w:rsidP="00240341">
      <w:pPr>
        <w:pStyle w:val="ListParagraph"/>
        <w:numPr>
          <w:ilvl w:val="0"/>
          <w:numId w:val="12"/>
        </w:numPr>
        <w:rPr>
          <w:lang w:bidi="en-US"/>
        </w:rPr>
      </w:pPr>
      <w:r w:rsidRPr="00240341">
        <w:rPr>
          <w:lang w:bidi="en-US"/>
        </w:rPr>
        <w:t xml:space="preserve">A CDS Knowledge Artifact </w:t>
      </w:r>
      <w:r w:rsidRPr="00240341">
        <w:rPr>
          <w:b/>
          <w:lang w:bidi="en-US"/>
        </w:rPr>
        <w:t>SHALL</w:t>
      </w:r>
      <w:r w:rsidRPr="00240341">
        <w:rPr>
          <w:lang w:bidi="en-US"/>
        </w:rPr>
        <w:t xml:space="preserve"> contain </w:t>
      </w:r>
      <w:r w:rsidR="00240341" w:rsidRPr="00240341">
        <w:rPr>
          <w:lang w:bidi="en-US"/>
        </w:rPr>
        <w:t>a single (1) documentation element</w:t>
      </w:r>
    </w:p>
    <w:p w:rsidR="00F83CB6" w:rsidRDefault="00240341" w:rsidP="005C7AD2">
      <w:pPr>
        <w:pStyle w:val="ListParagraph"/>
        <w:numPr>
          <w:ilvl w:val="0"/>
          <w:numId w:val="12"/>
        </w:numPr>
        <w:rPr>
          <w:lang w:bidi="en-US"/>
        </w:rPr>
      </w:pPr>
      <w:r>
        <w:rPr>
          <w:lang w:bidi="en-US"/>
        </w:rPr>
        <w:t xml:space="preserve">A CDS Knowledge Artifact </w:t>
      </w:r>
      <w:r w:rsidRPr="005C7AD2">
        <w:rPr>
          <w:b/>
          <w:lang w:bidi="en-US"/>
        </w:rPr>
        <w:t>SHALL</w:t>
      </w:r>
      <w:r>
        <w:rPr>
          <w:lang w:bidi="en-US"/>
        </w:rPr>
        <w:t xml:space="preserve"> contain a single (1) schema version element</w:t>
      </w:r>
    </w:p>
    <w:p w:rsidR="00C234D1" w:rsidRPr="009539ED" w:rsidRDefault="00C234D1" w:rsidP="005C7AD2">
      <w:pPr>
        <w:pStyle w:val="ListParagraph"/>
        <w:numPr>
          <w:ilvl w:val="0"/>
          <w:numId w:val="12"/>
        </w:numPr>
        <w:rPr>
          <w:lang w:bidi="en-US"/>
        </w:rPr>
      </w:pPr>
      <w:r>
        <w:rPr>
          <w:lang w:bidi="en-US"/>
        </w:rPr>
        <w:t xml:space="preserve">A CDS Knowledge Artifact </w:t>
      </w:r>
      <w:r w:rsidRPr="005C7AD2">
        <w:rPr>
          <w:b/>
          <w:lang w:bidi="en-US"/>
        </w:rPr>
        <w:t>SHALL</w:t>
      </w:r>
      <w:r>
        <w:rPr>
          <w:lang w:bidi="en-US"/>
        </w:rPr>
        <w:t xml:space="preserve"> contain a single (1) schema identifier element</w:t>
      </w:r>
    </w:p>
    <w:p w:rsidR="00345F54" w:rsidRDefault="00345F54" w:rsidP="005C7AD2">
      <w:pPr>
        <w:pStyle w:val="ListParagraph"/>
        <w:numPr>
          <w:ilvl w:val="0"/>
          <w:numId w:val="12"/>
        </w:numPr>
        <w:rPr>
          <w:lang w:bidi="en-US"/>
        </w:rPr>
      </w:pPr>
      <w:r>
        <w:rPr>
          <w:lang w:bidi="en-US"/>
        </w:rPr>
        <w:t xml:space="preserve">A CDS Knowledge Artifact </w:t>
      </w:r>
      <w:r w:rsidRPr="005C7AD2">
        <w:rPr>
          <w:b/>
          <w:lang w:bidi="en-US"/>
        </w:rPr>
        <w:t>SHALL</w:t>
      </w:r>
      <w:r>
        <w:rPr>
          <w:lang w:bidi="en-US"/>
        </w:rPr>
        <w:t xml:space="preserve"> contain one or more (1..*) publishers, which MAY be represented by a person or organization</w:t>
      </w:r>
    </w:p>
    <w:p w:rsidR="00240341" w:rsidRDefault="00AC02ED" w:rsidP="009B710A">
      <w:pPr>
        <w:pStyle w:val="ListParagraph"/>
        <w:numPr>
          <w:ilvl w:val="0"/>
          <w:numId w:val="12"/>
        </w:numPr>
        <w:rPr>
          <w:lang w:bidi="en-US"/>
        </w:rPr>
      </w:pPr>
      <w:r>
        <w:rPr>
          <w:lang w:bidi="en-US"/>
        </w:rPr>
        <w:t xml:space="preserve">A CDS Knowledge Artifact </w:t>
      </w:r>
      <w:r w:rsidRPr="009B710A">
        <w:rPr>
          <w:b/>
          <w:lang w:bidi="en-US"/>
        </w:rPr>
        <w:t>SHALL</w:t>
      </w:r>
      <w:r>
        <w:rPr>
          <w:lang w:bidi="en-US"/>
        </w:rPr>
        <w:t xml:space="preserve"> contain a single (1) status code.</w:t>
      </w:r>
    </w:p>
    <w:p w:rsidR="00AC02ED" w:rsidRDefault="00AC02ED" w:rsidP="009B710A">
      <w:pPr>
        <w:pStyle w:val="ListParagraph"/>
        <w:numPr>
          <w:ilvl w:val="0"/>
          <w:numId w:val="12"/>
        </w:numPr>
        <w:rPr>
          <w:lang w:bidi="en-US"/>
        </w:rPr>
      </w:pPr>
      <w:r>
        <w:rPr>
          <w:lang w:bidi="en-US"/>
        </w:rPr>
        <w:t xml:space="preserve">A CDS Knowledge Artifact </w:t>
      </w:r>
      <w:r w:rsidRPr="009B710A">
        <w:rPr>
          <w:b/>
          <w:lang w:bidi="en-US"/>
        </w:rPr>
        <w:t>SHOULD</w:t>
      </w:r>
      <w:r>
        <w:rPr>
          <w:lang w:bidi="en-US"/>
        </w:rPr>
        <w:t xml:space="preserve"> use the </w:t>
      </w:r>
      <w:proofErr w:type="spellStart"/>
      <w:r>
        <w:rPr>
          <w:lang w:bidi="en-US"/>
        </w:rPr>
        <w:t>HeDArtifactStatus</w:t>
      </w:r>
      <w:proofErr w:type="spellEnd"/>
      <w:r>
        <w:rPr>
          <w:lang w:bidi="en-US"/>
        </w:rPr>
        <w:t xml:space="preserve"> value set</w:t>
      </w:r>
    </w:p>
    <w:p w:rsidR="00240341" w:rsidRDefault="00240341" w:rsidP="00240341">
      <w:pPr>
        <w:pStyle w:val="ListParagraph"/>
        <w:numPr>
          <w:ilvl w:val="0"/>
          <w:numId w:val="12"/>
        </w:numPr>
        <w:rPr>
          <w:lang w:bidi="en-US"/>
        </w:rPr>
      </w:pPr>
      <w:r>
        <w:rPr>
          <w:lang w:bidi="en-US"/>
        </w:rPr>
        <w:t xml:space="preserve">A CDS Knowledge Artifact </w:t>
      </w:r>
      <w:r w:rsidRPr="00240341">
        <w:rPr>
          <w:b/>
          <w:lang w:bidi="en-US"/>
        </w:rPr>
        <w:t>MAY</w:t>
      </w:r>
      <w:r>
        <w:rPr>
          <w:lang w:bidi="en-US"/>
        </w:rPr>
        <w:t xml:space="preserve"> stipulate the use of MESH for specifying key terms to enable the search of knowledge artifacts.</w:t>
      </w:r>
    </w:p>
    <w:p w:rsidR="00B804B7" w:rsidRDefault="00B804B7" w:rsidP="00B804B7">
      <w:pPr>
        <w:pStyle w:val="Heading2"/>
        <w:rPr>
          <w:lang w:bidi="en-US"/>
        </w:rPr>
      </w:pPr>
      <w:bookmarkStart w:id="580" w:name="_Toc338021260"/>
      <w:r>
        <w:rPr>
          <w:lang w:bidi="en-US"/>
        </w:rPr>
        <w:t>Actions</w:t>
      </w:r>
      <w:bookmarkEnd w:id="580"/>
    </w:p>
    <w:p w:rsidR="0083661A" w:rsidRDefault="0083661A" w:rsidP="0083661A">
      <w:pPr>
        <w:ind w:firstLine="0"/>
        <w:rPr>
          <w:lang w:bidi="en-US"/>
        </w:rPr>
      </w:pPr>
    </w:p>
    <w:p w:rsidR="0083661A" w:rsidRPr="0083661A" w:rsidRDefault="0083661A" w:rsidP="0083661A">
      <w:pPr>
        <w:ind w:firstLine="0"/>
        <w:rPr>
          <w:lang w:bidi="en-US"/>
        </w:rPr>
      </w:pPr>
      <w:r>
        <w:rPr>
          <w:lang w:bidi="en-US"/>
        </w:rPr>
        <w:t>The Actions element will be documented here</w:t>
      </w:r>
    </w:p>
    <w:p w:rsidR="00B804B7" w:rsidRPr="00B804B7" w:rsidRDefault="00B804B7" w:rsidP="00B804B7">
      <w:pPr>
        <w:rPr>
          <w:lang w:bidi="en-US"/>
        </w:rPr>
      </w:pPr>
    </w:p>
    <w:p w:rsidR="00B804B7" w:rsidRDefault="00B804B7" w:rsidP="00B804B7">
      <w:pPr>
        <w:pStyle w:val="Heading2"/>
        <w:rPr>
          <w:lang w:bidi="en-US"/>
        </w:rPr>
      </w:pPr>
      <w:bookmarkStart w:id="581" w:name="_Toc338021261"/>
      <w:r>
        <w:rPr>
          <w:lang w:bidi="en-US"/>
        </w:rPr>
        <w:t>Supporting Evidence</w:t>
      </w:r>
      <w:bookmarkEnd w:id="581"/>
    </w:p>
    <w:p w:rsidR="008C7319" w:rsidRDefault="008C7319" w:rsidP="008C7319">
      <w:pPr>
        <w:ind w:firstLine="0"/>
        <w:rPr>
          <w:lang w:bidi="en-US"/>
        </w:rPr>
      </w:pPr>
    </w:p>
    <w:p w:rsidR="008C7319" w:rsidRDefault="008C7319" w:rsidP="008C7319">
      <w:pPr>
        <w:ind w:firstLine="0"/>
        <w:rPr>
          <w:lang w:bidi="en-US"/>
        </w:rPr>
      </w:pPr>
      <w:r>
        <w:rPr>
          <w:lang w:bidi="en-US"/>
        </w:rPr>
        <w:t>The Supporting Evidence element uses the Evidence complex type to express specific values associated with the evidence included</w:t>
      </w:r>
    </w:p>
    <w:p w:rsidR="008C7319" w:rsidRDefault="008C7319" w:rsidP="008C7319">
      <w:pPr>
        <w:ind w:firstLine="0"/>
        <w:rPr>
          <w:lang w:bidi="en-US"/>
        </w:rPr>
      </w:pPr>
    </w:p>
    <w:p w:rsidR="008C7319" w:rsidRPr="008C7319" w:rsidRDefault="008C7319" w:rsidP="0083661A">
      <w:pPr>
        <w:pStyle w:val="ListParagraph"/>
        <w:numPr>
          <w:ilvl w:val="0"/>
          <w:numId w:val="15"/>
        </w:numPr>
        <w:rPr>
          <w:lang w:bidi="en-US"/>
        </w:rPr>
      </w:pPr>
      <w:r>
        <w:rPr>
          <w:lang w:bidi="en-US"/>
        </w:rPr>
        <w:t xml:space="preserve">The </w:t>
      </w:r>
      <w:proofErr w:type="spellStart"/>
      <w:r>
        <w:rPr>
          <w:lang w:bidi="en-US"/>
        </w:rPr>
        <w:t>supportingEvidence</w:t>
      </w:r>
      <w:proofErr w:type="spellEnd"/>
      <w:r>
        <w:rPr>
          <w:lang w:bidi="en-US"/>
        </w:rPr>
        <w:t xml:space="preserve"> element </w:t>
      </w:r>
      <w:r w:rsidRPr="0083661A">
        <w:rPr>
          <w:b/>
          <w:lang w:bidi="en-US"/>
        </w:rPr>
        <w:t>MUST</w:t>
      </w:r>
      <w:r>
        <w:rPr>
          <w:lang w:bidi="en-US"/>
        </w:rPr>
        <w:t xml:space="preserve"> be the only element to use the Evidence complex type in a CDS Knowledge Artifact.</w:t>
      </w:r>
    </w:p>
    <w:p w:rsidR="00B804B7" w:rsidRPr="00B804B7" w:rsidRDefault="00B804B7" w:rsidP="00B804B7">
      <w:pPr>
        <w:rPr>
          <w:lang w:bidi="en-US"/>
        </w:rPr>
      </w:pPr>
    </w:p>
    <w:p w:rsidR="00B804B7" w:rsidRDefault="00B804B7" w:rsidP="00B804B7">
      <w:pPr>
        <w:pStyle w:val="Heading2"/>
        <w:rPr>
          <w:lang w:bidi="en-US"/>
        </w:rPr>
      </w:pPr>
      <w:bookmarkStart w:id="582" w:name="_Toc338021262"/>
      <w:r>
        <w:rPr>
          <w:lang w:bidi="en-US"/>
        </w:rPr>
        <w:t>Supporting Reference</w:t>
      </w:r>
      <w:bookmarkEnd w:id="582"/>
    </w:p>
    <w:p w:rsidR="0083661A" w:rsidRDefault="0083661A" w:rsidP="0083661A">
      <w:pPr>
        <w:ind w:firstLine="0"/>
        <w:rPr>
          <w:lang w:bidi="en-US"/>
        </w:rPr>
      </w:pPr>
    </w:p>
    <w:p w:rsidR="0083661A" w:rsidRPr="0083661A" w:rsidRDefault="0083661A" w:rsidP="0083661A">
      <w:pPr>
        <w:ind w:firstLine="0"/>
        <w:rPr>
          <w:lang w:bidi="en-US"/>
        </w:rPr>
      </w:pPr>
      <w:r>
        <w:rPr>
          <w:lang w:bidi="en-US"/>
        </w:rPr>
        <w:t>The Supporting Reference element</w:t>
      </w:r>
    </w:p>
    <w:p w:rsidR="00B804B7" w:rsidRPr="00B804B7" w:rsidRDefault="00B804B7" w:rsidP="00B804B7">
      <w:pPr>
        <w:rPr>
          <w:lang w:bidi="en-US"/>
        </w:rPr>
      </w:pPr>
    </w:p>
    <w:p w:rsidR="00B804B7" w:rsidRDefault="00B804B7" w:rsidP="00B804B7">
      <w:pPr>
        <w:pStyle w:val="Heading2"/>
        <w:rPr>
          <w:lang w:bidi="en-US"/>
        </w:rPr>
      </w:pPr>
      <w:bookmarkStart w:id="583" w:name="_Toc338021263"/>
      <w:r>
        <w:rPr>
          <w:lang w:bidi="en-US"/>
        </w:rPr>
        <w:t>Clinical Mapping Data</w:t>
      </w:r>
      <w:bookmarkEnd w:id="583"/>
    </w:p>
    <w:p w:rsidR="001B03DC" w:rsidRDefault="001B03DC" w:rsidP="00AA2303">
      <w:pPr>
        <w:ind w:firstLine="0"/>
        <w:rPr>
          <w:lang w:bidi="en-US"/>
        </w:rPr>
      </w:pPr>
    </w:p>
    <w:p w:rsidR="00AA2303" w:rsidRDefault="00AA2303" w:rsidP="00AA2303">
      <w:pPr>
        <w:ind w:firstLine="0"/>
        <w:rPr>
          <w:lang w:bidi="en-US"/>
        </w:rPr>
      </w:pPr>
    </w:p>
    <w:p w:rsidR="001B03DC" w:rsidRPr="001B03DC" w:rsidRDefault="001B03DC" w:rsidP="001B03DC">
      <w:pPr>
        <w:rPr>
          <w:lang w:bidi="en-US"/>
        </w:rPr>
      </w:pPr>
    </w:p>
    <w:p w:rsidR="00B804B7" w:rsidRPr="00B804B7" w:rsidRDefault="00B804B7" w:rsidP="00AA2303">
      <w:pPr>
        <w:ind w:firstLine="0"/>
        <w:rPr>
          <w:lang w:bidi="en-US"/>
        </w:rPr>
      </w:pPr>
    </w:p>
    <w:p w:rsidR="00B804B7" w:rsidRDefault="00B804B7" w:rsidP="00B804B7">
      <w:pPr>
        <w:pStyle w:val="Heading2"/>
        <w:rPr>
          <w:lang w:bidi="en-US"/>
        </w:rPr>
      </w:pPr>
      <w:bookmarkStart w:id="584" w:name="_Toc338021264"/>
      <w:r>
        <w:rPr>
          <w:lang w:bidi="en-US"/>
        </w:rPr>
        <w:t>Expression</w:t>
      </w:r>
      <w:bookmarkEnd w:id="584"/>
    </w:p>
    <w:p w:rsidR="0083661A" w:rsidRDefault="0083661A" w:rsidP="0083661A">
      <w:pPr>
        <w:ind w:firstLine="0"/>
        <w:rPr>
          <w:lang w:bidi="en-US"/>
        </w:rPr>
      </w:pPr>
    </w:p>
    <w:p w:rsidR="003A54CC" w:rsidRDefault="0083661A" w:rsidP="0083661A">
      <w:pPr>
        <w:ind w:firstLine="0"/>
        <w:rPr>
          <w:lang w:bidi="en-US"/>
        </w:rPr>
      </w:pPr>
      <w:r>
        <w:rPr>
          <w:lang w:bidi="en-US"/>
        </w:rPr>
        <w:t>The Expression Language element</w:t>
      </w:r>
      <w:r w:rsidR="009C6E55">
        <w:rPr>
          <w:lang w:bidi="en-US"/>
        </w:rPr>
        <w:t xml:space="preserve"> defines a base expression language </w:t>
      </w:r>
      <w:r w:rsidR="00AA2303">
        <w:rPr>
          <w:lang w:bidi="en-US"/>
        </w:rPr>
        <w:t xml:space="preserve">for use with the CDS Knowledge Artifact. </w:t>
      </w:r>
      <w:r w:rsidR="003A54CC">
        <w:rPr>
          <w:lang w:bidi="en-US"/>
        </w:rPr>
        <w:t xml:space="preserve">The </w:t>
      </w:r>
      <w:r w:rsidR="009C6E55">
        <w:rPr>
          <w:lang w:bidi="en-US"/>
        </w:rPr>
        <w:t xml:space="preserve">language defined in the Harmonized </w:t>
      </w:r>
      <w:proofErr w:type="spellStart"/>
      <w:r w:rsidR="009C6E55">
        <w:rPr>
          <w:lang w:bidi="en-US"/>
        </w:rPr>
        <w:t>HeD</w:t>
      </w:r>
      <w:proofErr w:type="spellEnd"/>
      <w:r w:rsidR="009C6E55">
        <w:rPr>
          <w:lang w:bidi="en-US"/>
        </w:rPr>
        <w:t xml:space="preserve"> schema is closely aligned to the HL7 </w:t>
      </w:r>
      <w:proofErr w:type="spellStart"/>
      <w:r w:rsidR="009C6E55">
        <w:rPr>
          <w:lang w:bidi="en-US"/>
        </w:rPr>
        <w:t>Adren</w:t>
      </w:r>
      <w:proofErr w:type="spellEnd"/>
      <w:r w:rsidR="009C6E55">
        <w:rPr>
          <w:lang w:bidi="en-US"/>
        </w:rPr>
        <w:t xml:space="preserve"> </w:t>
      </w:r>
      <w:r w:rsidR="00AA2303">
        <w:rPr>
          <w:lang w:bidi="en-US"/>
        </w:rPr>
        <w:t>Syntax and seeks to leverage many of its best practices</w:t>
      </w:r>
    </w:p>
    <w:p w:rsidR="00AA2303" w:rsidRDefault="00AA2303" w:rsidP="0083661A">
      <w:pPr>
        <w:ind w:firstLine="0"/>
        <w:rPr>
          <w:lang w:bidi="en-US"/>
        </w:rPr>
      </w:pPr>
    </w:p>
    <w:p w:rsidR="00AA2303" w:rsidRDefault="00AA2303" w:rsidP="0083661A">
      <w:pPr>
        <w:ind w:firstLine="0"/>
        <w:rPr>
          <w:lang w:bidi="en-US"/>
        </w:rPr>
      </w:pPr>
    </w:p>
    <w:p w:rsidR="00AA2303" w:rsidRPr="0083661A" w:rsidRDefault="00AA2303" w:rsidP="0083661A">
      <w:pPr>
        <w:ind w:firstLine="0"/>
        <w:rPr>
          <w:lang w:bidi="en-US"/>
        </w:rPr>
      </w:pPr>
      <w:r>
        <w:rPr>
          <w:lang w:bidi="en-US"/>
        </w:rPr>
        <w:t>An expression within a CDS Knowledge Artifact is modeled to allow for customization using specific operators to compute logic that may be embedded in the artifact</w:t>
      </w:r>
    </w:p>
    <w:p w:rsidR="00B804B7" w:rsidRPr="00B804B7" w:rsidRDefault="00B804B7" w:rsidP="00B804B7">
      <w:pPr>
        <w:rPr>
          <w:lang w:bidi="en-US"/>
        </w:rPr>
      </w:pPr>
    </w:p>
    <w:p w:rsidR="0029472F" w:rsidRDefault="00E01A57" w:rsidP="0029472F">
      <w:pPr>
        <w:pStyle w:val="Heading1"/>
        <w:rPr>
          <w:lang w:bidi="en-US"/>
        </w:rPr>
      </w:pPr>
      <w:bookmarkStart w:id="585" w:name="_Toc338021265"/>
      <w:r>
        <w:rPr>
          <w:lang w:bidi="en-US"/>
        </w:rPr>
        <w:t>H</w:t>
      </w:r>
      <w:r w:rsidR="00776A26">
        <w:rPr>
          <w:lang w:bidi="en-US"/>
        </w:rPr>
        <w:t>ealth eDecisions Schema</w:t>
      </w:r>
      <w:bookmarkEnd w:id="585"/>
      <w:r w:rsidR="00FE2B52">
        <w:rPr>
          <w:lang w:bidi="en-US"/>
        </w:rPr>
        <w:t xml:space="preserve"> </w:t>
      </w:r>
    </w:p>
    <w:p w:rsidR="00E01A57" w:rsidRDefault="00E01A57" w:rsidP="00A97080">
      <w:pPr>
        <w:ind w:firstLine="0"/>
        <w:rPr>
          <w:lang w:bidi="en-US"/>
        </w:rPr>
      </w:pPr>
    </w:p>
    <w:p w:rsidR="00E01A57" w:rsidRDefault="00E01A57" w:rsidP="00A97080">
      <w:pPr>
        <w:ind w:firstLine="0"/>
        <w:rPr>
          <w:lang w:bidi="en-US"/>
        </w:rPr>
      </w:pPr>
      <w:r>
        <w:rPr>
          <w:lang w:bidi="en-US"/>
        </w:rPr>
        <w:t>The Health eDecisions schema represents a data model that contains all the components necessary to develop a CDS Knowledge Artifact. The files included for the Health eDecisions schema are listed below and can be found in the Health eDecisions Google Code Repository:</w:t>
      </w:r>
    </w:p>
    <w:p w:rsidR="00E01A57" w:rsidRDefault="00E01A57" w:rsidP="00A97080">
      <w:pPr>
        <w:ind w:firstLine="0"/>
        <w:rPr>
          <w:lang w:bidi="en-US"/>
        </w:rPr>
      </w:pPr>
    </w:p>
    <w:tbl>
      <w:tblPr>
        <w:tblStyle w:val="TableGrid"/>
        <w:tblW w:w="0" w:type="auto"/>
        <w:tblLook w:val="04A0" w:firstRow="1" w:lastRow="0" w:firstColumn="1" w:lastColumn="0" w:noHBand="0" w:noVBand="1"/>
      </w:tblPr>
      <w:tblGrid>
        <w:gridCol w:w="2358"/>
        <w:gridCol w:w="7218"/>
      </w:tblGrid>
      <w:tr w:rsidR="00E01A57" w:rsidRPr="0039290E" w:rsidTr="00A97080">
        <w:tc>
          <w:tcPr>
            <w:tcW w:w="2358" w:type="dxa"/>
          </w:tcPr>
          <w:p w:rsidR="00E01A57" w:rsidRPr="0039290E" w:rsidRDefault="00E01A57" w:rsidP="0039290E">
            <w:pPr>
              <w:ind w:firstLine="0"/>
              <w:rPr>
                <w:lang w:bidi="en-US"/>
              </w:rPr>
            </w:pPr>
            <w:r w:rsidRPr="0039290E">
              <w:rPr>
                <w:lang w:bidi="en-US"/>
              </w:rPr>
              <w:t>Action.xsd</w:t>
            </w:r>
          </w:p>
        </w:tc>
        <w:tc>
          <w:tcPr>
            <w:tcW w:w="7218" w:type="dxa"/>
          </w:tcPr>
          <w:p w:rsidR="00E01A57" w:rsidRPr="0039290E" w:rsidRDefault="00E01A57" w:rsidP="00E01A57">
            <w:pPr>
              <w:ind w:firstLine="0"/>
              <w:rPr>
                <w:lang w:bidi="en-US"/>
              </w:rPr>
            </w:pPr>
            <w:r>
              <w:rPr>
                <w:lang w:bidi="en-US"/>
              </w:rPr>
              <w:t xml:space="preserve">Contains the clinical actions that can be implemented by users of the Health eDecisions schema. This schema file includes the base.xsd and datatypes.xsd files and is modeled on the HL7 Arden Syntax. </w:t>
            </w:r>
          </w:p>
        </w:tc>
      </w:tr>
      <w:tr w:rsidR="00E01A57" w:rsidRPr="0039290E" w:rsidTr="00A97080">
        <w:tc>
          <w:tcPr>
            <w:tcW w:w="2358" w:type="dxa"/>
          </w:tcPr>
          <w:p w:rsidR="00E01A57" w:rsidRPr="0039290E" w:rsidRDefault="00E01A57" w:rsidP="0039290E">
            <w:pPr>
              <w:ind w:firstLine="0"/>
              <w:rPr>
                <w:lang w:bidi="en-US"/>
              </w:rPr>
            </w:pPr>
            <w:r w:rsidRPr="0039290E">
              <w:rPr>
                <w:lang w:bidi="en-US"/>
              </w:rPr>
              <w:t>Base.xsd</w:t>
            </w:r>
          </w:p>
        </w:tc>
        <w:tc>
          <w:tcPr>
            <w:tcW w:w="7218" w:type="dxa"/>
          </w:tcPr>
          <w:p w:rsidR="00E01A57" w:rsidRPr="0039290E" w:rsidRDefault="00E01A57" w:rsidP="0039290E">
            <w:pPr>
              <w:ind w:firstLine="0"/>
              <w:rPr>
                <w:lang w:bidi="en-US"/>
              </w:rPr>
            </w:pPr>
            <w:r>
              <w:rPr>
                <w:lang w:bidi="en-US"/>
              </w:rPr>
              <w:t xml:space="preserve">Contains the base types used in the Health eDecisions schema, and includes the datatypes.xsd file, which extends the base ISO 21090 </w:t>
            </w:r>
            <w:proofErr w:type="spellStart"/>
            <w:r>
              <w:rPr>
                <w:lang w:bidi="en-US"/>
              </w:rPr>
              <w:t>datatypes</w:t>
            </w:r>
            <w:proofErr w:type="spellEnd"/>
          </w:p>
        </w:tc>
      </w:tr>
      <w:tr w:rsidR="00E01A57" w:rsidRPr="0039290E" w:rsidTr="00A97080">
        <w:tc>
          <w:tcPr>
            <w:tcW w:w="2358" w:type="dxa"/>
          </w:tcPr>
          <w:p w:rsidR="00E01A57" w:rsidRPr="0039290E" w:rsidRDefault="00E01A57" w:rsidP="0039290E">
            <w:pPr>
              <w:ind w:firstLine="0"/>
              <w:rPr>
                <w:lang w:bidi="en-US"/>
              </w:rPr>
            </w:pPr>
            <w:r w:rsidRPr="0039290E">
              <w:rPr>
                <w:lang w:bidi="en-US"/>
              </w:rPr>
              <w:t>Datatypes.xsd</w:t>
            </w:r>
          </w:p>
        </w:tc>
        <w:tc>
          <w:tcPr>
            <w:tcW w:w="7218" w:type="dxa"/>
          </w:tcPr>
          <w:p w:rsidR="00E01A57" w:rsidRPr="0039290E" w:rsidRDefault="00E01A57" w:rsidP="00E01A57">
            <w:pPr>
              <w:ind w:firstLine="0"/>
              <w:rPr>
                <w:lang w:bidi="en-US"/>
              </w:rPr>
            </w:pPr>
            <w:r>
              <w:rPr>
                <w:lang w:bidi="en-US"/>
              </w:rPr>
              <w:t xml:space="preserve">This file adds data types that are not included </w:t>
            </w:r>
            <w:proofErr w:type="gramStart"/>
            <w:r>
              <w:rPr>
                <w:lang w:bidi="en-US"/>
              </w:rPr>
              <w:t>in  the</w:t>
            </w:r>
            <w:proofErr w:type="gramEnd"/>
            <w:r>
              <w:rPr>
                <w:lang w:bidi="en-US"/>
              </w:rPr>
              <w:t xml:space="preserve"> datatypes-iso21090.xsd or are restrictions or extensions of types defined in that file.</w:t>
            </w:r>
          </w:p>
        </w:tc>
      </w:tr>
      <w:tr w:rsidR="00E01A57" w:rsidRPr="0039290E" w:rsidTr="00A97080">
        <w:tc>
          <w:tcPr>
            <w:tcW w:w="2358" w:type="dxa"/>
          </w:tcPr>
          <w:p w:rsidR="00E01A57" w:rsidRPr="0039290E" w:rsidRDefault="00E01A57" w:rsidP="0039290E">
            <w:pPr>
              <w:ind w:firstLine="0"/>
              <w:rPr>
                <w:lang w:bidi="en-US"/>
              </w:rPr>
            </w:pPr>
            <w:r w:rsidRPr="0039290E">
              <w:rPr>
                <w:lang w:bidi="en-US"/>
              </w:rPr>
              <w:t>Expression.xsd</w:t>
            </w:r>
          </w:p>
        </w:tc>
        <w:tc>
          <w:tcPr>
            <w:tcW w:w="7218" w:type="dxa"/>
          </w:tcPr>
          <w:p w:rsidR="00E01A57" w:rsidRPr="0039290E" w:rsidRDefault="00E01A57" w:rsidP="0039290E">
            <w:pPr>
              <w:ind w:firstLine="0"/>
              <w:rPr>
                <w:lang w:bidi="en-US"/>
              </w:rPr>
            </w:pPr>
            <w:r>
              <w:rPr>
                <w:lang w:bidi="en-US"/>
              </w:rPr>
              <w:t xml:space="preserve">Contains the expression types used to define the logic used for computation within a CDS Knowledge Artifact. This schema imports the </w:t>
            </w:r>
            <w:proofErr w:type="spellStart"/>
            <w:r>
              <w:rPr>
                <w:lang w:bidi="en-US"/>
              </w:rPr>
              <w:t>vMR</w:t>
            </w:r>
            <w:proofErr w:type="spellEnd"/>
            <w:r>
              <w:rPr>
                <w:lang w:bidi="en-US"/>
              </w:rPr>
              <w:t xml:space="preserve"> </w:t>
            </w:r>
            <w:proofErr w:type="spellStart"/>
            <w:r>
              <w:rPr>
                <w:lang w:bidi="en-US"/>
              </w:rPr>
              <w:t>datatypes</w:t>
            </w:r>
            <w:proofErr w:type="spellEnd"/>
            <w:r>
              <w:rPr>
                <w:lang w:bidi="en-US"/>
              </w:rPr>
              <w:t xml:space="preserve"> schema (</w:t>
            </w:r>
            <w:r w:rsidRPr="00E01A57">
              <w:rPr>
                <w:lang w:bidi="en-US"/>
              </w:rPr>
              <w:t>org.opencds.vmr.v1_0.schema.datatypes</w:t>
            </w:r>
            <w:r>
              <w:rPr>
                <w:lang w:bidi="en-US"/>
              </w:rPr>
              <w:t>)</w:t>
            </w:r>
          </w:p>
        </w:tc>
      </w:tr>
      <w:tr w:rsidR="00E01A57" w:rsidRPr="0039290E" w:rsidTr="00A97080">
        <w:tc>
          <w:tcPr>
            <w:tcW w:w="2358" w:type="dxa"/>
          </w:tcPr>
          <w:p w:rsidR="00E01A57" w:rsidRPr="0039290E" w:rsidRDefault="00E01A57" w:rsidP="0039290E">
            <w:pPr>
              <w:ind w:firstLine="0"/>
              <w:rPr>
                <w:lang w:bidi="en-US"/>
              </w:rPr>
            </w:pPr>
            <w:r w:rsidRPr="0039290E">
              <w:rPr>
                <w:lang w:bidi="en-US"/>
              </w:rPr>
              <w:t>Metadata.xsd</w:t>
            </w:r>
          </w:p>
        </w:tc>
        <w:tc>
          <w:tcPr>
            <w:tcW w:w="7218" w:type="dxa"/>
          </w:tcPr>
          <w:p w:rsidR="00E01A57" w:rsidRPr="0039290E" w:rsidRDefault="00E01A57" w:rsidP="00A97080">
            <w:pPr>
              <w:keepNext/>
              <w:ind w:firstLine="0"/>
              <w:rPr>
                <w:lang w:bidi="en-US"/>
              </w:rPr>
            </w:pPr>
            <w:r>
              <w:rPr>
                <w:lang w:bidi="en-US"/>
              </w:rPr>
              <w:t>Contains the types used to express CDS knowledge artifact metadata, and includes the datatypes.xsd</w:t>
            </w:r>
          </w:p>
        </w:tc>
      </w:tr>
    </w:tbl>
    <w:p w:rsidR="00E01A57" w:rsidRDefault="00E01A57" w:rsidP="00A97080">
      <w:pPr>
        <w:pStyle w:val="Caption"/>
        <w:jc w:val="center"/>
        <w:rPr>
          <w:lang w:bidi="en-US"/>
        </w:rPr>
      </w:pPr>
      <w:bookmarkStart w:id="586" w:name="_Toc338021335"/>
      <w:r>
        <w:t xml:space="preserve">Table </w:t>
      </w:r>
      <w:fldSimple w:instr=" SEQ Table \* ARABIC ">
        <w:r>
          <w:rPr>
            <w:noProof/>
          </w:rPr>
          <w:t>8</w:t>
        </w:r>
      </w:fldSimple>
      <w:r>
        <w:t xml:space="preserve"> - Health eDecisions Schema Files - Summary</w:t>
      </w:r>
      <w:bookmarkEnd w:id="586"/>
    </w:p>
    <w:p w:rsidR="00E01A57" w:rsidRDefault="00E01A57" w:rsidP="00A97080">
      <w:pPr>
        <w:ind w:firstLine="0"/>
        <w:rPr>
          <w:lang w:bidi="en-US"/>
        </w:rPr>
      </w:pPr>
    </w:p>
    <w:p w:rsidR="00E01A57" w:rsidRPr="00E01A57" w:rsidRDefault="00E01A57" w:rsidP="00A97080">
      <w:pPr>
        <w:ind w:firstLine="0"/>
        <w:rPr>
          <w:lang w:bidi="en-US"/>
        </w:rPr>
      </w:pPr>
      <w:r>
        <w:rPr>
          <w:lang w:bidi="en-US"/>
        </w:rPr>
        <w:t>This section of the implementation guide includes the following sections which document the important parts of the schema:</w:t>
      </w:r>
    </w:p>
    <w:p w:rsidR="00543021" w:rsidRDefault="00543021" w:rsidP="008B7A61">
      <w:pPr>
        <w:ind w:firstLine="0"/>
        <w:rPr>
          <w:lang w:bidi="en-US"/>
        </w:rPr>
      </w:pPr>
    </w:p>
    <w:p w:rsidR="001B03DC" w:rsidRPr="000A44C1" w:rsidRDefault="001B03DC" w:rsidP="001B03DC">
      <w:pPr>
        <w:pStyle w:val="ListParagraph"/>
        <w:numPr>
          <w:ilvl w:val="0"/>
          <w:numId w:val="15"/>
        </w:numPr>
        <w:rPr>
          <w:lang w:bidi="en-US"/>
        </w:rPr>
      </w:pPr>
      <w:r w:rsidRPr="000A44C1">
        <w:rPr>
          <w:lang w:bidi="en-US"/>
        </w:rPr>
        <w:t xml:space="preserve">Simple </w:t>
      </w:r>
      <w:proofErr w:type="spellStart"/>
      <w:r w:rsidRPr="000A44C1">
        <w:rPr>
          <w:lang w:bidi="en-US"/>
        </w:rPr>
        <w:t>datatypes</w:t>
      </w:r>
      <w:proofErr w:type="spellEnd"/>
      <w:r w:rsidRPr="000A44C1">
        <w:rPr>
          <w:lang w:bidi="en-US"/>
        </w:rPr>
        <w:t xml:space="preserve"> are drawn from the ISO 21090 schema and are simplified and constrained to support the requirements of the </w:t>
      </w:r>
      <w:r w:rsidR="00776A26">
        <w:rPr>
          <w:lang w:bidi="en-US"/>
        </w:rPr>
        <w:t>Health eDecisions Schema</w:t>
      </w:r>
      <w:r w:rsidRPr="000A44C1">
        <w:rPr>
          <w:lang w:bidi="en-US"/>
        </w:rPr>
        <w:t xml:space="preserve">. The source of reference </w:t>
      </w:r>
    </w:p>
    <w:p w:rsidR="001B03DC" w:rsidRDefault="001B03DC" w:rsidP="001B03DC">
      <w:pPr>
        <w:ind w:firstLine="0"/>
        <w:rPr>
          <w:b/>
          <w:lang w:bidi="en-US"/>
        </w:rPr>
      </w:pPr>
    </w:p>
    <w:p w:rsidR="001B03DC" w:rsidRPr="001B03DC" w:rsidRDefault="001B03DC" w:rsidP="001B03DC">
      <w:pPr>
        <w:pStyle w:val="ListParagraph"/>
        <w:numPr>
          <w:ilvl w:val="0"/>
          <w:numId w:val="15"/>
        </w:numPr>
        <w:rPr>
          <w:lang w:bidi="en-US"/>
        </w:rPr>
      </w:pPr>
      <w:r w:rsidRPr="001B03DC">
        <w:rPr>
          <w:lang w:bidi="en-US"/>
        </w:rPr>
        <w:t xml:space="preserve">Complex </w:t>
      </w:r>
      <w:proofErr w:type="spellStart"/>
      <w:r w:rsidRPr="001B03DC">
        <w:rPr>
          <w:lang w:bidi="en-US"/>
        </w:rPr>
        <w:t>datatypes</w:t>
      </w:r>
      <w:proofErr w:type="spellEnd"/>
      <w:r w:rsidRPr="001B03DC">
        <w:rPr>
          <w:lang w:bidi="en-US"/>
        </w:rPr>
        <w:t xml:space="preserve"> are designed to support the use of specific attributes with elements</w:t>
      </w:r>
      <w:r>
        <w:rPr>
          <w:lang w:bidi="en-US"/>
        </w:rPr>
        <w:t>. Complex types are further categorized by the specific components they may support.</w:t>
      </w:r>
    </w:p>
    <w:p w:rsidR="00D22B15" w:rsidRDefault="00D22B15" w:rsidP="00543021">
      <w:pPr>
        <w:ind w:firstLine="0"/>
        <w:rPr>
          <w:b/>
          <w:lang w:bidi="en-US"/>
        </w:rPr>
      </w:pPr>
    </w:p>
    <w:p w:rsidR="00D22B15" w:rsidRDefault="001B03DC" w:rsidP="00D22B15">
      <w:pPr>
        <w:pStyle w:val="Heading2"/>
      </w:pPr>
      <w:bookmarkStart w:id="587" w:name="_Toc338021266"/>
      <w:r>
        <w:lastRenderedPageBreak/>
        <w:t xml:space="preserve">Simple </w:t>
      </w:r>
      <w:proofErr w:type="spellStart"/>
      <w:r w:rsidR="00D22B15" w:rsidRPr="00D22B15">
        <w:t>Datatypes</w:t>
      </w:r>
      <w:bookmarkEnd w:id="587"/>
      <w:proofErr w:type="spellEnd"/>
    </w:p>
    <w:p w:rsidR="00803400" w:rsidRDefault="00803400" w:rsidP="00A97080">
      <w:pPr>
        <w:ind w:firstLine="0"/>
      </w:pPr>
      <w:r w:rsidRPr="005D4185">
        <w:t xml:space="preserve">Data types are further defined </w:t>
      </w:r>
      <w:r>
        <w:t xml:space="preserve">in this implementation guide </w:t>
      </w:r>
      <w:r w:rsidRPr="005D4185">
        <w:t xml:space="preserve">for </w:t>
      </w:r>
      <w:r>
        <w:t>data types defined in the ISO 21090</w:t>
      </w:r>
      <w:r w:rsidRPr="005D4185">
        <w:t> have a usage of R, RE, C(</w:t>
      </w:r>
      <w:r>
        <w:t>a</w:t>
      </w:r>
      <w:r w:rsidRPr="005D4185">
        <w:t>/</w:t>
      </w:r>
      <w:r>
        <w:t>b</w:t>
      </w:r>
      <w:r w:rsidRPr="005D4185">
        <w:t>).</w:t>
      </w:r>
      <w:r>
        <w:t xml:space="preserve"> In all case, implementers are encouraged to refer to the </w:t>
      </w:r>
      <w:r w:rsidRPr="005D4185">
        <w:t xml:space="preserve">base standard </w:t>
      </w:r>
      <w:r>
        <w:t xml:space="preserve">as </w:t>
      </w:r>
      <w:proofErr w:type="spellStart"/>
      <w:r>
        <w:t>authoratiative</w:t>
      </w:r>
      <w:proofErr w:type="spellEnd"/>
      <w:r>
        <w:t xml:space="preserve"> documentation for all simple</w:t>
      </w:r>
      <w:r w:rsidRPr="005D4185">
        <w:t xml:space="preserve"> data types.</w:t>
      </w:r>
    </w:p>
    <w:p w:rsidR="00803400" w:rsidRDefault="00803400" w:rsidP="00A97080">
      <w:pPr>
        <w:ind w:firstLine="0"/>
      </w:pPr>
    </w:p>
    <w:p w:rsidR="00803400" w:rsidRDefault="00803400" w:rsidP="00A97080">
      <w:pPr>
        <w:ind w:firstLine="0"/>
      </w:pPr>
      <w:r w:rsidRPr="005D4185">
        <w:t xml:space="preserve">Depending on the </w:t>
      </w:r>
      <w:r>
        <w:t>component</w:t>
      </w:r>
      <w:r w:rsidRPr="005D4185">
        <w:t>s used</w:t>
      </w:r>
      <w:r>
        <w:t xml:space="preserve"> within a CDS Knowledge Artifact</w:t>
      </w:r>
      <w:r w:rsidR="002011DF">
        <w:t>, the usage of simple data types may vary</w:t>
      </w:r>
      <w:r w:rsidRPr="005D4185">
        <w:t>.</w:t>
      </w:r>
      <w:r>
        <w:t xml:space="preserve"> </w:t>
      </w:r>
    </w:p>
    <w:p w:rsidR="001B03DC" w:rsidRDefault="001B03DC" w:rsidP="00A97080">
      <w:pPr>
        <w:ind w:firstLine="0"/>
      </w:pPr>
    </w:p>
    <w:p w:rsidR="001B03DC" w:rsidRDefault="001B03DC" w:rsidP="001B03DC">
      <w:pPr>
        <w:pStyle w:val="Heading3"/>
      </w:pPr>
      <w:bookmarkStart w:id="588" w:name="_Toc338021267"/>
      <w:r w:rsidRPr="00AC02ED">
        <w:t>AD (Address)</w:t>
      </w:r>
      <w:bookmarkEnd w:id="588"/>
    </w:p>
    <w:p w:rsidR="001B03DC" w:rsidRPr="001B03DC" w:rsidRDefault="001B03DC" w:rsidP="001B03DC">
      <w:pPr>
        <w:ind w:firstLine="0"/>
      </w:pPr>
      <w:r>
        <w:t>The Address simple data type</w:t>
      </w:r>
      <w:r w:rsidR="002011DF">
        <w:t xml:space="preserve"> is used to define address information within a CDS Knowledge Artifact. As per the documentation of ISO 21090, the AD </w:t>
      </w:r>
      <w:proofErr w:type="spellStart"/>
      <w:r w:rsidR="002011DF">
        <w:t>datatype</w:t>
      </w:r>
      <w:proofErr w:type="spellEnd"/>
      <w:r w:rsidR="002011DF">
        <w:t xml:space="preserve"> represents an assembly of address parts.</w:t>
      </w:r>
    </w:p>
    <w:p w:rsidR="001B03DC" w:rsidRDefault="001B03DC" w:rsidP="001B03DC">
      <w:pPr>
        <w:pStyle w:val="Heading3"/>
        <w:numPr>
          <w:ilvl w:val="2"/>
          <w:numId w:val="19"/>
        </w:numPr>
      </w:pPr>
      <w:bookmarkStart w:id="589" w:name="_Toc338021268"/>
      <w:r>
        <w:t>CD (Concept Descriptor)</w:t>
      </w:r>
      <w:bookmarkEnd w:id="589"/>
    </w:p>
    <w:p w:rsidR="001B03DC" w:rsidRDefault="001B03DC" w:rsidP="001B03DC">
      <w:pPr>
        <w:ind w:firstLine="0"/>
      </w:pPr>
    </w:p>
    <w:p w:rsidR="001B03DC" w:rsidRDefault="001B03DC" w:rsidP="001B03DC">
      <w:pPr>
        <w:ind w:firstLine="0"/>
      </w:pPr>
      <w:r>
        <w:t xml:space="preserve">The CD simple data type is used to capture specific concepts or terms that </w:t>
      </w:r>
      <w:r w:rsidR="002011DF">
        <w:t>are referenced within the</w:t>
      </w:r>
      <w:r>
        <w:t xml:space="preserve"> CDS Knowledge Artifact, such as a terminology or vocabulary.</w:t>
      </w:r>
      <w:r w:rsidR="002011DF">
        <w:t xml:space="preserve"> </w:t>
      </w:r>
    </w:p>
    <w:p w:rsidR="001B03DC" w:rsidRDefault="001B03DC" w:rsidP="001B03DC">
      <w:pPr>
        <w:ind w:firstLine="0"/>
      </w:pPr>
    </w:p>
    <w:tbl>
      <w:tblPr>
        <w:tblStyle w:val="TableGrid"/>
        <w:tblW w:w="0" w:type="auto"/>
        <w:tblLook w:val="04A0" w:firstRow="1" w:lastRow="0" w:firstColumn="1" w:lastColumn="0" w:noHBand="0" w:noVBand="1"/>
      </w:tblPr>
      <w:tblGrid>
        <w:gridCol w:w="1830"/>
        <w:gridCol w:w="1307"/>
        <w:gridCol w:w="1207"/>
        <w:gridCol w:w="1235"/>
        <w:gridCol w:w="1503"/>
        <w:gridCol w:w="2494"/>
      </w:tblGrid>
      <w:tr w:rsidR="001B03DC" w:rsidTr="00D815FE">
        <w:tc>
          <w:tcPr>
            <w:tcW w:w="1724" w:type="dxa"/>
          </w:tcPr>
          <w:p w:rsidR="001B03DC" w:rsidRPr="008C6DE1" w:rsidRDefault="001B03DC" w:rsidP="00D815FE">
            <w:pPr>
              <w:ind w:firstLine="0"/>
              <w:jc w:val="center"/>
              <w:rPr>
                <w:b/>
              </w:rPr>
            </w:pPr>
            <w:r w:rsidRPr="008C6DE1">
              <w:rPr>
                <w:b/>
              </w:rPr>
              <w:t>Attribute</w:t>
            </w:r>
          </w:p>
        </w:tc>
        <w:tc>
          <w:tcPr>
            <w:tcW w:w="1320" w:type="dxa"/>
          </w:tcPr>
          <w:p w:rsidR="001B03DC" w:rsidRPr="008C6DE1" w:rsidRDefault="001B03DC" w:rsidP="00D815FE">
            <w:pPr>
              <w:ind w:firstLine="0"/>
              <w:jc w:val="center"/>
              <w:rPr>
                <w:b/>
              </w:rPr>
            </w:pPr>
            <w:proofErr w:type="spellStart"/>
            <w:r w:rsidRPr="008C6DE1">
              <w:rPr>
                <w:b/>
              </w:rPr>
              <w:t>Datatype</w:t>
            </w:r>
            <w:proofErr w:type="spellEnd"/>
          </w:p>
        </w:tc>
        <w:tc>
          <w:tcPr>
            <w:tcW w:w="1207" w:type="dxa"/>
          </w:tcPr>
          <w:p w:rsidR="001B03DC" w:rsidRPr="008C6DE1" w:rsidRDefault="001B03DC" w:rsidP="00D815FE">
            <w:pPr>
              <w:ind w:firstLine="0"/>
              <w:jc w:val="center"/>
              <w:rPr>
                <w:b/>
              </w:rPr>
            </w:pPr>
            <w:r>
              <w:rPr>
                <w:b/>
              </w:rPr>
              <w:t>Cardinality</w:t>
            </w:r>
          </w:p>
        </w:tc>
        <w:tc>
          <w:tcPr>
            <w:tcW w:w="1248" w:type="dxa"/>
          </w:tcPr>
          <w:p w:rsidR="001B03DC" w:rsidRPr="008C6DE1" w:rsidRDefault="001B03DC" w:rsidP="00D815FE">
            <w:pPr>
              <w:ind w:firstLine="0"/>
              <w:jc w:val="center"/>
              <w:rPr>
                <w:b/>
              </w:rPr>
            </w:pPr>
            <w:r w:rsidRPr="008C6DE1">
              <w:rPr>
                <w:b/>
              </w:rPr>
              <w:t>Usage</w:t>
            </w:r>
          </w:p>
        </w:tc>
        <w:tc>
          <w:tcPr>
            <w:tcW w:w="1542" w:type="dxa"/>
          </w:tcPr>
          <w:p w:rsidR="001B03DC" w:rsidRPr="008C6DE1" w:rsidRDefault="001B03DC" w:rsidP="00D815FE">
            <w:pPr>
              <w:ind w:firstLine="0"/>
              <w:jc w:val="center"/>
              <w:rPr>
                <w:b/>
              </w:rPr>
            </w:pPr>
            <w:r w:rsidRPr="008C6DE1">
              <w:rPr>
                <w:b/>
              </w:rPr>
              <w:t>Value Set</w:t>
            </w:r>
          </w:p>
        </w:tc>
        <w:tc>
          <w:tcPr>
            <w:tcW w:w="2535" w:type="dxa"/>
          </w:tcPr>
          <w:p w:rsidR="001B03DC" w:rsidRPr="008C6DE1" w:rsidRDefault="001B03DC" w:rsidP="00D815FE">
            <w:pPr>
              <w:ind w:firstLine="0"/>
              <w:jc w:val="center"/>
              <w:rPr>
                <w:b/>
              </w:rPr>
            </w:pPr>
            <w:r w:rsidRPr="008C6DE1">
              <w:rPr>
                <w:b/>
              </w:rPr>
              <w:t>Comments for Implementation</w:t>
            </w:r>
          </w:p>
        </w:tc>
      </w:tr>
      <w:tr w:rsidR="001B03DC" w:rsidTr="00D815FE">
        <w:tc>
          <w:tcPr>
            <w:tcW w:w="1724" w:type="dxa"/>
          </w:tcPr>
          <w:p w:rsidR="001B03DC" w:rsidRDefault="001B03DC" w:rsidP="00D815FE">
            <w:pPr>
              <w:ind w:firstLine="0"/>
            </w:pPr>
            <w:r>
              <w:t>code</w:t>
            </w:r>
          </w:p>
        </w:tc>
        <w:tc>
          <w:tcPr>
            <w:tcW w:w="1320" w:type="dxa"/>
          </w:tcPr>
          <w:p w:rsidR="001B03DC" w:rsidRDefault="001B03DC" w:rsidP="00D815FE">
            <w:pPr>
              <w:ind w:firstLine="0"/>
            </w:pPr>
            <w:r>
              <w:t>ST</w:t>
            </w:r>
          </w:p>
        </w:tc>
        <w:tc>
          <w:tcPr>
            <w:tcW w:w="1207" w:type="dxa"/>
          </w:tcPr>
          <w:p w:rsidR="001B03DC" w:rsidRDefault="001B03DC" w:rsidP="00D815FE">
            <w:pPr>
              <w:ind w:firstLine="0"/>
            </w:pPr>
            <w:r>
              <w:t>0..1</w:t>
            </w:r>
          </w:p>
        </w:tc>
        <w:tc>
          <w:tcPr>
            <w:tcW w:w="1248" w:type="dxa"/>
          </w:tcPr>
          <w:p w:rsidR="001B03DC" w:rsidRDefault="001B03DC" w:rsidP="00D815FE">
            <w:pPr>
              <w:ind w:firstLine="0"/>
            </w:pPr>
            <w:r>
              <w:t>Optional</w:t>
            </w:r>
          </w:p>
        </w:tc>
        <w:tc>
          <w:tcPr>
            <w:tcW w:w="1542" w:type="dxa"/>
          </w:tcPr>
          <w:p w:rsidR="001B03DC" w:rsidRDefault="001B03DC" w:rsidP="00D815FE">
            <w:pPr>
              <w:ind w:firstLine="0"/>
            </w:pPr>
          </w:p>
        </w:tc>
        <w:tc>
          <w:tcPr>
            <w:tcW w:w="2535" w:type="dxa"/>
          </w:tcPr>
          <w:p w:rsidR="001B03DC" w:rsidRDefault="001B03DC" w:rsidP="00D815FE">
            <w:pPr>
              <w:ind w:firstLine="0"/>
            </w:pPr>
          </w:p>
        </w:tc>
      </w:tr>
      <w:tr w:rsidR="001B03DC" w:rsidTr="00D815FE">
        <w:tc>
          <w:tcPr>
            <w:tcW w:w="1724" w:type="dxa"/>
          </w:tcPr>
          <w:p w:rsidR="001B03DC" w:rsidRDefault="001B03DC" w:rsidP="00D815FE">
            <w:pPr>
              <w:ind w:firstLine="0"/>
            </w:pPr>
            <w:proofErr w:type="spellStart"/>
            <w:r>
              <w:t>codeSystem</w:t>
            </w:r>
            <w:proofErr w:type="spellEnd"/>
          </w:p>
        </w:tc>
        <w:tc>
          <w:tcPr>
            <w:tcW w:w="1320" w:type="dxa"/>
          </w:tcPr>
          <w:p w:rsidR="001B03DC" w:rsidRDefault="001B03DC" w:rsidP="00D815FE">
            <w:pPr>
              <w:ind w:firstLine="0"/>
            </w:pPr>
            <w:r>
              <w:t>ST</w:t>
            </w:r>
          </w:p>
        </w:tc>
        <w:tc>
          <w:tcPr>
            <w:tcW w:w="1207" w:type="dxa"/>
          </w:tcPr>
          <w:p w:rsidR="001B03DC" w:rsidRDefault="001B03DC" w:rsidP="00D815FE">
            <w:pPr>
              <w:ind w:firstLine="0"/>
            </w:pPr>
            <w:r>
              <w:t>0..1</w:t>
            </w:r>
          </w:p>
        </w:tc>
        <w:tc>
          <w:tcPr>
            <w:tcW w:w="1248" w:type="dxa"/>
          </w:tcPr>
          <w:p w:rsidR="001B03DC" w:rsidRDefault="001B03DC" w:rsidP="00D815FE">
            <w:pPr>
              <w:ind w:firstLine="0"/>
            </w:pPr>
            <w:r>
              <w:t>Optional</w:t>
            </w:r>
          </w:p>
        </w:tc>
        <w:tc>
          <w:tcPr>
            <w:tcW w:w="1542" w:type="dxa"/>
          </w:tcPr>
          <w:p w:rsidR="001B03DC" w:rsidRDefault="001B03DC" w:rsidP="00D815FE">
            <w:pPr>
              <w:ind w:firstLine="0"/>
            </w:pPr>
          </w:p>
        </w:tc>
        <w:tc>
          <w:tcPr>
            <w:tcW w:w="2535" w:type="dxa"/>
          </w:tcPr>
          <w:p w:rsidR="001B03DC" w:rsidRDefault="001B03DC" w:rsidP="00D815FE">
            <w:pPr>
              <w:ind w:firstLine="0"/>
            </w:pPr>
          </w:p>
        </w:tc>
      </w:tr>
      <w:tr w:rsidR="001B03DC" w:rsidTr="00D815FE">
        <w:tc>
          <w:tcPr>
            <w:tcW w:w="1724" w:type="dxa"/>
          </w:tcPr>
          <w:p w:rsidR="001B03DC" w:rsidRDefault="001B03DC" w:rsidP="00D815FE">
            <w:pPr>
              <w:ind w:firstLine="0"/>
            </w:pPr>
            <w:proofErr w:type="spellStart"/>
            <w:r>
              <w:t>codeSystemName</w:t>
            </w:r>
            <w:proofErr w:type="spellEnd"/>
          </w:p>
        </w:tc>
        <w:tc>
          <w:tcPr>
            <w:tcW w:w="1320" w:type="dxa"/>
          </w:tcPr>
          <w:p w:rsidR="001B03DC" w:rsidRDefault="001B03DC" w:rsidP="00D815FE">
            <w:pPr>
              <w:ind w:firstLine="0"/>
            </w:pPr>
            <w:r>
              <w:t>ST</w:t>
            </w:r>
          </w:p>
        </w:tc>
        <w:tc>
          <w:tcPr>
            <w:tcW w:w="1207" w:type="dxa"/>
          </w:tcPr>
          <w:p w:rsidR="001B03DC" w:rsidRDefault="001B03DC" w:rsidP="00D815FE">
            <w:pPr>
              <w:ind w:firstLine="0"/>
            </w:pPr>
            <w:r>
              <w:t>0..1</w:t>
            </w:r>
          </w:p>
        </w:tc>
        <w:tc>
          <w:tcPr>
            <w:tcW w:w="1248" w:type="dxa"/>
          </w:tcPr>
          <w:p w:rsidR="001B03DC" w:rsidRDefault="001B03DC" w:rsidP="00D815FE">
            <w:pPr>
              <w:ind w:firstLine="0"/>
            </w:pPr>
            <w:r>
              <w:t>Optional</w:t>
            </w:r>
          </w:p>
        </w:tc>
        <w:tc>
          <w:tcPr>
            <w:tcW w:w="1542" w:type="dxa"/>
          </w:tcPr>
          <w:p w:rsidR="001B03DC" w:rsidRDefault="001B03DC" w:rsidP="00D815FE">
            <w:pPr>
              <w:ind w:firstLine="0"/>
            </w:pPr>
          </w:p>
        </w:tc>
        <w:tc>
          <w:tcPr>
            <w:tcW w:w="2535" w:type="dxa"/>
          </w:tcPr>
          <w:p w:rsidR="001B03DC" w:rsidRDefault="001B03DC" w:rsidP="00D815FE">
            <w:pPr>
              <w:ind w:firstLine="0"/>
            </w:pPr>
          </w:p>
        </w:tc>
      </w:tr>
      <w:tr w:rsidR="001B03DC" w:rsidTr="00D815FE">
        <w:tc>
          <w:tcPr>
            <w:tcW w:w="1724" w:type="dxa"/>
          </w:tcPr>
          <w:p w:rsidR="001B03DC" w:rsidRDefault="001B03DC" w:rsidP="00D815FE">
            <w:pPr>
              <w:ind w:firstLine="0"/>
            </w:pPr>
            <w:proofErr w:type="spellStart"/>
            <w:r>
              <w:t>displayName</w:t>
            </w:r>
            <w:proofErr w:type="spellEnd"/>
          </w:p>
        </w:tc>
        <w:tc>
          <w:tcPr>
            <w:tcW w:w="1320" w:type="dxa"/>
          </w:tcPr>
          <w:p w:rsidR="001B03DC" w:rsidRDefault="001B03DC" w:rsidP="00D815FE">
            <w:pPr>
              <w:ind w:firstLine="0"/>
            </w:pPr>
            <w:r>
              <w:t>ST</w:t>
            </w:r>
          </w:p>
        </w:tc>
        <w:tc>
          <w:tcPr>
            <w:tcW w:w="1207" w:type="dxa"/>
          </w:tcPr>
          <w:p w:rsidR="001B03DC" w:rsidRDefault="001B03DC" w:rsidP="00D815FE">
            <w:pPr>
              <w:ind w:firstLine="0"/>
            </w:pPr>
            <w:r>
              <w:t>0..1</w:t>
            </w:r>
          </w:p>
        </w:tc>
        <w:tc>
          <w:tcPr>
            <w:tcW w:w="1248" w:type="dxa"/>
          </w:tcPr>
          <w:p w:rsidR="001B03DC" w:rsidRDefault="001B03DC" w:rsidP="00D815FE">
            <w:pPr>
              <w:ind w:firstLine="0"/>
            </w:pPr>
            <w:r>
              <w:t>Optional</w:t>
            </w:r>
          </w:p>
        </w:tc>
        <w:tc>
          <w:tcPr>
            <w:tcW w:w="1542" w:type="dxa"/>
          </w:tcPr>
          <w:p w:rsidR="001B03DC" w:rsidRDefault="001B03DC" w:rsidP="00D815FE">
            <w:pPr>
              <w:ind w:firstLine="0"/>
            </w:pPr>
          </w:p>
        </w:tc>
        <w:tc>
          <w:tcPr>
            <w:tcW w:w="2535" w:type="dxa"/>
          </w:tcPr>
          <w:p w:rsidR="001B03DC" w:rsidRDefault="001B03DC" w:rsidP="00D815FE">
            <w:pPr>
              <w:ind w:firstLine="0"/>
            </w:pPr>
          </w:p>
        </w:tc>
      </w:tr>
      <w:tr w:rsidR="001B03DC" w:rsidTr="00D815FE">
        <w:tc>
          <w:tcPr>
            <w:tcW w:w="1724" w:type="dxa"/>
          </w:tcPr>
          <w:p w:rsidR="001B03DC" w:rsidRDefault="001B03DC" w:rsidP="00D815FE">
            <w:pPr>
              <w:ind w:firstLine="0"/>
            </w:pPr>
            <w:proofErr w:type="spellStart"/>
            <w:r>
              <w:t>originalText</w:t>
            </w:r>
            <w:proofErr w:type="spellEnd"/>
          </w:p>
        </w:tc>
        <w:tc>
          <w:tcPr>
            <w:tcW w:w="1320" w:type="dxa"/>
          </w:tcPr>
          <w:p w:rsidR="001B03DC" w:rsidRDefault="001B03DC" w:rsidP="00D815FE">
            <w:pPr>
              <w:ind w:firstLine="0"/>
            </w:pPr>
            <w:r>
              <w:t>ST</w:t>
            </w:r>
          </w:p>
        </w:tc>
        <w:tc>
          <w:tcPr>
            <w:tcW w:w="1207" w:type="dxa"/>
          </w:tcPr>
          <w:p w:rsidR="001B03DC" w:rsidRDefault="001B03DC" w:rsidP="00D815FE">
            <w:pPr>
              <w:ind w:firstLine="0"/>
            </w:pPr>
            <w:r>
              <w:t>0..1</w:t>
            </w:r>
          </w:p>
        </w:tc>
        <w:tc>
          <w:tcPr>
            <w:tcW w:w="1248" w:type="dxa"/>
          </w:tcPr>
          <w:p w:rsidR="001B03DC" w:rsidRDefault="001B03DC" w:rsidP="00D815FE">
            <w:pPr>
              <w:ind w:firstLine="0"/>
            </w:pPr>
            <w:r>
              <w:t>Optional</w:t>
            </w:r>
          </w:p>
        </w:tc>
        <w:tc>
          <w:tcPr>
            <w:tcW w:w="1542" w:type="dxa"/>
          </w:tcPr>
          <w:p w:rsidR="001B03DC" w:rsidRDefault="001B03DC" w:rsidP="00D815FE">
            <w:pPr>
              <w:ind w:firstLine="0"/>
            </w:pPr>
          </w:p>
        </w:tc>
        <w:tc>
          <w:tcPr>
            <w:tcW w:w="2535" w:type="dxa"/>
          </w:tcPr>
          <w:p w:rsidR="001B03DC" w:rsidRDefault="001B03DC" w:rsidP="00D815FE">
            <w:pPr>
              <w:ind w:firstLine="0"/>
            </w:pPr>
          </w:p>
        </w:tc>
      </w:tr>
    </w:tbl>
    <w:p w:rsidR="001B03DC" w:rsidRPr="000A3376" w:rsidRDefault="001B03DC" w:rsidP="001B03DC"/>
    <w:p w:rsidR="001B03DC" w:rsidRDefault="001B03DC" w:rsidP="001B03DC">
      <w:pPr>
        <w:pStyle w:val="Heading3"/>
      </w:pPr>
      <w:bookmarkStart w:id="590" w:name="_Toc338021269"/>
      <w:r>
        <w:t xml:space="preserve">CO </w:t>
      </w:r>
      <w:r w:rsidR="00987B93">
        <w:t>(Coded Ordinal)</w:t>
      </w:r>
      <w:bookmarkEnd w:id="590"/>
    </w:p>
    <w:p w:rsidR="00852EF8" w:rsidRDefault="00852EF8" w:rsidP="00A97080">
      <w:pPr>
        <w:ind w:firstLine="0"/>
      </w:pPr>
    </w:p>
    <w:tbl>
      <w:tblPr>
        <w:tblStyle w:val="TableGrid"/>
        <w:tblW w:w="0" w:type="auto"/>
        <w:tblLook w:val="04A0" w:firstRow="1" w:lastRow="0" w:firstColumn="1" w:lastColumn="0" w:noHBand="0" w:noVBand="1"/>
      </w:tblPr>
      <w:tblGrid>
        <w:gridCol w:w="1724"/>
        <w:gridCol w:w="1320"/>
        <w:gridCol w:w="1207"/>
        <w:gridCol w:w="1248"/>
        <w:gridCol w:w="1542"/>
        <w:gridCol w:w="2535"/>
      </w:tblGrid>
      <w:tr w:rsidR="00852EF8" w:rsidTr="007B2962">
        <w:tc>
          <w:tcPr>
            <w:tcW w:w="1724" w:type="dxa"/>
          </w:tcPr>
          <w:p w:rsidR="00852EF8" w:rsidRPr="008C6DE1" w:rsidRDefault="00852EF8" w:rsidP="007B2962">
            <w:pPr>
              <w:ind w:firstLine="0"/>
              <w:jc w:val="center"/>
              <w:rPr>
                <w:b/>
              </w:rPr>
            </w:pPr>
            <w:r w:rsidRPr="008C6DE1">
              <w:rPr>
                <w:b/>
              </w:rPr>
              <w:t>Attribute</w:t>
            </w:r>
          </w:p>
        </w:tc>
        <w:tc>
          <w:tcPr>
            <w:tcW w:w="1320" w:type="dxa"/>
          </w:tcPr>
          <w:p w:rsidR="00852EF8" w:rsidRPr="008C6DE1" w:rsidRDefault="00852EF8" w:rsidP="007B2962">
            <w:pPr>
              <w:ind w:firstLine="0"/>
              <w:jc w:val="center"/>
              <w:rPr>
                <w:b/>
              </w:rPr>
            </w:pPr>
            <w:proofErr w:type="spellStart"/>
            <w:r w:rsidRPr="008C6DE1">
              <w:rPr>
                <w:b/>
              </w:rPr>
              <w:t>Datatype</w:t>
            </w:r>
            <w:proofErr w:type="spellEnd"/>
          </w:p>
        </w:tc>
        <w:tc>
          <w:tcPr>
            <w:tcW w:w="1207" w:type="dxa"/>
          </w:tcPr>
          <w:p w:rsidR="00852EF8" w:rsidRPr="008C6DE1" w:rsidRDefault="00852EF8" w:rsidP="007B2962">
            <w:pPr>
              <w:ind w:firstLine="0"/>
              <w:jc w:val="center"/>
              <w:rPr>
                <w:b/>
              </w:rPr>
            </w:pPr>
            <w:r>
              <w:rPr>
                <w:b/>
              </w:rPr>
              <w:t>Cardinality</w:t>
            </w:r>
          </w:p>
        </w:tc>
        <w:tc>
          <w:tcPr>
            <w:tcW w:w="1248" w:type="dxa"/>
          </w:tcPr>
          <w:p w:rsidR="00852EF8" w:rsidRPr="008C6DE1" w:rsidRDefault="00852EF8" w:rsidP="007B2962">
            <w:pPr>
              <w:ind w:firstLine="0"/>
              <w:jc w:val="center"/>
              <w:rPr>
                <w:b/>
              </w:rPr>
            </w:pPr>
            <w:r w:rsidRPr="008C6DE1">
              <w:rPr>
                <w:b/>
              </w:rPr>
              <w:t>Usage</w:t>
            </w:r>
          </w:p>
        </w:tc>
        <w:tc>
          <w:tcPr>
            <w:tcW w:w="1542" w:type="dxa"/>
          </w:tcPr>
          <w:p w:rsidR="00852EF8" w:rsidRPr="008C6DE1" w:rsidRDefault="00852EF8" w:rsidP="007B2962">
            <w:pPr>
              <w:ind w:firstLine="0"/>
              <w:jc w:val="center"/>
              <w:rPr>
                <w:b/>
              </w:rPr>
            </w:pPr>
            <w:r w:rsidRPr="008C6DE1">
              <w:rPr>
                <w:b/>
              </w:rPr>
              <w:t>Value Set</w:t>
            </w:r>
          </w:p>
        </w:tc>
        <w:tc>
          <w:tcPr>
            <w:tcW w:w="2535" w:type="dxa"/>
          </w:tcPr>
          <w:p w:rsidR="00852EF8" w:rsidRPr="008C6DE1" w:rsidRDefault="00852EF8" w:rsidP="007B2962">
            <w:pPr>
              <w:ind w:firstLine="0"/>
              <w:jc w:val="center"/>
              <w:rPr>
                <w:b/>
              </w:rPr>
            </w:pPr>
            <w:r w:rsidRPr="008C6DE1">
              <w:rPr>
                <w:b/>
              </w:rPr>
              <w:t>Comments for Implementation</w:t>
            </w: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bl>
    <w:p w:rsidR="00852EF8" w:rsidRPr="00852EF8" w:rsidRDefault="00852EF8" w:rsidP="00A97080">
      <w:pPr>
        <w:ind w:firstLine="0"/>
      </w:pPr>
    </w:p>
    <w:p w:rsidR="001B03DC" w:rsidRDefault="001B03DC" w:rsidP="001B03DC"/>
    <w:p w:rsidR="001B03DC" w:rsidRPr="009B5156" w:rsidRDefault="001B03DC" w:rsidP="001B03DC"/>
    <w:p w:rsidR="001B03DC" w:rsidRDefault="001B03DC" w:rsidP="001B03DC">
      <w:pPr>
        <w:pStyle w:val="Heading3"/>
      </w:pPr>
      <w:bookmarkStart w:id="591" w:name="_Toc338021270"/>
      <w:r w:rsidRPr="00AC02ED">
        <w:t xml:space="preserve">ED </w:t>
      </w:r>
      <w:r>
        <w:t>(Encapsulated Data)</w:t>
      </w:r>
      <w:bookmarkEnd w:id="591"/>
    </w:p>
    <w:p w:rsidR="00852EF8" w:rsidRDefault="00852EF8" w:rsidP="00A97080"/>
    <w:tbl>
      <w:tblPr>
        <w:tblStyle w:val="TableGrid"/>
        <w:tblW w:w="0" w:type="auto"/>
        <w:tblLook w:val="04A0" w:firstRow="1" w:lastRow="0" w:firstColumn="1" w:lastColumn="0" w:noHBand="0" w:noVBand="1"/>
      </w:tblPr>
      <w:tblGrid>
        <w:gridCol w:w="1724"/>
        <w:gridCol w:w="1320"/>
        <w:gridCol w:w="1207"/>
        <w:gridCol w:w="1248"/>
        <w:gridCol w:w="1542"/>
        <w:gridCol w:w="2535"/>
      </w:tblGrid>
      <w:tr w:rsidR="00852EF8" w:rsidTr="007B2962">
        <w:tc>
          <w:tcPr>
            <w:tcW w:w="1724" w:type="dxa"/>
          </w:tcPr>
          <w:p w:rsidR="00852EF8" w:rsidRPr="008C6DE1" w:rsidRDefault="00852EF8" w:rsidP="007B2962">
            <w:pPr>
              <w:ind w:firstLine="0"/>
              <w:jc w:val="center"/>
              <w:rPr>
                <w:b/>
              </w:rPr>
            </w:pPr>
            <w:r w:rsidRPr="008C6DE1">
              <w:rPr>
                <w:b/>
              </w:rPr>
              <w:t>Attribute</w:t>
            </w:r>
          </w:p>
        </w:tc>
        <w:tc>
          <w:tcPr>
            <w:tcW w:w="1320" w:type="dxa"/>
          </w:tcPr>
          <w:p w:rsidR="00852EF8" w:rsidRPr="008C6DE1" w:rsidRDefault="00852EF8" w:rsidP="007B2962">
            <w:pPr>
              <w:ind w:firstLine="0"/>
              <w:jc w:val="center"/>
              <w:rPr>
                <w:b/>
              </w:rPr>
            </w:pPr>
            <w:proofErr w:type="spellStart"/>
            <w:r w:rsidRPr="008C6DE1">
              <w:rPr>
                <w:b/>
              </w:rPr>
              <w:t>Datatype</w:t>
            </w:r>
            <w:proofErr w:type="spellEnd"/>
          </w:p>
        </w:tc>
        <w:tc>
          <w:tcPr>
            <w:tcW w:w="1207" w:type="dxa"/>
          </w:tcPr>
          <w:p w:rsidR="00852EF8" w:rsidRPr="008C6DE1" w:rsidRDefault="00852EF8" w:rsidP="007B2962">
            <w:pPr>
              <w:ind w:firstLine="0"/>
              <w:jc w:val="center"/>
              <w:rPr>
                <w:b/>
              </w:rPr>
            </w:pPr>
            <w:r>
              <w:rPr>
                <w:b/>
              </w:rPr>
              <w:t>Cardinality</w:t>
            </w:r>
          </w:p>
        </w:tc>
        <w:tc>
          <w:tcPr>
            <w:tcW w:w="1248" w:type="dxa"/>
          </w:tcPr>
          <w:p w:rsidR="00852EF8" w:rsidRPr="008C6DE1" w:rsidRDefault="00852EF8" w:rsidP="007B2962">
            <w:pPr>
              <w:ind w:firstLine="0"/>
              <w:jc w:val="center"/>
              <w:rPr>
                <w:b/>
              </w:rPr>
            </w:pPr>
            <w:r w:rsidRPr="008C6DE1">
              <w:rPr>
                <w:b/>
              </w:rPr>
              <w:t>Usage</w:t>
            </w:r>
          </w:p>
        </w:tc>
        <w:tc>
          <w:tcPr>
            <w:tcW w:w="1542" w:type="dxa"/>
          </w:tcPr>
          <w:p w:rsidR="00852EF8" w:rsidRPr="008C6DE1" w:rsidRDefault="00852EF8" w:rsidP="007B2962">
            <w:pPr>
              <w:ind w:firstLine="0"/>
              <w:jc w:val="center"/>
              <w:rPr>
                <w:b/>
              </w:rPr>
            </w:pPr>
            <w:r w:rsidRPr="008C6DE1">
              <w:rPr>
                <w:b/>
              </w:rPr>
              <w:t>Value Set</w:t>
            </w:r>
          </w:p>
        </w:tc>
        <w:tc>
          <w:tcPr>
            <w:tcW w:w="2535" w:type="dxa"/>
          </w:tcPr>
          <w:p w:rsidR="00852EF8" w:rsidRPr="008C6DE1" w:rsidRDefault="00852EF8" w:rsidP="007B2962">
            <w:pPr>
              <w:ind w:firstLine="0"/>
              <w:jc w:val="center"/>
              <w:rPr>
                <w:b/>
              </w:rPr>
            </w:pPr>
            <w:r w:rsidRPr="008C6DE1">
              <w:rPr>
                <w:b/>
              </w:rPr>
              <w:t xml:space="preserve">Comments for </w:t>
            </w:r>
            <w:r w:rsidRPr="008C6DE1">
              <w:rPr>
                <w:b/>
              </w:rPr>
              <w:lastRenderedPageBreak/>
              <w:t>Implementation</w:t>
            </w: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bl>
    <w:p w:rsidR="00852EF8" w:rsidRPr="00852EF8" w:rsidRDefault="00852EF8" w:rsidP="00A97080"/>
    <w:p w:rsidR="001B03DC" w:rsidRPr="001B03DC" w:rsidRDefault="001B03DC" w:rsidP="001B03DC"/>
    <w:p w:rsidR="001B03DC" w:rsidRDefault="001B03DC" w:rsidP="001B03DC">
      <w:pPr>
        <w:pStyle w:val="Heading3"/>
      </w:pPr>
      <w:bookmarkStart w:id="592" w:name="_Toc338021271"/>
      <w:r>
        <w:t>EN (Entity)</w:t>
      </w:r>
      <w:bookmarkEnd w:id="592"/>
    </w:p>
    <w:p w:rsidR="001B03DC" w:rsidRDefault="001B03DC" w:rsidP="001B03DC">
      <w:pPr>
        <w:ind w:firstLine="0"/>
      </w:pPr>
      <w:r>
        <w:t>The Entity simple data type</w:t>
      </w:r>
    </w:p>
    <w:p w:rsidR="00852EF8" w:rsidRDefault="00852EF8" w:rsidP="001B03DC">
      <w:pPr>
        <w:ind w:firstLine="0"/>
      </w:pPr>
    </w:p>
    <w:tbl>
      <w:tblPr>
        <w:tblStyle w:val="TableGrid"/>
        <w:tblW w:w="0" w:type="auto"/>
        <w:tblLook w:val="04A0" w:firstRow="1" w:lastRow="0" w:firstColumn="1" w:lastColumn="0" w:noHBand="0" w:noVBand="1"/>
      </w:tblPr>
      <w:tblGrid>
        <w:gridCol w:w="1724"/>
        <w:gridCol w:w="1320"/>
        <w:gridCol w:w="1207"/>
        <w:gridCol w:w="1248"/>
        <w:gridCol w:w="1542"/>
        <w:gridCol w:w="2535"/>
      </w:tblGrid>
      <w:tr w:rsidR="00852EF8" w:rsidTr="007B2962">
        <w:tc>
          <w:tcPr>
            <w:tcW w:w="1724" w:type="dxa"/>
          </w:tcPr>
          <w:p w:rsidR="00852EF8" w:rsidRPr="008C6DE1" w:rsidRDefault="00852EF8" w:rsidP="007B2962">
            <w:pPr>
              <w:ind w:firstLine="0"/>
              <w:jc w:val="center"/>
              <w:rPr>
                <w:b/>
              </w:rPr>
            </w:pPr>
            <w:r w:rsidRPr="008C6DE1">
              <w:rPr>
                <w:b/>
              </w:rPr>
              <w:t>Attribute</w:t>
            </w:r>
          </w:p>
        </w:tc>
        <w:tc>
          <w:tcPr>
            <w:tcW w:w="1320" w:type="dxa"/>
          </w:tcPr>
          <w:p w:rsidR="00852EF8" w:rsidRPr="008C6DE1" w:rsidRDefault="00852EF8" w:rsidP="007B2962">
            <w:pPr>
              <w:ind w:firstLine="0"/>
              <w:jc w:val="center"/>
              <w:rPr>
                <w:b/>
              </w:rPr>
            </w:pPr>
            <w:proofErr w:type="spellStart"/>
            <w:r w:rsidRPr="008C6DE1">
              <w:rPr>
                <w:b/>
              </w:rPr>
              <w:t>Datatype</w:t>
            </w:r>
            <w:proofErr w:type="spellEnd"/>
          </w:p>
        </w:tc>
        <w:tc>
          <w:tcPr>
            <w:tcW w:w="1207" w:type="dxa"/>
          </w:tcPr>
          <w:p w:rsidR="00852EF8" w:rsidRPr="008C6DE1" w:rsidRDefault="00852EF8" w:rsidP="007B2962">
            <w:pPr>
              <w:ind w:firstLine="0"/>
              <w:jc w:val="center"/>
              <w:rPr>
                <w:b/>
              </w:rPr>
            </w:pPr>
            <w:r>
              <w:rPr>
                <w:b/>
              </w:rPr>
              <w:t>Cardinality</w:t>
            </w:r>
          </w:p>
        </w:tc>
        <w:tc>
          <w:tcPr>
            <w:tcW w:w="1248" w:type="dxa"/>
          </w:tcPr>
          <w:p w:rsidR="00852EF8" w:rsidRPr="008C6DE1" w:rsidRDefault="00852EF8" w:rsidP="007B2962">
            <w:pPr>
              <w:ind w:firstLine="0"/>
              <w:jc w:val="center"/>
              <w:rPr>
                <w:b/>
              </w:rPr>
            </w:pPr>
            <w:r w:rsidRPr="008C6DE1">
              <w:rPr>
                <w:b/>
              </w:rPr>
              <w:t>Usage</w:t>
            </w:r>
          </w:p>
        </w:tc>
        <w:tc>
          <w:tcPr>
            <w:tcW w:w="1542" w:type="dxa"/>
          </w:tcPr>
          <w:p w:rsidR="00852EF8" w:rsidRPr="008C6DE1" w:rsidRDefault="00852EF8" w:rsidP="007B2962">
            <w:pPr>
              <w:ind w:firstLine="0"/>
              <w:jc w:val="center"/>
              <w:rPr>
                <w:b/>
              </w:rPr>
            </w:pPr>
            <w:r w:rsidRPr="008C6DE1">
              <w:rPr>
                <w:b/>
              </w:rPr>
              <w:t>Value Set</w:t>
            </w:r>
          </w:p>
        </w:tc>
        <w:tc>
          <w:tcPr>
            <w:tcW w:w="2535" w:type="dxa"/>
          </w:tcPr>
          <w:p w:rsidR="00852EF8" w:rsidRPr="008C6DE1" w:rsidRDefault="00852EF8" w:rsidP="007B2962">
            <w:pPr>
              <w:ind w:firstLine="0"/>
              <w:jc w:val="center"/>
              <w:rPr>
                <w:b/>
              </w:rPr>
            </w:pPr>
            <w:r w:rsidRPr="008C6DE1">
              <w:rPr>
                <w:b/>
              </w:rPr>
              <w:t>Comments for Implementation</w:t>
            </w: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r w:rsidR="00852EF8" w:rsidTr="007B2962">
        <w:tc>
          <w:tcPr>
            <w:tcW w:w="1724" w:type="dxa"/>
          </w:tcPr>
          <w:p w:rsidR="00852EF8" w:rsidRDefault="00852EF8" w:rsidP="007B2962">
            <w:pPr>
              <w:ind w:firstLine="0"/>
            </w:pPr>
          </w:p>
        </w:tc>
        <w:tc>
          <w:tcPr>
            <w:tcW w:w="1320" w:type="dxa"/>
          </w:tcPr>
          <w:p w:rsidR="00852EF8" w:rsidRDefault="00852EF8" w:rsidP="007B2962">
            <w:pPr>
              <w:ind w:firstLine="0"/>
            </w:pPr>
          </w:p>
        </w:tc>
        <w:tc>
          <w:tcPr>
            <w:tcW w:w="1207" w:type="dxa"/>
          </w:tcPr>
          <w:p w:rsidR="00852EF8" w:rsidRDefault="00852EF8" w:rsidP="007B2962">
            <w:pPr>
              <w:ind w:firstLine="0"/>
            </w:pPr>
          </w:p>
        </w:tc>
        <w:tc>
          <w:tcPr>
            <w:tcW w:w="1248" w:type="dxa"/>
          </w:tcPr>
          <w:p w:rsidR="00852EF8" w:rsidRDefault="00852EF8" w:rsidP="007B2962">
            <w:pPr>
              <w:ind w:firstLine="0"/>
            </w:pPr>
          </w:p>
        </w:tc>
        <w:tc>
          <w:tcPr>
            <w:tcW w:w="1542" w:type="dxa"/>
          </w:tcPr>
          <w:p w:rsidR="00852EF8" w:rsidRDefault="00852EF8" w:rsidP="007B2962">
            <w:pPr>
              <w:ind w:firstLine="0"/>
            </w:pPr>
          </w:p>
        </w:tc>
        <w:tc>
          <w:tcPr>
            <w:tcW w:w="2535" w:type="dxa"/>
          </w:tcPr>
          <w:p w:rsidR="00852EF8" w:rsidRDefault="00852EF8" w:rsidP="007B2962">
            <w:pPr>
              <w:ind w:firstLine="0"/>
            </w:pPr>
          </w:p>
        </w:tc>
      </w:tr>
    </w:tbl>
    <w:p w:rsidR="00852EF8" w:rsidRDefault="00852EF8" w:rsidP="001B03DC">
      <w:pPr>
        <w:ind w:firstLine="0"/>
      </w:pPr>
    </w:p>
    <w:p w:rsidR="001B03DC" w:rsidRDefault="001B03DC" w:rsidP="001B03DC">
      <w:pPr>
        <w:ind w:firstLine="0"/>
      </w:pPr>
    </w:p>
    <w:p w:rsidR="001B03DC" w:rsidRDefault="001B03DC" w:rsidP="001B03DC">
      <w:pPr>
        <w:pStyle w:val="Heading3"/>
        <w:numPr>
          <w:ilvl w:val="2"/>
          <w:numId w:val="18"/>
        </w:numPr>
      </w:pPr>
      <w:bookmarkStart w:id="593" w:name="_Toc338021272"/>
      <w:r>
        <w:t>II (Instance Identifier)</w:t>
      </w:r>
      <w:bookmarkEnd w:id="593"/>
    </w:p>
    <w:p w:rsidR="001B03DC" w:rsidRDefault="001B03DC" w:rsidP="001B03DC">
      <w:pPr>
        <w:ind w:firstLine="0"/>
      </w:pPr>
      <w:r>
        <w:t xml:space="preserve">An II data type is used to uniquely identify a specific resource, artifact, or object. </w:t>
      </w:r>
    </w:p>
    <w:p w:rsidR="001B03DC" w:rsidRDefault="001B03DC" w:rsidP="001B03DC">
      <w:pPr>
        <w:ind w:firstLine="0"/>
      </w:pPr>
    </w:p>
    <w:tbl>
      <w:tblPr>
        <w:tblStyle w:val="TableGrid"/>
        <w:tblW w:w="0" w:type="auto"/>
        <w:tblLook w:val="04A0" w:firstRow="1" w:lastRow="0" w:firstColumn="1" w:lastColumn="0" w:noHBand="0" w:noVBand="1"/>
      </w:tblPr>
      <w:tblGrid>
        <w:gridCol w:w="1723"/>
        <w:gridCol w:w="1320"/>
        <w:gridCol w:w="1207"/>
        <w:gridCol w:w="1247"/>
        <w:gridCol w:w="1543"/>
        <w:gridCol w:w="2536"/>
      </w:tblGrid>
      <w:tr w:rsidR="001B03DC" w:rsidTr="00D815FE">
        <w:tc>
          <w:tcPr>
            <w:tcW w:w="1723" w:type="dxa"/>
          </w:tcPr>
          <w:p w:rsidR="001B03DC" w:rsidRPr="008C6DE1" w:rsidRDefault="001B03DC" w:rsidP="00D815FE">
            <w:pPr>
              <w:ind w:firstLine="0"/>
              <w:jc w:val="center"/>
              <w:rPr>
                <w:b/>
              </w:rPr>
            </w:pPr>
            <w:r w:rsidRPr="008C6DE1">
              <w:rPr>
                <w:b/>
              </w:rPr>
              <w:t>Attribute</w:t>
            </w:r>
          </w:p>
        </w:tc>
        <w:tc>
          <w:tcPr>
            <w:tcW w:w="1320" w:type="dxa"/>
          </w:tcPr>
          <w:p w:rsidR="001B03DC" w:rsidRPr="008C6DE1" w:rsidRDefault="001B03DC" w:rsidP="00D815FE">
            <w:pPr>
              <w:ind w:firstLine="0"/>
              <w:jc w:val="center"/>
              <w:rPr>
                <w:b/>
              </w:rPr>
            </w:pPr>
            <w:proofErr w:type="spellStart"/>
            <w:r w:rsidRPr="008C6DE1">
              <w:rPr>
                <w:b/>
              </w:rPr>
              <w:t>Datatype</w:t>
            </w:r>
            <w:proofErr w:type="spellEnd"/>
          </w:p>
        </w:tc>
        <w:tc>
          <w:tcPr>
            <w:tcW w:w="1207" w:type="dxa"/>
          </w:tcPr>
          <w:p w:rsidR="001B03DC" w:rsidRPr="008C6DE1" w:rsidRDefault="001B03DC" w:rsidP="00D815FE">
            <w:pPr>
              <w:ind w:firstLine="0"/>
              <w:jc w:val="center"/>
              <w:rPr>
                <w:b/>
              </w:rPr>
            </w:pPr>
            <w:r>
              <w:rPr>
                <w:b/>
              </w:rPr>
              <w:t>Cardinality</w:t>
            </w:r>
          </w:p>
        </w:tc>
        <w:tc>
          <w:tcPr>
            <w:tcW w:w="1247" w:type="dxa"/>
          </w:tcPr>
          <w:p w:rsidR="001B03DC" w:rsidRPr="008C6DE1" w:rsidRDefault="001B03DC" w:rsidP="00D815FE">
            <w:pPr>
              <w:ind w:firstLine="0"/>
              <w:jc w:val="center"/>
              <w:rPr>
                <w:b/>
              </w:rPr>
            </w:pPr>
            <w:r w:rsidRPr="008C6DE1">
              <w:rPr>
                <w:b/>
              </w:rPr>
              <w:t>Usage</w:t>
            </w:r>
          </w:p>
        </w:tc>
        <w:tc>
          <w:tcPr>
            <w:tcW w:w="1543" w:type="dxa"/>
          </w:tcPr>
          <w:p w:rsidR="001B03DC" w:rsidRPr="008C6DE1" w:rsidRDefault="001B03DC" w:rsidP="00D815FE">
            <w:pPr>
              <w:ind w:firstLine="0"/>
              <w:jc w:val="center"/>
              <w:rPr>
                <w:b/>
              </w:rPr>
            </w:pPr>
            <w:r w:rsidRPr="008C6DE1">
              <w:rPr>
                <w:b/>
              </w:rPr>
              <w:t>Value Set</w:t>
            </w:r>
          </w:p>
        </w:tc>
        <w:tc>
          <w:tcPr>
            <w:tcW w:w="2536" w:type="dxa"/>
          </w:tcPr>
          <w:p w:rsidR="001B03DC" w:rsidRPr="008C6DE1" w:rsidRDefault="001B03DC" w:rsidP="00D815FE">
            <w:pPr>
              <w:ind w:firstLine="0"/>
              <w:jc w:val="center"/>
              <w:rPr>
                <w:b/>
              </w:rPr>
            </w:pPr>
            <w:r w:rsidRPr="008C6DE1">
              <w:rPr>
                <w:b/>
              </w:rPr>
              <w:t>Comments for Implementation</w:t>
            </w:r>
          </w:p>
        </w:tc>
      </w:tr>
      <w:tr w:rsidR="001B03DC" w:rsidTr="00D815FE">
        <w:tc>
          <w:tcPr>
            <w:tcW w:w="1723" w:type="dxa"/>
          </w:tcPr>
          <w:p w:rsidR="001B03DC" w:rsidRDefault="001B03DC" w:rsidP="00D815FE">
            <w:pPr>
              <w:ind w:firstLine="0"/>
            </w:pPr>
            <w:r>
              <w:t>root</w:t>
            </w:r>
          </w:p>
        </w:tc>
        <w:tc>
          <w:tcPr>
            <w:tcW w:w="1320" w:type="dxa"/>
          </w:tcPr>
          <w:p w:rsidR="001B03DC" w:rsidRDefault="001B03DC" w:rsidP="00D815FE">
            <w:pPr>
              <w:ind w:firstLine="0"/>
            </w:pPr>
            <w:r>
              <w:t>ST</w:t>
            </w:r>
          </w:p>
        </w:tc>
        <w:tc>
          <w:tcPr>
            <w:tcW w:w="1207" w:type="dxa"/>
          </w:tcPr>
          <w:p w:rsidR="001B03DC" w:rsidRDefault="001B03DC" w:rsidP="00D815FE">
            <w:pPr>
              <w:ind w:firstLine="0"/>
            </w:pPr>
            <w:r>
              <w:t>1</w:t>
            </w:r>
          </w:p>
        </w:tc>
        <w:tc>
          <w:tcPr>
            <w:tcW w:w="1247" w:type="dxa"/>
          </w:tcPr>
          <w:p w:rsidR="001B03DC" w:rsidRDefault="001B03DC" w:rsidP="00D815FE">
            <w:pPr>
              <w:ind w:firstLine="0"/>
            </w:pPr>
            <w:r>
              <w:t>Required</w:t>
            </w:r>
          </w:p>
        </w:tc>
        <w:tc>
          <w:tcPr>
            <w:tcW w:w="1543" w:type="dxa"/>
          </w:tcPr>
          <w:p w:rsidR="001B03DC" w:rsidRDefault="001B03DC" w:rsidP="00D815FE">
            <w:pPr>
              <w:ind w:firstLine="0"/>
            </w:pPr>
          </w:p>
        </w:tc>
        <w:tc>
          <w:tcPr>
            <w:tcW w:w="2536" w:type="dxa"/>
          </w:tcPr>
          <w:p w:rsidR="001B03DC" w:rsidRDefault="001B03DC" w:rsidP="00D815FE">
            <w:pPr>
              <w:ind w:firstLine="0"/>
            </w:pPr>
          </w:p>
        </w:tc>
      </w:tr>
      <w:tr w:rsidR="001B03DC" w:rsidTr="00D815FE">
        <w:tc>
          <w:tcPr>
            <w:tcW w:w="1723" w:type="dxa"/>
          </w:tcPr>
          <w:p w:rsidR="001B03DC" w:rsidRDefault="001B03DC" w:rsidP="00D815FE">
            <w:pPr>
              <w:ind w:firstLine="0"/>
            </w:pPr>
            <w:r>
              <w:t>extension</w:t>
            </w:r>
          </w:p>
        </w:tc>
        <w:tc>
          <w:tcPr>
            <w:tcW w:w="1320" w:type="dxa"/>
          </w:tcPr>
          <w:p w:rsidR="001B03DC" w:rsidRDefault="001B03DC" w:rsidP="00D815FE">
            <w:pPr>
              <w:ind w:firstLine="0"/>
            </w:pPr>
            <w:r>
              <w:t>ST</w:t>
            </w:r>
          </w:p>
        </w:tc>
        <w:tc>
          <w:tcPr>
            <w:tcW w:w="1207" w:type="dxa"/>
          </w:tcPr>
          <w:p w:rsidR="001B03DC" w:rsidRDefault="001B03DC" w:rsidP="00D815FE">
            <w:pPr>
              <w:ind w:firstLine="0"/>
            </w:pPr>
            <w:r>
              <w:t>0..1</w:t>
            </w:r>
          </w:p>
        </w:tc>
        <w:tc>
          <w:tcPr>
            <w:tcW w:w="1247" w:type="dxa"/>
          </w:tcPr>
          <w:p w:rsidR="001B03DC" w:rsidRDefault="001B03DC" w:rsidP="00D815FE">
            <w:pPr>
              <w:ind w:firstLine="0"/>
            </w:pPr>
            <w:r>
              <w:t>Optional</w:t>
            </w:r>
          </w:p>
        </w:tc>
        <w:tc>
          <w:tcPr>
            <w:tcW w:w="1543" w:type="dxa"/>
          </w:tcPr>
          <w:p w:rsidR="001B03DC" w:rsidRDefault="001B03DC" w:rsidP="00D815FE">
            <w:pPr>
              <w:ind w:firstLine="0"/>
            </w:pPr>
          </w:p>
        </w:tc>
        <w:tc>
          <w:tcPr>
            <w:tcW w:w="2536" w:type="dxa"/>
          </w:tcPr>
          <w:p w:rsidR="001B03DC" w:rsidRDefault="001B03DC" w:rsidP="00D815FE">
            <w:pPr>
              <w:ind w:firstLine="0"/>
            </w:pPr>
          </w:p>
        </w:tc>
      </w:tr>
    </w:tbl>
    <w:p w:rsidR="001B03DC" w:rsidRDefault="001B03DC" w:rsidP="001B03DC">
      <w:pPr>
        <w:pStyle w:val="Heading3"/>
      </w:pPr>
      <w:bookmarkStart w:id="594" w:name="_Toc338021273"/>
      <w:r>
        <w:t>IVL_TS</w:t>
      </w:r>
      <w:r w:rsidR="00987B93">
        <w:t xml:space="preserve"> (Timestamp – Interval)</w:t>
      </w:r>
      <w:bookmarkEnd w:id="594"/>
    </w:p>
    <w:p w:rsidR="001B03DC" w:rsidRPr="001B03DC" w:rsidRDefault="001B03DC" w:rsidP="001B03DC"/>
    <w:p w:rsidR="001B03DC" w:rsidRDefault="001B03DC" w:rsidP="001B03DC">
      <w:pPr>
        <w:pStyle w:val="Heading3"/>
        <w:numPr>
          <w:ilvl w:val="2"/>
          <w:numId w:val="17"/>
        </w:numPr>
        <w:rPr>
          <w:lang w:bidi="en-US"/>
        </w:rPr>
      </w:pPr>
      <w:bookmarkStart w:id="595" w:name="_Toc338021274"/>
      <w:r>
        <w:rPr>
          <w:lang w:bidi="en-US"/>
        </w:rPr>
        <w:t>ST (String)</w:t>
      </w:r>
      <w:bookmarkEnd w:id="595"/>
    </w:p>
    <w:p w:rsidR="001B03DC" w:rsidRDefault="001B03DC" w:rsidP="001B03DC">
      <w:pPr>
        <w:ind w:firstLine="0"/>
        <w:rPr>
          <w:b/>
          <w:lang w:bidi="en-US"/>
        </w:rPr>
      </w:pPr>
    </w:p>
    <w:p w:rsidR="001B03DC" w:rsidRDefault="001B03DC" w:rsidP="001B03DC">
      <w:pPr>
        <w:ind w:firstLine="0"/>
        <w:rPr>
          <w:lang w:bidi="en-US"/>
        </w:rPr>
      </w:pPr>
      <w:r w:rsidRPr="008B7967">
        <w:rPr>
          <w:lang w:bidi="en-US"/>
        </w:rPr>
        <w:t>The ST data type supports the inclusion of text information</w:t>
      </w:r>
      <w:r>
        <w:rPr>
          <w:lang w:bidi="en-US"/>
        </w:rPr>
        <w:t xml:space="preserve"> and is designed to emulate the ST </w:t>
      </w:r>
      <w:proofErr w:type="spellStart"/>
      <w:r>
        <w:rPr>
          <w:lang w:bidi="en-US"/>
        </w:rPr>
        <w:t>datatype</w:t>
      </w:r>
      <w:proofErr w:type="spellEnd"/>
      <w:r>
        <w:rPr>
          <w:lang w:bidi="en-US"/>
        </w:rPr>
        <w:t xml:space="preserve"> defined in the ISO21090 schema.</w:t>
      </w:r>
    </w:p>
    <w:p w:rsidR="001B03DC" w:rsidRDefault="001B03DC" w:rsidP="001B03DC">
      <w:pPr>
        <w:ind w:firstLine="0"/>
        <w:rPr>
          <w:lang w:bidi="en-US"/>
        </w:rPr>
      </w:pPr>
    </w:p>
    <w:p w:rsidR="001B03DC" w:rsidRPr="008B7967" w:rsidRDefault="001B03DC" w:rsidP="001B03DC">
      <w:pPr>
        <w:pStyle w:val="ListParagraph"/>
        <w:numPr>
          <w:ilvl w:val="0"/>
          <w:numId w:val="14"/>
        </w:numPr>
        <w:rPr>
          <w:lang w:bidi="en-US"/>
        </w:rPr>
      </w:pPr>
      <w:r>
        <w:rPr>
          <w:lang w:bidi="en-US"/>
        </w:rPr>
        <w:t xml:space="preserve">Any data element in the CDS Knowledge Artifact that uses the ST </w:t>
      </w:r>
      <w:proofErr w:type="spellStart"/>
      <w:proofErr w:type="gramStart"/>
      <w:r>
        <w:rPr>
          <w:lang w:bidi="en-US"/>
        </w:rPr>
        <w:t>datatype</w:t>
      </w:r>
      <w:proofErr w:type="spellEnd"/>
      <w:proofErr w:type="gramEnd"/>
      <w:r>
        <w:rPr>
          <w:lang w:bidi="en-US"/>
        </w:rPr>
        <w:t xml:space="preserve"> </w:t>
      </w:r>
      <w:r w:rsidRPr="00320116">
        <w:rPr>
          <w:b/>
          <w:lang w:bidi="en-US"/>
        </w:rPr>
        <w:t>MUST</w:t>
      </w:r>
      <w:r>
        <w:rPr>
          <w:lang w:bidi="en-US"/>
        </w:rPr>
        <w:t xml:space="preserve"> have at least 1 character or </w:t>
      </w:r>
      <w:r w:rsidRPr="00320116">
        <w:rPr>
          <w:b/>
          <w:lang w:bidi="en-US"/>
        </w:rPr>
        <w:t>MUST</w:t>
      </w:r>
      <w:r>
        <w:rPr>
          <w:lang w:bidi="en-US"/>
        </w:rPr>
        <w:t xml:space="preserve"> be null.</w:t>
      </w:r>
    </w:p>
    <w:p w:rsidR="001B03DC" w:rsidRDefault="001B03DC" w:rsidP="001B03DC">
      <w:pPr>
        <w:ind w:firstLine="0"/>
      </w:pPr>
    </w:p>
    <w:p w:rsidR="001B03DC" w:rsidRPr="00061BE4" w:rsidRDefault="001B03DC" w:rsidP="001B03DC">
      <w:pPr>
        <w:pStyle w:val="Heading3"/>
      </w:pPr>
      <w:bookmarkStart w:id="596" w:name="_Toc338021275"/>
      <w:r>
        <w:t>TEL (Telecom)</w:t>
      </w:r>
      <w:bookmarkEnd w:id="596"/>
    </w:p>
    <w:p w:rsidR="001B03DC" w:rsidRDefault="001B03DC" w:rsidP="00AA2303">
      <w:pPr>
        <w:ind w:firstLine="0"/>
      </w:pPr>
    </w:p>
    <w:p w:rsidR="00AA2303" w:rsidRDefault="00AA2303" w:rsidP="00AA2303">
      <w:pPr>
        <w:ind w:firstLine="0"/>
      </w:pPr>
    </w:p>
    <w:p w:rsidR="001B03DC" w:rsidRDefault="001B03DC" w:rsidP="001B03DC">
      <w:pPr>
        <w:ind w:firstLine="0"/>
        <w:rPr>
          <w:b/>
          <w:lang w:bidi="en-US"/>
        </w:rPr>
      </w:pPr>
    </w:p>
    <w:p w:rsidR="001B03DC" w:rsidRDefault="001B03DC" w:rsidP="001B03DC">
      <w:pPr>
        <w:pStyle w:val="Heading3"/>
        <w:rPr>
          <w:lang w:bidi="en-US"/>
        </w:rPr>
      </w:pPr>
      <w:bookmarkStart w:id="597" w:name="_Toc338021276"/>
      <w:r>
        <w:rPr>
          <w:lang w:bidi="en-US"/>
        </w:rPr>
        <w:t>TS (Timestamp)</w:t>
      </w:r>
      <w:bookmarkEnd w:id="597"/>
    </w:p>
    <w:p w:rsidR="001B03DC" w:rsidRDefault="001B03DC" w:rsidP="001B03DC">
      <w:pPr>
        <w:rPr>
          <w:lang w:bidi="en-US"/>
        </w:rPr>
      </w:pPr>
    </w:p>
    <w:p w:rsidR="001B03DC" w:rsidRDefault="001B03DC" w:rsidP="001B03DC">
      <w:pPr>
        <w:ind w:firstLine="0"/>
        <w:rPr>
          <w:lang w:bidi="en-US"/>
        </w:rPr>
      </w:pPr>
      <w:r>
        <w:rPr>
          <w:lang w:bidi="en-US"/>
        </w:rPr>
        <w:t xml:space="preserve">The TS data type supports the inclusion of date and time information and is designed to emulate the TS </w:t>
      </w:r>
      <w:proofErr w:type="spellStart"/>
      <w:r>
        <w:rPr>
          <w:lang w:bidi="en-US"/>
        </w:rPr>
        <w:t>datatype</w:t>
      </w:r>
      <w:proofErr w:type="spellEnd"/>
      <w:r>
        <w:rPr>
          <w:lang w:bidi="en-US"/>
        </w:rPr>
        <w:t xml:space="preserve"> defined in the ISO21090 schema.</w:t>
      </w:r>
    </w:p>
    <w:p w:rsidR="001B03DC" w:rsidRDefault="001B03DC" w:rsidP="001B03DC">
      <w:pPr>
        <w:ind w:firstLine="0"/>
        <w:rPr>
          <w:lang w:bidi="en-US"/>
        </w:rPr>
      </w:pPr>
    </w:p>
    <w:p w:rsidR="001B03DC" w:rsidRPr="008B7967" w:rsidRDefault="001B03DC" w:rsidP="001B03DC">
      <w:pPr>
        <w:pStyle w:val="ListParagraph"/>
        <w:numPr>
          <w:ilvl w:val="0"/>
          <w:numId w:val="14"/>
        </w:numPr>
        <w:rPr>
          <w:lang w:bidi="en-US"/>
        </w:rPr>
      </w:pPr>
      <w:r>
        <w:rPr>
          <w:lang w:bidi="en-US"/>
        </w:rPr>
        <w:t xml:space="preserve">Any data element in the CDS Knowledge Artifact that uses the TS </w:t>
      </w:r>
      <w:proofErr w:type="spellStart"/>
      <w:r>
        <w:rPr>
          <w:lang w:bidi="en-US"/>
        </w:rPr>
        <w:t>datatype</w:t>
      </w:r>
      <w:proofErr w:type="spellEnd"/>
      <w:r>
        <w:rPr>
          <w:lang w:bidi="en-US"/>
        </w:rPr>
        <w:t xml:space="preserve"> </w:t>
      </w:r>
      <w:r w:rsidRPr="0083661A">
        <w:rPr>
          <w:b/>
          <w:lang w:bidi="en-US"/>
        </w:rPr>
        <w:t>MUST</w:t>
      </w:r>
      <w:r>
        <w:rPr>
          <w:lang w:bidi="en-US"/>
        </w:rPr>
        <w:t xml:space="preserve"> have a value defined using ISO 8824 (generalized time).</w:t>
      </w:r>
    </w:p>
    <w:p w:rsidR="001B03DC" w:rsidRDefault="001B03DC" w:rsidP="001B03DC"/>
    <w:p w:rsidR="001B03DC" w:rsidRDefault="001B03DC" w:rsidP="001B03DC">
      <w:pPr>
        <w:pStyle w:val="Heading2"/>
      </w:pPr>
      <w:bookmarkStart w:id="598" w:name="_Toc338021277"/>
      <w:r>
        <w:t>Complex Types – Metadata</w:t>
      </w:r>
      <w:bookmarkEnd w:id="598"/>
    </w:p>
    <w:p w:rsidR="001B03DC" w:rsidRDefault="001B03DC" w:rsidP="001B03DC">
      <w:pPr>
        <w:ind w:firstLine="0"/>
      </w:pPr>
    </w:p>
    <w:p w:rsidR="001B03DC" w:rsidRPr="001B03DC" w:rsidRDefault="001B03DC" w:rsidP="001B03DC">
      <w:pPr>
        <w:ind w:firstLine="0"/>
      </w:pPr>
      <w:r>
        <w:t xml:space="preserve">The complex types </w:t>
      </w:r>
    </w:p>
    <w:p w:rsidR="001B03DC" w:rsidRDefault="001B03DC" w:rsidP="001B03DC">
      <w:pPr>
        <w:pStyle w:val="Heading3"/>
      </w:pPr>
      <w:bookmarkStart w:id="599" w:name="_Toc338021278"/>
      <w:proofErr w:type="spellStart"/>
      <w:r w:rsidRPr="00AC02ED">
        <w:t>ArtifactEvent</w:t>
      </w:r>
      <w:bookmarkEnd w:id="599"/>
      <w:proofErr w:type="spellEnd"/>
    </w:p>
    <w:p w:rsidR="001B03DC" w:rsidRDefault="001B03DC" w:rsidP="001B03DC"/>
    <w:p w:rsidR="001B03DC" w:rsidRPr="00320116" w:rsidRDefault="001B03DC" w:rsidP="001B03DC">
      <w:pPr>
        <w:ind w:firstLine="0"/>
      </w:pPr>
      <w:r>
        <w:t xml:space="preserve">The </w:t>
      </w:r>
      <w:proofErr w:type="spellStart"/>
      <w:r>
        <w:t>ArtifactEvent</w:t>
      </w:r>
      <w:proofErr w:type="spellEnd"/>
      <w:r>
        <w:t xml:space="preserve"> complex type is used to represent the specific types of events that may occur in the lifecycle </w:t>
      </w:r>
    </w:p>
    <w:p w:rsidR="001B03DC" w:rsidRDefault="001B03DC" w:rsidP="001B03DC"/>
    <w:tbl>
      <w:tblPr>
        <w:tblStyle w:val="TableGrid"/>
        <w:tblW w:w="0" w:type="auto"/>
        <w:tblLook w:val="04A0" w:firstRow="1" w:lastRow="0" w:firstColumn="1" w:lastColumn="0" w:noHBand="0" w:noVBand="1"/>
      </w:tblPr>
      <w:tblGrid>
        <w:gridCol w:w="1691"/>
        <w:gridCol w:w="1821"/>
        <w:gridCol w:w="1207"/>
        <w:gridCol w:w="1187"/>
        <w:gridCol w:w="1343"/>
        <w:gridCol w:w="2327"/>
      </w:tblGrid>
      <w:tr w:rsidR="001B03DC" w:rsidTr="00D815FE">
        <w:tc>
          <w:tcPr>
            <w:tcW w:w="1725" w:type="dxa"/>
          </w:tcPr>
          <w:p w:rsidR="001B03DC" w:rsidRPr="008C6DE1" w:rsidRDefault="001B03DC" w:rsidP="00D815FE">
            <w:pPr>
              <w:ind w:firstLine="0"/>
              <w:jc w:val="center"/>
              <w:rPr>
                <w:b/>
              </w:rPr>
            </w:pPr>
            <w:r w:rsidRPr="008C6DE1">
              <w:rPr>
                <w:b/>
              </w:rPr>
              <w:t>Attribute</w:t>
            </w:r>
          </w:p>
        </w:tc>
        <w:tc>
          <w:tcPr>
            <w:tcW w:w="1321" w:type="dxa"/>
          </w:tcPr>
          <w:p w:rsidR="001B03DC" w:rsidRPr="008C6DE1" w:rsidRDefault="001B03DC" w:rsidP="00D815FE">
            <w:pPr>
              <w:ind w:firstLine="0"/>
              <w:jc w:val="center"/>
              <w:rPr>
                <w:b/>
              </w:rPr>
            </w:pPr>
            <w:proofErr w:type="spellStart"/>
            <w:r w:rsidRPr="008C6DE1">
              <w:rPr>
                <w:b/>
              </w:rPr>
              <w:t>Datatype</w:t>
            </w:r>
            <w:proofErr w:type="spellEnd"/>
          </w:p>
        </w:tc>
        <w:tc>
          <w:tcPr>
            <w:tcW w:w="1207" w:type="dxa"/>
          </w:tcPr>
          <w:p w:rsidR="001B03DC" w:rsidRPr="008C6DE1" w:rsidRDefault="001B03DC" w:rsidP="00D815FE">
            <w:pPr>
              <w:ind w:firstLine="0"/>
              <w:jc w:val="center"/>
              <w:rPr>
                <w:b/>
              </w:rPr>
            </w:pPr>
            <w:r>
              <w:rPr>
                <w:b/>
              </w:rPr>
              <w:t>Cardinality</w:t>
            </w:r>
          </w:p>
        </w:tc>
        <w:tc>
          <w:tcPr>
            <w:tcW w:w="1240" w:type="dxa"/>
          </w:tcPr>
          <w:p w:rsidR="001B03DC" w:rsidRPr="008C6DE1" w:rsidRDefault="001B03DC" w:rsidP="00D815FE">
            <w:pPr>
              <w:ind w:firstLine="0"/>
              <w:jc w:val="center"/>
              <w:rPr>
                <w:b/>
              </w:rPr>
            </w:pPr>
            <w:r w:rsidRPr="008C6DE1">
              <w:rPr>
                <w:b/>
              </w:rPr>
              <w:t>Usage</w:t>
            </w:r>
          </w:p>
        </w:tc>
        <w:tc>
          <w:tcPr>
            <w:tcW w:w="1545" w:type="dxa"/>
          </w:tcPr>
          <w:p w:rsidR="001B03DC" w:rsidRPr="008C6DE1" w:rsidRDefault="001B03DC" w:rsidP="00D815FE">
            <w:pPr>
              <w:ind w:firstLine="0"/>
              <w:jc w:val="center"/>
              <w:rPr>
                <w:b/>
              </w:rPr>
            </w:pPr>
            <w:r w:rsidRPr="008C6DE1">
              <w:rPr>
                <w:b/>
              </w:rPr>
              <w:t>Value Set</w:t>
            </w:r>
          </w:p>
        </w:tc>
        <w:tc>
          <w:tcPr>
            <w:tcW w:w="2538" w:type="dxa"/>
          </w:tcPr>
          <w:p w:rsidR="001B03DC" w:rsidRPr="008C6DE1" w:rsidRDefault="001B03DC" w:rsidP="00D815FE">
            <w:pPr>
              <w:ind w:firstLine="0"/>
              <w:jc w:val="center"/>
              <w:rPr>
                <w:b/>
              </w:rPr>
            </w:pPr>
            <w:r w:rsidRPr="008C6DE1">
              <w:rPr>
                <w:b/>
              </w:rPr>
              <w:t>Comments for Implementation</w:t>
            </w:r>
          </w:p>
        </w:tc>
      </w:tr>
      <w:tr w:rsidR="001B03DC" w:rsidTr="00D815FE">
        <w:tc>
          <w:tcPr>
            <w:tcW w:w="1725" w:type="dxa"/>
          </w:tcPr>
          <w:p w:rsidR="001B03DC" w:rsidRDefault="001B03DC" w:rsidP="00D815FE">
            <w:pPr>
              <w:ind w:firstLine="0"/>
            </w:pPr>
            <w:proofErr w:type="spellStart"/>
            <w:r>
              <w:t>eventType</w:t>
            </w:r>
            <w:proofErr w:type="spellEnd"/>
            <w:r>
              <w:t xml:space="preserve"> </w:t>
            </w:r>
          </w:p>
        </w:tc>
        <w:tc>
          <w:tcPr>
            <w:tcW w:w="1321" w:type="dxa"/>
          </w:tcPr>
          <w:p w:rsidR="001B03DC" w:rsidRDefault="001B03DC" w:rsidP="00D815FE">
            <w:pPr>
              <w:ind w:firstLine="0"/>
            </w:pPr>
            <w:proofErr w:type="spellStart"/>
            <w:r>
              <w:t>ArtifactEventType</w:t>
            </w:r>
            <w:proofErr w:type="spellEnd"/>
          </w:p>
        </w:tc>
        <w:tc>
          <w:tcPr>
            <w:tcW w:w="1207" w:type="dxa"/>
          </w:tcPr>
          <w:p w:rsidR="001B03DC" w:rsidRDefault="001B03DC" w:rsidP="00D815FE">
            <w:pPr>
              <w:ind w:firstLine="0"/>
            </w:pPr>
            <w:r>
              <w:t>1..1</w:t>
            </w:r>
          </w:p>
        </w:tc>
        <w:tc>
          <w:tcPr>
            <w:tcW w:w="1240" w:type="dxa"/>
          </w:tcPr>
          <w:p w:rsidR="001B03DC" w:rsidRDefault="001B03DC" w:rsidP="00D815FE">
            <w:pPr>
              <w:ind w:firstLine="0"/>
            </w:pPr>
            <w:r>
              <w:t>Required</w:t>
            </w:r>
          </w:p>
        </w:tc>
        <w:tc>
          <w:tcPr>
            <w:tcW w:w="1545" w:type="dxa"/>
          </w:tcPr>
          <w:p w:rsidR="001B03DC" w:rsidRDefault="001B03DC" w:rsidP="00D815FE">
            <w:pPr>
              <w:ind w:firstLine="0"/>
            </w:pPr>
          </w:p>
        </w:tc>
        <w:tc>
          <w:tcPr>
            <w:tcW w:w="2538" w:type="dxa"/>
          </w:tcPr>
          <w:p w:rsidR="001B03DC" w:rsidRDefault="001B03DC" w:rsidP="00D815FE">
            <w:pPr>
              <w:ind w:firstLine="0"/>
            </w:pPr>
          </w:p>
        </w:tc>
      </w:tr>
      <w:tr w:rsidR="001B03DC" w:rsidTr="00D815FE">
        <w:tc>
          <w:tcPr>
            <w:tcW w:w="1725" w:type="dxa"/>
          </w:tcPr>
          <w:p w:rsidR="001B03DC" w:rsidRDefault="001B03DC" w:rsidP="00D815FE">
            <w:pPr>
              <w:ind w:firstLine="0"/>
            </w:pPr>
            <w:proofErr w:type="spellStart"/>
            <w:r>
              <w:t>eventDateTime</w:t>
            </w:r>
            <w:proofErr w:type="spellEnd"/>
          </w:p>
        </w:tc>
        <w:tc>
          <w:tcPr>
            <w:tcW w:w="1321" w:type="dxa"/>
          </w:tcPr>
          <w:p w:rsidR="001B03DC" w:rsidRDefault="001B03DC" w:rsidP="00D815FE">
            <w:pPr>
              <w:ind w:firstLine="0"/>
            </w:pPr>
            <w:r>
              <w:t>TS</w:t>
            </w:r>
          </w:p>
        </w:tc>
        <w:tc>
          <w:tcPr>
            <w:tcW w:w="1207" w:type="dxa"/>
          </w:tcPr>
          <w:p w:rsidR="001B03DC" w:rsidRDefault="001B03DC" w:rsidP="00D815FE">
            <w:pPr>
              <w:ind w:firstLine="0"/>
            </w:pPr>
            <w:r>
              <w:t>1..1</w:t>
            </w:r>
          </w:p>
        </w:tc>
        <w:tc>
          <w:tcPr>
            <w:tcW w:w="1240" w:type="dxa"/>
          </w:tcPr>
          <w:p w:rsidR="001B03DC" w:rsidRDefault="001B03DC" w:rsidP="00D815FE">
            <w:pPr>
              <w:ind w:firstLine="0"/>
            </w:pPr>
            <w:r>
              <w:t>Optional</w:t>
            </w:r>
          </w:p>
        </w:tc>
        <w:tc>
          <w:tcPr>
            <w:tcW w:w="1545" w:type="dxa"/>
          </w:tcPr>
          <w:p w:rsidR="001B03DC" w:rsidRDefault="001B03DC" w:rsidP="00D815FE">
            <w:pPr>
              <w:ind w:firstLine="0"/>
            </w:pPr>
          </w:p>
        </w:tc>
        <w:tc>
          <w:tcPr>
            <w:tcW w:w="2538" w:type="dxa"/>
          </w:tcPr>
          <w:p w:rsidR="001B03DC" w:rsidRDefault="001B03DC" w:rsidP="00D815FE">
            <w:pPr>
              <w:ind w:firstLine="0"/>
            </w:pPr>
          </w:p>
        </w:tc>
      </w:tr>
    </w:tbl>
    <w:p w:rsidR="001B03DC" w:rsidRPr="008B7967" w:rsidRDefault="001B03DC" w:rsidP="001B03DC"/>
    <w:p w:rsidR="001B03DC" w:rsidRDefault="001B03DC" w:rsidP="001B03DC">
      <w:pPr>
        <w:pStyle w:val="Heading3"/>
      </w:pPr>
      <w:bookmarkStart w:id="600" w:name="_Toc338021279"/>
      <w:proofErr w:type="spellStart"/>
      <w:r>
        <w:t>ArtifactLifecycleEventType</w:t>
      </w:r>
      <w:bookmarkEnd w:id="600"/>
      <w:proofErr w:type="spellEnd"/>
    </w:p>
    <w:p w:rsidR="001B03DC" w:rsidRDefault="001B03DC" w:rsidP="001B03DC">
      <w:pPr>
        <w:ind w:firstLine="0"/>
      </w:pPr>
    </w:p>
    <w:p w:rsidR="001B03DC" w:rsidRPr="00320116" w:rsidRDefault="001B03DC" w:rsidP="001B03DC">
      <w:pPr>
        <w:ind w:firstLine="0"/>
      </w:pPr>
      <w:r>
        <w:t xml:space="preserve">The </w:t>
      </w:r>
      <w:proofErr w:type="spellStart"/>
      <w:r>
        <w:t>ArtifactLifecycleEventType</w:t>
      </w:r>
      <w:proofErr w:type="spellEnd"/>
      <w:r>
        <w:t xml:space="preserve"> represents a specific type of event in the lifecycle of the CDS Knowledge Artifact at a specific point in time. It is constrained by the </w:t>
      </w:r>
      <w:proofErr w:type="spellStart"/>
      <w:r>
        <w:t>HeDArtifactLifecycleEventType</w:t>
      </w:r>
      <w:proofErr w:type="spellEnd"/>
      <w:r>
        <w:t xml:space="preserve"> value set to a specific set of values</w:t>
      </w:r>
    </w:p>
    <w:p w:rsidR="001B03DC" w:rsidRDefault="001B03DC" w:rsidP="001B03DC">
      <w:pPr>
        <w:pStyle w:val="Heading3"/>
      </w:pPr>
      <w:bookmarkStart w:id="601" w:name="_Toc338021280"/>
      <w:proofErr w:type="spellStart"/>
      <w:r w:rsidRPr="00AC02ED">
        <w:t>ArtifactStatusType</w:t>
      </w:r>
      <w:bookmarkEnd w:id="601"/>
      <w:proofErr w:type="spellEnd"/>
    </w:p>
    <w:p w:rsidR="001B03DC" w:rsidRDefault="001B03DC" w:rsidP="001B03DC">
      <w:pPr>
        <w:ind w:firstLine="0"/>
      </w:pPr>
    </w:p>
    <w:p w:rsidR="001B03DC" w:rsidRPr="00467D4E" w:rsidRDefault="001B03DC" w:rsidP="001B03DC">
      <w:pPr>
        <w:ind w:firstLine="0"/>
      </w:pPr>
      <w:r>
        <w:t xml:space="preserve">The </w:t>
      </w:r>
      <w:proofErr w:type="spellStart"/>
      <w:r>
        <w:t>ArtifactStatusType</w:t>
      </w:r>
      <w:proofErr w:type="spellEnd"/>
      <w:r>
        <w:t xml:space="preserve"> represents the status of a CDS Knowledge Artifact and is included as part of the metadata for the artifact. The </w:t>
      </w:r>
      <w:proofErr w:type="gramStart"/>
      <w:r>
        <w:t>list of statuses are</w:t>
      </w:r>
      <w:proofErr w:type="gramEnd"/>
      <w:r>
        <w:t xml:space="preserve"> constrained to the list of values in the </w:t>
      </w:r>
      <w:proofErr w:type="spellStart"/>
      <w:r>
        <w:t>HeDArtifactStatusType</w:t>
      </w:r>
      <w:proofErr w:type="spellEnd"/>
      <w:r>
        <w:t xml:space="preserve"> value set.</w:t>
      </w:r>
    </w:p>
    <w:p w:rsidR="001B03DC" w:rsidRDefault="001B03DC" w:rsidP="001B03DC"/>
    <w:p w:rsidR="001B03DC" w:rsidRDefault="001B03DC" w:rsidP="001B03DC">
      <w:pPr>
        <w:pStyle w:val="Heading3"/>
      </w:pPr>
      <w:bookmarkStart w:id="602" w:name="_Toc338021281"/>
      <w:proofErr w:type="spellStart"/>
      <w:r>
        <w:t>ArtifactType</w:t>
      </w:r>
      <w:bookmarkEnd w:id="602"/>
      <w:proofErr w:type="spellEnd"/>
    </w:p>
    <w:p w:rsidR="001B03DC" w:rsidRDefault="001B03DC" w:rsidP="001B03DC">
      <w:pPr>
        <w:ind w:firstLine="0"/>
      </w:pPr>
    </w:p>
    <w:p w:rsidR="001B03DC" w:rsidRPr="00467D4E" w:rsidRDefault="001B03DC" w:rsidP="001B03DC">
      <w:pPr>
        <w:ind w:firstLine="0"/>
      </w:pPr>
      <w:r>
        <w:lastRenderedPageBreak/>
        <w:t xml:space="preserve">The </w:t>
      </w:r>
      <w:proofErr w:type="spellStart"/>
      <w:r>
        <w:t>ArtifactType</w:t>
      </w:r>
      <w:proofErr w:type="spellEnd"/>
      <w:r>
        <w:t xml:space="preserve"> complex type represents a specific type for a CDS Knowledge Artifact. This type is constrained by the </w:t>
      </w:r>
      <w:proofErr w:type="spellStart"/>
      <w:r>
        <w:t>HeDArtifactType</w:t>
      </w:r>
      <w:proofErr w:type="spellEnd"/>
      <w:r>
        <w:t xml:space="preserve"> value set to the 3 knowledge artifact types defined in the </w:t>
      </w:r>
      <w:proofErr w:type="spellStart"/>
      <w:r>
        <w:t>HeD</w:t>
      </w:r>
      <w:proofErr w:type="spellEnd"/>
      <w:r>
        <w:t xml:space="preserve"> Artifact Sharing Use Case.</w:t>
      </w:r>
    </w:p>
    <w:p w:rsidR="001B03DC" w:rsidRDefault="001B03DC" w:rsidP="001B03DC">
      <w:pPr>
        <w:ind w:firstLine="0"/>
      </w:pPr>
    </w:p>
    <w:p w:rsidR="001B03DC" w:rsidRDefault="001B03DC" w:rsidP="001B03DC">
      <w:pPr>
        <w:pStyle w:val="Heading3"/>
        <w:numPr>
          <w:ilvl w:val="2"/>
          <w:numId w:val="21"/>
        </w:numPr>
      </w:pPr>
      <w:bookmarkStart w:id="603" w:name="_Toc338021282"/>
      <w:r>
        <w:t>Metadata</w:t>
      </w:r>
      <w:bookmarkEnd w:id="603"/>
    </w:p>
    <w:p w:rsidR="001B03DC" w:rsidRDefault="001B03DC" w:rsidP="001B03DC"/>
    <w:p w:rsidR="001B03DC" w:rsidRPr="00061BE4" w:rsidRDefault="001B03DC" w:rsidP="001B03DC">
      <w:pPr>
        <w:ind w:firstLine="0"/>
      </w:pPr>
      <w:r>
        <w:t xml:space="preserve">Metadata is the complex data type defined in Section 5.1 for the CDS Knowledge </w:t>
      </w:r>
      <w:proofErr w:type="gramStart"/>
      <w:r>
        <w:t>Artifact .</w:t>
      </w:r>
      <w:proofErr w:type="gramEnd"/>
      <w:r>
        <w:t xml:space="preserve"> It supports each of the metadata elements listed in Section 5.1 and derived from the </w:t>
      </w:r>
      <w:proofErr w:type="spellStart"/>
      <w:r>
        <w:t>HeD</w:t>
      </w:r>
      <w:proofErr w:type="spellEnd"/>
      <w:r>
        <w:t xml:space="preserve"> Knowledge Sharing Use Case under Section 11.2. Refer to Section 5.1 for the list of attributes within this complex type.</w:t>
      </w:r>
    </w:p>
    <w:p w:rsidR="001B03DC" w:rsidRDefault="001B03DC" w:rsidP="001B03DC">
      <w:pPr>
        <w:ind w:firstLine="0"/>
      </w:pPr>
    </w:p>
    <w:p w:rsidR="001B03DC" w:rsidRDefault="001B03DC" w:rsidP="001B03DC"/>
    <w:p w:rsidR="00D815FE" w:rsidRDefault="00D815FE" w:rsidP="001B03DC">
      <w:pPr>
        <w:pStyle w:val="Heading2"/>
      </w:pPr>
      <w:bookmarkStart w:id="604" w:name="_Toc338021283"/>
      <w:r>
        <w:t>Complex Types – Actions</w:t>
      </w:r>
      <w:bookmarkEnd w:id="604"/>
    </w:p>
    <w:p w:rsidR="00D815FE" w:rsidRDefault="00D815FE" w:rsidP="00D815FE">
      <w:pPr>
        <w:ind w:firstLine="0"/>
      </w:pPr>
    </w:p>
    <w:p w:rsidR="00D815FE" w:rsidRDefault="00D815FE" w:rsidP="00D815FE">
      <w:pPr>
        <w:pStyle w:val="Heading3"/>
      </w:pPr>
      <w:bookmarkStart w:id="605" w:name="_Toc338021284"/>
      <w:r>
        <w:t>Action</w:t>
      </w:r>
      <w:bookmarkEnd w:id="605"/>
    </w:p>
    <w:p w:rsidR="00D815FE" w:rsidRDefault="00D815FE" w:rsidP="00D815FE">
      <w:pPr>
        <w:ind w:firstLine="0"/>
      </w:pPr>
    </w:p>
    <w:tbl>
      <w:tblPr>
        <w:tblStyle w:val="TableGrid"/>
        <w:tblW w:w="0" w:type="auto"/>
        <w:tblLayout w:type="fixed"/>
        <w:tblLook w:val="04A0" w:firstRow="1" w:lastRow="0" w:firstColumn="1" w:lastColumn="0" w:noHBand="0" w:noVBand="1"/>
      </w:tblPr>
      <w:tblGrid>
        <w:gridCol w:w="1650"/>
        <w:gridCol w:w="1878"/>
        <w:gridCol w:w="1260"/>
        <w:gridCol w:w="1080"/>
        <w:gridCol w:w="1306"/>
        <w:gridCol w:w="2402"/>
      </w:tblGrid>
      <w:tr w:rsidR="00D815FE" w:rsidTr="00D815FE">
        <w:tc>
          <w:tcPr>
            <w:tcW w:w="1650" w:type="dxa"/>
          </w:tcPr>
          <w:p w:rsidR="00D815FE" w:rsidRPr="008C6DE1" w:rsidRDefault="00D815FE" w:rsidP="00D815FE">
            <w:pPr>
              <w:ind w:firstLine="0"/>
              <w:jc w:val="center"/>
              <w:rPr>
                <w:b/>
              </w:rPr>
            </w:pPr>
            <w:r w:rsidRPr="008C6DE1">
              <w:rPr>
                <w:b/>
              </w:rPr>
              <w:t>Attribute</w:t>
            </w:r>
          </w:p>
        </w:tc>
        <w:tc>
          <w:tcPr>
            <w:tcW w:w="1878" w:type="dxa"/>
          </w:tcPr>
          <w:p w:rsidR="00D815FE" w:rsidRPr="008C6DE1" w:rsidRDefault="00D815FE" w:rsidP="00D815FE">
            <w:pPr>
              <w:ind w:firstLine="0"/>
              <w:jc w:val="center"/>
              <w:rPr>
                <w:b/>
              </w:rPr>
            </w:pPr>
            <w:proofErr w:type="spellStart"/>
            <w:r w:rsidRPr="008C6DE1">
              <w:rPr>
                <w:b/>
              </w:rPr>
              <w:t>Datatype</w:t>
            </w:r>
            <w:proofErr w:type="spellEnd"/>
          </w:p>
        </w:tc>
        <w:tc>
          <w:tcPr>
            <w:tcW w:w="1260" w:type="dxa"/>
          </w:tcPr>
          <w:p w:rsidR="00D815FE" w:rsidRPr="008C6DE1" w:rsidRDefault="00D815FE" w:rsidP="00D815FE">
            <w:pPr>
              <w:ind w:firstLine="0"/>
              <w:jc w:val="center"/>
              <w:rPr>
                <w:b/>
              </w:rPr>
            </w:pPr>
            <w:r>
              <w:rPr>
                <w:b/>
              </w:rPr>
              <w:t>Cardinality</w:t>
            </w:r>
          </w:p>
        </w:tc>
        <w:tc>
          <w:tcPr>
            <w:tcW w:w="1080" w:type="dxa"/>
          </w:tcPr>
          <w:p w:rsidR="00D815FE" w:rsidRPr="008C6DE1" w:rsidRDefault="00D815FE" w:rsidP="00D815FE">
            <w:pPr>
              <w:ind w:firstLine="0"/>
              <w:jc w:val="center"/>
              <w:rPr>
                <w:b/>
              </w:rPr>
            </w:pPr>
            <w:r w:rsidRPr="008C6DE1">
              <w:rPr>
                <w:b/>
              </w:rPr>
              <w:t>Usage</w:t>
            </w:r>
          </w:p>
        </w:tc>
        <w:tc>
          <w:tcPr>
            <w:tcW w:w="1306" w:type="dxa"/>
          </w:tcPr>
          <w:p w:rsidR="00D815FE" w:rsidRPr="008C6DE1" w:rsidRDefault="00D815FE" w:rsidP="00D815FE">
            <w:pPr>
              <w:ind w:firstLine="0"/>
              <w:jc w:val="center"/>
              <w:rPr>
                <w:b/>
              </w:rPr>
            </w:pPr>
            <w:r w:rsidRPr="008C6DE1">
              <w:rPr>
                <w:b/>
              </w:rPr>
              <w:t>Value Set</w:t>
            </w:r>
          </w:p>
        </w:tc>
        <w:tc>
          <w:tcPr>
            <w:tcW w:w="2402" w:type="dxa"/>
          </w:tcPr>
          <w:p w:rsidR="00D815FE" w:rsidRPr="008C6DE1" w:rsidRDefault="00D815FE" w:rsidP="00D815FE">
            <w:pPr>
              <w:ind w:firstLine="0"/>
              <w:jc w:val="center"/>
              <w:rPr>
                <w:b/>
              </w:rPr>
            </w:pPr>
            <w:r w:rsidRPr="008C6DE1">
              <w:rPr>
                <w:b/>
              </w:rPr>
              <w:t>Comments for Implementation</w:t>
            </w:r>
          </w:p>
        </w:tc>
      </w:tr>
      <w:tr w:rsidR="00D815FE" w:rsidTr="00D815FE">
        <w:tc>
          <w:tcPr>
            <w:tcW w:w="1650" w:type="dxa"/>
          </w:tcPr>
          <w:p w:rsidR="00D815FE" w:rsidRDefault="00D815FE" w:rsidP="00D815FE">
            <w:pPr>
              <w:ind w:firstLine="0"/>
            </w:pPr>
            <w:proofErr w:type="spellStart"/>
            <w:r>
              <w:t>actionMode</w:t>
            </w:r>
            <w:proofErr w:type="spellEnd"/>
          </w:p>
        </w:tc>
        <w:tc>
          <w:tcPr>
            <w:tcW w:w="1878" w:type="dxa"/>
          </w:tcPr>
          <w:p w:rsidR="00D815FE" w:rsidRDefault="00D815FE" w:rsidP="00D815FE">
            <w:pPr>
              <w:ind w:firstLine="0"/>
            </w:pPr>
            <w:proofErr w:type="spellStart"/>
            <w:r>
              <w:t>ActionModeType</w:t>
            </w:r>
            <w:proofErr w:type="spellEnd"/>
          </w:p>
        </w:tc>
        <w:tc>
          <w:tcPr>
            <w:tcW w:w="1260" w:type="dxa"/>
          </w:tcPr>
          <w:p w:rsidR="00D815FE" w:rsidRDefault="00D815FE" w:rsidP="00D815FE">
            <w:pPr>
              <w:ind w:firstLine="0"/>
            </w:pPr>
          </w:p>
        </w:tc>
        <w:tc>
          <w:tcPr>
            <w:tcW w:w="1080" w:type="dxa"/>
          </w:tcPr>
          <w:p w:rsidR="00D815FE" w:rsidRDefault="00D815FE" w:rsidP="00D815FE">
            <w:pPr>
              <w:ind w:firstLine="0"/>
            </w:pPr>
          </w:p>
        </w:tc>
        <w:tc>
          <w:tcPr>
            <w:tcW w:w="1306" w:type="dxa"/>
          </w:tcPr>
          <w:p w:rsidR="00D815FE" w:rsidRDefault="00D815FE" w:rsidP="00D815FE">
            <w:pPr>
              <w:ind w:firstLine="0"/>
            </w:pPr>
          </w:p>
        </w:tc>
        <w:tc>
          <w:tcPr>
            <w:tcW w:w="2402" w:type="dxa"/>
          </w:tcPr>
          <w:p w:rsidR="00D815FE" w:rsidRDefault="00D815FE" w:rsidP="00D815FE">
            <w:pPr>
              <w:ind w:firstLine="0"/>
            </w:pPr>
          </w:p>
        </w:tc>
      </w:tr>
      <w:tr w:rsidR="00D815FE" w:rsidTr="00D815FE">
        <w:tc>
          <w:tcPr>
            <w:tcW w:w="1650" w:type="dxa"/>
          </w:tcPr>
          <w:p w:rsidR="00D815FE" w:rsidRDefault="00D815FE" w:rsidP="00D815FE">
            <w:pPr>
              <w:ind w:firstLine="0"/>
            </w:pPr>
          </w:p>
        </w:tc>
        <w:tc>
          <w:tcPr>
            <w:tcW w:w="1878" w:type="dxa"/>
          </w:tcPr>
          <w:p w:rsidR="00D815FE" w:rsidRDefault="00D815FE" w:rsidP="00D815FE">
            <w:pPr>
              <w:ind w:firstLine="0"/>
            </w:pPr>
          </w:p>
        </w:tc>
        <w:tc>
          <w:tcPr>
            <w:tcW w:w="1260" w:type="dxa"/>
          </w:tcPr>
          <w:p w:rsidR="00D815FE" w:rsidRDefault="00D815FE" w:rsidP="00D815FE">
            <w:pPr>
              <w:ind w:firstLine="0"/>
            </w:pPr>
          </w:p>
        </w:tc>
        <w:tc>
          <w:tcPr>
            <w:tcW w:w="1080" w:type="dxa"/>
          </w:tcPr>
          <w:p w:rsidR="00D815FE" w:rsidRDefault="00D815FE" w:rsidP="00D815FE">
            <w:pPr>
              <w:ind w:firstLine="0"/>
            </w:pPr>
          </w:p>
        </w:tc>
        <w:tc>
          <w:tcPr>
            <w:tcW w:w="1306" w:type="dxa"/>
          </w:tcPr>
          <w:p w:rsidR="00D815FE" w:rsidRDefault="00D815FE" w:rsidP="00D815FE">
            <w:pPr>
              <w:ind w:firstLine="0"/>
            </w:pPr>
          </w:p>
        </w:tc>
        <w:tc>
          <w:tcPr>
            <w:tcW w:w="2402" w:type="dxa"/>
          </w:tcPr>
          <w:p w:rsidR="00D815FE" w:rsidRDefault="00D815FE" w:rsidP="00D815FE">
            <w:pPr>
              <w:ind w:firstLine="0"/>
            </w:pPr>
          </w:p>
        </w:tc>
      </w:tr>
      <w:tr w:rsidR="00D815FE" w:rsidTr="00D815FE">
        <w:tc>
          <w:tcPr>
            <w:tcW w:w="1650" w:type="dxa"/>
          </w:tcPr>
          <w:p w:rsidR="00D815FE" w:rsidRDefault="00D815FE" w:rsidP="00D815FE">
            <w:pPr>
              <w:ind w:firstLine="0"/>
            </w:pPr>
          </w:p>
        </w:tc>
        <w:tc>
          <w:tcPr>
            <w:tcW w:w="1878" w:type="dxa"/>
          </w:tcPr>
          <w:p w:rsidR="00D815FE" w:rsidRDefault="00D815FE" w:rsidP="00D815FE">
            <w:pPr>
              <w:ind w:firstLine="0"/>
            </w:pPr>
          </w:p>
        </w:tc>
        <w:tc>
          <w:tcPr>
            <w:tcW w:w="1260" w:type="dxa"/>
          </w:tcPr>
          <w:p w:rsidR="00D815FE" w:rsidRDefault="00D815FE" w:rsidP="00D815FE">
            <w:pPr>
              <w:ind w:firstLine="0"/>
            </w:pPr>
          </w:p>
        </w:tc>
        <w:tc>
          <w:tcPr>
            <w:tcW w:w="1080" w:type="dxa"/>
          </w:tcPr>
          <w:p w:rsidR="00D815FE" w:rsidRDefault="00D815FE" w:rsidP="00D815FE">
            <w:pPr>
              <w:ind w:firstLine="0"/>
            </w:pPr>
          </w:p>
        </w:tc>
        <w:tc>
          <w:tcPr>
            <w:tcW w:w="1306" w:type="dxa"/>
          </w:tcPr>
          <w:p w:rsidR="00D815FE" w:rsidRDefault="00D815FE" w:rsidP="00D815FE">
            <w:pPr>
              <w:ind w:firstLine="0"/>
            </w:pPr>
          </w:p>
        </w:tc>
        <w:tc>
          <w:tcPr>
            <w:tcW w:w="2402" w:type="dxa"/>
          </w:tcPr>
          <w:p w:rsidR="00D815FE" w:rsidRDefault="00D815FE" w:rsidP="00D815FE">
            <w:pPr>
              <w:ind w:firstLine="0"/>
            </w:pPr>
          </w:p>
        </w:tc>
      </w:tr>
      <w:tr w:rsidR="00D815FE" w:rsidTr="00D815FE">
        <w:tc>
          <w:tcPr>
            <w:tcW w:w="1650" w:type="dxa"/>
          </w:tcPr>
          <w:p w:rsidR="00D815FE" w:rsidRDefault="00D815FE" w:rsidP="00D815FE">
            <w:pPr>
              <w:ind w:firstLine="0"/>
            </w:pPr>
          </w:p>
        </w:tc>
        <w:tc>
          <w:tcPr>
            <w:tcW w:w="1878" w:type="dxa"/>
          </w:tcPr>
          <w:p w:rsidR="00D815FE" w:rsidRDefault="00D815FE" w:rsidP="00D815FE">
            <w:pPr>
              <w:ind w:firstLine="0"/>
            </w:pPr>
          </w:p>
        </w:tc>
        <w:tc>
          <w:tcPr>
            <w:tcW w:w="1260" w:type="dxa"/>
          </w:tcPr>
          <w:p w:rsidR="00D815FE" w:rsidRDefault="00D815FE" w:rsidP="00D815FE">
            <w:pPr>
              <w:ind w:firstLine="0"/>
            </w:pPr>
          </w:p>
        </w:tc>
        <w:tc>
          <w:tcPr>
            <w:tcW w:w="1080" w:type="dxa"/>
          </w:tcPr>
          <w:p w:rsidR="00D815FE" w:rsidRDefault="00D815FE" w:rsidP="00D815FE">
            <w:pPr>
              <w:ind w:firstLine="0"/>
            </w:pPr>
          </w:p>
        </w:tc>
        <w:tc>
          <w:tcPr>
            <w:tcW w:w="1306" w:type="dxa"/>
          </w:tcPr>
          <w:p w:rsidR="00D815FE" w:rsidRDefault="00D815FE" w:rsidP="00D815FE">
            <w:pPr>
              <w:ind w:firstLine="0"/>
            </w:pPr>
          </w:p>
        </w:tc>
        <w:tc>
          <w:tcPr>
            <w:tcW w:w="2402" w:type="dxa"/>
          </w:tcPr>
          <w:p w:rsidR="00D815FE" w:rsidRDefault="00D815FE" w:rsidP="00D815FE">
            <w:pPr>
              <w:ind w:firstLine="0"/>
            </w:pPr>
          </w:p>
        </w:tc>
      </w:tr>
      <w:tr w:rsidR="00D815FE" w:rsidTr="00D815FE">
        <w:tc>
          <w:tcPr>
            <w:tcW w:w="1650" w:type="dxa"/>
          </w:tcPr>
          <w:p w:rsidR="00D815FE" w:rsidRDefault="00D815FE" w:rsidP="00D815FE">
            <w:pPr>
              <w:ind w:firstLine="0"/>
            </w:pPr>
          </w:p>
        </w:tc>
        <w:tc>
          <w:tcPr>
            <w:tcW w:w="1878" w:type="dxa"/>
          </w:tcPr>
          <w:p w:rsidR="00D815FE" w:rsidRDefault="00D815FE" w:rsidP="00D815FE">
            <w:pPr>
              <w:ind w:firstLine="0"/>
            </w:pPr>
          </w:p>
        </w:tc>
        <w:tc>
          <w:tcPr>
            <w:tcW w:w="1260" w:type="dxa"/>
          </w:tcPr>
          <w:p w:rsidR="00D815FE" w:rsidRDefault="00D815FE" w:rsidP="00D815FE">
            <w:pPr>
              <w:ind w:firstLine="0"/>
            </w:pPr>
          </w:p>
        </w:tc>
        <w:tc>
          <w:tcPr>
            <w:tcW w:w="1080" w:type="dxa"/>
          </w:tcPr>
          <w:p w:rsidR="00D815FE" w:rsidRDefault="00D815FE" w:rsidP="00D815FE">
            <w:pPr>
              <w:ind w:firstLine="0"/>
            </w:pPr>
          </w:p>
        </w:tc>
        <w:tc>
          <w:tcPr>
            <w:tcW w:w="1306" w:type="dxa"/>
          </w:tcPr>
          <w:p w:rsidR="00D815FE" w:rsidRDefault="00D815FE" w:rsidP="00D815FE">
            <w:pPr>
              <w:ind w:firstLine="0"/>
            </w:pPr>
          </w:p>
        </w:tc>
        <w:tc>
          <w:tcPr>
            <w:tcW w:w="2402" w:type="dxa"/>
          </w:tcPr>
          <w:p w:rsidR="00D815FE" w:rsidRDefault="00D815FE" w:rsidP="00D815FE">
            <w:pPr>
              <w:ind w:firstLine="0"/>
            </w:pPr>
          </w:p>
        </w:tc>
      </w:tr>
      <w:tr w:rsidR="00D815FE" w:rsidTr="00D815FE">
        <w:tc>
          <w:tcPr>
            <w:tcW w:w="1650" w:type="dxa"/>
          </w:tcPr>
          <w:p w:rsidR="00D815FE" w:rsidRDefault="00D815FE" w:rsidP="00D815FE">
            <w:pPr>
              <w:ind w:firstLine="0"/>
            </w:pPr>
          </w:p>
        </w:tc>
        <w:tc>
          <w:tcPr>
            <w:tcW w:w="1878" w:type="dxa"/>
          </w:tcPr>
          <w:p w:rsidR="00D815FE" w:rsidRDefault="00D815FE" w:rsidP="00D815FE">
            <w:pPr>
              <w:ind w:firstLine="0"/>
            </w:pPr>
          </w:p>
        </w:tc>
        <w:tc>
          <w:tcPr>
            <w:tcW w:w="1260" w:type="dxa"/>
          </w:tcPr>
          <w:p w:rsidR="00D815FE" w:rsidRDefault="00D815FE" w:rsidP="00D815FE">
            <w:pPr>
              <w:ind w:firstLine="0"/>
            </w:pPr>
          </w:p>
        </w:tc>
        <w:tc>
          <w:tcPr>
            <w:tcW w:w="1080" w:type="dxa"/>
          </w:tcPr>
          <w:p w:rsidR="00D815FE" w:rsidRDefault="00D815FE" w:rsidP="00D815FE">
            <w:pPr>
              <w:ind w:firstLine="0"/>
            </w:pPr>
          </w:p>
        </w:tc>
        <w:tc>
          <w:tcPr>
            <w:tcW w:w="1306" w:type="dxa"/>
          </w:tcPr>
          <w:p w:rsidR="00D815FE" w:rsidRDefault="00D815FE" w:rsidP="00D815FE">
            <w:pPr>
              <w:ind w:firstLine="0"/>
            </w:pPr>
          </w:p>
        </w:tc>
        <w:tc>
          <w:tcPr>
            <w:tcW w:w="2402" w:type="dxa"/>
          </w:tcPr>
          <w:p w:rsidR="00D815FE" w:rsidRDefault="00D815FE" w:rsidP="00D815FE">
            <w:pPr>
              <w:ind w:firstLine="0"/>
            </w:pPr>
          </w:p>
        </w:tc>
      </w:tr>
    </w:tbl>
    <w:p w:rsidR="00D815FE" w:rsidRDefault="00D815FE" w:rsidP="00D815FE">
      <w:pPr>
        <w:ind w:firstLine="0"/>
      </w:pPr>
    </w:p>
    <w:p w:rsidR="00D815FE" w:rsidRDefault="00D815FE" w:rsidP="00D815FE">
      <w:pPr>
        <w:pStyle w:val="Heading3"/>
      </w:pPr>
      <w:bookmarkStart w:id="606" w:name="_Toc338021285"/>
      <w:proofErr w:type="spellStart"/>
      <w:r>
        <w:t>ActionModeType</w:t>
      </w:r>
      <w:bookmarkEnd w:id="606"/>
      <w:proofErr w:type="spellEnd"/>
    </w:p>
    <w:p w:rsidR="00D815FE" w:rsidRDefault="00D815FE" w:rsidP="00D815FE"/>
    <w:tbl>
      <w:tblPr>
        <w:tblStyle w:val="TableGrid"/>
        <w:tblW w:w="0" w:type="auto"/>
        <w:tblLayout w:type="fixed"/>
        <w:tblLook w:val="04A0" w:firstRow="1" w:lastRow="0" w:firstColumn="1" w:lastColumn="0" w:noHBand="0" w:noVBand="1"/>
      </w:tblPr>
      <w:tblGrid>
        <w:gridCol w:w="1650"/>
        <w:gridCol w:w="1878"/>
        <w:gridCol w:w="1260"/>
        <w:gridCol w:w="1080"/>
        <w:gridCol w:w="1306"/>
        <w:gridCol w:w="2402"/>
      </w:tblGrid>
      <w:tr w:rsidR="00D815FE" w:rsidTr="00D815FE">
        <w:tc>
          <w:tcPr>
            <w:tcW w:w="1650" w:type="dxa"/>
          </w:tcPr>
          <w:p w:rsidR="00D815FE" w:rsidRPr="008C6DE1" w:rsidRDefault="00D815FE" w:rsidP="00D815FE">
            <w:pPr>
              <w:ind w:firstLine="0"/>
              <w:jc w:val="center"/>
              <w:rPr>
                <w:b/>
              </w:rPr>
            </w:pPr>
            <w:r w:rsidRPr="008C6DE1">
              <w:rPr>
                <w:b/>
              </w:rPr>
              <w:t>Attribute</w:t>
            </w:r>
          </w:p>
        </w:tc>
        <w:tc>
          <w:tcPr>
            <w:tcW w:w="1878" w:type="dxa"/>
          </w:tcPr>
          <w:p w:rsidR="00D815FE" w:rsidRPr="008C6DE1" w:rsidRDefault="00D815FE" w:rsidP="00D815FE">
            <w:pPr>
              <w:ind w:firstLine="0"/>
              <w:jc w:val="center"/>
              <w:rPr>
                <w:b/>
              </w:rPr>
            </w:pPr>
            <w:proofErr w:type="spellStart"/>
            <w:r w:rsidRPr="008C6DE1">
              <w:rPr>
                <w:b/>
              </w:rPr>
              <w:t>Datatype</w:t>
            </w:r>
            <w:proofErr w:type="spellEnd"/>
          </w:p>
        </w:tc>
        <w:tc>
          <w:tcPr>
            <w:tcW w:w="1260" w:type="dxa"/>
          </w:tcPr>
          <w:p w:rsidR="00D815FE" w:rsidRPr="008C6DE1" w:rsidRDefault="00D815FE" w:rsidP="00D815FE">
            <w:pPr>
              <w:ind w:firstLine="0"/>
              <w:jc w:val="center"/>
              <w:rPr>
                <w:b/>
              </w:rPr>
            </w:pPr>
            <w:r>
              <w:rPr>
                <w:b/>
              </w:rPr>
              <w:t>Cardinality</w:t>
            </w:r>
          </w:p>
        </w:tc>
        <w:tc>
          <w:tcPr>
            <w:tcW w:w="1080" w:type="dxa"/>
          </w:tcPr>
          <w:p w:rsidR="00D815FE" w:rsidRPr="008C6DE1" w:rsidRDefault="00D815FE" w:rsidP="00D815FE">
            <w:pPr>
              <w:ind w:firstLine="0"/>
              <w:jc w:val="center"/>
              <w:rPr>
                <w:b/>
              </w:rPr>
            </w:pPr>
            <w:r w:rsidRPr="008C6DE1">
              <w:rPr>
                <w:b/>
              </w:rPr>
              <w:t>Usage</w:t>
            </w:r>
          </w:p>
        </w:tc>
        <w:tc>
          <w:tcPr>
            <w:tcW w:w="1306" w:type="dxa"/>
          </w:tcPr>
          <w:p w:rsidR="00D815FE" w:rsidRPr="008C6DE1" w:rsidRDefault="00D815FE" w:rsidP="00D815FE">
            <w:pPr>
              <w:ind w:firstLine="0"/>
              <w:jc w:val="center"/>
              <w:rPr>
                <w:b/>
              </w:rPr>
            </w:pPr>
            <w:r w:rsidRPr="008C6DE1">
              <w:rPr>
                <w:b/>
              </w:rPr>
              <w:t>Value Set</w:t>
            </w:r>
          </w:p>
        </w:tc>
        <w:tc>
          <w:tcPr>
            <w:tcW w:w="2402" w:type="dxa"/>
          </w:tcPr>
          <w:p w:rsidR="00D815FE" w:rsidRPr="008C6DE1" w:rsidRDefault="00D815FE" w:rsidP="00D815FE">
            <w:pPr>
              <w:ind w:firstLine="0"/>
              <w:jc w:val="center"/>
              <w:rPr>
                <w:b/>
              </w:rPr>
            </w:pPr>
            <w:r w:rsidRPr="008C6DE1">
              <w:rPr>
                <w:b/>
              </w:rPr>
              <w:t>Comments for Implementation</w:t>
            </w:r>
          </w:p>
        </w:tc>
      </w:tr>
      <w:tr w:rsidR="00D815FE" w:rsidTr="00D815FE">
        <w:tc>
          <w:tcPr>
            <w:tcW w:w="1650" w:type="dxa"/>
          </w:tcPr>
          <w:p w:rsidR="00D815FE" w:rsidRDefault="00D815FE" w:rsidP="00D815FE">
            <w:pPr>
              <w:ind w:firstLine="0"/>
            </w:pPr>
          </w:p>
        </w:tc>
        <w:tc>
          <w:tcPr>
            <w:tcW w:w="1878" w:type="dxa"/>
          </w:tcPr>
          <w:p w:rsidR="00D815FE" w:rsidRDefault="00D815FE" w:rsidP="00D815FE">
            <w:pPr>
              <w:ind w:firstLine="0"/>
            </w:pPr>
          </w:p>
        </w:tc>
        <w:tc>
          <w:tcPr>
            <w:tcW w:w="1260" w:type="dxa"/>
          </w:tcPr>
          <w:p w:rsidR="00D815FE" w:rsidRDefault="00D815FE" w:rsidP="00D815FE">
            <w:pPr>
              <w:ind w:firstLine="0"/>
            </w:pPr>
          </w:p>
        </w:tc>
        <w:tc>
          <w:tcPr>
            <w:tcW w:w="1080" w:type="dxa"/>
          </w:tcPr>
          <w:p w:rsidR="00D815FE" w:rsidRDefault="00D815FE" w:rsidP="00D815FE">
            <w:pPr>
              <w:ind w:firstLine="0"/>
            </w:pPr>
          </w:p>
        </w:tc>
        <w:tc>
          <w:tcPr>
            <w:tcW w:w="1306" w:type="dxa"/>
          </w:tcPr>
          <w:p w:rsidR="00D815FE" w:rsidRDefault="00D815FE" w:rsidP="00D815FE">
            <w:pPr>
              <w:ind w:firstLine="0"/>
            </w:pPr>
          </w:p>
        </w:tc>
        <w:tc>
          <w:tcPr>
            <w:tcW w:w="2402" w:type="dxa"/>
          </w:tcPr>
          <w:p w:rsidR="00D815FE" w:rsidRDefault="00D815FE" w:rsidP="00D815FE">
            <w:pPr>
              <w:ind w:firstLine="0"/>
            </w:pPr>
          </w:p>
        </w:tc>
      </w:tr>
    </w:tbl>
    <w:p w:rsidR="00D815FE" w:rsidRPr="00D815FE" w:rsidRDefault="00D815FE" w:rsidP="00D815FE"/>
    <w:p w:rsidR="001B03DC" w:rsidRDefault="001B03DC" w:rsidP="001B03DC">
      <w:pPr>
        <w:pStyle w:val="Heading2"/>
      </w:pPr>
      <w:bookmarkStart w:id="607" w:name="_Toc338021286"/>
      <w:r>
        <w:t>Complex Types - Base</w:t>
      </w:r>
      <w:bookmarkEnd w:id="607"/>
    </w:p>
    <w:p w:rsidR="001B03DC" w:rsidRDefault="001B03DC" w:rsidP="001B03DC"/>
    <w:p w:rsidR="001B03DC" w:rsidRDefault="001B03DC" w:rsidP="001B03DC">
      <w:pPr>
        <w:pStyle w:val="Heading3"/>
      </w:pPr>
      <w:bookmarkStart w:id="608" w:name="_Toc338021287"/>
      <w:proofErr w:type="spellStart"/>
      <w:r>
        <w:t>BibliographicResource</w:t>
      </w:r>
      <w:bookmarkEnd w:id="608"/>
      <w:proofErr w:type="spellEnd"/>
    </w:p>
    <w:p w:rsidR="001B03DC" w:rsidRDefault="001B03DC" w:rsidP="001B03DC"/>
    <w:p w:rsidR="001B03DC" w:rsidRPr="000D22E9" w:rsidRDefault="001B03DC" w:rsidP="001B03DC">
      <w:pPr>
        <w:ind w:firstLine="0"/>
      </w:pPr>
      <w:r>
        <w:t xml:space="preserve">The </w:t>
      </w:r>
      <w:proofErr w:type="spellStart"/>
      <w:r>
        <w:t>BibliographicResource</w:t>
      </w:r>
      <w:proofErr w:type="spellEnd"/>
      <w:r>
        <w:t xml:space="preserve"> complex type is used to capture the citation associated with bibliographic information that is included with a knowledge resource.</w:t>
      </w:r>
    </w:p>
    <w:p w:rsidR="001B03DC" w:rsidRDefault="001B03DC" w:rsidP="001B03DC">
      <w:pPr>
        <w:ind w:firstLine="0"/>
      </w:pPr>
    </w:p>
    <w:tbl>
      <w:tblPr>
        <w:tblStyle w:val="TableGrid"/>
        <w:tblW w:w="0" w:type="auto"/>
        <w:tblLayout w:type="fixed"/>
        <w:tblLook w:val="04A0" w:firstRow="1" w:lastRow="0" w:firstColumn="1" w:lastColumn="0" w:noHBand="0" w:noVBand="1"/>
      </w:tblPr>
      <w:tblGrid>
        <w:gridCol w:w="1650"/>
        <w:gridCol w:w="1878"/>
        <w:gridCol w:w="1260"/>
        <w:gridCol w:w="1080"/>
        <w:gridCol w:w="1306"/>
        <w:gridCol w:w="2402"/>
      </w:tblGrid>
      <w:tr w:rsidR="001B03DC" w:rsidTr="00D815FE">
        <w:tc>
          <w:tcPr>
            <w:tcW w:w="1650" w:type="dxa"/>
          </w:tcPr>
          <w:p w:rsidR="001B03DC" w:rsidRPr="008C6DE1" w:rsidRDefault="001B03DC" w:rsidP="00D815FE">
            <w:pPr>
              <w:ind w:firstLine="0"/>
              <w:jc w:val="center"/>
              <w:rPr>
                <w:b/>
              </w:rPr>
            </w:pPr>
            <w:r w:rsidRPr="008C6DE1">
              <w:rPr>
                <w:b/>
              </w:rPr>
              <w:lastRenderedPageBreak/>
              <w:t>Attribute</w:t>
            </w:r>
          </w:p>
        </w:tc>
        <w:tc>
          <w:tcPr>
            <w:tcW w:w="1878" w:type="dxa"/>
          </w:tcPr>
          <w:p w:rsidR="001B03DC" w:rsidRPr="008C6DE1" w:rsidRDefault="001B03DC" w:rsidP="00D815FE">
            <w:pPr>
              <w:ind w:firstLine="0"/>
              <w:jc w:val="center"/>
              <w:rPr>
                <w:b/>
              </w:rPr>
            </w:pPr>
            <w:proofErr w:type="spellStart"/>
            <w:r w:rsidRPr="008C6DE1">
              <w:rPr>
                <w:b/>
              </w:rPr>
              <w:t>Datatype</w:t>
            </w:r>
            <w:proofErr w:type="spellEnd"/>
          </w:p>
        </w:tc>
        <w:tc>
          <w:tcPr>
            <w:tcW w:w="1260" w:type="dxa"/>
          </w:tcPr>
          <w:p w:rsidR="001B03DC" w:rsidRPr="008C6DE1" w:rsidRDefault="001B03DC" w:rsidP="00D815FE">
            <w:pPr>
              <w:ind w:firstLine="0"/>
              <w:jc w:val="center"/>
              <w:rPr>
                <w:b/>
              </w:rPr>
            </w:pPr>
            <w:r>
              <w:rPr>
                <w:b/>
              </w:rPr>
              <w:t>Cardinality</w:t>
            </w:r>
          </w:p>
        </w:tc>
        <w:tc>
          <w:tcPr>
            <w:tcW w:w="1080" w:type="dxa"/>
          </w:tcPr>
          <w:p w:rsidR="001B03DC" w:rsidRPr="008C6DE1" w:rsidRDefault="001B03DC" w:rsidP="00D815FE">
            <w:pPr>
              <w:ind w:firstLine="0"/>
              <w:jc w:val="center"/>
              <w:rPr>
                <w:b/>
              </w:rPr>
            </w:pPr>
            <w:r w:rsidRPr="008C6DE1">
              <w:rPr>
                <w:b/>
              </w:rPr>
              <w:t>Usage</w:t>
            </w:r>
          </w:p>
        </w:tc>
        <w:tc>
          <w:tcPr>
            <w:tcW w:w="1306" w:type="dxa"/>
          </w:tcPr>
          <w:p w:rsidR="001B03DC" w:rsidRPr="008C6DE1" w:rsidRDefault="001B03DC" w:rsidP="00D815FE">
            <w:pPr>
              <w:ind w:firstLine="0"/>
              <w:jc w:val="center"/>
              <w:rPr>
                <w:b/>
              </w:rPr>
            </w:pPr>
            <w:r w:rsidRPr="008C6DE1">
              <w:rPr>
                <w:b/>
              </w:rPr>
              <w:t>Value Set</w:t>
            </w:r>
          </w:p>
        </w:tc>
        <w:tc>
          <w:tcPr>
            <w:tcW w:w="2402" w:type="dxa"/>
          </w:tcPr>
          <w:p w:rsidR="001B03DC" w:rsidRPr="008C6DE1" w:rsidRDefault="001B03DC" w:rsidP="00D815FE">
            <w:pPr>
              <w:ind w:firstLine="0"/>
              <w:jc w:val="center"/>
              <w:rPr>
                <w:b/>
              </w:rPr>
            </w:pPr>
            <w:r w:rsidRPr="008C6DE1">
              <w:rPr>
                <w:b/>
              </w:rPr>
              <w:t>Comments for Implementation</w:t>
            </w:r>
          </w:p>
        </w:tc>
      </w:tr>
      <w:tr w:rsidR="001B03DC" w:rsidTr="00D815FE">
        <w:tc>
          <w:tcPr>
            <w:tcW w:w="1650" w:type="dxa"/>
          </w:tcPr>
          <w:p w:rsidR="001B03DC" w:rsidRDefault="001B03DC" w:rsidP="00D815FE">
            <w:pPr>
              <w:ind w:firstLine="0"/>
            </w:pPr>
            <w:r>
              <w:t xml:space="preserve">citation </w:t>
            </w:r>
          </w:p>
        </w:tc>
        <w:tc>
          <w:tcPr>
            <w:tcW w:w="1878" w:type="dxa"/>
          </w:tcPr>
          <w:p w:rsidR="001B03DC" w:rsidRDefault="001B03DC" w:rsidP="00D815FE">
            <w:pPr>
              <w:ind w:firstLine="0"/>
            </w:pPr>
            <w:r>
              <w:t>ST</w:t>
            </w:r>
          </w:p>
        </w:tc>
        <w:tc>
          <w:tcPr>
            <w:tcW w:w="1260" w:type="dxa"/>
          </w:tcPr>
          <w:p w:rsidR="001B03DC" w:rsidRDefault="001B03DC" w:rsidP="00D815FE">
            <w:pPr>
              <w:ind w:firstLine="0"/>
            </w:pPr>
            <w:r>
              <w:t>1..1</w:t>
            </w:r>
          </w:p>
        </w:tc>
        <w:tc>
          <w:tcPr>
            <w:tcW w:w="1080" w:type="dxa"/>
          </w:tcPr>
          <w:p w:rsidR="001B03DC" w:rsidRDefault="001B03DC" w:rsidP="00D815FE">
            <w:pPr>
              <w:ind w:firstLine="0"/>
            </w:pPr>
            <w:r>
              <w:t>Required</w:t>
            </w:r>
          </w:p>
        </w:tc>
        <w:tc>
          <w:tcPr>
            <w:tcW w:w="1306" w:type="dxa"/>
          </w:tcPr>
          <w:p w:rsidR="001B03DC" w:rsidRDefault="001B03DC" w:rsidP="00D815FE">
            <w:pPr>
              <w:ind w:firstLine="0"/>
            </w:pPr>
          </w:p>
        </w:tc>
        <w:tc>
          <w:tcPr>
            <w:tcW w:w="2402" w:type="dxa"/>
          </w:tcPr>
          <w:p w:rsidR="001B03DC" w:rsidRDefault="001B03DC" w:rsidP="00D815FE">
            <w:pPr>
              <w:ind w:firstLine="0"/>
            </w:pPr>
          </w:p>
        </w:tc>
      </w:tr>
    </w:tbl>
    <w:p w:rsidR="001B03DC" w:rsidRDefault="001B03DC" w:rsidP="001B03DC"/>
    <w:p w:rsidR="009419B4" w:rsidRDefault="009419B4" w:rsidP="009419B4">
      <w:pPr>
        <w:pStyle w:val="Heading3"/>
        <w:numPr>
          <w:ilvl w:val="2"/>
          <w:numId w:val="22"/>
        </w:numPr>
      </w:pPr>
      <w:bookmarkStart w:id="609" w:name="_Toc338021288"/>
      <w:r>
        <w:t>Contribution</w:t>
      </w:r>
      <w:bookmarkEnd w:id="609"/>
    </w:p>
    <w:p w:rsidR="009419B4" w:rsidRDefault="009419B4" w:rsidP="009419B4"/>
    <w:p w:rsidR="009419B4" w:rsidRPr="000D22E9" w:rsidRDefault="009419B4" w:rsidP="009419B4">
      <w:pPr>
        <w:ind w:firstLine="0"/>
      </w:pPr>
      <w:r>
        <w:t>The Contribution complex type is constrained to support a defined list of contributor types and the name of the specific contributor. The name of the contributor is constrained to the Party complex type, which allows for names to be defined as individuals or organizations.</w:t>
      </w:r>
    </w:p>
    <w:p w:rsidR="009419B4" w:rsidRDefault="009419B4" w:rsidP="009419B4"/>
    <w:tbl>
      <w:tblPr>
        <w:tblStyle w:val="TableGrid"/>
        <w:tblW w:w="0" w:type="auto"/>
        <w:tblLayout w:type="fixed"/>
        <w:tblLook w:val="04A0" w:firstRow="1" w:lastRow="0" w:firstColumn="1" w:lastColumn="0" w:noHBand="0" w:noVBand="1"/>
      </w:tblPr>
      <w:tblGrid>
        <w:gridCol w:w="1650"/>
        <w:gridCol w:w="1878"/>
        <w:gridCol w:w="1260"/>
        <w:gridCol w:w="1080"/>
        <w:gridCol w:w="1306"/>
        <w:gridCol w:w="2402"/>
      </w:tblGrid>
      <w:tr w:rsidR="009419B4" w:rsidTr="00D815FE">
        <w:tc>
          <w:tcPr>
            <w:tcW w:w="1650" w:type="dxa"/>
          </w:tcPr>
          <w:p w:rsidR="009419B4" w:rsidRPr="008C6DE1" w:rsidRDefault="009419B4" w:rsidP="00D815FE">
            <w:pPr>
              <w:ind w:firstLine="0"/>
              <w:jc w:val="center"/>
              <w:rPr>
                <w:b/>
              </w:rPr>
            </w:pPr>
            <w:r w:rsidRPr="008C6DE1">
              <w:rPr>
                <w:b/>
              </w:rPr>
              <w:t>Attribute</w:t>
            </w:r>
          </w:p>
        </w:tc>
        <w:tc>
          <w:tcPr>
            <w:tcW w:w="1878" w:type="dxa"/>
          </w:tcPr>
          <w:p w:rsidR="009419B4" w:rsidRPr="008C6DE1" w:rsidRDefault="009419B4" w:rsidP="00D815FE">
            <w:pPr>
              <w:ind w:firstLine="0"/>
              <w:jc w:val="center"/>
              <w:rPr>
                <w:b/>
              </w:rPr>
            </w:pPr>
            <w:proofErr w:type="spellStart"/>
            <w:r w:rsidRPr="008C6DE1">
              <w:rPr>
                <w:b/>
              </w:rPr>
              <w:t>Datatype</w:t>
            </w:r>
            <w:proofErr w:type="spellEnd"/>
          </w:p>
        </w:tc>
        <w:tc>
          <w:tcPr>
            <w:tcW w:w="1260" w:type="dxa"/>
          </w:tcPr>
          <w:p w:rsidR="009419B4" w:rsidRPr="008C6DE1" w:rsidRDefault="009419B4" w:rsidP="00D815FE">
            <w:pPr>
              <w:ind w:firstLine="0"/>
              <w:jc w:val="center"/>
              <w:rPr>
                <w:b/>
              </w:rPr>
            </w:pPr>
            <w:r>
              <w:rPr>
                <w:b/>
              </w:rPr>
              <w:t>Cardinality</w:t>
            </w:r>
          </w:p>
        </w:tc>
        <w:tc>
          <w:tcPr>
            <w:tcW w:w="1080" w:type="dxa"/>
          </w:tcPr>
          <w:p w:rsidR="009419B4" w:rsidRPr="008C6DE1" w:rsidRDefault="009419B4" w:rsidP="00D815FE">
            <w:pPr>
              <w:ind w:firstLine="0"/>
              <w:jc w:val="center"/>
              <w:rPr>
                <w:b/>
              </w:rPr>
            </w:pPr>
            <w:r w:rsidRPr="008C6DE1">
              <w:rPr>
                <w:b/>
              </w:rPr>
              <w:t>Usage</w:t>
            </w:r>
          </w:p>
        </w:tc>
        <w:tc>
          <w:tcPr>
            <w:tcW w:w="1306" w:type="dxa"/>
          </w:tcPr>
          <w:p w:rsidR="009419B4" w:rsidRPr="008C6DE1" w:rsidRDefault="009419B4" w:rsidP="00D815FE">
            <w:pPr>
              <w:ind w:firstLine="0"/>
              <w:jc w:val="center"/>
              <w:rPr>
                <w:b/>
              </w:rPr>
            </w:pPr>
            <w:r w:rsidRPr="008C6DE1">
              <w:rPr>
                <w:b/>
              </w:rPr>
              <w:t>Value Set</w:t>
            </w:r>
          </w:p>
        </w:tc>
        <w:tc>
          <w:tcPr>
            <w:tcW w:w="2402" w:type="dxa"/>
          </w:tcPr>
          <w:p w:rsidR="009419B4" w:rsidRPr="008C6DE1" w:rsidRDefault="009419B4" w:rsidP="00D815FE">
            <w:pPr>
              <w:ind w:firstLine="0"/>
              <w:jc w:val="center"/>
              <w:rPr>
                <w:b/>
              </w:rPr>
            </w:pPr>
            <w:r w:rsidRPr="008C6DE1">
              <w:rPr>
                <w:b/>
              </w:rPr>
              <w:t>Comments for Implementation</w:t>
            </w:r>
          </w:p>
        </w:tc>
      </w:tr>
      <w:tr w:rsidR="009419B4" w:rsidTr="00D815FE">
        <w:tc>
          <w:tcPr>
            <w:tcW w:w="1650" w:type="dxa"/>
          </w:tcPr>
          <w:p w:rsidR="009419B4" w:rsidRDefault="009419B4" w:rsidP="00D815FE">
            <w:pPr>
              <w:ind w:firstLine="0"/>
            </w:pPr>
            <w:r>
              <w:t xml:space="preserve">Contributor </w:t>
            </w:r>
          </w:p>
        </w:tc>
        <w:tc>
          <w:tcPr>
            <w:tcW w:w="1878" w:type="dxa"/>
          </w:tcPr>
          <w:p w:rsidR="009419B4" w:rsidRDefault="009419B4" w:rsidP="00D815FE">
            <w:pPr>
              <w:ind w:firstLine="0"/>
            </w:pPr>
            <w:r>
              <w:t>Party</w:t>
            </w:r>
          </w:p>
        </w:tc>
        <w:tc>
          <w:tcPr>
            <w:tcW w:w="1260" w:type="dxa"/>
          </w:tcPr>
          <w:p w:rsidR="009419B4" w:rsidRDefault="009419B4" w:rsidP="00D815FE">
            <w:pPr>
              <w:ind w:firstLine="0"/>
            </w:pPr>
            <w:r>
              <w:t>1..1</w:t>
            </w:r>
          </w:p>
        </w:tc>
        <w:tc>
          <w:tcPr>
            <w:tcW w:w="1080" w:type="dxa"/>
          </w:tcPr>
          <w:p w:rsidR="009419B4" w:rsidRDefault="009419B4" w:rsidP="00D815FE">
            <w:pPr>
              <w:ind w:firstLine="0"/>
            </w:pPr>
            <w:r>
              <w:t>Required</w:t>
            </w:r>
          </w:p>
        </w:tc>
        <w:tc>
          <w:tcPr>
            <w:tcW w:w="1306" w:type="dxa"/>
          </w:tcPr>
          <w:p w:rsidR="009419B4" w:rsidRDefault="009419B4" w:rsidP="00D815FE">
            <w:pPr>
              <w:ind w:firstLine="0"/>
            </w:pPr>
          </w:p>
        </w:tc>
        <w:tc>
          <w:tcPr>
            <w:tcW w:w="2402" w:type="dxa"/>
          </w:tcPr>
          <w:p w:rsidR="009419B4" w:rsidRDefault="009419B4" w:rsidP="00D815FE">
            <w:pPr>
              <w:ind w:firstLine="0"/>
            </w:pPr>
          </w:p>
        </w:tc>
      </w:tr>
      <w:tr w:rsidR="009419B4" w:rsidTr="00D815FE">
        <w:tc>
          <w:tcPr>
            <w:tcW w:w="1650" w:type="dxa"/>
          </w:tcPr>
          <w:p w:rsidR="009419B4" w:rsidRDefault="009419B4" w:rsidP="00D815FE">
            <w:pPr>
              <w:ind w:firstLine="0"/>
            </w:pPr>
            <w:r>
              <w:t>Type</w:t>
            </w:r>
          </w:p>
        </w:tc>
        <w:tc>
          <w:tcPr>
            <w:tcW w:w="1878" w:type="dxa"/>
          </w:tcPr>
          <w:p w:rsidR="009419B4" w:rsidRDefault="009419B4" w:rsidP="00D815FE">
            <w:pPr>
              <w:ind w:firstLine="0"/>
            </w:pPr>
            <w:proofErr w:type="spellStart"/>
            <w:r>
              <w:t>ContributorType</w:t>
            </w:r>
            <w:proofErr w:type="spellEnd"/>
          </w:p>
        </w:tc>
        <w:tc>
          <w:tcPr>
            <w:tcW w:w="1260" w:type="dxa"/>
          </w:tcPr>
          <w:p w:rsidR="009419B4" w:rsidRDefault="009419B4" w:rsidP="00D815FE">
            <w:pPr>
              <w:ind w:firstLine="0"/>
            </w:pPr>
            <w:r>
              <w:t>1..1</w:t>
            </w:r>
          </w:p>
        </w:tc>
        <w:tc>
          <w:tcPr>
            <w:tcW w:w="1080" w:type="dxa"/>
          </w:tcPr>
          <w:p w:rsidR="009419B4" w:rsidRDefault="009419B4" w:rsidP="00D815FE">
            <w:pPr>
              <w:ind w:firstLine="0"/>
            </w:pPr>
            <w:r>
              <w:t>Required</w:t>
            </w:r>
          </w:p>
        </w:tc>
        <w:tc>
          <w:tcPr>
            <w:tcW w:w="1306" w:type="dxa"/>
          </w:tcPr>
          <w:p w:rsidR="009419B4" w:rsidRDefault="009419B4" w:rsidP="00D815FE">
            <w:pPr>
              <w:ind w:firstLine="0"/>
            </w:pPr>
          </w:p>
        </w:tc>
        <w:tc>
          <w:tcPr>
            <w:tcW w:w="2402" w:type="dxa"/>
          </w:tcPr>
          <w:p w:rsidR="009419B4" w:rsidRDefault="009419B4" w:rsidP="00D815FE">
            <w:pPr>
              <w:ind w:firstLine="0"/>
            </w:pPr>
          </w:p>
        </w:tc>
      </w:tr>
    </w:tbl>
    <w:p w:rsidR="009419B4" w:rsidRPr="00666D31" w:rsidRDefault="009419B4" w:rsidP="009419B4"/>
    <w:p w:rsidR="009419B4" w:rsidRDefault="009419B4" w:rsidP="009419B4">
      <w:pPr>
        <w:pStyle w:val="Heading3"/>
      </w:pPr>
      <w:bookmarkStart w:id="610" w:name="_Toc338021289"/>
      <w:proofErr w:type="spellStart"/>
      <w:r>
        <w:t>ContributorType</w:t>
      </w:r>
      <w:bookmarkEnd w:id="610"/>
      <w:proofErr w:type="spellEnd"/>
    </w:p>
    <w:p w:rsidR="00D815FE" w:rsidRDefault="009419B4" w:rsidP="009419B4">
      <w:pPr>
        <w:ind w:firstLine="0"/>
      </w:pPr>
      <w:r>
        <w:t xml:space="preserve">The </w:t>
      </w:r>
      <w:proofErr w:type="spellStart"/>
      <w:r>
        <w:t>ContributorType</w:t>
      </w:r>
      <w:proofErr w:type="spellEnd"/>
      <w:r>
        <w:t xml:space="preserve"> complex type is constrained to 3 specific values as defined in the proposed </w:t>
      </w:r>
      <w:proofErr w:type="spellStart"/>
      <w:r>
        <w:t>HeDContributorType</w:t>
      </w:r>
      <w:proofErr w:type="spellEnd"/>
      <w:r>
        <w:t xml:space="preserve"> value set.</w:t>
      </w:r>
    </w:p>
    <w:p w:rsidR="009419B4" w:rsidRDefault="009419B4" w:rsidP="009419B4">
      <w:pPr>
        <w:ind w:firstLine="0"/>
      </w:pPr>
    </w:p>
    <w:p w:rsidR="009419B4" w:rsidRDefault="009419B4" w:rsidP="009419B4">
      <w:pPr>
        <w:pStyle w:val="Heading3"/>
      </w:pPr>
      <w:bookmarkStart w:id="611" w:name="_Toc338021290"/>
      <w:r>
        <w:t>Coverage</w:t>
      </w:r>
      <w:bookmarkEnd w:id="611"/>
    </w:p>
    <w:p w:rsidR="009419B4" w:rsidRDefault="009419B4" w:rsidP="009419B4">
      <w:pPr>
        <w:ind w:firstLine="0"/>
      </w:pPr>
    </w:p>
    <w:p w:rsidR="009419B4" w:rsidRDefault="009419B4" w:rsidP="009419B4">
      <w:pPr>
        <w:ind w:firstLine="0"/>
      </w:pPr>
      <w:r>
        <w:t>The Coverage complex type represents the specific scope and coverage for a CDS Knowledge Artifact.</w:t>
      </w:r>
    </w:p>
    <w:p w:rsidR="009419B4" w:rsidRDefault="009419B4" w:rsidP="009419B4">
      <w:pPr>
        <w:ind w:firstLine="0"/>
      </w:pPr>
    </w:p>
    <w:tbl>
      <w:tblPr>
        <w:tblStyle w:val="TableGrid"/>
        <w:tblW w:w="0" w:type="auto"/>
        <w:tblLook w:val="04A0" w:firstRow="1" w:lastRow="0" w:firstColumn="1" w:lastColumn="0" w:noHBand="0" w:noVBand="1"/>
      </w:tblPr>
      <w:tblGrid>
        <w:gridCol w:w="1785"/>
        <w:gridCol w:w="1486"/>
        <w:gridCol w:w="1207"/>
        <w:gridCol w:w="1217"/>
        <w:gridCol w:w="1446"/>
        <w:gridCol w:w="2435"/>
      </w:tblGrid>
      <w:tr w:rsidR="009419B4" w:rsidTr="00D815FE">
        <w:tc>
          <w:tcPr>
            <w:tcW w:w="1830" w:type="dxa"/>
          </w:tcPr>
          <w:p w:rsidR="009419B4" w:rsidRPr="008C6DE1" w:rsidRDefault="009419B4" w:rsidP="00D815FE">
            <w:pPr>
              <w:ind w:firstLine="0"/>
              <w:jc w:val="center"/>
              <w:rPr>
                <w:b/>
              </w:rPr>
            </w:pPr>
            <w:r w:rsidRPr="008C6DE1">
              <w:rPr>
                <w:b/>
              </w:rPr>
              <w:t>Attribute</w:t>
            </w:r>
          </w:p>
        </w:tc>
        <w:tc>
          <w:tcPr>
            <w:tcW w:w="1307" w:type="dxa"/>
          </w:tcPr>
          <w:p w:rsidR="009419B4" w:rsidRPr="008C6DE1" w:rsidRDefault="009419B4" w:rsidP="00D815FE">
            <w:pPr>
              <w:ind w:firstLine="0"/>
              <w:jc w:val="center"/>
              <w:rPr>
                <w:b/>
              </w:rPr>
            </w:pPr>
            <w:proofErr w:type="spellStart"/>
            <w:r w:rsidRPr="008C6DE1">
              <w:rPr>
                <w:b/>
              </w:rPr>
              <w:t>Datatype</w:t>
            </w:r>
            <w:proofErr w:type="spellEnd"/>
          </w:p>
        </w:tc>
        <w:tc>
          <w:tcPr>
            <w:tcW w:w="1207" w:type="dxa"/>
          </w:tcPr>
          <w:p w:rsidR="009419B4" w:rsidRPr="008C6DE1" w:rsidRDefault="009419B4" w:rsidP="00D815FE">
            <w:pPr>
              <w:ind w:firstLine="0"/>
              <w:jc w:val="center"/>
              <w:rPr>
                <w:b/>
              </w:rPr>
            </w:pPr>
            <w:r>
              <w:rPr>
                <w:b/>
              </w:rPr>
              <w:t>Cardinality</w:t>
            </w:r>
          </w:p>
        </w:tc>
        <w:tc>
          <w:tcPr>
            <w:tcW w:w="1235" w:type="dxa"/>
          </w:tcPr>
          <w:p w:rsidR="009419B4" w:rsidRPr="008C6DE1" w:rsidRDefault="009419B4" w:rsidP="00D815FE">
            <w:pPr>
              <w:ind w:firstLine="0"/>
              <w:jc w:val="center"/>
              <w:rPr>
                <w:b/>
              </w:rPr>
            </w:pPr>
            <w:r w:rsidRPr="008C6DE1">
              <w:rPr>
                <w:b/>
              </w:rPr>
              <w:t>Usage</w:t>
            </w:r>
          </w:p>
        </w:tc>
        <w:tc>
          <w:tcPr>
            <w:tcW w:w="1503" w:type="dxa"/>
          </w:tcPr>
          <w:p w:rsidR="009419B4" w:rsidRPr="008C6DE1" w:rsidRDefault="009419B4" w:rsidP="00D815FE">
            <w:pPr>
              <w:ind w:firstLine="0"/>
              <w:jc w:val="center"/>
              <w:rPr>
                <w:b/>
              </w:rPr>
            </w:pPr>
            <w:r w:rsidRPr="008C6DE1">
              <w:rPr>
                <w:b/>
              </w:rPr>
              <w:t>Value Set</w:t>
            </w:r>
          </w:p>
        </w:tc>
        <w:tc>
          <w:tcPr>
            <w:tcW w:w="2494" w:type="dxa"/>
          </w:tcPr>
          <w:p w:rsidR="009419B4" w:rsidRPr="008C6DE1" w:rsidRDefault="009419B4" w:rsidP="00D815FE">
            <w:pPr>
              <w:ind w:firstLine="0"/>
              <w:jc w:val="center"/>
              <w:rPr>
                <w:b/>
              </w:rPr>
            </w:pPr>
            <w:r w:rsidRPr="008C6DE1">
              <w:rPr>
                <w:b/>
              </w:rPr>
              <w:t>Comments for Implementation</w:t>
            </w:r>
          </w:p>
        </w:tc>
      </w:tr>
      <w:tr w:rsidR="009419B4" w:rsidTr="00D815FE">
        <w:tc>
          <w:tcPr>
            <w:tcW w:w="1830" w:type="dxa"/>
          </w:tcPr>
          <w:p w:rsidR="009419B4" w:rsidRDefault="009419B4" w:rsidP="00D815FE">
            <w:pPr>
              <w:ind w:firstLine="0"/>
            </w:pPr>
            <w:r>
              <w:t>focus</w:t>
            </w:r>
          </w:p>
        </w:tc>
        <w:tc>
          <w:tcPr>
            <w:tcW w:w="1307" w:type="dxa"/>
          </w:tcPr>
          <w:p w:rsidR="009419B4" w:rsidRDefault="009419B4" w:rsidP="00D815FE">
            <w:pPr>
              <w:ind w:firstLine="0"/>
            </w:pPr>
            <w:proofErr w:type="spellStart"/>
            <w:r>
              <w:t>CoverageType</w:t>
            </w:r>
            <w:proofErr w:type="spellEnd"/>
          </w:p>
        </w:tc>
        <w:tc>
          <w:tcPr>
            <w:tcW w:w="1207" w:type="dxa"/>
          </w:tcPr>
          <w:p w:rsidR="009419B4" w:rsidRDefault="009419B4" w:rsidP="00D815FE">
            <w:pPr>
              <w:ind w:firstLine="0"/>
            </w:pPr>
            <w:r>
              <w:t>0..1</w:t>
            </w:r>
          </w:p>
        </w:tc>
        <w:tc>
          <w:tcPr>
            <w:tcW w:w="1235" w:type="dxa"/>
          </w:tcPr>
          <w:p w:rsidR="009419B4" w:rsidRDefault="009419B4" w:rsidP="00D815FE">
            <w:pPr>
              <w:ind w:firstLine="0"/>
            </w:pPr>
            <w:r>
              <w:t>Optional</w:t>
            </w:r>
          </w:p>
        </w:tc>
        <w:tc>
          <w:tcPr>
            <w:tcW w:w="1503" w:type="dxa"/>
          </w:tcPr>
          <w:p w:rsidR="009419B4" w:rsidRDefault="009419B4" w:rsidP="00D815FE">
            <w:pPr>
              <w:ind w:firstLine="0"/>
            </w:pPr>
          </w:p>
        </w:tc>
        <w:tc>
          <w:tcPr>
            <w:tcW w:w="2494" w:type="dxa"/>
          </w:tcPr>
          <w:p w:rsidR="009419B4" w:rsidRDefault="009419B4" w:rsidP="00D815FE">
            <w:pPr>
              <w:ind w:firstLine="0"/>
            </w:pPr>
          </w:p>
        </w:tc>
      </w:tr>
      <w:tr w:rsidR="009419B4" w:rsidTr="00D815FE">
        <w:tc>
          <w:tcPr>
            <w:tcW w:w="1830" w:type="dxa"/>
          </w:tcPr>
          <w:p w:rsidR="009419B4" w:rsidRDefault="009419B4" w:rsidP="00D815FE">
            <w:pPr>
              <w:ind w:firstLine="0"/>
            </w:pPr>
            <w:r>
              <w:t>code</w:t>
            </w:r>
          </w:p>
        </w:tc>
        <w:tc>
          <w:tcPr>
            <w:tcW w:w="1307" w:type="dxa"/>
          </w:tcPr>
          <w:p w:rsidR="009419B4" w:rsidRDefault="009419B4" w:rsidP="00D815FE">
            <w:pPr>
              <w:ind w:firstLine="0"/>
            </w:pPr>
            <w:r>
              <w:t>CD</w:t>
            </w:r>
          </w:p>
        </w:tc>
        <w:tc>
          <w:tcPr>
            <w:tcW w:w="1207" w:type="dxa"/>
          </w:tcPr>
          <w:p w:rsidR="009419B4" w:rsidRDefault="009419B4" w:rsidP="00D815FE">
            <w:pPr>
              <w:ind w:firstLine="0"/>
            </w:pPr>
            <w:r>
              <w:t>0..1</w:t>
            </w:r>
          </w:p>
        </w:tc>
        <w:tc>
          <w:tcPr>
            <w:tcW w:w="1235" w:type="dxa"/>
          </w:tcPr>
          <w:p w:rsidR="009419B4" w:rsidRDefault="009419B4" w:rsidP="00D815FE">
            <w:pPr>
              <w:ind w:firstLine="0"/>
            </w:pPr>
            <w:r>
              <w:t>Optional</w:t>
            </w:r>
          </w:p>
        </w:tc>
        <w:tc>
          <w:tcPr>
            <w:tcW w:w="1503" w:type="dxa"/>
          </w:tcPr>
          <w:p w:rsidR="009419B4" w:rsidRDefault="009419B4" w:rsidP="00D815FE">
            <w:pPr>
              <w:ind w:firstLine="0"/>
            </w:pPr>
          </w:p>
        </w:tc>
        <w:tc>
          <w:tcPr>
            <w:tcW w:w="2494" w:type="dxa"/>
          </w:tcPr>
          <w:p w:rsidR="009419B4" w:rsidRDefault="009419B4" w:rsidP="00D815FE">
            <w:pPr>
              <w:ind w:firstLine="0"/>
            </w:pPr>
            <w:r>
              <w:t xml:space="preserve">Recommend use of </w:t>
            </w:r>
            <w:proofErr w:type="spellStart"/>
            <w:r>
              <w:t>MeSH</w:t>
            </w:r>
            <w:proofErr w:type="spellEnd"/>
            <w:r>
              <w:t xml:space="preserve"> for coding</w:t>
            </w:r>
          </w:p>
        </w:tc>
      </w:tr>
      <w:tr w:rsidR="009419B4" w:rsidTr="00D815FE">
        <w:tc>
          <w:tcPr>
            <w:tcW w:w="1830" w:type="dxa"/>
          </w:tcPr>
          <w:p w:rsidR="009419B4" w:rsidRDefault="009419B4" w:rsidP="00D815FE">
            <w:pPr>
              <w:ind w:firstLine="0"/>
            </w:pPr>
            <w:r>
              <w:t>range</w:t>
            </w:r>
          </w:p>
        </w:tc>
        <w:tc>
          <w:tcPr>
            <w:tcW w:w="1307" w:type="dxa"/>
          </w:tcPr>
          <w:p w:rsidR="009419B4" w:rsidRDefault="009419B4" w:rsidP="00D815FE">
            <w:pPr>
              <w:ind w:firstLine="0"/>
            </w:pPr>
            <w:r>
              <w:t>IVL_PQ</w:t>
            </w:r>
          </w:p>
        </w:tc>
        <w:tc>
          <w:tcPr>
            <w:tcW w:w="1207" w:type="dxa"/>
          </w:tcPr>
          <w:p w:rsidR="009419B4" w:rsidRDefault="009419B4" w:rsidP="00D815FE">
            <w:pPr>
              <w:ind w:firstLine="0"/>
            </w:pPr>
            <w:r>
              <w:t>0</w:t>
            </w:r>
          </w:p>
        </w:tc>
        <w:tc>
          <w:tcPr>
            <w:tcW w:w="1235" w:type="dxa"/>
          </w:tcPr>
          <w:p w:rsidR="009419B4" w:rsidRDefault="009419B4" w:rsidP="00D815FE">
            <w:pPr>
              <w:ind w:firstLine="0"/>
            </w:pPr>
            <w:r>
              <w:t>Optional</w:t>
            </w:r>
          </w:p>
        </w:tc>
        <w:tc>
          <w:tcPr>
            <w:tcW w:w="1503" w:type="dxa"/>
          </w:tcPr>
          <w:p w:rsidR="009419B4" w:rsidRDefault="009419B4" w:rsidP="00D815FE">
            <w:pPr>
              <w:ind w:firstLine="0"/>
            </w:pPr>
          </w:p>
        </w:tc>
        <w:tc>
          <w:tcPr>
            <w:tcW w:w="2494" w:type="dxa"/>
          </w:tcPr>
          <w:p w:rsidR="009419B4" w:rsidRDefault="009419B4" w:rsidP="00D815FE">
            <w:pPr>
              <w:ind w:firstLine="0"/>
            </w:pPr>
          </w:p>
        </w:tc>
      </w:tr>
      <w:tr w:rsidR="009419B4" w:rsidTr="00D815FE">
        <w:tc>
          <w:tcPr>
            <w:tcW w:w="1830" w:type="dxa"/>
          </w:tcPr>
          <w:p w:rsidR="009419B4" w:rsidRDefault="009419B4" w:rsidP="00D815FE">
            <w:pPr>
              <w:ind w:firstLine="0"/>
            </w:pPr>
            <w:r>
              <w:t>description</w:t>
            </w:r>
          </w:p>
        </w:tc>
        <w:tc>
          <w:tcPr>
            <w:tcW w:w="1307" w:type="dxa"/>
          </w:tcPr>
          <w:p w:rsidR="009419B4" w:rsidRDefault="009419B4" w:rsidP="00D815FE">
            <w:pPr>
              <w:ind w:firstLine="0"/>
            </w:pPr>
            <w:r>
              <w:t>ST</w:t>
            </w:r>
          </w:p>
        </w:tc>
        <w:tc>
          <w:tcPr>
            <w:tcW w:w="1207" w:type="dxa"/>
          </w:tcPr>
          <w:p w:rsidR="009419B4" w:rsidRDefault="009419B4" w:rsidP="00D815FE">
            <w:pPr>
              <w:ind w:firstLine="0"/>
            </w:pPr>
            <w:r>
              <w:t>0</w:t>
            </w:r>
          </w:p>
        </w:tc>
        <w:tc>
          <w:tcPr>
            <w:tcW w:w="1235" w:type="dxa"/>
          </w:tcPr>
          <w:p w:rsidR="009419B4" w:rsidRDefault="009419B4" w:rsidP="00D815FE">
            <w:pPr>
              <w:ind w:firstLine="0"/>
            </w:pPr>
            <w:r>
              <w:t>Optional</w:t>
            </w:r>
          </w:p>
        </w:tc>
        <w:tc>
          <w:tcPr>
            <w:tcW w:w="1503" w:type="dxa"/>
          </w:tcPr>
          <w:p w:rsidR="009419B4" w:rsidRDefault="009419B4" w:rsidP="00D815FE">
            <w:pPr>
              <w:ind w:firstLine="0"/>
            </w:pPr>
          </w:p>
        </w:tc>
        <w:tc>
          <w:tcPr>
            <w:tcW w:w="2494" w:type="dxa"/>
          </w:tcPr>
          <w:p w:rsidR="009419B4" w:rsidRDefault="009419B4" w:rsidP="00D815FE">
            <w:pPr>
              <w:ind w:firstLine="0"/>
            </w:pPr>
          </w:p>
        </w:tc>
      </w:tr>
    </w:tbl>
    <w:p w:rsidR="009419B4" w:rsidRPr="009B5156" w:rsidRDefault="009419B4" w:rsidP="009419B4">
      <w:pPr>
        <w:ind w:firstLine="0"/>
      </w:pPr>
    </w:p>
    <w:p w:rsidR="009419B4" w:rsidRDefault="009419B4" w:rsidP="009419B4">
      <w:pPr>
        <w:pStyle w:val="Heading3"/>
      </w:pPr>
      <w:bookmarkStart w:id="612" w:name="_Toc338021291"/>
      <w:proofErr w:type="spellStart"/>
      <w:r>
        <w:t>CoverageType</w:t>
      </w:r>
      <w:bookmarkEnd w:id="612"/>
      <w:proofErr w:type="spellEnd"/>
    </w:p>
    <w:p w:rsidR="009419B4" w:rsidRDefault="009419B4" w:rsidP="009419B4"/>
    <w:p w:rsidR="009419B4" w:rsidRPr="00B1351E" w:rsidRDefault="009419B4" w:rsidP="009419B4">
      <w:pPr>
        <w:ind w:firstLine="0"/>
      </w:pPr>
      <w:r>
        <w:t xml:space="preserve">The </w:t>
      </w:r>
      <w:proofErr w:type="spellStart"/>
      <w:r>
        <w:t>CoverageType</w:t>
      </w:r>
      <w:proofErr w:type="spellEnd"/>
      <w:r>
        <w:t xml:space="preserve"> complex type</w:t>
      </w:r>
      <w:r w:rsidR="00D815FE">
        <w:t xml:space="preserve"> represents </w:t>
      </w:r>
    </w:p>
    <w:p w:rsidR="009419B4" w:rsidRPr="000A3376" w:rsidRDefault="009419B4" w:rsidP="009419B4"/>
    <w:p w:rsidR="009419B4" w:rsidRDefault="009419B4" w:rsidP="009419B4">
      <w:pPr>
        <w:pStyle w:val="Heading3"/>
      </w:pPr>
      <w:bookmarkStart w:id="613" w:name="_Toc338021292"/>
      <w:r>
        <w:t>Entity</w:t>
      </w:r>
      <w:bookmarkEnd w:id="613"/>
    </w:p>
    <w:p w:rsidR="009419B4" w:rsidRDefault="009419B4" w:rsidP="009419B4"/>
    <w:tbl>
      <w:tblPr>
        <w:tblStyle w:val="TableGrid"/>
        <w:tblW w:w="0" w:type="auto"/>
        <w:tblLook w:val="04A0" w:firstRow="1" w:lastRow="0" w:firstColumn="1" w:lastColumn="0" w:noHBand="0" w:noVBand="1"/>
      </w:tblPr>
      <w:tblGrid>
        <w:gridCol w:w="4788"/>
        <w:gridCol w:w="4788"/>
      </w:tblGrid>
      <w:tr w:rsidR="009419B4" w:rsidTr="00D815FE">
        <w:tc>
          <w:tcPr>
            <w:tcW w:w="4788" w:type="dxa"/>
          </w:tcPr>
          <w:p w:rsidR="009419B4" w:rsidRPr="00272537" w:rsidRDefault="009419B4" w:rsidP="00D815FE">
            <w:pPr>
              <w:ind w:firstLine="0"/>
              <w:jc w:val="center"/>
              <w:rPr>
                <w:b/>
              </w:rPr>
            </w:pPr>
            <w:r w:rsidRPr="00272537">
              <w:rPr>
                <w:b/>
              </w:rPr>
              <w:t>Used By</w:t>
            </w:r>
          </w:p>
        </w:tc>
        <w:tc>
          <w:tcPr>
            <w:tcW w:w="4788" w:type="dxa"/>
          </w:tcPr>
          <w:p w:rsidR="009419B4" w:rsidRPr="00272537" w:rsidRDefault="009419B4" w:rsidP="00D815FE">
            <w:pPr>
              <w:ind w:firstLine="0"/>
              <w:jc w:val="center"/>
              <w:rPr>
                <w:b/>
              </w:rPr>
            </w:pPr>
          </w:p>
        </w:tc>
      </w:tr>
      <w:tr w:rsidR="009419B4" w:rsidTr="00D815FE">
        <w:tc>
          <w:tcPr>
            <w:tcW w:w="4788" w:type="dxa"/>
          </w:tcPr>
          <w:p w:rsidR="009419B4" w:rsidRDefault="009419B4" w:rsidP="00D815FE">
            <w:pPr>
              <w:ind w:firstLine="0"/>
            </w:pPr>
            <w:proofErr w:type="spellStart"/>
            <w:r>
              <w:lastRenderedPageBreak/>
              <w:t>KnowledgeResource</w:t>
            </w:r>
            <w:proofErr w:type="spellEnd"/>
          </w:p>
        </w:tc>
        <w:tc>
          <w:tcPr>
            <w:tcW w:w="4788" w:type="dxa"/>
          </w:tcPr>
          <w:p w:rsidR="009419B4" w:rsidRDefault="009419B4" w:rsidP="00D815FE">
            <w:pPr>
              <w:ind w:firstLine="0"/>
            </w:pPr>
          </w:p>
        </w:tc>
      </w:tr>
      <w:tr w:rsidR="009419B4" w:rsidTr="00D815FE">
        <w:tc>
          <w:tcPr>
            <w:tcW w:w="4788" w:type="dxa"/>
          </w:tcPr>
          <w:p w:rsidR="009419B4" w:rsidRDefault="009419B4" w:rsidP="00D815FE">
            <w:pPr>
              <w:ind w:firstLine="0"/>
            </w:pPr>
            <w:r>
              <w:t>Party</w:t>
            </w:r>
          </w:p>
        </w:tc>
        <w:tc>
          <w:tcPr>
            <w:tcW w:w="4788" w:type="dxa"/>
          </w:tcPr>
          <w:p w:rsidR="009419B4" w:rsidRDefault="009419B4" w:rsidP="00D815FE">
            <w:pPr>
              <w:ind w:firstLine="0"/>
            </w:pPr>
          </w:p>
        </w:tc>
      </w:tr>
    </w:tbl>
    <w:p w:rsidR="009419B4" w:rsidRDefault="009419B4" w:rsidP="009419B4"/>
    <w:p w:rsidR="009419B4" w:rsidRPr="00272537" w:rsidRDefault="009419B4" w:rsidP="009419B4">
      <w:r>
        <w:t xml:space="preserve">The Entity complex data type is used to describe any entity  </w:t>
      </w:r>
    </w:p>
    <w:p w:rsidR="009419B4" w:rsidRPr="000A3376" w:rsidRDefault="009419B4" w:rsidP="009419B4"/>
    <w:p w:rsidR="009419B4" w:rsidRDefault="009419B4" w:rsidP="009419B4">
      <w:pPr>
        <w:pStyle w:val="Heading3"/>
      </w:pPr>
      <w:bookmarkStart w:id="614" w:name="_Toc338021293"/>
      <w:r>
        <w:t>Evidence</w:t>
      </w:r>
      <w:bookmarkEnd w:id="614"/>
    </w:p>
    <w:p w:rsidR="009419B4" w:rsidRDefault="009419B4" w:rsidP="009419B4">
      <w:pPr>
        <w:ind w:firstLine="0"/>
      </w:pPr>
      <w:r>
        <w:t>The Evidence complex data type is used to represent research upon which the CDS Knowledge Artifact is based.</w:t>
      </w:r>
    </w:p>
    <w:p w:rsidR="009419B4" w:rsidRDefault="009419B4" w:rsidP="009419B4">
      <w:pPr>
        <w:ind w:firstLine="0"/>
      </w:pPr>
    </w:p>
    <w:tbl>
      <w:tblPr>
        <w:tblStyle w:val="TableGrid"/>
        <w:tblW w:w="0" w:type="auto"/>
        <w:tblLook w:val="04A0" w:firstRow="1" w:lastRow="0" w:firstColumn="1" w:lastColumn="0" w:noHBand="0" w:noVBand="1"/>
      </w:tblPr>
      <w:tblGrid>
        <w:gridCol w:w="2545"/>
        <w:gridCol w:w="2205"/>
        <w:gridCol w:w="1207"/>
        <w:gridCol w:w="864"/>
        <w:gridCol w:w="895"/>
        <w:gridCol w:w="1860"/>
      </w:tblGrid>
      <w:tr w:rsidR="009419B4" w:rsidTr="00D815FE">
        <w:tc>
          <w:tcPr>
            <w:tcW w:w="1724" w:type="dxa"/>
          </w:tcPr>
          <w:p w:rsidR="009419B4" w:rsidRPr="008C6DE1" w:rsidRDefault="009419B4" w:rsidP="00D815FE">
            <w:pPr>
              <w:ind w:firstLine="0"/>
              <w:jc w:val="center"/>
              <w:rPr>
                <w:b/>
              </w:rPr>
            </w:pPr>
            <w:r w:rsidRPr="008C6DE1">
              <w:rPr>
                <w:b/>
              </w:rPr>
              <w:t>Attribute</w:t>
            </w:r>
          </w:p>
        </w:tc>
        <w:tc>
          <w:tcPr>
            <w:tcW w:w="1320" w:type="dxa"/>
          </w:tcPr>
          <w:p w:rsidR="009419B4" w:rsidRPr="008C6DE1" w:rsidRDefault="009419B4" w:rsidP="00D815FE">
            <w:pPr>
              <w:ind w:firstLine="0"/>
              <w:jc w:val="center"/>
              <w:rPr>
                <w:b/>
              </w:rPr>
            </w:pPr>
            <w:proofErr w:type="spellStart"/>
            <w:r w:rsidRPr="008C6DE1">
              <w:rPr>
                <w:b/>
              </w:rPr>
              <w:t>Datatype</w:t>
            </w:r>
            <w:proofErr w:type="spellEnd"/>
          </w:p>
        </w:tc>
        <w:tc>
          <w:tcPr>
            <w:tcW w:w="1207" w:type="dxa"/>
          </w:tcPr>
          <w:p w:rsidR="009419B4" w:rsidRPr="008C6DE1" w:rsidRDefault="009419B4" w:rsidP="00D815FE">
            <w:pPr>
              <w:ind w:firstLine="0"/>
              <w:jc w:val="center"/>
              <w:rPr>
                <w:b/>
              </w:rPr>
            </w:pPr>
            <w:r>
              <w:rPr>
                <w:b/>
              </w:rPr>
              <w:t>Cardinality</w:t>
            </w:r>
          </w:p>
        </w:tc>
        <w:tc>
          <w:tcPr>
            <w:tcW w:w="1248" w:type="dxa"/>
          </w:tcPr>
          <w:p w:rsidR="009419B4" w:rsidRPr="008C6DE1" w:rsidRDefault="009419B4" w:rsidP="00D815FE">
            <w:pPr>
              <w:ind w:firstLine="0"/>
              <w:jc w:val="center"/>
              <w:rPr>
                <w:b/>
              </w:rPr>
            </w:pPr>
            <w:r w:rsidRPr="008C6DE1">
              <w:rPr>
                <w:b/>
              </w:rPr>
              <w:t>Usage</w:t>
            </w:r>
          </w:p>
        </w:tc>
        <w:tc>
          <w:tcPr>
            <w:tcW w:w="1542" w:type="dxa"/>
          </w:tcPr>
          <w:p w:rsidR="009419B4" w:rsidRPr="008C6DE1" w:rsidRDefault="009419B4" w:rsidP="00D815FE">
            <w:pPr>
              <w:ind w:firstLine="0"/>
              <w:jc w:val="center"/>
              <w:rPr>
                <w:b/>
              </w:rPr>
            </w:pPr>
            <w:r w:rsidRPr="008C6DE1">
              <w:rPr>
                <w:b/>
              </w:rPr>
              <w:t>Value Set</w:t>
            </w:r>
          </w:p>
        </w:tc>
        <w:tc>
          <w:tcPr>
            <w:tcW w:w="2535" w:type="dxa"/>
          </w:tcPr>
          <w:p w:rsidR="009419B4" w:rsidRPr="008C6DE1" w:rsidRDefault="009419B4" w:rsidP="00D815FE">
            <w:pPr>
              <w:ind w:firstLine="0"/>
              <w:jc w:val="center"/>
              <w:rPr>
                <w:b/>
              </w:rPr>
            </w:pPr>
            <w:r w:rsidRPr="008C6DE1">
              <w:rPr>
                <w:b/>
              </w:rPr>
              <w:t>Comments for Implementation</w:t>
            </w:r>
          </w:p>
        </w:tc>
      </w:tr>
      <w:tr w:rsidR="009419B4" w:rsidTr="00D815FE">
        <w:tc>
          <w:tcPr>
            <w:tcW w:w="1724" w:type="dxa"/>
          </w:tcPr>
          <w:p w:rsidR="009419B4" w:rsidRDefault="009419B4" w:rsidP="00D815FE">
            <w:pPr>
              <w:ind w:firstLine="0"/>
            </w:pPr>
            <w:proofErr w:type="spellStart"/>
            <w:r>
              <w:t>qualityOfEvidenceScheme</w:t>
            </w:r>
            <w:proofErr w:type="spellEnd"/>
          </w:p>
        </w:tc>
        <w:tc>
          <w:tcPr>
            <w:tcW w:w="1320" w:type="dxa"/>
          </w:tcPr>
          <w:p w:rsidR="009419B4" w:rsidRDefault="009419B4" w:rsidP="00D815FE">
            <w:pPr>
              <w:ind w:firstLine="0"/>
            </w:pPr>
            <w:r>
              <w:t>CD</w:t>
            </w:r>
          </w:p>
        </w:tc>
        <w:tc>
          <w:tcPr>
            <w:tcW w:w="1207" w:type="dxa"/>
          </w:tcPr>
          <w:p w:rsidR="009419B4" w:rsidRDefault="009419B4" w:rsidP="00D815FE">
            <w:pPr>
              <w:ind w:firstLine="0"/>
            </w:pPr>
            <w:r>
              <w:t>0..1</w:t>
            </w:r>
          </w:p>
        </w:tc>
        <w:tc>
          <w:tcPr>
            <w:tcW w:w="1248" w:type="dxa"/>
          </w:tcPr>
          <w:p w:rsidR="009419B4" w:rsidRDefault="009419B4" w:rsidP="00D815FE">
            <w:pPr>
              <w:ind w:firstLine="0"/>
            </w:pPr>
          </w:p>
        </w:tc>
        <w:tc>
          <w:tcPr>
            <w:tcW w:w="1542" w:type="dxa"/>
          </w:tcPr>
          <w:p w:rsidR="009419B4" w:rsidRDefault="009419B4" w:rsidP="00D815FE">
            <w:pPr>
              <w:ind w:firstLine="0"/>
            </w:pPr>
          </w:p>
        </w:tc>
        <w:tc>
          <w:tcPr>
            <w:tcW w:w="2535" w:type="dxa"/>
          </w:tcPr>
          <w:p w:rsidR="009419B4" w:rsidRDefault="009419B4" w:rsidP="00D815FE">
            <w:pPr>
              <w:ind w:firstLine="0"/>
            </w:pPr>
          </w:p>
        </w:tc>
      </w:tr>
      <w:tr w:rsidR="009419B4" w:rsidTr="00D815FE">
        <w:tc>
          <w:tcPr>
            <w:tcW w:w="1724" w:type="dxa"/>
          </w:tcPr>
          <w:p w:rsidR="009419B4" w:rsidRDefault="009419B4" w:rsidP="00D815FE">
            <w:pPr>
              <w:ind w:firstLine="0"/>
            </w:pPr>
            <w:proofErr w:type="spellStart"/>
            <w:r>
              <w:t>qualityOfEvidenceScore</w:t>
            </w:r>
            <w:proofErr w:type="spellEnd"/>
          </w:p>
        </w:tc>
        <w:tc>
          <w:tcPr>
            <w:tcW w:w="1320" w:type="dxa"/>
          </w:tcPr>
          <w:p w:rsidR="009419B4" w:rsidRDefault="009419B4" w:rsidP="00D815FE">
            <w:pPr>
              <w:ind w:firstLine="0"/>
            </w:pPr>
            <w:r>
              <w:t>CO</w:t>
            </w:r>
          </w:p>
        </w:tc>
        <w:tc>
          <w:tcPr>
            <w:tcW w:w="1207" w:type="dxa"/>
          </w:tcPr>
          <w:p w:rsidR="009419B4" w:rsidRDefault="009419B4" w:rsidP="00D815FE">
            <w:pPr>
              <w:ind w:firstLine="0"/>
            </w:pPr>
            <w:r>
              <w:t>0..1</w:t>
            </w:r>
          </w:p>
        </w:tc>
        <w:tc>
          <w:tcPr>
            <w:tcW w:w="1248" w:type="dxa"/>
          </w:tcPr>
          <w:p w:rsidR="009419B4" w:rsidRDefault="009419B4" w:rsidP="00D815FE">
            <w:pPr>
              <w:ind w:firstLine="0"/>
            </w:pPr>
          </w:p>
        </w:tc>
        <w:tc>
          <w:tcPr>
            <w:tcW w:w="1542" w:type="dxa"/>
          </w:tcPr>
          <w:p w:rsidR="009419B4" w:rsidRDefault="009419B4" w:rsidP="00D815FE">
            <w:pPr>
              <w:ind w:firstLine="0"/>
            </w:pPr>
          </w:p>
        </w:tc>
        <w:tc>
          <w:tcPr>
            <w:tcW w:w="2535" w:type="dxa"/>
          </w:tcPr>
          <w:p w:rsidR="009419B4" w:rsidRDefault="009419B4" w:rsidP="00D815FE">
            <w:pPr>
              <w:ind w:firstLine="0"/>
            </w:pPr>
          </w:p>
        </w:tc>
      </w:tr>
      <w:tr w:rsidR="009419B4" w:rsidTr="00D815FE">
        <w:tc>
          <w:tcPr>
            <w:tcW w:w="1724" w:type="dxa"/>
          </w:tcPr>
          <w:p w:rsidR="009419B4" w:rsidRDefault="009419B4" w:rsidP="00D815FE">
            <w:pPr>
              <w:ind w:firstLine="0"/>
            </w:pPr>
            <w:proofErr w:type="spellStart"/>
            <w:r>
              <w:t>strengthOf</w:t>
            </w:r>
            <w:proofErr w:type="spellEnd"/>
          </w:p>
          <w:p w:rsidR="009419B4" w:rsidRDefault="009419B4" w:rsidP="00D815FE">
            <w:pPr>
              <w:ind w:firstLine="0"/>
            </w:pPr>
            <w:proofErr w:type="spellStart"/>
            <w:r>
              <w:t>RecommendationScheme</w:t>
            </w:r>
            <w:proofErr w:type="spellEnd"/>
          </w:p>
        </w:tc>
        <w:tc>
          <w:tcPr>
            <w:tcW w:w="1320" w:type="dxa"/>
          </w:tcPr>
          <w:p w:rsidR="009419B4" w:rsidRDefault="009419B4" w:rsidP="00D815FE">
            <w:pPr>
              <w:ind w:firstLine="0"/>
            </w:pPr>
            <w:r>
              <w:t>CD</w:t>
            </w:r>
          </w:p>
        </w:tc>
        <w:tc>
          <w:tcPr>
            <w:tcW w:w="1207" w:type="dxa"/>
          </w:tcPr>
          <w:p w:rsidR="009419B4" w:rsidRDefault="009419B4" w:rsidP="00D815FE">
            <w:pPr>
              <w:ind w:firstLine="0"/>
            </w:pPr>
            <w:r>
              <w:t>0..1</w:t>
            </w:r>
          </w:p>
        </w:tc>
        <w:tc>
          <w:tcPr>
            <w:tcW w:w="1248" w:type="dxa"/>
          </w:tcPr>
          <w:p w:rsidR="009419B4" w:rsidRDefault="009419B4" w:rsidP="00D815FE">
            <w:pPr>
              <w:ind w:firstLine="0"/>
            </w:pPr>
          </w:p>
        </w:tc>
        <w:tc>
          <w:tcPr>
            <w:tcW w:w="1542" w:type="dxa"/>
          </w:tcPr>
          <w:p w:rsidR="009419B4" w:rsidRDefault="009419B4" w:rsidP="00D815FE">
            <w:pPr>
              <w:ind w:firstLine="0"/>
            </w:pPr>
          </w:p>
        </w:tc>
        <w:tc>
          <w:tcPr>
            <w:tcW w:w="2535" w:type="dxa"/>
          </w:tcPr>
          <w:p w:rsidR="009419B4" w:rsidRDefault="009419B4" w:rsidP="00D815FE">
            <w:pPr>
              <w:ind w:firstLine="0"/>
            </w:pPr>
          </w:p>
        </w:tc>
      </w:tr>
      <w:tr w:rsidR="009419B4" w:rsidTr="00D815FE">
        <w:tc>
          <w:tcPr>
            <w:tcW w:w="1724" w:type="dxa"/>
          </w:tcPr>
          <w:p w:rsidR="009419B4" w:rsidRDefault="009419B4" w:rsidP="00D815FE">
            <w:pPr>
              <w:ind w:firstLine="0"/>
            </w:pPr>
            <w:proofErr w:type="spellStart"/>
            <w:r>
              <w:t>strengthOf</w:t>
            </w:r>
            <w:proofErr w:type="spellEnd"/>
          </w:p>
          <w:p w:rsidR="009419B4" w:rsidRDefault="009419B4" w:rsidP="00D815FE">
            <w:pPr>
              <w:ind w:firstLine="0"/>
            </w:pPr>
            <w:proofErr w:type="spellStart"/>
            <w:r>
              <w:t>RecommendationScore</w:t>
            </w:r>
            <w:proofErr w:type="spellEnd"/>
          </w:p>
        </w:tc>
        <w:tc>
          <w:tcPr>
            <w:tcW w:w="1320" w:type="dxa"/>
          </w:tcPr>
          <w:p w:rsidR="009419B4" w:rsidRDefault="009419B4" w:rsidP="00D815FE">
            <w:pPr>
              <w:ind w:firstLine="0"/>
            </w:pPr>
            <w:r>
              <w:t>CO</w:t>
            </w:r>
          </w:p>
        </w:tc>
        <w:tc>
          <w:tcPr>
            <w:tcW w:w="1207" w:type="dxa"/>
          </w:tcPr>
          <w:p w:rsidR="009419B4" w:rsidRDefault="009419B4" w:rsidP="00D815FE">
            <w:pPr>
              <w:ind w:firstLine="0"/>
            </w:pPr>
            <w:r>
              <w:t>0..1</w:t>
            </w:r>
          </w:p>
        </w:tc>
        <w:tc>
          <w:tcPr>
            <w:tcW w:w="1248" w:type="dxa"/>
          </w:tcPr>
          <w:p w:rsidR="009419B4" w:rsidRDefault="009419B4" w:rsidP="00D815FE">
            <w:pPr>
              <w:ind w:firstLine="0"/>
            </w:pPr>
          </w:p>
        </w:tc>
        <w:tc>
          <w:tcPr>
            <w:tcW w:w="1542" w:type="dxa"/>
          </w:tcPr>
          <w:p w:rsidR="009419B4" w:rsidRDefault="009419B4" w:rsidP="00D815FE">
            <w:pPr>
              <w:ind w:firstLine="0"/>
            </w:pPr>
          </w:p>
        </w:tc>
        <w:tc>
          <w:tcPr>
            <w:tcW w:w="2535" w:type="dxa"/>
          </w:tcPr>
          <w:p w:rsidR="009419B4" w:rsidRDefault="009419B4" w:rsidP="00D815FE">
            <w:pPr>
              <w:ind w:firstLine="0"/>
            </w:pPr>
          </w:p>
        </w:tc>
      </w:tr>
      <w:tr w:rsidR="009419B4" w:rsidTr="00D815FE">
        <w:tc>
          <w:tcPr>
            <w:tcW w:w="1724" w:type="dxa"/>
          </w:tcPr>
          <w:p w:rsidR="009419B4" w:rsidRDefault="009419B4" w:rsidP="00D815FE">
            <w:pPr>
              <w:ind w:firstLine="0"/>
            </w:pPr>
            <w:proofErr w:type="spellStart"/>
            <w:r>
              <w:t>bibliographicInformation</w:t>
            </w:r>
            <w:proofErr w:type="spellEnd"/>
          </w:p>
        </w:tc>
        <w:tc>
          <w:tcPr>
            <w:tcW w:w="1320" w:type="dxa"/>
          </w:tcPr>
          <w:p w:rsidR="009419B4" w:rsidRDefault="009419B4" w:rsidP="00D815FE">
            <w:pPr>
              <w:ind w:firstLine="0"/>
            </w:pPr>
            <w:proofErr w:type="spellStart"/>
            <w:r>
              <w:t>BibliographicResource</w:t>
            </w:r>
            <w:proofErr w:type="spellEnd"/>
          </w:p>
        </w:tc>
        <w:tc>
          <w:tcPr>
            <w:tcW w:w="1207" w:type="dxa"/>
          </w:tcPr>
          <w:p w:rsidR="009419B4" w:rsidRDefault="009419B4" w:rsidP="00D815FE">
            <w:pPr>
              <w:ind w:firstLine="0"/>
            </w:pPr>
            <w:r>
              <w:t>0..*</w:t>
            </w:r>
          </w:p>
        </w:tc>
        <w:tc>
          <w:tcPr>
            <w:tcW w:w="1248" w:type="dxa"/>
          </w:tcPr>
          <w:p w:rsidR="009419B4" w:rsidRDefault="009419B4" w:rsidP="00D815FE">
            <w:pPr>
              <w:ind w:firstLine="0"/>
            </w:pPr>
          </w:p>
        </w:tc>
        <w:tc>
          <w:tcPr>
            <w:tcW w:w="1542" w:type="dxa"/>
          </w:tcPr>
          <w:p w:rsidR="009419B4" w:rsidRDefault="009419B4" w:rsidP="00D815FE">
            <w:pPr>
              <w:ind w:firstLine="0"/>
            </w:pPr>
          </w:p>
        </w:tc>
        <w:tc>
          <w:tcPr>
            <w:tcW w:w="2535" w:type="dxa"/>
          </w:tcPr>
          <w:p w:rsidR="009419B4" w:rsidRDefault="009419B4" w:rsidP="00D815FE">
            <w:pPr>
              <w:ind w:firstLine="0"/>
            </w:pPr>
          </w:p>
        </w:tc>
      </w:tr>
      <w:tr w:rsidR="009419B4" w:rsidTr="00D815FE">
        <w:tc>
          <w:tcPr>
            <w:tcW w:w="1724" w:type="dxa"/>
          </w:tcPr>
          <w:p w:rsidR="009419B4" w:rsidRDefault="009419B4" w:rsidP="00D815FE">
            <w:pPr>
              <w:ind w:firstLine="0"/>
            </w:pPr>
            <w:r>
              <w:t>synthesis</w:t>
            </w:r>
          </w:p>
        </w:tc>
        <w:tc>
          <w:tcPr>
            <w:tcW w:w="1320" w:type="dxa"/>
          </w:tcPr>
          <w:p w:rsidR="009419B4" w:rsidRDefault="009419B4" w:rsidP="00D815FE">
            <w:pPr>
              <w:ind w:firstLine="0"/>
            </w:pPr>
            <w:proofErr w:type="spellStart"/>
            <w:r>
              <w:t>KnowledgeResource</w:t>
            </w:r>
            <w:proofErr w:type="spellEnd"/>
          </w:p>
        </w:tc>
        <w:tc>
          <w:tcPr>
            <w:tcW w:w="1207" w:type="dxa"/>
          </w:tcPr>
          <w:p w:rsidR="009419B4" w:rsidRDefault="009419B4" w:rsidP="00D815FE">
            <w:pPr>
              <w:ind w:firstLine="0"/>
            </w:pPr>
            <w:r>
              <w:t>0..*</w:t>
            </w:r>
          </w:p>
        </w:tc>
        <w:tc>
          <w:tcPr>
            <w:tcW w:w="1248" w:type="dxa"/>
          </w:tcPr>
          <w:p w:rsidR="009419B4" w:rsidRDefault="009419B4" w:rsidP="00D815FE">
            <w:pPr>
              <w:ind w:firstLine="0"/>
            </w:pPr>
          </w:p>
        </w:tc>
        <w:tc>
          <w:tcPr>
            <w:tcW w:w="1542" w:type="dxa"/>
          </w:tcPr>
          <w:p w:rsidR="009419B4" w:rsidRDefault="009419B4" w:rsidP="00D815FE">
            <w:pPr>
              <w:ind w:firstLine="0"/>
            </w:pPr>
          </w:p>
        </w:tc>
        <w:tc>
          <w:tcPr>
            <w:tcW w:w="2535" w:type="dxa"/>
          </w:tcPr>
          <w:p w:rsidR="009419B4" w:rsidRDefault="009419B4" w:rsidP="00D815FE">
            <w:pPr>
              <w:ind w:firstLine="0"/>
            </w:pPr>
          </w:p>
        </w:tc>
      </w:tr>
    </w:tbl>
    <w:p w:rsidR="009419B4" w:rsidRPr="00026D86" w:rsidRDefault="009419B4" w:rsidP="009419B4">
      <w:pPr>
        <w:ind w:firstLine="0"/>
      </w:pPr>
    </w:p>
    <w:p w:rsidR="009419B4" w:rsidRPr="00550837" w:rsidRDefault="009419B4" w:rsidP="009419B4">
      <w:pPr>
        <w:ind w:firstLine="0"/>
      </w:pPr>
    </w:p>
    <w:p w:rsidR="009419B4" w:rsidRDefault="009419B4" w:rsidP="009419B4">
      <w:pPr>
        <w:pStyle w:val="Heading3"/>
        <w:numPr>
          <w:ilvl w:val="2"/>
          <w:numId w:val="20"/>
        </w:numPr>
      </w:pPr>
      <w:bookmarkStart w:id="615" w:name="_Toc338021294"/>
      <w:r>
        <w:t>IVL_RTO</w:t>
      </w:r>
      <w:bookmarkEnd w:id="615"/>
    </w:p>
    <w:p w:rsidR="009419B4" w:rsidRDefault="009419B4" w:rsidP="009419B4">
      <w:pPr>
        <w:ind w:firstLine="0"/>
      </w:pPr>
    </w:p>
    <w:p w:rsidR="009419B4" w:rsidRDefault="009419B4" w:rsidP="009419B4">
      <w:pPr>
        <w:ind w:firstLine="0"/>
      </w:pPr>
      <w:r w:rsidRPr="003E503E">
        <w:t>An IVL_RTO data type is used to support data elements that need to represent a set of consecutive va</w:t>
      </w:r>
      <w:r>
        <w:t xml:space="preserve">lues of an ordered base </w:t>
      </w:r>
      <w:proofErr w:type="spellStart"/>
      <w:r>
        <w:t>datatype</w:t>
      </w:r>
      <w:proofErr w:type="spellEnd"/>
      <w:r>
        <w:t>.</w:t>
      </w:r>
    </w:p>
    <w:p w:rsidR="009419B4" w:rsidRDefault="009419B4" w:rsidP="009419B4">
      <w:pPr>
        <w:ind w:firstLine="0"/>
      </w:pPr>
    </w:p>
    <w:tbl>
      <w:tblPr>
        <w:tblStyle w:val="TableGrid"/>
        <w:tblW w:w="0" w:type="auto"/>
        <w:tblLook w:val="04A0" w:firstRow="1" w:lastRow="0" w:firstColumn="1" w:lastColumn="0" w:noHBand="0" w:noVBand="1"/>
      </w:tblPr>
      <w:tblGrid>
        <w:gridCol w:w="1741"/>
        <w:gridCol w:w="1319"/>
        <w:gridCol w:w="1207"/>
        <w:gridCol w:w="1237"/>
        <w:gridCol w:w="1540"/>
        <w:gridCol w:w="2532"/>
      </w:tblGrid>
      <w:tr w:rsidR="009419B4" w:rsidTr="00D815FE">
        <w:tc>
          <w:tcPr>
            <w:tcW w:w="1741" w:type="dxa"/>
          </w:tcPr>
          <w:p w:rsidR="009419B4" w:rsidRPr="008C6DE1" w:rsidRDefault="009419B4" w:rsidP="00D815FE">
            <w:pPr>
              <w:ind w:firstLine="0"/>
              <w:jc w:val="center"/>
              <w:rPr>
                <w:b/>
              </w:rPr>
            </w:pPr>
            <w:r w:rsidRPr="008C6DE1">
              <w:rPr>
                <w:b/>
              </w:rPr>
              <w:t>Attribute</w:t>
            </w:r>
          </w:p>
        </w:tc>
        <w:tc>
          <w:tcPr>
            <w:tcW w:w="1330" w:type="dxa"/>
          </w:tcPr>
          <w:p w:rsidR="009419B4" w:rsidRPr="008C6DE1" w:rsidRDefault="009419B4" w:rsidP="00D815FE">
            <w:pPr>
              <w:ind w:firstLine="0"/>
              <w:jc w:val="center"/>
              <w:rPr>
                <w:b/>
              </w:rPr>
            </w:pPr>
            <w:proofErr w:type="spellStart"/>
            <w:r w:rsidRPr="008C6DE1">
              <w:rPr>
                <w:b/>
              </w:rPr>
              <w:t>Datatype</w:t>
            </w:r>
            <w:proofErr w:type="spellEnd"/>
          </w:p>
        </w:tc>
        <w:tc>
          <w:tcPr>
            <w:tcW w:w="1106" w:type="dxa"/>
          </w:tcPr>
          <w:p w:rsidR="009419B4" w:rsidRPr="008C6DE1" w:rsidRDefault="009419B4" w:rsidP="00D815FE">
            <w:pPr>
              <w:ind w:firstLine="0"/>
              <w:jc w:val="center"/>
              <w:rPr>
                <w:b/>
              </w:rPr>
            </w:pPr>
            <w:r>
              <w:rPr>
                <w:b/>
              </w:rPr>
              <w:t>Cardinality</w:t>
            </w:r>
          </w:p>
        </w:tc>
        <w:tc>
          <w:tcPr>
            <w:tcW w:w="1257" w:type="dxa"/>
          </w:tcPr>
          <w:p w:rsidR="009419B4" w:rsidRPr="008C6DE1" w:rsidRDefault="009419B4" w:rsidP="00D815FE">
            <w:pPr>
              <w:ind w:firstLine="0"/>
              <w:jc w:val="center"/>
              <w:rPr>
                <w:b/>
              </w:rPr>
            </w:pPr>
            <w:r w:rsidRPr="008C6DE1">
              <w:rPr>
                <w:b/>
              </w:rPr>
              <w:t>Usage</w:t>
            </w:r>
          </w:p>
        </w:tc>
        <w:tc>
          <w:tcPr>
            <w:tcW w:w="1574" w:type="dxa"/>
          </w:tcPr>
          <w:p w:rsidR="009419B4" w:rsidRPr="008C6DE1" w:rsidRDefault="009419B4" w:rsidP="00D815FE">
            <w:pPr>
              <w:ind w:firstLine="0"/>
              <w:jc w:val="center"/>
              <w:rPr>
                <w:b/>
              </w:rPr>
            </w:pPr>
            <w:r w:rsidRPr="008C6DE1">
              <w:rPr>
                <w:b/>
              </w:rPr>
              <w:t>Value Set</w:t>
            </w:r>
          </w:p>
        </w:tc>
        <w:tc>
          <w:tcPr>
            <w:tcW w:w="2568" w:type="dxa"/>
          </w:tcPr>
          <w:p w:rsidR="009419B4" w:rsidRPr="008C6DE1" w:rsidRDefault="009419B4" w:rsidP="00D815FE">
            <w:pPr>
              <w:ind w:firstLine="0"/>
              <w:jc w:val="center"/>
              <w:rPr>
                <w:b/>
              </w:rPr>
            </w:pPr>
            <w:r w:rsidRPr="008C6DE1">
              <w:rPr>
                <w:b/>
              </w:rPr>
              <w:t>Comments for Implementation</w:t>
            </w:r>
          </w:p>
        </w:tc>
      </w:tr>
      <w:tr w:rsidR="009419B4" w:rsidTr="00D815FE">
        <w:tc>
          <w:tcPr>
            <w:tcW w:w="1741" w:type="dxa"/>
          </w:tcPr>
          <w:p w:rsidR="009419B4" w:rsidRDefault="009419B4" w:rsidP="00D815FE">
            <w:pPr>
              <w:ind w:firstLine="0"/>
            </w:pPr>
            <w:r>
              <w:t>ATTR_RTO_LOW</w:t>
            </w:r>
          </w:p>
        </w:tc>
        <w:tc>
          <w:tcPr>
            <w:tcW w:w="1330" w:type="dxa"/>
          </w:tcPr>
          <w:p w:rsidR="009419B4" w:rsidRDefault="009419B4" w:rsidP="00D815FE">
            <w:pPr>
              <w:ind w:firstLine="0"/>
            </w:pPr>
          </w:p>
        </w:tc>
        <w:tc>
          <w:tcPr>
            <w:tcW w:w="1106" w:type="dxa"/>
          </w:tcPr>
          <w:p w:rsidR="009419B4" w:rsidRDefault="009419B4" w:rsidP="00D815FE">
            <w:pPr>
              <w:ind w:firstLine="0"/>
            </w:pPr>
          </w:p>
        </w:tc>
        <w:tc>
          <w:tcPr>
            <w:tcW w:w="1257" w:type="dxa"/>
          </w:tcPr>
          <w:p w:rsidR="009419B4" w:rsidRDefault="009419B4" w:rsidP="00D815FE">
            <w:pPr>
              <w:ind w:firstLine="0"/>
            </w:pPr>
          </w:p>
        </w:tc>
        <w:tc>
          <w:tcPr>
            <w:tcW w:w="1574" w:type="dxa"/>
          </w:tcPr>
          <w:p w:rsidR="009419B4" w:rsidRDefault="009419B4" w:rsidP="00D815FE">
            <w:pPr>
              <w:ind w:firstLine="0"/>
            </w:pPr>
          </w:p>
        </w:tc>
        <w:tc>
          <w:tcPr>
            <w:tcW w:w="2568" w:type="dxa"/>
          </w:tcPr>
          <w:p w:rsidR="009419B4" w:rsidRDefault="009419B4" w:rsidP="00D815FE">
            <w:pPr>
              <w:ind w:firstLine="0"/>
            </w:pPr>
          </w:p>
        </w:tc>
      </w:tr>
      <w:tr w:rsidR="009419B4" w:rsidTr="00D815FE">
        <w:tc>
          <w:tcPr>
            <w:tcW w:w="1741" w:type="dxa"/>
          </w:tcPr>
          <w:p w:rsidR="009419B4" w:rsidRDefault="009419B4" w:rsidP="00D815FE">
            <w:pPr>
              <w:ind w:firstLine="0"/>
            </w:pPr>
            <w:r>
              <w:t>ATTR_RTO_HIGH</w:t>
            </w:r>
          </w:p>
        </w:tc>
        <w:tc>
          <w:tcPr>
            <w:tcW w:w="1330" w:type="dxa"/>
          </w:tcPr>
          <w:p w:rsidR="009419B4" w:rsidRDefault="009419B4" w:rsidP="00D815FE">
            <w:pPr>
              <w:ind w:firstLine="0"/>
            </w:pPr>
          </w:p>
        </w:tc>
        <w:tc>
          <w:tcPr>
            <w:tcW w:w="1106" w:type="dxa"/>
          </w:tcPr>
          <w:p w:rsidR="009419B4" w:rsidRDefault="009419B4" w:rsidP="00D815FE">
            <w:pPr>
              <w:ind w:firstLine="0"/>
            </w:pPr>
          </w:p>
        </w:tc>
        <w:tc>
          <w:tcPr>
            <w:tcW w:w="1257" w:type="dxa"/>
          </w:tcPr>
          <w:p w:rsidR="009419B4" w:rsidRDefault="009419B4" w:rsidP="00D815FE">
            <w:pPr>
              <w:ind w:firstLine="0"/>
            </w:pPr>
          </w:p>
        </w:tc>
        <w:tc>
          <w:tcPr>
            <w:tcW w:w="1574" w:type="dxa"/>
          </w:tcPr>
          <w:p w:rsidR="009419B4" w:rsidRDefault="009419B4" w:rsidP="00D815FE">
            <w:pPr>
              <w:ind w:firstLine="0"/>
            </w:pPr>
          </w:p>
        </w:tc>
        <w:tc>
          <w:tcPr>
            <w:tcW w:w="2568" w:type="dxa"/>
          </w:tcPr>
          <w:p w:rsidR="009419B4" w:rsidRDefault="009419B4" w:rsidP="00D815FE">
            <w:pPr>
              <w:ind w:firstLine="0"/>
            </w:pPr>
          </w:p>
        </w:tc>
      </w:tr>
      <w:tr w:rsidR="009419B4" w:rsidTr="00D815FE">
        <w:tc>
          <w:tcPr>
            <w:tcW w:w="1741" w:type="dxa"/>
          </w:tcPr>
          <w:p w:rsidR="009419B4" w:rsidRDefault="009419B4" w:rsidP="00D815FE">
            <w:pPr>
              <w:ind w:firstLine="0"/>
            </w:pPr>
          </w:p>
        </w:tc>
        <w:tc>
          <w:tcPr>
            <w:tcW w:w="1330" w:type="dxa"/>
          </w:tcPr>
          <w:p w:rsidR="009419B4" w:rsidRDefault="009419B4" w:rsidP="00D815FE">
            <w:pPr>
              <w:ind w:firstLine="0"/>
            </w:pPr>
          </w:p>
        </w:tc>
        <w:tc>
          <w:tcPr>
            <w:tcW w:w="1106" w:type="dxa"/>
          </w:tcPr>
          <w:p w:rsidR="009419B4" w:rsidRDefault="009419B4" w:rsidP="00D815FE">
            <w:pPr>
              <w:ind w:firstLine="0"/>
            </w:pPr>
          </w:p>
        </w:tc>
        <w:tc>
          <w:tcPr>
            <w:tcW w:w="1257" w:type="dxa"/>
          </w:tcPr>
          <w:p w:rsidR="009419B4" w:rsidRDefault="009419B4" w:rsidP="00D815FE">
            <w:pPr>
              <w:ind w:firstLine="0"/>
            </w:pPr>
          </w:p>
        </w:tc>
        <w:tc>
          <w:tcPr>
            <w:tcW w:w="1574" w:type="dxa"/>
          </w:tcPr>
          <w:p w:rsidR="009419B4" w:rsidRDefault="009419B4" w:rsidP="00D815FE">
            <w:pPr>
              <w:ind w:firstLine="0"/>
            </w:pPr>
          </w:p>
        </w:tc>
        <w:tc>
          <w:tcPr>
            <w:tcW w:w="2568" w:type="dxa"/>
          </w:tcPr>
          <w:p w:rsidR="009419B4" w:rsidRDefault="009419B4" w:rsidP="00D815FE">
            <w:pPr>
              <w:ind w:firstLine="0"/>
            </w:pPr>
          </w:p>
        </w:tc>
      </w:tr>
      <w:tr w:rsidR="009419B4" w:rsidTr="00D815FE">
        <w:tc>
          <w:tcPr>
            <w:tcW w:w="1741" w:type="dxa"/>
          </w:tcPr>
          <w:p w:rsidR="009419B4" w:rsidRDefault="009419B4" w:rsidP="00D815FE">
            <w:pPr>
              <w:ind w:firstLine="0"/>
            </w:pPr>
          </w:p>
        </w:tc>
        <w:tc>
          <w:tcPr>
            <w:tcW w:w="1330" w:type="dxa"/>
          </w:tcPr>
          <w:p w:rsidR="009419B4" w:rsidRDefault="009419B4" w:rsidP="00D815FE">
            <w:pPr>
              <w:ind w:firstLine="0"/>
            </w:pPr>
          </w:p>
        </w:tc>
        <w:tc>
          <w:tcPr>
            <w:tcW w:w="1106" w:type="dxa"/>
          </w:tcPr>
          <w:p w:rsidR="009419B4" w:rsidRDefault="009419B4" w:rsidP="00D815FE">
            <w:pPr>
              <w:ind w:firstLine="0"/>
            </w:pPr>
          </w:p>
        </w:tc>
        <w:tc>
          <w:tcPr>
            <w:tcW w:w="1257" w:type="dxa"/>
          </w:tcPr>
          <w:p w:rsidR="009419B4" w:rsidRDefault="009419B4" w:rsidP="00D815FE">
            <w:pPr>
              <w:ind w:firstLine="0"/>
            </w:pPr>
          </w:p>
        </w:tc>
        <w:tc>
          <w:tcPr>
            <w:tcW w:w="1574" w:type="dxa"/>
          </w:tcPr>
          <w:p w:rsidR="009419B4" w:rsidRDefault="009419B4" w:rsidP="00D815FE">
            <w:pPr>
              <w:ind w:firstLine="0"/>
            </w:pPr>
          </w:p>
        </w:tc>
        <w:tc>
          <w:tcPr>
            <w:tcW w:w="2568" w:type="dxa"/>
          </w:tcPr>
          <w:p w:rsidR="009419B4" w:rsidRDefault="009419B4" w:rsidP="00D815FE">
            <w:pPr>
              <w:ind w:firstLine="0"/>
            </w:pPr>
          </w:p>
        </w:tc>
      </w:tr>
      <w:tr w:rsidR="009419B4" w:rsidTr="00D815FE">
        <w:tc>
          <w:tcPr>
            <w:tcW w:w="1741" w:type="dxa"/>
          </w:tcPr>
          <w:p w:rsidR="009419B4" w:rsidRDefault="009419B4" w:rsidP="00D815FE">
            <w:pPr>
              <w:ind w:firstLine="0"/>
            </w:pPr>
          </w:p>
        </w:tc>
        <w:tc>
          <w:tcPr>
            <w:tcW w:w="1330" w:type="dxa"/>
          </w:tcPr>
          <w:p w:rsidR="009419B4" w:rsidRDefault="009419B4" w:rsidP="00D815FE">
            <w:pPr>
              <w:ind w:firstLine="0"/>
            </w:pPr>
          </w:p>
        </w:tc>
        <w:tc>
          <w:tcPr>
            <w:tcW w:w="1106" w:type="dxa"/>
          </w:tcPr>
          <w:p w:rsidR="009419B4" w:rsidRDefault="009419B4" w:rsidP="00D815FE">
            <w:pPr>
              <w:ind w:firstLine="0"/>
            </w:pPr>
          </w:p>
        </w:tc>
        <w:tc>
          <w:tcPr>
            <w:tcW w:w="1257" w:type="dxa"/>
          </w:tcPr>
          <w:p w:rsidR="009419B4" w:rsidRDefault="009419B4" w:rsidP="00D815FE">
            <w:pPr>
              <w:ind w:firstLine="0"/>
            </w:pPr>
          </w:p>
        </w:tc>
        <w:tc>
          <w:tcPr>
            <w:tcW w:w="1574" w:type="dxa"/>
          </w:tcPr>
          <w:p w:rsidR="009419B4" w:rsidRDefault="009419B4" w:rsidP="00D815FE">
            <w:pPr>
              <w:ind w:firstLine="0"/>
            </w:pPr>
          </w:p>
        </w:tc>
        <w:tc>
          <w:tcPr>
            <w:tcW w:w="2568" w:type="dxa"/>
          </w:tcPr>
          <w:p w:rsidR="009419B4" w:rsidRDefault="009419B4" w:rsidP="00D815FE">
            <w:pPr>
              <w:ind w:firstLine="0"/>
            </w:pPr>
          </w:p>
        </w:tc>
      </w:tr>
      <w:tr w:rsidR="009419B4" w:rsidTr="00D815FE">
        <w:tc>
          <w:tcPr>
            <w:tcW w:w="1741" w:type="dxa"/>
          </w:tcPr>
          <w:p w:rsidR="009419B4" w:rsidRDefault="009419B4" w:rsidP="00D815FE">
            <w:pPr>
              <w:ind w:firstLine="0"/>
            </w:pPr>
          </w:p>
        </w:tc>
        <w:tc>
          <w:tcPr>
            <w:tcW w:w="1330" w:type="dxa"/>
          </w:tcPr>
          <w:p w:rsidR="009419B4" w:rsidRDefault="009419B4" w:rsidP="00D815FE">
            <w:pPr>
              <w:ind w:firstLine="0"/>
            </w:pPr>
          </w:p>
        </w:tc>
        <w:tc>
          <w:tcPr>
            <w:tcW w:w="1106" w:type="dxa"/>
          </w:tcPr>
          <w:p w:rsidR="009419B4" w:rsidRDefault="009419B4" w:rsidP="00D815FE">
            <w:pPr>
              <w:ind w:firstLine="0"/>
            </w:pPr>
          </w:p>
        </w:tc>
        <w:tc>
          <w:tcPr>
            <w:tcW w:w="1257" w:type="dxa"/>
          </w:tcPr>
          <w:p w:rsidR="009419B4" w:rsidRDefault="009419B4" w:rsidP="00D815FE">
            <w:pPr>
              <w:ind w:firstLine="0"/>
            </w:pPr>
          </w:p>
        </w:tc>
        <w:tc>
          <w:tcPr>
            <w:tcW w:w="1574" w:type="dxa"/>
          </w:tcPr>
          <w:p w:rsidR="009419B4" w:rsidRDefault="009419B4" w:rsidP="00D815FE">
            <w:pPr>
              <w:ind w:firstLine="0"/>
            </w:pPr>
          </w:p>
        </w:tc>
        <w:tc>
          <w:tcPr>
            <w:tcW w:w="2568" w:type="dxa"/>
          </w:tcPr>
          <w:p w:rsidR="009419B4" w:rsidRDefault="009419B4" w:rsidP="00D815FE">
            <w:pPr>
              <w:ind w:firstLine="0"/>
            </w:pPr>
          </w:p>
        </w:tc>
      </w:tr>
    </w:tbl>
    <w:p w:rsidR="009419B4" w:rsidRDefault="009419B4" w:rsidP="009419B4">
      <w:pPr>
        <w:pStyle w:val="Heading3"/>
      </w:pPr>
      <w:bookmarkStart w:id="616" w:name="_Toc338021295"/>
      <w:proofErr w:type="spellStart"/>
      <w:r>
        <w:t>KnowledgeEntity</w:t>
      </w:r>
      <w:bookmarkEnd w:id="616"/>
      <w:proofErr w:type="spellEnd"/>
    </w:p>
    <w:p w:rsidR="009419B4" w:rsidRDefault="009419B4" w:rsidP="009419B4">
      <w:pPr>
        <w:ind w:firstLine="0"/>
      </w:pPr>
    </w:p>
    <w:p w:rsidR="009419B4" w:rsidRPr="00550837" w:rsidRDefault="009419B4" w:rsidP="009419B4">
      <w:pPr>
        <w:ind w:firstLine="0"/>
      </w:pPr>
    </w:p>
    <w:p w:rsidR="009419B4" w:rsidRDefault="009419B4" w:rsidP="009419B4">
      <w:pPr>
        <w:pStyle w:val="Heading3"/>
      </w:pPr>
      <w:bookmarkStart w:id="617" w:name="_Toc338021296"/>
      <w:proofErr w:type="spellStart"/>
      <w:r>
        <w:t>KnowledgeResource</w:t>
      </w:r>
      <w:bookmarkEnd w:id="617"/>
      <w:proofErr w:type="spellEnd"/>
    </w:p>
    <w:p w:rsidR="009419B4" w:rsidRDefault="009419B4" w:rsidP="009419B4">
      <w:pPr>
        <w:ind w:firstLine="0"/>
      </w:pPr>
    </w:p>
    <w:p w:rsidR="009419B4" w:rsidRDefault="009419B4" w:rsidP="009419B4">
      <w:pPr>
        <w:ind w:firstLine="0"/>
      </w:pPr>
      <w:r>
        <w:lastRenderedPageBreak/>
        <w:t xml:space="preserve">The </w:t>
      </w:r>
      <w:proofErr w:type="spellStart"/>
      <w:r>
        <w:t>KnowledgeResource</w:t>
      </w:r>
      <w:proofErr w:type="spellEnd"/>
      <w:r>
        <w:t xml:space="preserve"> complex type extends an Entity complex type to represent information associated with a knowledge resource, which MAY be included in a CDS Knowledge Artifact.</w:t>
      </w:r>
    </w:p>
    <w:p w:rsidR="009419B4" w:rsidRDefault="009419B4" w:rsidP="009419B4">
      <w:pPr>
        <w:ind w:firstLine="0"/>
      </w:pPr>
    </w:p>
    <w:tbl>
      <w:tblPr>
        <w:tblStyle w:val="TableGrid"/>
        <w:tblW w:w="0" w:type="auto"/>
        <w:tblLook w:val="04A0" w:firstRow="1" w:lastRow="0" w:firstColumn="1" w:lastColumn="0" w:noHBand="0" w:noVBand="1"/>
      </w:tblPr>
      <w:tblGrid>
        <w:gridCol w:w="1723"/>
        <w:gridCol w:w="1320"/>
        <w:gridCol w:w="1207"/>
        <w:gridCol w:w="1247"/>
        <w:gridCol w:w="1543"/>
        <w:gridCol w:w="2536"/>
      </w:tblGrid>
      <w:tr w:rsidR="009419B4" w:rsidTr="00D815FE">
        <w:tc>
          <w:tcPr>
            <w:tcW w:w="1741" w:type="dxa"/>
          </w:tcPr>
          <w:p w:rsidR="009419B4" w:rsidRPr="008C6DE1" w:rsidRDefault="009419B4" w:rsidP="00D815FE">
            <w:pPr>
              <w:ind w:firstLine="0"/>
              <w:jc w:val="center"/>
              <w:rPr>
                <w:b/>
              </w:rPr>
            </w:pPr>
            <w:r w:rsidRPr="008C6DE1">
              <w:rPr>
                <w:b/>
              </w:rPr>
              <w:t>Attribute</w:t>
            </w:r>
          </w:p>
        </w:tc>
        <w:tc>
          <w:tcPr>
            <w:tcW w:w="1330" w:type="dxa"/>
          </w:tcPr>
          <w:p w:rsidR="009419B4" w:rsidRPr="008C6DE1" w:rsidRDefault="009419B4" w:rsidP="00D815FE">
            <w:pPr>
              <w:ind w:firstLine="0"/>
              <w:jc w:val="center"/>
              <w:rPr>
                <w:b/>
              </w:rPr>
            </w:pPr>
            <w:proofErr w:type="spellStart"/>
            <w:r w:rsidRPr="008C6DE1">
              <w:rPr>
                <w:b/>
              </w:rPr>
              <w:t>Datatype</w:t>
            </w:r>
            <w:proofErr w:type="spellEnd"/>
          </w:p>
        </w:tc>
        <w:tc>
          <w:tcPr>
            <w:tcW w:w="1106" w:type="dxa"/>
          </w:tcPr>
          <w:p w:rsidR="009419B4" w:rsidRPr="008C6DE1" w:rsidRDefault="009419B4" w:rsidP="00D815FE">
            <w:pPr>
              <w:ind w:firstLine="0"/>
              <w:jc w:val="center"/>
              <w:rPr>
                <w:b/>
              </w:rPr>
            </w:pPr>
            <w:r>
              <w:rPr>
                <w:b/>
              </w:rPr>
              <w:t>Cardinality</w:t>
            </w:r>
          </w:p>
        </w:tc>
        <w:tc>
          <w:tcPr>
            <w:tcW w:w="1257" w:type="dxa"/>
          </w:tcPr>
          <w:p w:rsidR="009419B4" w:rsidRPr="008C6DE1" w:rsidRDefault="009419B4" w:rsidP="00D815FE">
            <w:pPr>
              <w:ind w:firstLine="0"/>
              <w:jc w:val="center"/>
              <w:rPr>
                <w:b/>
              </w:rPr>
            </w:pPr>
            <w:r w:rsidRPr="008C6DE1">
              <w:rPr>
                <w:b/>
              </w:rPr>
              <w:t>Usage</w:t>
            </w:r>
          </w:p>
        </w:tc>
        <w:tc>
          <w:tcPr>
            <w:tcW w:w="1574" w:type="dxa"/>
          </w:tcPr>
          <w:p w:rsidR="009419B4" w:rsidRPr="008C6DE1" w:rsidRDefault="009419B4" w:rsidP="00D815FE">
            <w:pPr>
              <w:ind w:firstLine="0"/>
              <w:jc w:val="center"/>
              <w:rPr>
                <w:b/>
              </w:rPr>
            </w:pPr>
            <w:r w:rsidRPr="008C6DE1">
              <w:rPr>
                <w:b/>
              </w:rPr>
              <w:t>Value Set</w:t>
            </w:r>
          </w:p>
        </w:tc>
        <w:tc>
          <w:tcPr>
            <w:tcW w:w="2568" w:type="dxa"/>
          </w:tcPr>
          <w:p w:rsidR="009419B4" w:rsidRPr="008C6DE1" w:rsidRDefault="009419B4" w:rsidP="00D815FE">
            <w:pPr>
              <w:ind w:firstLine="0"/>
              <w:jc w:val="center"/>
              <w:rPr>
                <w:b/>
              </w:rPr>
            </w:pPr>
            <w:r w:rsidRPr="008C6DE1">
              <w:rPr>
                <w:b/>
              </w:rPr>
              <w:t>Comments for Implementation</w:t>
            </w:r>
          </w:p>
        </w:tc>
      </w:tr>
      <w:tr w:rsidR="009419B4" w:rsidTr="00D815FE">
        <w:tc>
          <w:tcPr>
            <w:tcW w:w="1741" w:type="dxa"/>
          </w:tcPr>
          <w:p w:rsidR="009419B4" w:rsidRDefault="009419B4" w:rsidP="00D815FE">
            <w:pPr>
              <w:ind w:firstLine="0"/>
            </w:pPr>
            <w:r>
              <w:t>Title</w:t>
            </w:r>
          </w:p>
        </w:tc>
        <w:tc>
          <w:tcPr>
            <w:tcW w:w="1330" w:type="dxa"/>
          </w:tcPr>
          <w:p w:rsidR="009419B4" w:rsidRDefault="009419B4" w:rsidP="00D815FE">
            <w:pPr>
              <w:ind w:firstLine="0"/>
            </w:pPr>
            <w:r>
              <w:t>ST</w:t>
            </w:r>
          </w:p>
        </w:tc>
        <w:tc>
          <w:tcPr>
            <w:tcW w:w="1106" w:type="dxa"/>
          </w:tcPr>
          <w:p w:rsidR="009419B4" w:rsidRDefault="009419B4" w:rsidP="00D815FE">
            <w:pPr>
              <w:ind w:firstLine="0"/>
            </w:pPr>
            <w:r>
              <w:t>0..1</w:t>
            </w:r>
          </w:p>
        </w:tc>
        <w:tc>
          <w:tcPr>
            <w:tcW w:w="1257" w:type="dxa"/>
          </w:tcPr>
          <w:p w:rsidR="009419B4" w:rsidRDefault="009419B4" w:rsidP="00D815FE">
            <w:pPr>
              <w:ind w:firstLine="0"/>
            </w:pPr>
            <w:r>
              <w:t>Optional</w:t>
            </w:r>
          </w:p>
        </w:tc>
        <w:tc>
          <w:tcPr>
            <w:tcW w:w="1574" w:type="dxa"/>
          </w:tcPr>
          <w:p w:rsidR="009419B4" w:rsidRDefault="009419B4" w:rsidP="00D815FE">
            <w:pPr>
              <w:ind w:firstLine="0"/>
            </w:pPr>
          </w:p>
        </w:tc>
        <w:tc>
          <w:tcPr>
            <w:tcW w:w="2568" w:type="dxa"/>
          </w:tcPr>
          <w:p w:rsidR="009419B4" w:rsidRDefault="009419B4" w:rsidP="00D815FE">
            <w:pPr>
              <w:ind w:firstLine="0"/>
            </w:pPr>
          </w:p>
        </w:tc>
      </w:tr>
      <w:tr w:rsidR="009419B4" w:rsidTr="00D815FE">
        <w:tc>
          <w:tcPr>
            <w:tcW w:w="1741" w:type="dxa"/>
          </w:tcPr>
          <w:p w:rsidR="009419B4" w:rsidRDefault="009419B4" w:rsidP="00D815FE">
            <w:pPr>
              <w:ind w:firstLine="0"/>
            </w:pPr>
            <w:r>
              <w:t>Location</w:t>
            </w:r>
          </w:p>
        </w:tc>
        <w:tc>
          <w:tcPr>
            <w:tcW w:w="1330" w:type="dxa"/>
          </w:tcPr>
          <w:p w:rsidR="009419B4" w:rsidRDefault="009419B4" w:rsidP="00D815FE">
            <w:pPr>
              <w:ind w:firstLine="0"/>
            </w:pPr>
            <w:r>
              <w:t>TEL</w:t>
            </w:r>
          </w:p>
        </w:tc>
        <w:tc>
          <w:tcPr>
            <w:tcW w:w="1106" w:type="dxa"/>
          </w:tcPr>
          <w:p w:rsidR="009419B4" w:rsidRDefault="009419B4" w:rsidP="00D815FE">
            <w:pPr>
              <w:ind w:firstLine="0"/>
            </w:pPr>
            <w:r>
              <w:t>0..1</w:t>
            </w:r>
          </w:p>
        </w:tc>
        <w:tc>
          <w:tcPr>
            <w:tcW w:w="1257" w:type="dxa"/>
          </w:tcPr>
          <w:p w:rsidR="009419B4" w:rsidRDefault="009419B4" w:rsidP="00D815FE">
            <w:pPr>
              <w:ind w:firstLine="0"/>
            </w:pPr>
            <w:r>
              <w:t>Optional</w:t>
            </w:r>
          </w:p>
        </w:tc>
        <w:tc>
          <w:tcPr>
            <w:tcW w:w="1574" w:type="dxa"/>
          </w:tcPr>
          <w:p w:rsidR="009419B4" w:rsidRDefault="009419B4" w:rsidP="00D815FE">
            <w:pPr>
              <w:ind w:firstLine="0"/>
            </w:pPr>
          </w:p>
        </w:tc>
        <w:tc>
          <w:tcPr>
            <w:tcW w:w="2568" w:type="dxa"/>
          </w:tcPr>
          <w:p w:rsidR="009419B4" w:rsidRDefault="009419B4" w:rsidP="00D815FE">
            <w:pPr>
              <w:ind w:firstLine="0"/>
            </w:pPr>
          </w:p>
        </w:tc>
      </w:tr>
      <w:tr w:rsidR="009419B4" w:rsidTr="00D815FE">
        <w:tc>
          <w:tcPr>
            <w:tcW w:w="1741" w:type="dxa"/>
          </w:tcPr>
          <w:p w:rsidR="009419B4" w:rsidRDefault="009419B4" w:rsidP="00D815FE">
            <w:pPr>
              <w:ind w:firstLine="0"/>
            </w:pPr>
            <w:r>
              <w:t>Description</w:t>
            </w:r>
          </w:p>
        </w:tc>
        <w:tc>
          <w:tcPr>
            <w:tcW w:w="1330" w:type="dxa"/>
          </w:tcPr>
          <w:p w:rsidR="009419B4" w:rsidRDefault="009419B4" w:rsidP="00D815FE">
            <w:pPr>
              <w:ind w:firstLine="0"/>
            </w:pPr>
            <w:r>
              <w:t>ST</w:t>
            </w:r>
          </w:p>
        </w:tc>
        <w:tc>
          <w:tcPr>
            <w:tcW w:w="1106" w:type="dxa"/>
          </w:tcPr>
          <w:p w:rsidR="009419B4" w:rsidRDefault="009419B4" w:rsidP="00D815FE">
            <w:pPr>
              <w:ind w:firstLine="0"/>
            </w:pPr>
            <w:r>
              <w:t>0..1</w:t>
            </w:r>
          </w:p>
        </w:tc>
        <w:tc>
          <w:tcPr>
            <w:tcW w:w="1257" w:type="dxa"/>
          </w:tcPr>
          <w:p w:rsidR="009419B4" w:rsidRDefault="009419B4" w:rsidP="00D815FE">
            <w:pPr>
              <w:ind w:firstLine="0"/>
            </w:pPr>
            <w:r>
              <w:t>Optional</w:t>
            </w:r>
          </w:p>
        </w:tc>
        <w:tc>
          <w:tcPr>
            <w:tcW w:w="1574" w:type="dxa"/>
          </w:tcPr>
          <w:p w:rsidR="009419B4" w:rsidRDefault="009419B4" w:rsidP="00D815FE">
            <w:pPr>
              <w:ind w:firstLine="0"/>
            </w:pPr>
          </w:p>
        </w:tc>
        <w:tc>
          <w:tcPr>
            <w:tcW w:w="2568" w:type="dxa"/>
          </w:tcPr>
          <w:p w:rsidR="009419B4" w:rsidRDefault="009419B4" w:rsidP="00D815FE">
            <w:pPr>
              <w:ind w:firstLine="0"/>
            </w:pPr>
          </w:p>
        </w:tc>
      </w:tr>
    </w:tbl>
    <w:p w:rsidR="009419B4" w:rsidRDefault="009419B4" w:rsidP="009419B4"/>
    <w:p w:rsidR="009419B4" w:rsidRDefault="009419B4" w:rsidP="009419B4">
      <w:pPr>
        <w:pStyle w:val="Heading3"/>
      </w:pPr>
      <w:bookmarkStart w:id="618" w:name="_Toc338021297"/>
      <w:r>
        <w:t>Organization</w:t>
      </w:r>
      <w:bookmarkEnd w:id="618"/>
    </w:p>
    <w:p w:rsidR="009419B4" w:rsidRDefault="009419B4" w:rsidP="009419B4">
      <w:pPr>
        <w:ind w:firstLine="0"/>
      </w:pPr>
      <w:r>
        <w:t>The Organization complex type defines a specific organization and inherits from the Party complex type. The primary purpose of the Organization complex type is to allow for the constraining of a Party to a specific organizational name.</w:t>
      </w:r>
    </w:p>
    <w:p w:rsidR="009419B4" w:rsidRDefault="009419B4" w:rsidP="009419B4">
      <w:pPr>
        <w:pStyle w:val="Heading3"/>
      </w:pPr>
      <w:bookmarkStart w:id="619" w:name="_Toc338021298"/>
      <w:r>
        <w:t>Party</w:t>
      </w:r>
      <w:bookmarkEnd w:id="619"/>
    </w:p>
    <w:p w:rsidR="009419B4" w:rsidRDefault="009419B4" w:rsidP="009419B4"/>
    <w:p w:rsidR="009419B4" w:rsidRDefault="009419B4" w:rsidP="009419B4">
      <w:pPr>
        <w:ind w:firstLine="0"/>
      </w:pPr>
      <w:r>
        <w:t>The Party complex type allows for the definition of individuals or groups inheriting from the Entity complex type. An additional element is included to support the name of the Entity.</w:t>
      </w:r>
    </w:p>
    <w:p w:rsidR="009419B4" w:rsidRDefault="009419B4" w:rsidP="009419B4">
      <w:pPr>
        <w:ind w:firstLine="0"/>
      </w:pPr>
    </w:p>
    <w:tbl>
      <w:tblPr>
        <w:tblStyle w:val="TableGrid"/>
        <w:tblW w:w="0" w:type="auto"/>
        <w:tblLayout w:type="fixed"/>
        <w:tblLook w:val="04A0" w:firstRow="1" w:lastRow="0" w:firstColumn="1" w:lastColumn="0" w:noHBand="0" w:noVBand="1"/>
      </w:tblPr>
      <w:tblGrid>
        <w:gridCol w:w="1657"/>
        <w:gridCol w:w="1331"/>
        <w:gridCol w:w="1260"/>
        <w:gridCol w:w="1251"/>
        <w:gridCol w:w="1542"/>
        <w:gridCol w:w="2535"/>
      </w:tblGrid>
      <w:tr w:rsidR="009419B4" w:rsidTr="00D815FE">
        <w:tc>
          <w:tcPr>
            <w:tcW w:w="1657" w:type="dxa"/>
          </w:tcPr>
          <w:p w:rsidR="009419B4" w:rsidRPr="008C6DE1" w:rsidRDefault="009419B4" w:rsidP="00D815FE">
            <w:pPr>
              <w:ind w:firstLine="0"/>
              <w:jc w:val="center"/>
              <w:rPr>
                <w:b/>
              </w:rPr>
            </w:pPr>
            <w:r w:rsidRPr="008C6DE1">
              <w:rPr>
                <w:b/>
              </w:rPr>
              <w:t>Attribute</w:t>
            </w:r>
          </w:p>
        </w:tc>
        <w:tc>
          <w:tcPr>
            <w:tcW w:w="1331" w:type="dxa"/>
          </w:tcPr>
          <w:p w:rsidR="009419B4" w:rsidRPr="008C6DE1" w:rsidRDefault="009419B4" w:rsidP="00D815FE">
            <w:pPr>
              <w:ind w:firstLine="0"/>
              <w:jc w:val="center"/>
              <w:rPr>
                <w:b/>
              </w:rPr>
            </w:pPr>
            <w:proofErr w:type="spellStart"/>
            <w:r w:rsidRPr="008C6DE1">
              <w:rPr>
                <w:b/>
              </w:rPr>
              <w:t>Datatype</w:t>
            </w:r>
            <w:proofErr w:type="spellEnd"/>
          </w:p>
        </w:tc>
        <w:tc>
          <w:tcPr>
            <w:tcW w:w="1260" w:type="dxa"/>
          </w:tcPr>
          <w:p w:rsidR="009419B4" w:rsidRPr="008C6DE1" w:rsidRDefault="009419B4" w:rsidP="00D815FE">
            <w:pPr>
              <w:ind w:firstLine="0"/>
              <w:jc w:val="center"/>
              <w:rPr>
                <w:b/>
              </w:rPr>
            </w:pPr>
            <w:r>
              <w:rPr>
                <w:b/>
              </w:rPr>
              <w:t>Cardinality</w:t>
            </w:r>
          </w:p>
        </w:tc>
        <w:tc>
          <w:tcPr>
            <w:tcW w:w="1251" w:type="dxa"/>
          </w:tcPr>
          <w:p w:rsidR="009419B4" w:rsidRPr="008C6DE1" w:rsidRDefault="009419B4" w:rsidP="00D815FE">
            <w:pPr>
              <w:ind w:firstLine="0"/>
              <w:jc w:val="center"/>
              <w:rPr>
                <w:b/>
              </w:rPr>
            </w:pPr>
            <w:r w:rsidRPr="008C6DE1">
              <w:rPr>
                <w:b/>
              </w:rPr>
              <w:t>Usage</w:t>
            </w:r>
          </w:p>
        </w:tc>
        <w:tc>
          <w:tcPr>
            <w:tcW w:w="1542" w:type="dxa"/>
          </w:tcPr>
          <w:p w:rsidR="009419B4" w:rsidRPr="008C6DE1" w:rsidRDefault="009419B4" w:rsidP="00D815FE">
            <w:pPr>
              <w:ind w:firstLine="0"/>
              <w:jc w:val="center"/>
              <w:rPr>
                <w:b/>
              </w:rPr>
            </w:pPr>
            <w:r w:rsidRPr="008C6DE1">
              <w:rPr>
                <w:b/>
              </w:rPr>
              <w:t>Value Set</w:t>
            </w:r>
          </w:p>
        </w:tc>
        <w:tc>
          <w:tcPr>
            <w:tcW w:w="2535" w:type="dxa"/>
          </w:tcPr>
          <w:p w:rsidR="009419B4" w:rsidRPr="008C6DE1" w:rsidRDefault="009419B4" w:rsidP="00D815FE">
            <w:pPr>
              <w:ind w:firstLine="0"/>
              <w:jc w:val="center"/>
              <w:rPr>
                <w:b/>
              </w:rPr>
            </w:pPr>
            <w:r w:rsidRPr="008C6DE1">
              <w:rPr>
                <w:b/>
              </w:rPr>
              <w:t>Comments for Implementation</w:t>
            </w:r>
          </w:p>
        </w:tc>
      </w:tr>
      <w:tr w:rsidR="009419B4" w:rsidTr="00D815FE">
        <w:tc>
          <w:tcPr>
            <w:tcW w:w="1657" w:type="dxa"/>
          </w:tcPr>
          <w:p w:rsidR="009419B4" w:rsidRDefault="009419B4" w:rsidP="00D815FE">
            <w:pPr>
              <w:ind w:firstLine="0"/>
            </w:pPr>
            <w:r>
              <w:t>Name</w:t>
            </w:r>
          </w:p>
        </w:tc>
        <w:tc>
          <w:tcPr>
            <w:tcW w:w="1331" w:type="dxa"/>
          </w:tcPr>
          <w:p w:rsidR="009419B4" w:rsidRDefault="009419B4" w:rsidP="00D815FE">
            <w:pPr>
              <w:ind w:firstLine="0"/>
            </w:pPr>
            <w:r>
              <w:t>AD</w:t>
            </w:r>
          </w:p>
        </w:tc>
        <w:tc>
          <w:tcPr>
            <w:tcW w:w="1260" w:type="dxa"/>
          </w:tcPr>
          <w:p w:rsidR="009419B4" w:rsidRDefault="009419B4" w:rsidP="00D815FE">
            <w:pPr>
              <w:ind w:firstLine="0"/>
            </w:pPr>
            <w:r>
              <w:t>0..*</w:t>
            </w:r>
          </w:p>
        </w:tc>
        <w:tc>
          <w:tcPr>
            <w:tcW w:w="1251" w:type="dxa"/>
          </w:tcPr>
          <w:p w:rsidR="009419B4" w:rsidRDefault="009419B4" w:rsidP="00D815FE">
            <w:pPr>
              <w:ind w:firstLine="0"/>
            </w:pPr>
            <w:r>
              <w:t>Required</w:t>
            </w:r>
          </w:p>
        </w:tc>
        <w:tc>
          <w:tcPr>
            <w:tcW w:w="1542" w:type="dxa"/>
          </w:tcPr>
          <w:p w:rsidR="009419B4" w:rsidRDefault="009419B4" w:rsidP="00D815FE">
            <w:pPr>
              <w:ind w:firstLine="0"/>
            </w:pPr>
          </w:p>
        </w:tc>
        <w:tc>
          <w:tcPr>
            <w:tcW w:w="2535" w:type="dxa"/>
          </w:tcPr>
          <w:p w:rsidR="009419B4" w:rsidRDefault="009419B4" w:rsidP="00D815FE">
            <w:pPr>
              <w:ind w:firstLine="0"/>
            </w:pPr>
            <w:r w:rsidRPr="008C6DE1">
              <w:rPr>
                <w:b/>
              </w:rPr>
              <w:t>MUST</w:t>
            </w:r>
            <w:r>
              <w:t xml:space="preserve"> support 1 and only 1 name element</w:t>
            </w:r>
          </w:p>
        </w:tc>
      </w:tr>
      <w:tr w:rsidR="009419B4" w:rsidTr="00D815FE">
        <w:tc>
          <w:tcPr>
            <w:tcW w:w="1657" w:type="dxa"/>
          </w:tcPr>
          <w:p w:rsidR="009419B4" w:rsidRDefault="009419B4" w:rsidP="00D815FE">
            <w:pPr>
              <w:ind w:firstLine="0"/>
            </w:pPr>
            <w:r>
              <w:t>Telephone</w:t>
            </w:r>
          </w:p>
        </w:tc>
        <w:tc>
          <w:tcPr>
            <w:tcW w:w="1331" w:type="dxa"/>
          </w:tcPr>
          <w:p w:rsidR="009419B4" w:rsidRDefault="009419B4" w:rsidP="00D815FE">
            <w:pPr>
              <w:ind w:firstLine="0"/>
            </w:pPr>
            <w:r>
              <w:t>TEL</w:t>
            </w:r>
          </w:p>
        </w:tc>
        <w:tc>
          <w:tcPr>
            <w:tcW w:w="1260" w:type="dxa"/>
          </w:tcPr>
          <w:p w:rsidR="009419B4" w:rsidRDefault="009419B4" w:rsidP="00D815FE">
            <w:pPr>
              <w:ind w:firstLine="0"/>
            </w:pPr>
            <w:r>
              <w:t>0..*</w:t>
            </w:r>
          </w:p>
        </w:tc>
        <w:tc>
          <w:tcPr>
            <w:tcW w:w="1251" w:type="dxa"/>
          </w:tcPr>
          <w:p w:rsidR="009419B4" w:rsidRDefault="009419B4" w:rsidP="00D815FE">
            <w:pPr>
              <w:ind w:firstLine="0"/>
            </w:pPr>
            <w:r>
              <w:t>Required</w:t>
            </w:r>
          </w:p>
        </w:tc>
        <w:tc>
          <w:tcPr>
            <w:tcW w:w="1542" w:type="dxa"/>
          </w:tcPr>
          <w:p w:rsidR="009419B4" w:rsidRDefault="009419B4" w:rsidP="00D815FE">
            <w:pPr>
              <w:ind w:firstLine="0"/>
            </w:pPr>
          </w:p>
        </w:tc>
        <w:tc>
          <w:tcPr>
            <w:tcW w:w="2535" w:type="dxa"/>
          </w:tcPr>
          <w:p w:rsidR="009419B4" w:rsidRPr="008C6DE1" w:rsidRDefault="009419B4" w:rsidP="00D815FE">
            <w:pPr>
              <w:ind w:firstLine="0"/>
              <w:rPr>
                <w:b/>
              </w:rPr>
            </w:pPr>
          </w:p>
        </w:tc>
      </w:tr>
    </w:tbl>
    <w:p w:rsidR="009419B4" w:rsidRDefault="009419B4" w:rsidP="009419B4"/>
    <w:p w:rsidR="009419B4" w:rsidRDefault="009419B4" w:rsidP="009419B4">
      <w:pPr>
        <w:pStyle w:val="Heading3"/>
      </w:pPr>
      <w:bookmarkStart w:id="620" w:name="_Toc338021299"/>
      <w:proofErr w:type="spellStart"/>
      <w:r>
        <w:t>ResourceReference</w:t>
      </w:r>
      <w:bookmarkEnd w:id="620"/>
      <w:proofErr w:type="spellEnd"/>
    </w:p>
    <w:p w:rsidR="009419B4" w:rsidRDefault="00091017" w:rsidP="00A97080">
      <w:pPr>
        <w:ind w:firstLine="0"/>
      </w:pPr>
      <w:r>
        <w:t xml:space="preserve">The Resource Reference complex type </w:t>
      </w:r>
    </w:p>
    <w:p w:rsidR="009419B4" w:rsidRPr="00026D86" w:rsidRDefault="009419B4" w:rsidP="009419B4"/>
    <w:p w:rsidR="009419B4" w:rsidRDefault="009419B4" w:rsidP="009419B4">
      <w:pPr>
        <w:ind w:firstLine="0"/>
      </w:pPr>
    </w:p>
    <w:tbl>
      <w:tblPr>
        <w:tblStyle w:val="TableGrid"/>
        <w:tblW w:w="0" w:type="auto"/>
        <w:tblLook w:val="04A0" w:firstRow="1" w:lastRow="0" w:firstColumn="1" w:lastColumn="0" w:noHBand="0" w:noVBand="1"/>
      </w:tblPr>
      <w:tblGrid>
        <w:gridCol w:w="1598"/>
        <w:gridCol w:w="2034"/>
        <w:gridCol w:w="1207"/>
        <w:gridCol w:w="1179"/>
        <w:gridCol w:w="1288"/>
        <w:gridCol w:w="2270"/>
      </w:tblGrid>
      <w:tr w:rsidR="009419B4" w:rsidTr="00D815FE">
        <w:tc>
          <w:tcPr>
            <w:tcW w:w="1724" w:type="dxa"/>
          </w:tcPr>
          <w:p w:rsidR="009419B4" w:rsidRPr="008C6DE1" w:rsidRDefault="009419B4" w:rsidP="00D815FE">
            <w:pPr>
              <w:ind w:firstLine="0"/>
              <w:jc w:val="center"/>
              <w:rPr>
                <w:b/>
              </w:rPr>
            </w:pPr>
            <w:r w:rsidRPr="008C6DE1">
              <w:rPr>
                <w:b/>
              </w:rPr>
              <w:t>Attribute</w:t>
            </w:r>
          </w:p>
        </w:tc>
        <w:tc>
          <w:tcPr>
            <w:tcW w:w="1320" w:type="dxa"/>
          </w:tcPr>
          <w:p w:rsidR="009419B4" w:rsidRPr="008C6DE1" w:rsidRDefault="009419B4" w:rsidP="00D815FE">
            <w:pPr>
              <w:ind w:firstLine="0"/>
              <w:jc w:val="center"/>
              <w:rPr>
                <w:b/>
              </w:rPr>
            </w:pPr>
            <w:proofErr w:type="spellStart"/>
            <w:r w:rsidRPr="008C6DE1">
              <w:rPr>
                <w:b/>
              </w:rPr>
              <w:t>Datatype</w:t>
            </w:r>
            <w:proofErr w:type="spellEnd"/>
          </w:p>
        </w:tc>
        <w:tc>
          <w:tcPr>
            <w:tcW w:w="1207" w:type="dxa"/>
          </w:tcPr>
          <w:p w:rsidR="009419B4" w:rsidRPr="008C6DE1" w:rsidRDefault="009419B4" w:rsidP="00D815FE">
            <w:pPr>
              <w:ind w:firstLine="0"/>
              <w:jc w:val="center"/>
              <w:rPr>
                <w:b/>
              </w:rPr>
            </w:pPr>
            <w:r>
              <w:rPr>
                <w:b/>
              </w:rPr>
              <w:t>Cardinality</w:t>
            </w:r>
          </w:p>
        </w:tc>
        <w:tc>
          <w:tcPr>
            <w:tcW w:w="1248" w:type="dxa"/>
          </w:tcPr>
          <w:p w:rsidR="009419B4" w:rsidRPr="008C6DE1" w:rsidRDefault="009419B4" w:rsidP="00D815FE">
            <w:pPr>
              <w:ind w:firstLine="0"/>
              <w:jc w:val="center"/>
              <w:rPr>
                <w:b/>
              </w:rPr>
            </w:pPr>
            <w:r w:rsidRPr="008C6DE1">
              <w:rPr>
                <w:b/>
              </w:rPr>
              <w:t>Usage</w:t>
            </w:r>
          </w:p>
        </w:tc>
        <w:tc>
          <w:tcPr>
            <w:tcW w:w="1542" w:type="dxa"/>
          </w:tcPr>
          <w:p w:rsidR="009419B4" w:rsidRPr="008C6DE1" w:rsidRDefault="009419B4" w:rsidP="00D815FE">
            <w:pPr>
              <w:ind w:firstLine="0"/>
              <w:jc w:val="center"/>
              <w:rPr>
                <w:b/>
              </w:rPr>
            </w:pPr>
            <w:r w:rsidRPr="008C6DE1">
              <w:rPr>
                <w:b/>
              </w:rPr>
              <w:t>Value Set</w:t>
            </w:r>
          </w:p>
        </w:tc>
        <w:tc>
          <w:tcPr>
            <w:tcW w:w="2535" w:type="dxa"/>
          </w:tcPr>
          <w:p w:rsidR="009419B4" w:rsidRPr="008C6DE1" w:rsidRDefault="009419B4" w:rsidP="00D815FE">
            <w:pPr>
              <w:ind w:firstLine="0"/>
              <w:jc w:val="center"/>
              <w:rPr>
                <w:b/>
              </w:rPr>
            </w:pPr>
            <w:r w:rsidRPr="008C6DE1">
              <w:rPr>
                <w:b/>
              </w:rPr>
              <w:t>Comments for Implementation</w:t>
            </w:r>
          </w:p>
        </w:tc>
      </w:tr>
      <w:tr w:rsidR="009419B4" w:rsidTr="00D815FE">
        <w:tc>
          <w:tcPr>
            <w:tcW w:w="1724" w:type="dxa"/>
          </w:tcPr>
          <w:p w:rsidR="009419B4" w:rsidRDefault="009419B4" w:rsidP="00D815FE">
            <w:pPr>
              <w:ind w:firstLine="0"/>
            </w:pPr>
            <w:r>
              <w:t>Relationship</w:t>
            </w:r>
          </w:p>
        </w:tc>
        <w:tc>
          <w:tcPr>
            <w:tcW w:w="1320" w:type="dxa"/>
          </w:tcPr>
          <w:p w:rsidR="009419B4" w:rsidRDefault="009419B4" w:rsidP="00D815FE">
            <w:pPr>
              <w:ind w:firstLine="0"/>
            </w:pPr>
            <w:r>
              <w:t>Resource</w:t>
            </w:r>
          </w:p>
          <w:p w:rsidR="009419B4" w:rsidRDefault="009419B4" w:rsidP="00D815FE">
            <w:pPr>
              <w:ind w:firstLine="0"/>
            </w:pPr>
            <w:proofErr w:type="spellStart"/>
            <w:r>
              <w:t>RelationshipType</w:t>
            </w:r>
            <w:proofErr w:type="spellEnd"/>
          </w:p>
        </w:tc>
        <w:tc>
          <w:tcPr>
            <w:tcW w:w="1207" w:type="dxa"/>
          </w:tcPr>
          <w:p w:rsidR="009419B4" w:rsidRDefault="009419B4" w:rsidP="00D815FE">
            <w:pPr>
              <w:ind w:firstLine="0"/>
            </w:pPr>
            <w:r>
              <w:t>1</w:t>
            </w:r>
          </w:p>
        </w:tc>
        <w:tc>
          <w:tcPr>
            <w:tcW w:w="1248" w:type="dxa"/>
          </w:tcPr>
          <w:p w:rsidR="009419B4" w:rsidRDefault="009419B4" w:rsidP="00D815FE">
            <w:pPr>
              <w:ind w:firstLine="0"/>
            </w:pPr>
            <w:r>
              <w:t>Required</w:t>
            </w:r>
          </w:p>
        </w:tc>
        <w:tc>
          <w:tcPr>
            <w:tcW w:w="1542" w:type="dxa"/>
          </w:tcPr>
          <w:p w:rsidR="009419B4" w:rsidRDefault="009419B4" w:rsidP="00D815FE">
            <w:pPr>
              <w:ind w:firstLine="0"/>
            </w:pPr>
          </w:p>
        </w:tc>
        <w:tc>
          <w:tcPr>
            <w:tcW w:w="2535" w:type="dxa"/>
          </w:tcPr>
          <w:p w:rsidR="009419B4" w:rsidRDefault="009419B4" w:rsidP="00D815FE">
            <w:pPr>
              <w:ind w:firstLine="0"/>
            </w:pPr>
          </w:p>
        </w:tc>
      </w:tr>
      <w:tr w:rsidR="009419B4" w:rsidTr="00D815FE">
        <w:tc>
          <w:tcPr>
            <w:tcW w:w="1724" w:type="dxa"/>
          </w:tcPr>
          <w:p w:rsidR="009419B4" w:rsidRDefault="009419B4" w:rsidP="00D815FE">
            <w:pPr>
              <w:ind w:firstLine="0"/>
            </w:pPr>
            <w:r>
              <w:t>Resource</w:t>
            </w:r>
          </w:p>
        </w:tc>
        <w:tc>
          <w:tcPr>
            <w:tcW w:w="1320" w:type="dxa"/>
          </w:tcPr>
          <w:p w:rsidR="009419B4" w:rsidRDefault="009419B4" w:rsidP="00D815FE">
            <w:pPr>
              <w:ind w:firstLine="0"/>
            </w:pPr>
            <w:proofErr w:type="spellStart"/>
            <w:r>
              <w:t>KnowledgeResource</w:t>
            </w:r>
            <w:proofErr w:type="spellEnd"/>
          </w:p>
        </w:tc>
        <w:tc>
          <w:tcPr>
            <w:tcW w:w="1207" w:type="dxa"/>
          </w:tcPr>
          <w:p w:rsidR="009419B4" w:rsidRDefault="009419B4" w:rsidP="00D815FE">
            <w:pPr>
              <w:ind w:firstLine="0"/>
            </w:pPr>
            <w:r>
              <w:t>1..n</w:t>
            </w:r>
          </w:p>
        </w:tc>
        <w:tc>
          <w:tcPr>
            <w:tcW w:w="1248" w:type="dxa"/>
          </w:tcPr>
          <w:p w:rsidR="009419B4" w:rsidRDefault="009419B4" w:rsidP="00D815FE">
            <w:pPr>
              <w:ind w:firstLine="0"/>
            </w:pPr>
            <w:r>
              <w:t>Required</w:t>
            </w:r>
          </w:p>
        </w:tc>
        <w:tc>
          <w:tcPr>
            <w:tcW w:w="1542" w:type="dxa"/>
          </w:tcPr>
          <w:p w:rsidR="009419B4" w:rsidRDefault="009419B4" w:rsidP="00D815FE">
            <w:pPr>
              <w:ind w:firstLine="0"/>
            </w:pPr>
          </w:p>
        </w:tc>
        <w:tc>
          <w:tcPr>
            <w:tcW w:w="2535" w:type="dxa"/>
          </w:tcPr>
          <w:p w:rsidR="009419B4" w:rsidRDefault="009419B4" w:rsidP="00D815FE">
            <w:pPr>
              <w:ind w:firstLine="0"/>
            </w:pPr>
          </w:p>
        </w:tc>
      </w:tr>
    </w:tbl>
    <w:p w:rsidR="009419B4" w:rsidRDefault="009419B4" w:rsidP="009419B4">
      <w:pPr>
        <w:ind w:firstLine="0"/>
      </w:pPr>
    </w:p>
    <w:p w:rsidR="009419B4" w:rsidRDefault="009419B4" w:rsidP="009419B4">
      <w:pPr>
        <w:pStyle w:val="Heading3"/>
      </w:pPr>
      <w:bookmarkStart w:id="621" w:name="_Toc338021300"/>
      <w:proofErr w:type="spellStart"/>
      <w:r>
        <w:t>ResourceRelationshipType</w:t>
      </w:r>
      <w:bookmarkEnd w:id="621"/>
      <w:proofErr w:type="spellEnd"/>
    </w:p>
    <w:p w:rsidR="009419B4" w:rsidRDefault="009419B4" w:rsidP="009419B4">
      <w:pPr>
        <w:ind w:firstLine="0"/>
      </w:pPr>
    </w:p>
    <w:p w:rsidR="009419B4" w:rsidRPr="00B51641" w:rsidRDefault="009419B4" w:rsidP="009419B4">
      <w:pPr>
        <w:ind w:firstLine="0"/>
      </w:pPr>
      <w:r>
        <w:t xml:space="preserve">The </w:t>
      </w:r>
      <w:proofErr w:type="spellStart"/>
      <w:r>
        <w:t>ResourceRelationshipType</w:t>
      </w:r>
      <w:proofErr w:type="spellEnd"/>
      <w:r>
        <w:t xml:space="preserve"> is a simple type that constrains the </w:t>
      </w:r>
      <w:proofErr w:type="spellStart"/>
      <w:r>
        <w:t>ResourceRelationship</w:t>
      </w:r>
      <w:proofErr w:type="spellEnd"/>
      <w:r>
        <w:t xml:space="preserve"> to values defined in the </w:t>
      </w:r>
    </w:p>
    <w:p w:rsidR="009419B4" w:rsidRDefault="009419B4" w:rsidP="009419B4">
      <w:pPr>
        <w:ind w:firstLine="0"/>
      </w:pPr>
    </w:p>
    <w:tbl>
      <w:tblPr>
        <w:tblStyle w:val="TableGrid"/>
        <w:tblW w:w="0" w:type="auto"/>
        <w:tblLook w:val="04A0" w:firstRow="1" w:lastRow="0" w:firstColumn="1" w:lastColumn="0" w:noHBand="0" w:noVBand="1"/>
      </w:tblPr>
      <w:tblGrid>
        <w:gridCol w:w="1598"/>
        <w:gridCol w:w="2034"/>
        <w:gridCol w:w="1207"/>
        <w:gridCol w:w="1179"/>
        <w:gridCol w:w="1288"/>
        <w:gridCol w:w="2270"/>
      </w:tblGrid>
      <w:tr w:rsidR="009419B4" w:rsidTr="00D815FE">
        <w:tc>
          <w:tcPr>
            <w:tcW w:w="1724" w:type="dxa"/>
          </w:tcPr>
          <w:p w:rsidR="009419B4" w:rsidRPr="008C6DE1" w:rsidRDefault="009419B4" w:rsidP="00D815FE">
            <w:pPr>
              <w:ind w:firstLine="0"/>
              <w:jc w:val="center"/>
              <w:rPr>
                <w:b/>
              </w:rPr>
            </w:pPr>
            <w:r w:rsidRPr="008C6DE1">
              <w:rPr>
                <w:b/>
              </w:rPr>
              <w:lastRenderedPageBreak/>
              <w:t>Attribute</w:t>
            </w:r>
          </w:p>
        </w:tc>
        <w:tc>
          <w:tcPr>
            <w:tcW w:w="1320" w:type="dxa"/>
          </w:tcPr>
          <w:p w:rsidR="009419B4" w:rsidRPr="008C6DE1" w:rsidRDefault="009419B4" w:rsidP="00D815FE">
            <w:pPr>
              <w:ind w:firstLine="0"/>
              <w:jc w:val="center"/>
              <w:rPr>
                <w:b/>
              </w:rPr>
            </w:pPr>
            <w:proofErr w:type="spellStart"/>
            <w:r w:rsidRPr="008C6DE1">
              <w:rPr>
                <w:b/>
              </w:rPr>
              <w:t>Datatype</w:t>
            </w:r>
            <w:proofErr w:type="spellEnd"/>
          </w:p>
        </w:tc>
        <w:tc>
          <w:tcPr>
            <w:tcW w:w="1207" w:type="dxa"/>
          </w:tcPr>
          <w:p w:rsidR="009419B4" w:rsidRPr="008C6DE1" w:rsidRDefault="009419B4" w:rsidP="00D815FE">
            <w:pPr>
              <w:ind w:firstLine="0"/>
              <w:jc w:val="center"/>
              <w:rPr>
                <w:b/>
              </w:rPr>
            </w:pPr>
            <w:r>
              <w:rPr>
                <w:b/>
              </w:rPr>
              <w:t>Cardinality</w:t>
            </w:r>
          </w:p>
        </w:tc>
        <w:tc>
          <w:tcPr>
            <w:tcW w:w="1248" w:type="dxa"/>
          </w:tcPr>
          <w:p w:rsidR="009419B4" w:rsidRPr="008C6DE1" w:rsidRDefault="009419B4" w:rsidP="00D815FE">
            <w:pPr>
              <w:ind w:firstLine="0"/>
              <w:jc w:val="center"/>
              <w:rPr>
                <w:b/>
              </w:rPr>
            </w:pPr>
            <w:r w:rsidRPr="008C6DE1">
              <w:rPr>
                <w:b/>
              </w:rPr>
              <w:t>Usage</w:t>
            </w:r>
          </w:p>
        </w:tc>
        <w:tc>
          <w:tcPr>
            <w:tcW w:w="1542" w:type="dxa"/>
          </w:tcPr>
          <w:p w:rsidR="009419B4" w:rsidRPr="008C6DE1" w:rsidRDefault="009419B4" w:rsidP="00D815FE">
            <w:pPr>
              <w:ind w:firstLine="0"/>
              <w:jc w:val="center"/>
              <w:rPr>
                <w:b/>
              </w:rPr>
            </w:pPr>
            <w:r w:rsidRPr="008C6DE1">
              <w:rPr>
                <w:b/>
              </w:rPr>
              <w:t>Value Set</w:t>
            </w:r>
          </w:p>
        </w:tc>
        <w:tc>
          <w:tcPr>
            <w:tcW w:w="2535" w:type="dxa"/>
          </w:tcPr>
          <w:p w:rsidR="009419B4" w:rsidRPr="008C6DE1" w:rsidRDefault="009419B4" w:rsidP="00D815FE">
            <w:pPr>
              <w:ind w:firstLine="0"/>
              <w:jc w:val="center"/>
              <w:rPr>
                <w:b/>
              </w:rPr>
            </w:pPr>
            <w:r w:rsidRPr="008C6DE1">
              <w:rPr>
                <w:b/>
              </w:rPr>
              <w:t>Comments for Implementation</w:t>
            </w:r>
          </w:p>
        </w:tc>
      </w:tr>
      <w:tr w:rsidR="009419B4" w:rsidTr="00D815FE">
        <w:tc>
          <w:tcPr>
            <w:tcW w:w="1724" w:type="dxa"/>
          </w:tcPr>
          <w:p w:rsidR="009419B4" w:rsidRDefault="009419B4" w:rsidP="00D815FE">
            <w:pPr>
              <w:ind w:firstLine="0"/>
            </w:pPr>
            <w:r>
              <w:t>Relationship</w:t>
            </w:r>
          </w:p>
        </w:tc>
        <w:tc>
          <w:tcPr>
            <w:tcW w:w="1320" w:type="dxa"/>
          </w:tcPr>
          <w:p w:rsidR="009419B4" w:rsidRDefault="009419B4" w:rsidP="00D815FE">
            <w:pPr>
              <w:ind w:firstLine="0"/>
            </w:pPr>
            <w:r>
              <w:t>Resource</w:t>
            </w:r>
          </w:p>
          <w:p w:rsidR="009419B4" w:rsidRDefault="009419B4" w:rsidP="00D815FE">
            <w:pPr>
              <w:ind w:firstLine="0"/>
            </w:pPr>
            <w:proofErr w:type="spellStart"/>
            <w:r>
              <w:t>RelationshipType</w:t>
            </w:r>
            <w:proofErr w:type="spellEnd"/>
          </w:p>
        </w:tc>
        <w:tc>
          <w:tcPr>
            <w:tcW w:w="1207" w:type="dxa"/>
          </w:tcPr>
          <w:p w:rsidR="009419B4" w:rsidRDefault="009419B4" w:rsidP="00D815FE">
            <w:pPr>
              <w:ind w:firstLine="0"/>
            </w:pPr>
            <w:r>
              <w:t>1</w:t>
            </w:r>
          </w:p>
        </w:tc>
        <w:tc>
          <w:tcPr>
            <w:tcW w:w="1248" w:type="dxa"/>
          </w:tcPr>
          <w:p w:rsidR="009419B4" w:rsidRDefault="009419B4" w:rsidP="00D815FE">
            <w:pPr>
              <w:ind w:firstLine="0"/>
            </w:pPr>
            <w:r>
              <w:t>Required</w:t>
            </w:r>
          </w:p>
        </w:tc>
        <w:tc>
          <w:tcPr>
            <w:tcW w:w="1542" w:type="dxa"/>
          </w:tcPr>
          <w:p w:rsidR="009419B4" w:rsidRDefault="009419B4" w:rsidP="00D815FE">
            <w:pPr>
              <w:ind w:firstLine="0"/>
            </w:pPr>
          </w:p>
        </w:tc>
        <w:tc>
          <w:tcPr>
            <w:tcW w:w="2535" w:type="dxa"/>
          </w:tcPr>
          <w:p w:rsidR="009419B4" w:rsidRDefault="009419B4" w:rsidP="00D815FE">
            <w:pPr>
              <w:ind w:firstLine="0"/>
            </w:pPr>
          </w:p>
        </w:tc>
      </w:tr>
      <w:tr w:rsidR="009419B4" w:rsidTr="00D815FE">
        <w:tc>
          <w:tcPr>
            <w:tcW w:w="1724" w:type="dxa"/>
          </w:tcPr>
          <w:p w:rsidR="009419B4" w:rsidRDefault="009419B4" w:rsidP="00D815FE">
            <w:pPr>
              <w:ind w:firstLine="0"/>
            </w:pPr>
            <w:r>
              <w:t>Resource</w:t>
            </w:r>
          </w:p>
        </w:tc>
        <w:tc>
          <w:tcPr>
            <w:tcW w:w="1320" w:type="dxa"/>
          </w:tcPr>
          <w:p w:rsidR="009419B4" w:rsidRDefault="009419B4" w:rsidP="00D815FE">
            <w:pPr>
              <w:ind w:firstLine="0"/>
            </w:pPr>
            <w:proofErr w:type="spellStart"/>
            <w:r>
              <w:t>KnowledgeResource</w:t>
            </w:r>
            <w:proofErr w:type="spellEnd"/>
          </w:p>
        </w:tc>
        <w:tc>
          <w:tcPr>
            <w:tcW w:w="1207" w:type="dxa"/>
          </w:tcPr>
          <w:p w:rsidR="009419B4" w:rsidRDefault="009419B4" w:rsidP="00D815FE">
            <w:pPr>
              <w:ind w:firstLine="0"/>
            </w:pPr>
            <w:r>
              <w:t>1..n</w:t>
            </w:r>
          </w:p>
        </w:tc>
        <w:tc>
          <w:tcPr>
            <w:tcW w:w="1248" w:type="dxa"/>
          </w:tcPr>
          <w:p w:rsidR="009419B4" w:rsidRDefault="009419B4" w:rsidP="00D815FE">
            <w:pPr>
              <w:ind w:firstLine="0"/>
            </w:pPr>
            <w:r>
              <w:t>Required</w:t>
            </w:r>
          </w:p>
        </w:tc>
        <w:tc>
          <w:tcPr>
            <w:tcW w:w="1542" w:type="dxa"/>
          </w:tcPr>
          <w:p w:rsidR="009419B4" w:rsidRDefault="009419B4" w:rsidP="00D815FE">
            <w:pPr>
              <w:ind w:firstLine="0"/>
            </w:pPr>
          </w:p>
        </w:tc>
        <w:tc>
          <w:tcPr>
            <w:tcW w:w="2535" w:type="dxa"/>
          </w:tcPr>
          <w:p w:rsidR="009419B4" w:rsidRDefault="009419B4" w:rsidP="00D815FE">
            <w:pPr>
              <w:ind w:firstLine="0"/>
            </w:pPr>
          </w:p>
        </w:tc>
      </w:tr>
    </w:tbl>
    <w:p w:rsidR="009419B4" w:rsidRPr="00B51641" w:rsidRDefault="009419B4" w:rsidP="009419B4"/>
    <w:p w:rsidR="009419B4" w:rsidRDefault="009419B4" w:rsidP="009419B4">
      <w:pPr>
        <w:pStyle w:val="Heading3"/>
      </w:pPr>
      <w:bookmarkStart w:id="622" w:name="_Toc338021301"/>
      <w:proofErr w:type="spellStart"/>
      <w:r>
        <w:t>RightsDeclaration</w:t>
      </w:r>
      <w:bookmarkEnd w:id="622"/>
      <w:proofErr w:type="spellEnd"/>
    </w:p>
    <w:p w:rsidR="009419B4" w:rsidRDefault="009419B4" w:rsidP="009419B4">
      <w:pPr>
        <w:ind w:firstLine="0"/>
      </w:pPr>
    </w:p>
    <w:p w:rsidR="009419B4" w:rsidRDefault="009419B4" w:rsidP="009419B4">
      <w:pPr>
        <w:ind w:firstLine="0"/>
      </w:pPr>
      <w:r>
        <w:t xml:space="preserve">The </w:t>
      </w:r>
      <w:proofErr w:type="spellStart"/>
      <w:r>
        <w:t>RightsDeclaration</w:t>
      </w:r>
      <w:proofErr w:type="spellEnd"/>
      <w:r>
        <w:t xml:space="preserve"> complex type supports the need for reporting licensing, usage and restrictions as part of a CDS Knowledge Artifact. </w:t>
      </w:r>
    </w:p>
    <w:p w:rsidR="009419B4" w:rsidRDefault="009419B4" w:rsidP="009419B4">
      <w:pPr>
        <w:ind w:firstLine="0"/>
      </w:pPr>
    </w:p>
    <w:tbl>
      <w:tblPr>
        <w:tblStyle w:val="TableGrid"/>
        <w:tblW w:w="0" w:type="auto"/>
        <w:tblLook w:val="04A0" w:firstRow="1" w:lastRow="0" w:firstColumn="1" w:lastColumn="0" w:noHBand="0" w:noVBand="1"/>
      </w:tblPr>
      <w:tblGrid>
        <w:gridCol w:w="1724"/>
        <w:gridCol w:w="1320"/>
        <w:gridCol w:w="1207"/>
        <w:gridCol w:w="1248"/>
        <w:gridCol w:w="1542"/>
        <w:gridCol w:w="2535"/>
      </w:tblGrid>
      <w:tr w:rsidR="009419B4" w:rsidTr="00D815FE">
        <w:tc>
          <w:tcPr>
            <w:tcW w:w="1741" w:type="dxa"/>
          </w:tcPr>
          <w:p w:rsidR="009419B4" w:rsidRPr="008C6DE1" w:rsidRDefault="009419B4" w:rsidP="00D815FE">
            <w:pPr>
              <w:ind w:firstLine="0"/>
              <w:jc w:val="center"/>
              <w:rPr>
                <w:b/>
              </w:rPr>
            </w:pPr>
            <w:r w:rsidRPr="008C6DE1">
              <w:rPr>
                <w:b/>
              </w:rPr>
              <w:t>Attribute</w:t>
            </w:r>
          </w:p>
        </w:tc>
        <w:tc>
          <w:tcPr>
            <w:tcW w:w="1330" w:type="dxa"/>
          </w:tcPr>
          <w:p w:rsidR="009419B4" w:rsidRPr="008C6DE1" w:rsidRDefault="009419B4" w:rsidP="00D815FE">
            <w:pPr>
              <w:ind w:firstLine="0"/>
              <w:jc w:val="center"/>
              <w:rPr>
                <w:b/>
              </w:rPr>
            </w:pPr>
            <w:proofErr w:type="spellStart"/>
            <w:r w:rsidRPr="008C6DE1">
              <w:rPr>
                <w:b/>
              </w:rPr>
              <w:t>Datatype</w:t>
            </w:r>
            <w:proofErr w:type="spellEnd"/>
          </w:p>
        </w:tc>
        <w:tc>
          <w:tcPr>
            <w:tcW w:w="1106" w:type="dxa"/>
          </w:tcPr>
          <w:p w:rsidR="009419B4" w:rsidRPr="008C6DE1" w:rsidRDefault="009419B4" w:rsidP="00D815FE">
            <w:pPr>
              <w:ind w:firstLine="0"/>
              <w:jc w:val="center"/>
              <w:rPr>
                <w:b/>
              </w:rPr>
            </w:pPr>
            <w:r>
              <w:rPr>
                <w:b/>
              </w:rPr>
              <w:t>Cardinality</w:t>
            </w:r>
          </w:p>
        </w:tc>
        <w:tc>
          <w:tcPr>
            <w:tcW w:w="1257" w:type="dxa"/>
          </w:tcPr>
          <w:p w:rsidR="009419B4" w:rsidRPr="008C6DE1" w:rsidRDefault="009419B4" w:rsidP="00D815FE">
            <w:pPr>
              <w:ind w:firstLine="0"/>
              <w:jc w:val="center"/>
              <w:rPr>
                <w:b/>
              </w:rPr>
            </w:pPr>
            <w:r w:rsidRPr="008C6DE1">
              <w:rPr>
                <w:b/>
              </w:rPr>
              <w:t>Usage</w:t>
            </w:r>
          </w:p>
        </w:tc>
        <w:tc>
          <w:tcPr>
            <w:tcW w:w="1574" w:type="dxa"/>
          </w:tcPr>
          <w:p w:rsidR="009419B4" w:rsidRPr="008C6DE1" w:rsidRDefault="009419B4" w:rsidP="00D815FE">
            <w:pPr>
              <w:ind w:firstLine="0"/>
              <w:jc w:val="center"/>
              <w:rPr>
                <w:b/>
              </w:rPr>
            </w:pPr>
            <w:r w:rsidRPr="008C6DE1">
              <w:rPr>
                <w:b/>
              </w:rPr>
              <w:t>Value Set</w:t>
            </w:r>
          </w:p>
        </w:tc>
        <w:tc>
          <w:tcPr>
            <w:tcW w:w="2568" w:type="dxa"/>
          </w:tcPr>
          <w:p w:rsidR="009419B4" w:rsidRPr="008C6DE1" w:rsidRDefault="009419B4" w:rsidP="00D815FE">
            <w:pPr>
              <w:ind w:firstLine="0"/>
              <w:jc w:val="center"/>
              <w:rPr>
                <w:b/>
              </w:rPr>
            </w:pPr>
            <w:r w:rsidRPr="008C6DE1">
              <w:rPr>
                <w:b/>
              </w:rPr>
              <w:t>Comments for Implementation</w:t>
            </w:r>
          </w:p>
        </w:tc>
      </w:tr>
      <w:tr w:rsidR="009419B4" w:rsidTr="00D815FE">
        <w:tc>
          <w:tcPr>
            <w:tcW w:w="1741" w:type="dxa"/>
          </w:tcPr>
          <w:p w:rsidR="009419B4" w:rsidRDefault="009419B4" w:rsidP="00D815FE">
            <w:pPr>
              <w:ind w:firstLine="0"/>
            </w:pPr>
            <w:r>
              <w:t>Rights</w:t>
            </w:r>
          </w:p>
        </w:tc>
        <w:tc>
          <w:tcPr>
            <w:tcW w:w="1330" w:type="dxa"/>
          </w:tcPr>
          <w:p w:rsidR="009419B4" w:rsidRDefault="009419B4" w:rsidP="00D815FE">
            <w:pPr>
              <w:ind w:firstLine="0"/>
            </w:pPr>
            <w:r>
              <w:t>ST</w:t>
            </w:r>
          </w:p>
        </w:tc>
        <w:tc>
          <w:tcPr>
            <w:tcW w:w="1106" w:type="dxa"/>
          </w:tcPr>
          <w:p w:rsidR="009419B4" w:rsidRDefault="009419B4" w:rsidP="00D815FE">
            <w:pPr>
              <w:ind w:firstLine="0"/>
            </w:pPr>
          </w:p>
        </w:tc>
        <w:tc>
          <w:tcPr>
            <w:tcW w:w="1257" w:type="dxa"/>
          </w:tcPr>
          <w:p w:rsidR="009419B4" w:rsidRDefault="009419B4" w:rsidP="00D815FE">
            <w:pPr>
              <w:ind w:firstLine="0"/>
            </w:pPr>
            <w:r>
              <w:t>Required</w:t>
            </w:r>
          </w:p>
        </w:tc>
        <w:tc>
          <w:tcPr>
            <w:tcW w:w="1574" w:type="dxa"/>
          </w:tcPr>
          <w:p w:rsidR="009419B4" w:rsidRDefault="009419B4" w:rsidP="00D815FE">
            <w:pPr>
              <w:ind w:firstLine="0"/>
            </w:pPr>
          </w:p>
        </w:tc>
        <w:tc>
          <w:tcPr>
            <w:tcW w:w="2568" w:type="dxa"/>
          </w:tcPr>
          <w:p w:rsidR="009419B4" w:rsidRDefault="009419B4" w:rsidP="00D815FE">
            <w:pPr>
              <w:ind w:firstLine="0"/>
            </w:pPr>
          </w:p>
        </w:tc>
      </w:tr>
      <w:tr w:rsidR="009419B4" w:rsidTr="00D815FE">
        <w:tc>
          <w:tcPr>
            <w:tcW w:w="1741" w:type="dxa"/>
          </w:tcPr>
          <w:p w:rsidR="009419B4" w:rsidRDefault="009419B4" w:rsidP="00D815FE">
            <w:pPr>
              <w:ind w:firstLine="0"/>
            </w:pPr>
            <w:r>
              <w:t>Rights Holders</w:t>
            </w:r>
          </w:p>
        </w:tc>
        <w:tc>
          <w:tcPr>
            <w:tcW w:w="1330" w:type="dxa"/>
          </w:tcPr>
          <w:p w:rsidR="009419B4" w:rsidRDefault="009419B4" w:rsidP="00D815FE">
            <w:pPr>
              <w:ind w:firstLine="0"/>
            </w:pPr>
            <w:r>
              <w:t>Party</w:t>
            </w:r>
          </w:p>
        </w:tc>
        <w:tc>
          <w:tcPr>
            <w:tcW w:w="1106" w:type="dxa"/>
          </w:tcPr>
          <w:p w:rsidR="009419B4" w:rsidRDefault="009419B4" w:rsidP="00D815FE">
            <w:pPr>
              <w:ind w:firstLine="0"/>
            </w:pPr>
          </w:p>
        </w:tc>
        <w:tc>
          <w:tcPr>
            <w:tcW w:w="1257" w:type="dxa"/>
          </w:tcPr>
          <w:p w:rsidR="009419B4" w:rsidRDefault="009419B4" w:rsidP="00D815FE">
            <w:pPr>
              <w:ind w:firstLine="0"/>
            </w:pPr>
            <w:r>
              <w:t>Required</w:t>
            </w:r>
          </w:p>
        </w:tc>
        <w:tc>
          <w:tcPr>
            <w:tcW w:w="1574" w:type="dxa"/>
          </w:tcPr>
          <w:p w:rsidR="009419B4" w:rsidRDefault="009419B4" w:rsidP="00D815FE">
            <w:pPr>
              <w:ind w:firstLine="0"/>
            </w:pPr>
          </w:p>
        </w:tc>
        <w:tc>
          <w:tcPr>
            <w:tcW w:w="2568" w:type="dxa"/>
          </w:tcPr>
          <w:p w:rsidR="009419B4" w:rsidRDefault="009419B4" w:rsidP="00D815FE">
            <w:pPr>
              <w:ind w:firstLine="0"/>
            </w:pPr>
          </w:p>
        </w:tc>
      </w:tr>
      <w:tr w:rsidR="009419B4" w:rsidTr="00D815FE">
        <w:tc>
          <w:tcPr>
            <w:tcW w:w="1741" w:type="dxa"/>
          </w:tcPr>
          <w:p w:rsidR="009419B4" w:rsidRDefault="009419B4" w:rsidP="00D815FE">
            <w:pPr>
              <w:ind w:firstLine="0"/>
            </w:pPr>
            <w:r>
              <w:t>Permissions</w:t>
            </w:r>
          </w:p>
        </w:tc>
        <w:tc>
          <w:tcPr>
            <w:tcW w:w="1330" w:type="dxa"/>
          </w:tcPr>
          <w:p w:rsidR="009419B4" w:rsidRDefault="009419B4" w:rsidP="00D815FE">
            <w:pPr>
              <w:ind w:firstLine="0"/>
            </w:pPr>
            <w:r>
              <w:t>ST</w:t>
            </w:r>
          </w:p>
        </w:tc>
        <w:tc>
          <w:tcPr>
            <w:tcW w:w="1106" w:type="dxa"/>
          </w:tcPr>
          <w:p w:rsidR="009419B4" w:rsidRDefault="009419B4" w:rsidP="00D815FE">
            <w:pPr>
              <w:ind w:firstLine="0"/>
            </w:pPr>
            <w:r>
              <w:t>0..*</w:t>
            </w:r>
          </w:p>
        </w:tc>
        <w:tc>
          <w:tcPr>
            <w:tcW w:w="1257" w:type="dxa"/>
          </w:tcPr>
          <w:p w:rsidR="009419B4" w:rsidRDefault="009419B4" w:rsidP="00D815FE">
            <w:pPr>
              <w:ind w:firstLine="0"/>
            </w:pPr>
            <w:r>
              <w:t>Required</w:t>
            </w:r>
          </w:p>
        </w:tc>
        <w:tc>
          <w:tcPr>
            <w:tcW w:w="1574" w:type="dxa"/>
          </w:tcPr>
          <w:p w:rsidR="009419B4" w:rsidRDefault="009419B4" w:rsidP="00D815FE">
            <w:pPr>
              <w:ind w:firstLine="0"/>
            </w:pPr>
          </w:p>
        </w:tc>
        <w:tc>
          <w:tcPr>
            <w:tcW w:w="2568" w:type="dxa"/>
          </w:tcPr>
          <w:p w:rsidR="009419B4" w:rsidRDefault="009419B4" w:rsidP="00D815FE">
            <w:pPr>
              <w:ind w:firstLine="0"/>
            </w:pPr>
          </w:p>
        </w:tc>
      </w:tr>
    </w:tbl>
    <w:p w:rsidR="001B03DC" w:rsidRDefault="001B03DC" w:rsidP="001B03DC"/>
    <w:p w:rsidR="009419B4" w:rsidRDefault="009419B4" w:rsidP="001B03DC"/>
    <w:p w:rsidR="001B03DC" w:rsidRDefault="001B03DC" w:rsidP="001B03DC">
      <w:pPr>
        <w:pStyle w:val="Heading2"/>
        <w:pBdr>
          <w:bottom w:val="single" w:sz="8" w:space="6" w:color="1361FF" w:themeColor="text1" w:themeTint="99"/>
        </w:pBdr>
      </w:pPr>
      <w:bookmarkStart w:id="623" w:name="_Toc338021302"/>
      <w:r>
        <w:t>Complex Types – Expression</w:t>
      </w:r>
      <w:bookmarkEnd w:id="623"/>
    </w:p>
    <w:p w:rsidR="001B03DC" w:rsidRDefault="001B03DC" w:rsidP="001B03DC"/>
    <w:p w:rsidR="001B03DC" w:rsidRDefault="001B03DC" w:rsidP="001B03DC"/>
    <w:p w:rsidR="001B03DC" w:rsidRDefault="001B03DC" w:rsidP="001B03DC"/>
    <w:p w:rsidR="003A54CC" w:rsidRDefault="003A54CC" w:rsidP="001B03DC">
      <w:pPr>
        <w:pStyle w:val="Heading3"/>
      </w:pPr>
      <w:bookmarkStart w:id="624" w:name="_Toc338021303"/>
      <w:r>
        <w:t>Aggregate Expression</w:t>
      </w:r>
      <w:bookmarkEnd w:id="624"/>
    </w:p>
    <w:p w:rsidR="00807B7A" w:rsidRDefault="00807B7A" w:rsidP="00807B7A"/>
    <w:tbl>
      <w:tblPr>
        <w:tblStyle w:val="TableGrid"/>
        <w:tblW w:w="0" w:type="auto"/>
        <w:tblLayout w:type="fixed"/>
        <w:tblLook w:val="04A0" w:firstRow="1" w:lastRow="0" w:firstColumn="1" w:lastColumn="0" w:noHBand="0" w:noVBand="1"/>
      </w:tblPr>
      <w:tblGrid>
        <w:gridCol w:w="1657"/>
        <w:gridCol w:w="1331"/>
        <w:gridCol w:w="1260"/>
        <w:gridCol w:w="1251"/>
        <w:gridCol w:w="1542"/>
        <w:gridCol w:w="2535"/>
      </w:tblGrid>
      <w:tr w:rsidR="00A55CAE" w:rsidTr="00384EDB">
        <w:tc>
          <w:tcPr>
            <w:tcW w:w="1657" w:type="dxa"/>
          </w:tcPr>
          <w:p w:rsidR="00A55CAE" w:rsidRPr="008C6DE1" w:rsidRDefault="00A55CAE" w:rsidP="00384EDB">
            <w:pPr>
              <w:ind w:firstLine="0"/>
              <w:jc w:val="center"/>
              <w:rPr>
                <w:b/>
              </w:rPr>
            </w:pPr>
            <w:r w:rsidRPr="008C6DE1">
              <w:rPr>
                <w:b/>
              </w:rPr>
              <w:t>Attribute</w:t>
            </w:r>
          </w:p>
        </w:tc>
        <w:tc>
          <w:tcPr>
            <w:tcW w:w="1331" w:type="dxa"/>
          </w:tcPr>
          <w:p w:rsidR="00A55CAE" w:rsidRPr="008C6DE1" w:rsidRDefault="00A55CAE" w:rsidP="00384EDB">
            <w:pPr>
              <w:ind w:firstLine="0"/>
              <w:jc w:val="center"/>
              <w:rPr>
                <w:b/>
              </w:rPr>
            </w:pPr>
            <w:proofErr w:type="spellStart"/>
            <w:r w:rsidRPr="008C6DE1">
              <w:rPr>
                <w:b/>
              </w:rPr>
              <w:t>Datatype</w:t>
            </w:r>
            <w:proofErr w:type="spellEnd"/>
          </w:p>
        </w:tc>
        <w:tc>
          <w:tcPr>
            <w:tcW w:w="1260" w:type="dxa"/>
          </w:tcPr>
          <w:p w:rsidR="00A55CAE" w:rsidRPr="008C6DE1" w:rsidRDefault="00A55CAE" w:rsidP="00384EDB">
            <w:pPr>
              <w:ind w:firstLine="0"/>
              <w:jc w:val="center"/>
              <w:rPr>
                <w:b/>
              </w:rPr>
            </w:pPr>
            <w:r>
              <w:rPr>
                <w:b/>
              </w:rPr>
              <w:t>Cardinality</w:t>
            </w:r>
          </w:p>
        </w:tc>
        <w:tc>
          <w:tcPr>
            <w:tcW w:w="1251" w:type="dxa"/>
          </w:tcPr>
          <w:p w:rsidR="00A55CAE" w:rsidRPr="008C6DE1" w:rsidRDefault="00A55CAE" w:rsidP="00384EDB">
            <w:pPr>
              <w:ind w:firstLine="0"/>
              <w:jc w:val="center"/>
              <w:rPr>
                <w:b/>
              </w:rPr>
            </w:pPr>
            <w:r w:rsidRPr="008C6DE1">
              <w:rPr>
                <w:b/>
              </w:rPr>
              <w:t>Usage</w:t>
            </w:r>
          </w:p>
        </w:tc>
        <w:tc>
          <w:tcPr>
            <w:tcW w:w="1542" w:type="dxa"/>
          </w:tcPr>
          <w:p w:rsidR="00A55CAE" w:rsidRPr="008C6DE1" w:rsidRDefault="00A55CAE" w:rsidP="00384EDB">
            <w:pPr>
              <w:ind w:firstLine="0"/>
              <w:jc w:val="center"/>
              <w:rPr>
                <w:b/>
              </w:rPr>
            </w:pPr>
            <w:r w:rsidRPr="008C6DE1">
              <w:rPr>
                <w:b/>
              </w:rPr>
              <w:t>Value Set</w:t>
            </w:r>
          </w:p>
        </w:tc>
        <w:tc>
          <w:tcPr>
            <w:tcW w:w="2535" w:type="dxa"/>
          </w:tcPr>
          <w:p w:rsidR="00A55CAE" w:rsidRPr="008C6DE1" w:rsidRDefault="00A55CAE" w:rsidP="00384EDB">
            <w:pPr>
              <w:ind w:firstLine="0"/>
              <w:jc w:val="center"/>
              <w:rPr>
                <w:b/>
              </w:rPr>
            </w:pPr>
            <w:r w:rsidRPr="008C6DE1">
              <w:rPr>
                <w:b/>
              </w:rPr>
              <w:t>Comments for Implementation</w:t>
            </w:r>
          </w:p>
        </w:tc>
      </w:tr>
      <w:tr w:rsidR="00A55CAE" w:rsidTr="00384EDB">
        <w:tc>
          <w:tcPr>
            <w:tcW w:w="1657" w:type="dxa"/>
          </w:tcPr>
          <w:p w:rsidR="00A55CAE" w:rsidRDefault="00A55CAE" w:rsidP="00384EDB">
            <w:pPr>
              <w:ind w:firstLine="0"/>
            </w:pPr>
            <w:r>
              <w:t>source</w:t>
            </w:r>
          </w:p>
        </w:tc>
        <w:tc>
          <w:tcPr>
            <w:tcW w:w="1331" w:type="dxa"/>
          </w:tcPr>
          <w:p w:rsidR="00A55CAE" w:rsidRDefault="00A55CAE" w:rsidP="00384EDB">
            <w:pPr>
              <w:ind w:firstLine="0"/>
            </w:pPr>
            <w:r>
              <w:t>Expression</w:t>
            </w:r>
          </w:p>
        </w:tc>
        <w:tc>
          <w:tcPr>
            <w:tcW w:w="1260" w:type="dxa"/>
          </w:tcPr>
          <w:p w:rsidR="00A55CAE" w:rsidRDefault="00A55CAE" w:rsidP="00384EDB">
            <w:pPr>
              <w:ind w:firstLine="0"/>
            </w:pPr>
            <w:r>
              <w:t>1</w:t>
            </w:r>
          </w:p>
        </w:tc>
        <w:tc>
          <w:tcPr>
            <w:tcW w:w="1251" w:type="dxa"/>
          </w:tcPr>
          <w:p w:rsidR="00A55CAE" w:rsidRDefault="00A55CAE" w:rsidP="00384EDB">
            <w:pPr>
              <w:ind w:firstLine="0"/>
            </w:pPr>
            <w:r>
              <w:t>Required</w:t>
            </w:r>
          </w:p>
        </w:tc>
        <w:tc>
          <w:tcPr>
            <w:tcW w:w="1542" w:type="dxa"/>
          </w:tcPr>
          <w:p w:rsidR="00A55CAE" w:rsidRDefault="00A55CAE" w:rsidP="00384EDB">
            <w:pPr>
              <w:ind w:firstLine="0"/>
            </w:pPr>
          </w:p>
        </w:tc>
        <w:tc>
          <w:tcPr>
            <w:tcW w:w="2535" w:type="dxa"/>
          </w:tcPr>
          <w:p w:rsidR="00A55CAE" w:rsidRDefault="00A55CAE" w:rsidP="00384EDB">
            <w:pPr>
              <w:ind w:firstLine="0"/>
            </w:pPr>
          </w:p>
        </w:tc>
      </w:tr>
      <w:tr w:rsidR="00A55CAE" w:rsidTr="00384EDB">
        <w:tc>
          <w:tcPr>
            <w:tcW w:w="1657" w:type="dxa"/>
          </w:tcPr>
          <w:p w:rsidR="00A55CAE" w:rsidRDefault="00A55CAE" w:rsidP="00384EDB">
            <w:pPr>
              <w:ind w:firstLine="0"/>
            </w:pPr>
            <w:r>
              <w:t>property</w:t>
            </w:r>
          </w:p>
        </w:tc>
        <w:tc>
          <w:tcPr>
            <w:tcW w:w="1331" w:type="dxa"/>
          </w:tcPr>
          <w:p w:rsidR="00A55CAE" w:rsidRDefault="00A55CAE" w:rsidP="00384EDB">
            <w:pPr>
              <w:ind w:firstLine="0"/>
            </w:pPr>
            <w:r>
              <w:t>ST</w:t>
            </w:r>
          </w:p>
        </w:tc>
        <w:tc>
          <w:tcPr>
            <w:tcW w:w="1260" w:type="dxa"/>
          </w:tcPr>
          <w:p w:rsidR="00A55CAE" w:rsidRDefault="00A55CAE" w:rsidP="00384EDB">
            <w:pPr>
              <w:ind w:firstLine="0"/>
            </w:pPr>
            <w:r>
              <w:t>0..*</w:t>
            </w:r>
          </w:p>
        </w:tc>
        <w:tc>
          <w:tcPr>
            <w:tcW w:w="1251" w:type="dxa"/>
          </w:tcPr>
          <w:p w:rsidR="00A55CAE" w:rsidRDefault="00A55CAE" w:rsidP="00384EDB">
            <w:pPr>
              <w:ind w:firstLine="0"/>
            </w:pPr>
            <w:r>
              <w:t>Optional</w:t>
            </w:r>
          </w:p>
        </w:tc>
        <w:tc>
          <w:tcPr>
            <w:tcW w:w="1542" w:type="dxa"/>
          </w:tcPr>
          <w:p w:rsidR="00A55CAE" w:rsidRDefault="00A55CAE" w:rsidP="00384EDB">
            <w:pPr>
              <w:ind w:firstLine="0"/>
            </w:pPr>
          </w:p>
        </w:tc>
        <w:tc>
          <w:tcPr>
            <w:tcW w:w="2535" w:type="dxa"/>
          </w:tcPr>
          <w:p w:rsidR="00A55CAE" w:rsidRDefault="00A55CAE" w:rsidP="00384EDB">
            <w:pPr>
              <w:ind w:firstLine="0"/>
            </w:pPr>
          </w:p>
        </w:tc>
      </w:tr>
    </w:tbl>
    <w:p w:rsidR="00807B7A" w:rsidRDefault="00807B7A" w:rsidP="00A55CAE">
      <w:pPr>
        <w:ind w:firstLine="0"/>
      </w:pPr>
    </w:p>
    <w:p w:rsidR="00A55CAE" w:rsidRDefault="00A55CAE" w:rsidP="00A55CAE">
      <w:pPr>
        <w:ind w:firstLine="0"/>
      </w:pPr>
    </w:p>
    <w:p w:rsidR="00A55CAE" w:rsidRDefault="00A55CAE" w:rsidP="00A55CAE">
      <w:pPr>
        <w:pStyle w:val="Heading4"/>
      </w:pPr>
      <w:r>
        <w:t>All</w:t>
      </w:r>
    </w:p>
    <w:p w:rsidR="00A55CAE" w:rsidRPr="00A55CAE" w:rsidRDefault="00A55CAE" w:rsidP="00A55CAE"/>
    <w:p w:rsidR="00A55CAE" w:rsidRDefault="00A55CAE" w:rsidP="00A55CAE">
      <w:pPr>
        <w:pStyle w:val="Heading4"/>
      </w:pPr>
      <w:r>
        <w:t>Any</w:t>
      </w:r>
    </w:p>
    <w:p w:rsidR="00A55CAE" w:rsidRDefault="00A55CAE" w:rsidP="00A55CAE"/>
    <w:p w:rsidR="00A55CAE" w:rsidRDefault="00A55CAE" w:rsidP="00A55CAE">
      <w:pPr>
        <w:pStyle w:val="Heading4"/>
      </w:pPr>
      <w:proofErr w:type="spellStart"/>
      <w:r>
        <w:t>Avg</w:t>
      </w:r>
      <w:proofErr w:type="spellEnd"/>
    </w:p>
    <w:p w:rsidR="00A55CAE" w:rsidRPr="00A55CAE" w:rsidRDefault="00A55CAE" w:rsidP="00A55CAE"/>
    <w:p w:rsidR="00A55CAE" w:rsidRDefault="00A55CAE" w:rsidP="00A55CAE">
      <w:pPr>
        <w:pStyle w:val="Heading4"/>
      </w:pPr>
      <w:r>
        <w:lastRenderedPageBreak/>
        <w:t>Count</w:t>
      </w:r>
    </w:p>
    <w:p w:rsidR="00A55CAE" w:rsidRDefault="00A55CAE" w:rsidP="00A55CAE"/>
    <w:p w:rsidR="00A55CAE" w:rsidRDefault="00A55CAE" w:rsidP="00A55CAE">
      <w:pPr>
        <w:pStyle w:val="Heading4"/>
      </w:pPr>
      <w:r>
        <w:t>Max</w:t>
      </w:r>
    </w:p>
    <w:p w:rsidR="00A55CAE" w:rsidRDefault="00A55CAE" w:rsidP="00A55CAE"/>
    <w:p w:rsidR="00A55CAE" w:rsidRDefault="00A55CAE" w:rsidP="00A55CAE">
      <w:pPr>
        <w:pStyle w:val="Heading4"/>
      </w:pPr>
      <w:r>
        <w:t>Min</w:t>
      </w:r>
    </w:p>
    <w:p w:rsidR="00A55CAE" w:rsidRDefault="00A55CAE" w:rsidP="00A55CAE"/>
    <w:p w:rsidR="00A55CAE" w:rsidRPr="00A55CAE" w:rsidRDefault="00A55CAE" w:rsidP="00A55CAE">
      <w:pPr>
        <w:pStyle w:val="Heading4"/>
      </w:pPr>
      <w:r>
        <w:t>Sum</w:t>
      </w:r>
    </w:p>
    <w:p w:rsidR="00A55CAE" w:rsidRDefault="00A55CAE" w:rsidP="00A55CAE"/>
    <w:p w:rsidR="00A55CAE" w:rsidRPr="00A55CAE" w:rsidRDefault="00A55CAE" w:rsidP="00A55CAE"/>
    <w:p w:rsidR="001B03DC" w:rsidRDefault="001B03DC" w:rsidP="001B03DC">
      <w:pPr>
        <w:pStyle w:val="Heading3"/>
      </w:pPr>
      <w:bookmarkStart w:id="625" w:name="_Toc338021304"/>
      <w:proofErr w:type="spellStart"/>
      <w:r>
        <w:t>BinaryExpression</w:t>
      </w:r>
      <w:bookmarkEnd w:id="625"/>
      <w:proofErr w:type="spellEnd"/>
    </w:p>
    <w:p w:rsidR="007D2300" w:rsidRDefault="007D2300" w:rsidP="007D2300"/>
    <w:p w:rsidR="007D2300" w:rsidRDefault="007D2300" w:rsidP="007D2300">
      <w:pPr>
        <w:ind w:firstLine="0"/>
      </w:pPr>
      <w:r>
        <w:t xml:space="preserve">The </w:t>
      </w:r>
      <w:proofErr w:type="spellStart"/>
      <w:r>
        <w:t>BinaryExpression</w:t>
      </w:r>
      <w:proofErr w:type="spellEnd"/>
      <w:r>
        <w:t xml:space="preserve"> type defines the abstract base type for all expressions that take two arguments.</w:t>
      </w:r>
    </w:p>
    <w:p w:rsidR="00A55CAE" w:rsidRPr="007D2300" w:rsidRDefault="00A55CAE" w:rsidP="007D2300">
      <w:pPr>
        <w:ind w:firstLine="0"/>
      </w:pPr>
    </w:p>
    <w:p w:rsidR="00F66CD7" w:rsidRDefault="00F66CD7" w:rsidP="00EA7251">
      <w:pPr>
        <w:pStyle w:val="Heading4"/>
      </w:pPr>
      <w:r>
        <w:t>Add</w:t>
      </w:r>
    </w:p>
    <w:p w:rsidR="00807B7A" w:rsidRDefault="00807B7A" w:rsidP="00807B7A"/>
    <w:p w:rsidR="00807B7A" w:rsidRPr="00807B7A" w:rsidRDefault="00807B7A" w:rsidP="00807B7A">
      <w:pPr>
        <w:pStyle w:val="Heading4"/>
      </w:pPr>
      <w:proofErr w:type="spellStart"/>
      <w:r>
        <w:t>Concat</w:t>
      </w:r>
      <w:proofErr w:type="spellEnd"/>
    </w:p>
    <w:p w:rsidR="00F66CD7" w:rsidRPr="00F66CD7" w:rsidRDefault="00F66CD7" w:rsidP="00F66CD7"/>
    <w:p w:rsidR="00F66CD7" w:rsidRDefault="00F66CD7" w:rsidP="00EA7251">
      <w:pPr>
        <w:pStyle w:val="Heading4"/>
      </w:pPr>
      <w:proofErr w:type="spellStart"/>
      <w:r>
        <w:t>Div</w:t>
      </w:r>
      <w:proofErr w:type="spellEnd"/>
    </w:p>
    <w:p w:rsidR="00F66CD7" w:rsidRPr="00F66CD7" w:rsidRDefault="00F66CD7" w:rsidP="00F66CD7"/>
    <w:p w:rsidR="00F66CD7" w:rsidRDefault="00F66CD7" w:rsidP="00EA7251">
      <w:pPr>
        <w:pStyle w:val="Heading4"/>
      </w:pPr>
      <w:r>
        <w:t>Divide</w:t>
      </w:r>
    </w:p>
    <w:p w:rsidR="00F66CD7" w:rsidRPr="00F66CD7" w:rsidRDefault="00F66CD7" w:rsidP="00F66CD7"/>
    <w:p w:rsidR="00EA7251" w:rsidRDefault="00EA7251" w:rsidP="00EA7251">
      <w:pPr>
        <w:pStyle w:val="Heading4"/>
      </w:pPr>
      <w:r>
        <w:t>Equal</w:t>
      </w:r>
    </w:p>
    <w:p w:rsidR="00EA7251" w:rsidRDefault="00EA7251" w:rsidP="00EA7251"/>
    <w:p w:rsidR="00EA7251" w:rsidRDefault="00EA7251" w:rsidP="00F66CD7">
      <w:pPr>
        <w:pStyle w:val="Heading4"/>
      </w:pPr>
      <w:r>
        <w:t>Greater</w:t>
      </w:r>
    </w:p>
    <w:p w:rsidR="00F66CD7" w:rsidRDefault="00F66CD7" w:rsidP="00F66CD7"/>
    <w:p w:rsidR="00F66CD7" w:rsidRDefault="00F66CD7" w:rsidP="00F66CD7">
      <w:pPr>
        <w:pStyle w:val="Heading4"/>
      </w:pPr>
      <w:proofErr w:type="spellStart"/>
      <w:r>
        <w:t>GreaterOrEqual</w:t>
      </w:r>
      <w:proofErr w:type="spellEnd"/>
    </w:p>
    <w:p w:rsidR="00F66CD7" w:rsidRPr="00F66CD7" w:rsidRDefault="00F66CD7" w:rsidP="00F66CD7"/>
    <w:p w:rsidR="001B03DC" w:rsidRDefault="00EA7251" w:rsidP="00EA7251">
      <w:pPr>
        <w:pStyle w:val="Heading4"/>
      </w:pPr>
      <w:proofErr w:type="spellStart"/>
      <w:r>
        <w:t>IfNull</w:t>
      </w:r>
      <w:proofErr w:type="spellEnd"/>
    </w:p>
    <w:p w:rsidR="00EA7251" w:rsidRDefault="00EA7251" w:rsidP="00EA7251"/>
    <w:p w:rsidR="00EA7251" w:rsidRDefault="00EA7251" w:rsidP="00F66CD7">
      <w:pPr>
        <w:pStyle w:val="Heading4"/>
      </w:pPr>
      <w:r>
        <w:lastRenderedPageBreak/>
        <w:t>Less</w:t>
      </w:r>
    </w:p>
    <w:p w:rsidR="00F66CD7" w:rsidRDefault="00F66CD7" w:rsidP="00F66CD7"/>
    <w:p w:rsidR="00F66CD7" w:rsidRDefault="00F66CD7" w:rsidP="00F66CD7">
      <w:pPr>
        <w:pStyle w:val="Heading4"/>
      </w:pPr>
      <w:proofErr w:type="spellStart"/>
      <w:r>
        <w:t>LessOrEqual</w:t>
      </w:r>
      <w:proofErr w:type="spellEnd"/>
    </w:p>
    <w:p w:rsidR="00807B7A" w:rsidRPr="00807B7A" w:rsidRDefault="00807B7A" w:rsidP="00807B7A"/>
    <w:p w:rsidR="00807B7A" w:rsidRDefault="00807B7A" w:rsidP="00807B7A">
      <w:pPr>
        <w:pStyle w:val="Heading4"/>
      </w:pPr>
      <w:r>
        <w:t>LN</w:t>
      </w:r>
    </w:p>
    <w:p w:rsidR="00807B7A" w:rsidRDefault="00807B7A" w:rsidP="00807B7A"/>
    <w:p w:rsidR="00807B7A" w:rsidRPr="00807B7A" w:rsidRDefault="00807B7A" w:rsidP="00807B7A">
      <w:pPr>
        <w:pStyle w:val="Heading4"/>
      </w:pPr>
      <w:r>
        <w:t>Log</w:t>
      </w:r>
    </w:p>
    <w:p w:rsidR="00F66CD7" w:rsidRDefault="00F66CD7" w:rsidP="00F66CD7"/>
    <w:p w:rsidR="00F66CD7" w:rsidRPr="00F66CD7" w:rsidRDefault="00F66CD7" w:rsidP="00F66CD7">
      <w:pPr>
        <w:pStyle w:val="Heading4"/>
      </w:pPr>
      <w:r>
        <w:t>Mod</w:t>
      </w:r>
    </w:p>
    <w:p w:rsidR="00F66CD7" w:rsidRDefault="00F66CD7" w:rsidP="00F66CD7"/>
    <w:p w:rsidR="00F66CD7" w:rsidRDefault="00F66CD7" w:rsidP="00F66CD7">
      <w:pPr>
        <w:pStyle w:val="Heading4"/>
      </w:pPr>
      <w:r>
        <w:t>Multiply</w:t>
      </w:r>
    </w:p>
    <w:p w:rsidR="00807B7A" w:rsidRDefault="00807B7A" w:rsidP="00807B7A"/>
    <w:p w:rsidR="00807B7A" w:rsidRPr="00807B7A" w:rsidRDefault="00807B7A" w:rsidP="00807B7A">
      <w:pPr>
        <w:pStyle w:val="Heading4"/>
      </w:pPr>
      <w:r>
        <w:t>Power</w:t>
      </w:r>
    </w:p>
    <w:p w:rsidR="00F66CD7" w:rsidRDefault="00F66CD7" w:rsidP="00F66CD7"/>
    <w:p w:rsidR="00EA7251" w:rsidRDefault="00EA7251" w:rsidP="00EA7251"/>
    <w:p w:rsidR="00F66CD7" w:rsidRDefault="00F66CD7" w:rsidP="00F66CD7">
      <w:pPr>
        <w:pStyle w:val="Heading4"/>
      </w:pPr>
      <w:r>
        <w:t>Subtract</w:t>
      </w:r>
    </w:p>
    <w:p w:rsidR="001B03DC" w:rsidRDefault="001B03DC" w:rsidP="001B03DC"/>
    <w:p w:rsidR="001B03DC" w:rsidRDefault="001B03DC" w:rsidP="001B03DC">
      <w:pPr>
        <w:pStyle w:val="Heading3"/>
      </w:pPr>
      <w:bookmarkStart w:id="626" w:name="_Toc338021305"/>
      <w:r>
        <w:t>Expression</w:t>
      </w:r>
      <w:bookmarkEnd w:id="626"/>
    </w:p>
    <w:p w:rsidR="001B03DC" w:rsidRDefault="001B03DC" w:rsidP="001B03DC">
      <w:pPr>
        <w:ind w:firstLine="0"/>
      </w:pPr>
    </w:p>
    <w:p w:rsidR="001B03DC" w:rsidRDefault="001B03DC" w:rsidP="001B03DC">
      <w:pPr>
        <w:ind w:firstLine="0"/>
      </w:pPr>
      <w:r>
        <w:t xml:space="preserve">The Expression complex type defines the abstract base type for all expressions used in the </w:t>
      </w:r>
      <w:proofErr w:type="spellStart"/>
      <w:r>
        <w:t>HeD</w:t>
      </w:r>
      <w:proofErr w:type="spellEnd"/>
      <w:r>
        <w:t xml:space="preserve"> expression language. This complex type includes the </w:t>
      </w:r>
      <w:proofErr w:type="spellStart"/>
      <w:r>
        <w:t>KnowledgeEntity</w:t>
      </w:r>
      <w:proofErr w:type="spellEnd"/>
      <w:r>
        <w:t xml:space="preserve"> complex type.</w:t>
      </w:r>
    </w:p>
    <w:p w:rsidR="00807B7A" w:rsidRDefault="00807B7A" w:rsidP="001B03DC">
      <w:pPr>
        <w:ind w:firstLine="0"/>
      </w:pPr>
    </w:p>
    <w:p w:rsidR="00807B7A" w:rsidRDefault="00807B7A" w:rsidP="00807B7A">
      <w:pPr>
        <w:pStyle w:val="Heading4"/>
      </w:pPr>
      <w:r>
        <w:t>Combine</w:t>
      </w:r>
    </w:p>
    <w:p w:rsidR="00EA7251" w:rsidRDefault="00EA7251" w:rsidP="001B03DC">
      <w:pPr>
        <w:ind w:firstLine="0"/>
      </w:pPr>
    </w:p>
    <w:tbl>
      <w:tblPr>
        <w:tblStyle w:val="TableGrid"/>
        <w:tblW w:w="0" w:type="auto"/>
        <w:tblLayout w:type="fixed"/>
        <w:tblLook w:val="04A0" w:firstRow="1" w:lastRow="0" w:firstColumn="1" w:lastColumn="0" w:noHBand="0" w:noVBand="1"/>
      </w:tblPr>
      <w:tblGrid>
        <w:gridCol w:w="1657"/>
        <w:gridCol w:w="1331"/>
        <w:gridCol w:w="1260"/>
        <w:gridCol w:w="1251"/>
        <w:gridCol w:w="1542"/>
        <w:gridCol w:w="2535"/>
      </w:tblGrid>
      <w:tr w:rsidR="00A55CAE" w:rsidTr="00A55CAE">
        <w:trPr>
          <w:trHeight w:val="647"/>
        </w:trPr>
        <w:tc>
          <w:tcPr>
            <w:tcW w:w="1657" w:type="dxa"/>
          </w:tcPr>
          <w:p w:rsidR="00A55CAE" w:rsidRPr="008C6DE1" w:rsidRDefault="00A55CAE" w:rsidP="00384EDB">
            <w:pPr>
              <w:ind w:firstLine="0"/>
              <w:jc w:val="center"/>
              <w:rPr>
                <w:b/>
              </w:rPr>
            </w:pPr>
            <w:r w:rsidRPr="008C6DE1">
              <w:rPr>
                <w:b/>
              </w:rPr>
              <w:t>Attribute</w:t>
            </w:r>
          </w:p>
        </w:tc>
        <w:tc>
          <w:tcPr>
            <w:tcW w:w="1331" w:type="dxa"/>
          </w:tcPr>
          <w:p w:rsidR="00A55CAE" w:rsidRPr="008C6DE1" w:rsidRDefault="00A55CAE" w:rsidP="00384EDB">
            <w:pPr>
              <w:ind w:firstLine="0"/>
              <w:jc w:val="center"/>
              <w:rPr>
                <w:b/>
              </w:rPr>
            </w:pPr>
            <w:proofErr w:type="spellStart"/>
            <w:r w:rsidRPr="008C6DE1">
              <w:rPr>
                <w:b/>
              </w:rPr>
              <w:t>Datatype</w:t>
            </w:r>
            <w:proofErr w:type="spellEnd"/>
          </w:p>
        </w:tc>
        <w:tc>
          <w:tcPr>
            <w:tcW w:w="1260" w:type="dxa"/>
          </w:tcPr>
          <w:p w:rsidR="00A55CAE" w:rsidRPr="008C6DE1" w:rsidRDefault="00A55CAE" w:rsidP="00384EDB">
            <w:pPr>
              <w:ind w:firstLine="0"/>
              <w:jc w:val="center"/>
              <w:rPr>
                <w:b/>
              </w:rPr>
            </w:pPr>
            <w:r>
              <w:rPr>
                <w:b/>
              </w:rPr>
              <w:t>Cardinality</w:t>
            </w:r>
          </w:p>
        </w:tc>
        <w:tc>
          <w:tcPr>
            <w:tcW w:w="1251" w:type="dxa"/>
          </w:tcPr>
          <w:p w:rsidR="00A55CAE" w:rsidRPr="008C6DE1" w:rsidRDefault="00A55CAE" w:rsidP="00384EDB">
            <w:pPr>
              <w:ind w:firstLine="0"/>
              <w:jc w:val="center"/>
              <w:rPr>
                <w:b/>
              </w:rPr>
            </w:pPr>
            <w:r w:rsidRPr="008C6DE1">
              <w:rPr>
                <w:b/>
              </w:rPr>
              <w:t>Usage</w:t>
            </w:r>
          </w:p>
        </w:tc>
        <w:tc>
          <w:tcPr>
            <w:tcW w:w="1542" w:type="dxa"/>
          </w:tcPr>
          <w:p w:rsidR="00A55CAE" w:rsidRPr="008C6DE1" w:rsidRDefault="00A55CAE" w:rsidP="00384EDB">
            <w:pPr>
              <w:ind w:firstLine="0"/>
              <w:jc w:val="center"/>
              <w:rPr>
                <w:b/>
              </w:rPr>
            </w:pPr>
            <w:r w:rsidRPr="008C6DE1">
              <w:rPr>
                <w:b/>
              </w:rPr>
              <w:t>Value Set</w:t>
            </w:r>
          </w:p>
        </w:tc>
        <w:tc>
          <w:tcPr>
            <w:tcW w:w="2535" w:type="dxa"/>
          </w:tcPr>
          <w:p w:rsidR="00A55CAE" w:rsidRPr="008C6DE1" w:rsidRDefault="00A55CAE" w:rsidP="00384EDB">
            <w:pPr>
              <w:ind w:firstLine="0"/>
              <w:jc w:val="center"/>
              <w:rPr>
                <w:b/>
              </w:rPr>
            </w:pPr>
            <w:r w:rsidRPr="008C6DE1">
              <w:rPr>
                <w:b/>
              </w:rPr>
              <w:t>Comments for Implementation</w:t>
            </w:r>
          </w:p>
        </w:tc>
      </w:tr>
      <w:tr w:rsidR="00A55CAE" w:rsidTr="00384EDB">
        <w:tc>
          <w:tcPr>
            <w:tcW w:w="1657" w:type="dxa"/>
          </w:tcPr>
          <w:p w:rsidR="00A55CAE" w:rsidRDefault="00A55CAE" w:rsidP="00384EDB">
            <w:pPr>
              <w:ind w:firstLine="0"/>
            </w:pPr>
            <w:proofErr w:type="spellStart"/>
            <w:r>
              <w:t>listToCombine</w:t>
            </w:r>
            <w:proofErr w:type="spellEnd"/>
          </w:p>
        </w:tc>
        <w:tc>
          <w:tcPr>
            <w:tcW w:w="1331" w:type="dxa"/>
          </w:tcPr>
          <w:p w:rsidR="00A55CAE" w:rsidRDefault="00A55CAE" w:rsidP="00384EDB">
            <w:pPr>
              <w:ind w:firstLine="0"/>
            </w:pPr>
            <w:r>
              <w:t>Expression</w:t>
            </w:r>
          </w:p>
        </w:tc>
        <w:tc>
          <w:tcPr>
            <w:tcW w:w="1260" w:type="dxa"/>
          </w:tcPr>
          <w:p w:rsidR="00A55CAE" w:rsidRDefault="00A55CAE" w:rsidP="00384EDB">
            <w:pPr>
              <w:ind w:firstLine="0"/>
            </w:pPr>
            <w:r>
              <w:t>1..1</w:t>
            </w:r>
          </w:p>
        </w:tc>
        <w:tc>
          <w:tcPr>
            <w:tcW w:w="1251" w:type="dxa"/>
          </w:tcPr>
          <w:p w:rsidR="00A55CAE" w:rsidRDefault="00A55CAE" w:rsidP="00384EDB">
            <w:pPr>
              <w:ind w:firstLine="0"/>
            </w:pPr>
          </w:p>
        </w:tc>
        <w:tc>
          <w:tcPr>
            <w:tcW w:w="1542" w:type="dxa"/>
          </w:tcPr>
          <w:p w:rsidR="00A55CAE" w:rsidRDefault="00A55CAE" w:rsidP="00384EDB">
            <w:pPr>
              <w:ind w:firstLine="0"/>
            </w:pPr>
          </w:p>
        </w:tc>
        <w:tc>
          <w:tcPr>
            <w:tcW w:w="2535" w:type="dxa"/>
          </w:tcPr>
          <w:p w:rsidR="00A55CAE" w:rsidRDefault="00A55CAE" w:rsidP="00384EDB">
            <w:pPr>
              <w:ind w:firstLine="0"/>
            </w:pPr>
          </w:p>
        </w:tc>
      </w:tr>
      <w:tr w:rsidR="00A55CAE" w:rsidTr="00384EDB">
        <w:tc>
          <w:tcPr>
            <w:tcW w:w="1657" w:type="dxa"/>
          </w:tcPr>
          <w:p w:rsidR="00A55CAE" w:rsidRDefault="00A55CAE" w:rsidP="00384EDB">
            <w:pPr>
              <w:ind w:firstLine="0"/>
            </w:pPr>
            <w:r>
              <w:t>separator</w:t>
            </w:r>
          </w:p>
        </w:tc>
        <w:tc>
          <w:tcPr>
            <w:tcW w:w="1331" w:type="dxa"/>
          </w:tcPr>
          <w:p w:rsidR="00A55CAE" w:rsidRDefault="00A55CAE" w:rsidP="00384EDB">
            <w:pPr>
              <w:ind w:firstLine="0"/>
            </w:pPr>
            <w:r>
              <w:t>Expression</w:t>
            </w:r>
          </w:p>
        </w:tc>
        <w:tc>
          <w:tcPr>
            <w:tcW w:w="1260" w:type="dxa"/>
          </w:tcPr>
          <w:p w:rsidR="00A55CAE" w:rsidRDefault="00A55CAE" w:rsidP="00384EDB">
            <w:pPr>
              <w:ind w:firstLine="0"/>
            </w:pPr>
            <w:r>
              <w:t>0..1</w:t>
            </w:r>
          </w:p>
        </w:tc>
        <w:tc>
          <w:tcPr>
            <w:tcW w:w="1251" w:type="dxa"/>
          </w:tcPr>
          <w:p w:rsidR="00A55CAE" w:rsidRDefault="00A55CAE" w:rsidP="00384EDB">
            <w:pPr>
              <w:ind w:firstLine="0"/>
            </w:pPr>
          </w:p>
        </w:tc>
        <w:tc>
          <w:tcPr>
            <w:tcW w:w="1542" w:type="dxa"/>
          </w:tcPr>
          <w:p w:rsidR="00A55CAE" w:rsidRDefault="00A55CAE" w:rsidP="00384EDB">
            <w:pPr>
              <w:ind w:firstLine="0"/>
            </w:pPr>
          </w:p>
        </w:tc>
        <w:tc>
          <w:tcPr>
            <w:tcW w:w="2535" w:type="dxa"/>
          </w:tcPr>
          <w:p w:rsidR="00A55CAE" w:rsidRDefault="00A55CAE" w:rsidP="00384EDB">
            <w:pPr>
              <w:ind w:firstLine="0"/>
            </w:pPr>
          </w:p>
        </w:tc>
      </w:tr>
    </w:tbl>
    <w:p w:rsidR="00A55CAE" w:rsidRDefault="00A55CAE" w:rsidP="001B03DC">
      <w:pPr>
        <w:ind w:firstLine="0"/>
      </w:pPr>
    </w:p>
    <w:p w:rsidR="00EA7251" w:rsidRDefault="00B85CBE" w:rsidP="00EA7251">
      <w:pPr>
        <w:pStyle w:val="Heading4"/>
      </w:pPr>
      <w:r>
        <w:t>If</w:t>
      </w:r>
    </w:p>
    <w:p w:rsidR="00B85CBE" w:rsidRDefault="00B85CBE" w:rsidP="00B85CBE"/>
    <w:tbl>
      <w:tblPr>
        <w:tblStyle w:val="TableGrid"/>
        <w:tblW w:w="0" w:type="auto"/>
        <w:tblLayout w:type="fixed"/>
        <w:tblLook w:val="04A0" w:firstRow="1" w:lastRow="0" w:firstColumn="1" w:lastColumn="0" w:noHBand="0" w:noVBand="1"/>
      </w:tblPr>
      <w:tblGrid>
        <w:gridCol w:w="1657"/>
        <w:gridCol w:w="1331"/>
        <w:gridCol w:w="1260"/>
        <w:gridCol w:w="1251"/>
        <w:gridCol w:w="1542"/>
        <w:gridCol w:w="2535"/>
      </w:tblGrid>
      <w:tr w:rsidR="00B85CBE" w:rsidTr="00384EDB">
        <w:tc>
          <w:tcPr>
            <w:tcW w:w="1657" w:type="dxa"/>
          </w:tcPr>
          <w:p w:rsidR="00B85CBE" w:rsidRPr="008C6DE1" w:rsidRDefault="00B85CBE" w:rsidP="00384EDB">
            <w:pPr>
              <w:ind w:firstLine="0"/>
              <w:jc w:val="center"/>
              <w:rPr>
                <w:b/>
              </w:rPr>
            </w:pPr>
            <w:r w:rsidRPr="008C6DE1">
              <w:rPr>
                <w:b/>
              </w:rPr>
              <w:lastRenderedPageBreak/>
              <w:t>Attribute</w:t>
            </w:r>
          </w:p>
        </w:tc>
        <w:tc>
          <w:tcPr>
            <w:tcW w:w="1331" w:type="dxa"/>
          </w:tcPr>
          <w:p w:rsidR="00B85CBE" w:rsidRPr="008C6DE1" w:rsidRDefault="00B85CBE" w:rsidP="00384EDB">
            <w:pPr>
              <w:ind w:firstLine="0"/>
              <w:jc w:val="center"/>
              <w:rPr>
                <w:b/>
              </w:rPr>
            </w:pPr>
            <w:proofErr w:type="spellStart"/>
            <w:r w:rsidRPr="008C6DE1">
              <w:rPr>
                <w:b/>
              </w:rPr>
              <w:t>Datatype</w:t>
            </w:r>
            <w:proofErr w:type="spellEnd"/>
          </w:p>
        </w:tc>
        <w:tc>
          <w:tcPr>
            <w:tcW w:w="1260" w:type="dxa"/>
          </w:tcPr>
          <w:p w:rsidR="00B85CBE" w:rsidRPr="008C6DE1" w:rsidRDefault="00B85CBE" w:rsidP="00384EDB">
            <w:pPr>
              <w:ind w:firstLine="0"/>
              <w:jc w:val="center"/>
              <w:rPr>
                <w:b/>
              </w:rPr>
            </w:pPr>
            <w:r>
              <w:rPr>
                <w:b/>
              </w:rPr>
              <w:t>Cardinality</w:t>
            </w:r>
          </w:p>
        </w:tc>
        <w:tc>
          <w:tcPr>
            <w:tcW w:w="1251" w:type="dxa"/>
          </w:tcPr>
          <w:p w:rsidR="00B85CBE" w:rsidRPr="008C6DE1" w:rsidRDefault="00B85CBE" w:rsidP="00384EDB">
            <w:pPr>
              <w:ind w:firstLine="0"/>
              <w:jc w:val="center"/>
              <w:rPr>
                <w:b/>
              </w:rPr>
            </w:pPr>
            <w:r w:rsidRPr="008C6DE1">
              <w:rPr>
                <w:b/>
              </w:rPr>
              <w:t>Usage</w:t>
            </w:r>
          </w:p>
        </w:tc>
        <w:tc>
          <w:tcPr>
            <w:tcW w:w="1542" w:type="dxa"/>
          </w:tcPr>
          <w:p w:rsidR="00B85CBE" w:rsidRPr="008C6DE1" w:rsidRDefault="00B85CBE" w:rsidP="00384EDB">
            <w:pPr>
              <w:ind w:firstLine="0"/>
              <w:jc w:val="center"/>
              <w:rPr>
                <w:b/>
              </w:rPr>
            </w:pPr>
            <w:r w:rsidRPr="008C6DE1">
              <w:rPr>
                <w:b/>
              </w:rPr>
              <w:t>Value Set</w:t>
            </w:r>
          </w:p>
        </w:tc>
        <w:tc>
          <w:tcPr>
            <w:tcW w:w="2535" w:type="dxa"/>
          </w:tcPr>
          <w:p w:rsidR="00B85CBE" w:rsidRPr="008C6DE1" w:rsidRDefault="00B85CBE" w:rsidP="00384EDB">
            <w:pPr>
              <w:ind w:firstLine="0"/>
              <w:jc w:val="center"/>
              <w:rPr>
                <w:b/>
              </w:rPr>
            </w:pPr>
            <w:r w:rsidRPr="008C6DE1">
              <w:rPr>
                <w:b/>
              </w:rPr>
              <w:t>Comments for Implementation</w:t>
            </w:r>
          </w:p>
        </w:tc>
      </w:tr>
      <w:tr w:rsidR="00B85CBE" w:rsidTr="00384EDB">
        <w:tc>
          <w:tcPr>
            <w:tcW w:w="1657" w:type="dxa"/>
          </w:tcPr>
          <w:p w:rsidR="00B85CBE" w:rsidRDefault="00B85CBE" w:rsidP="00384EDB">
            <w:pPr>
              <w:ind w:firstLine="0"/>
            </w:pPr>
            <w:r>
              <w:t>condition</w:t>
            </w:r>
          </w:p>
        </w:tc>
        <w:tc>
          <w:tcPr>
            <w:tcW w:w="1331" w:type="dxa"/>
          </w:tcPr>
          <w:p w:rsidR="00B85CBE" w:rsidRDefault="00B85CBE" w:rsidP="00384EDB">
            <w:pPr>
              <w:ind w:firstLine="0"/>
            </w:pPr>
          </w:p>
        </w:tc>
        <w:tc>
          <w:tcPr>
            <w:tcW w:w="1260" w:type="dxa"/>
          </w:tcPr>
          <w:p w:rsidR="00B85CBE" w:rsidRDefault="00B85CBE" w:rsidP="00384EDB">
            <w:pPr>
              <w:ind w:firstLine="0"/>
            </w:pPr>
          </w:p>
        </w:tc>
        <w:tc>
          <w:tcPr>
            <w:tcW w:w="1251" w:type="dxa"/>
          </w:tcPr>
          <w:p w:rsidR="00B85CBE" w:rsidRDefault="00B85CBE" w:rsidP="00384EDB">
            <w:pPr>
              <w:ind w:firstLine="0"/>
            </w:pPr>
          </w:p>
        </w:tc>
        <w:tc>
          <w:tcPr>
            <w:tcW w:w="1542" w:type="dxa"/>
          </w:tcPr>
          <w:p w:rsidR="00B85CBE" w:rsidRDefault="00B85CBE" w:rsidP="00384EDB">
            <w:pPr>
              <w:ind w:firstLine="0"/>
            </w:pPr>
          </w:p>
        </w:tc>
        <w:tc>
          <w:tcPr>
            <w:tcW w:w="2535" w:type="dxa"/>
          </w:tcPr>
          <w:p w:rsidR="00B85CBE" w:rsidRDefault="00B85CBE" w:rsidP="00384EDB">
            <w:pPr>
              <w:ind w:firstLine="0"/>
            </w:pPr>
          </w:p>
        </w:tc>
      </w:tr>
      <w:tr w:rsidR="00B85CBE" w:rsidTr="00384EDB">
        <w:tc>
          <w:tcPr>
            <w:tcW w:w="1657" w:type="dxa"/>
          </w:tcPr>
          <w:p w:rsidR="00B85CBE" w:rsidRDefault="00B85CBE" w:rsidP="00384EDB">
            <w:pPr>
              <w:ind w:firstLine="0"/>
            </w:pPr>
            <w:r>
              <w:t>then</w:t>
            </w:r>
          </w:p>
        </w:tc>
        <w:tc>
          <w:tcPr>
            <w:tcW w:w="1331" w:type="dxa"/>
          </w:tcPr>
          <w:p w:rsidR="00B85CBE" w:rsidRDefault="00B85CBE" w:rsidP="00384EDB">
            <w:pPr>
              <w:ind w:firstLine="0"/>
            </w:pPr>
          </w:p>
        </w:tc>
        <w:tc>
          <w:tcPr>
            <w:tcW w:w="1260" w:type="dxa"/>
          </w:tcPr>
          <w:p w:rsidR="00B85CBE" w:rsidRDefault="00B85CBE" w:rsidP="00384EDB">
            <w:pPr>
              <w:ind w:firstLine="0"/>
            </w:pPr>
          </w:p>
        </w:tc>
        <w:tc>
          <w:tcPr>
            <w:tcW w:w="1251" w:type="dxa"/>
          </w:tcPr>
          <w:p w:rsidR="00B85CBE" w:rsidRDefault="00B85CBE" w:rsidP="00384EDB">
            <w:pPr>
              <w:ind w:firstLine="0"/>
            </w:pPr>
          </w:p>
        </w:tc>
        <w:tc>
          <w:tcPr>
            <w:tcW w:w="1542" w:type="dxa"/>
          </w:tcPr>
          <w:p w:rsidR="00B85CBE" w:rsidRDefault="00B85CBE" w:rsidP="00384EDB">
            <w:pPr>
              <w:ind w:firstLine="0"/>
            </w:pPr>
          </w:p>
        </w:tc>
        <w:tc>
          <w:tcPr>
            <w:tcW w:w="2535" w:type="dxa"/>
          </w:tcPr>
          <w:p w:rsidR="00B85CBE" w:rsidRDefault="00B85CBE" w:rsidP="00384EDB">
            <w:pPr>
              <w:ind w:firstLine="0"/>
            </w:pPr>
          </w:p>
        </w:tc>
      </w:tr>
      <w:tr w:rsidR="00B85CBE" w:rsidTr="00384EDB">
        <w:tc>
          <w:tcPr>
            <w:tcW w:w="1657" w:type="dxa"/>
          </w:tcPr>
          <w:p w:rsidR="00B85CBE" w:rsidRDefault="00B85CBE" w:rsidP="00384EDB">
            <w:pPr>
              <w:ind w:firstLine="0"/>
            </w:pPr>
            <w:r>
              <w:t>else</w:t>
            </w:r>
          </w:p>
        </w:tc>
        <w:tc>
          <w:tcPr>
            <w:tcW w:w="1331" w:type="dxa"/>
          </w:tcPr>
          <w:p w:rsidR="00B85CBE" w:rsidRDefault="00B85CBE" w:rsidP="00384EDB">
            <w:pPr>
              <w:ind w:firstLine="0"/>
            </w:pPr>
          </w:p>
        </w:tc>
        <w:tc>
          <w:tcPr>
            <w:tcW w:w="1260" w:type="dxa"/>
          </w:tcPr>
          <w:p w:rsidR="00B85CBE" w:rsidRDefault="00B85CBE" w:rsidP="00384EDB">
            <w:pPr>
              <w:ind w:firstLine="0"/>
            </w:pPr>
          </w:p>
        </w:tc>
        <w:tc>
          <w:tcPr>
            <w:tcW w:w="1251" w:type="dxa"/>
          </w:tcPr>
          <w:p w:rsidR="00B85CBE" w:rsidRDefault="00B85CBE" w:rsidP="00384EDB">
            <w:pPr>
              <w:ind w:firstLine="0"/>
            </w:pPr>
          </w:p>
        </w:tc>
        <w:tc>
          <w:tcPr>
            <w:tcW w:w="1542" w:type="dxa"/>
          </w:tcPr>
          <w:p w:rsidR="00B85CBE" w:rsidRDefault="00B85CBE" w:rsidP="00384EDB">
            <w:pPr>
              <w:ind w:firstLine="0"/>
            </w:pPr>
          </w:p>
        </w:tc>
        <w:tc>
          <w:tcPr>
            <w:tcW w:w="2535" w:type="dxa"/>
          </w:tcPr>
          <w:p w:rsidR="00B85CBE" w:rsidRPr="008C6DE1" w:rsidRDefault="00B85CBE" w:rsidP="00384EDB">
            <w:pPr>
              <w:ind w:firstLine="0"/>
              <w:rPr>
                <w:b/>
              </w:rPr>
            </w:pPr>
          </w:p>
        </w:tc>
      </w:tr>
    </w:tbl>
    <w:p w:rsidR="0048158E" w:rsidRDefault="0048158E" w:rsidP="00A97080">
      <w:pPr>
        <w:ind w:firstLine="0"/>
      </w:pPr>
    </w:p>
    <w:p w:rsidR="0048158E" w:rsidRPr="00BB6A10" w:rsidRDefault="0048158E" w:rsidP="00A97080">
      <w:pPr>
        <w:pBdr>
          <w:top w:val="single" w:sz="4" w:space="1" w:color="auto"/>
          <w:left w:val="single" w:sz="4" w:space="4" w:color="auto"/>
          <w:bottom w:val="single" w:sz="4" w:space="1" w:color="auto"/>
          <w:right w:val="single" w:sz="4" w:space="4" w:color="auto"/>
        </w:pBdr>
        <w:ind w:firstLine="0"/>
      </w:pPr>
      <w:r w:rsidRPr="00BB6A10">
        <w:t>&lt;If&gt;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&lt;condition </w:t>
      </w:r>
      <w:proofErr w:type="spellStart"/>
      <w:r w:rsidRPr="007B2962">
        <w:t>xsi</w:t>
      </w:r>
      <w:proofErr w:type="gramStart"/>
      <w:r w:rsidRPr="007B2962">
        <w:t>:type</w:t>
      </w:r>
      <w:proofErr w:type="spellEnd"/>
      <w:proofErr w:type="gramEnd"/>
      <w:r w:rsidRPr="007B2962">
        <w:t>="Equal"&gt;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&lt;operand </w:t>
      </w:r>
      <w:proofErr w:type="spellStart"/>
      <w:r w:rsidRPr="007B2962">
        <w:t>xsi</w:t>
      </w:r>
      <w:proofErr w:type="gramStart"/>
      <w:r w:rsidRPr="007B2962">
        <w:t>:type</w:t>
      </w:r>
      <w:proofErr w:type="spellEnd"/>
      <w:proofErr w:type="gramEnd"/>
      <w:r w:rsidRPr="007B2962">
        <w:t>="Property" Path="Name"/&gt;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&lt;operand </w:t>
      </w:r>
      <w:proofErr w:type="spellStart"/>
      <w:r w:rsidRPr="007B2962">
        <w:t>xsi</w:t>
      </w:r>
      <w:proofErr w:type="gramStart"/>
      <w:r w:rsidRPr="007B2962">
        <w:t>:type</w:t>
      </w:r>
      <w:proofErr w:type="spellEnd"/>
      <w:proofErr w:type="gramEnd"/>
      <w:r w:rsidRPr="007B2962">
        <w:t>="Value"&gt;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&lt;value </w:t>
      </w:r>
      <w:proofErr w:type="spellStart"/>
      <w:r w:rsidRPr="007B2962">
        <w:t>xsi</w:t>
      </w:r>
      <w:proofErr w:type="gramStart"/>
      <w:r w:rsidRPr="007B2962">
        <w:t>:type</w:t>
      </w:r>
      <w:proofErr w:type="spellEnd"/>
      <w:proofErr w:type="gramEnd"/>
      <w:r w:rsidRPr="007B2962">
        <w:t>="</w:t>
      </w:r>
      <w:proofErr w:type="spellStart"/>
      <w:r w:rsidRPr="007B2962">
        <w:t>xs:string</w:t>
      </w:r>
      <w:proofErr w:type="spellEnd"/>
      <w:r w:rsidRPr="007B2962">
        <w:t>" value="Test"/&gt;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&lt;/operand&gt;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&lt;/condition&gt;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&lt;then </w:t>
      </w:r>
      <w:proofErr w:type="spellStart"/>
      <w:r w:rsidRPr="007B2962">
        <w:t>xsi</w:t>
      </w:r>
      <w:proofErr w:type="gramStart"/>
      <w:r w:rsidRPr="007B2962">
        <w:t>:type</w:t>
      </w:r>
      <w:proofErr w:type="spellEnd"/>
      <w:proofErr w:type="gramEnd"/>
      <w:r w:rsidRPr="007B2962">
        <w:t>="Value"&gt;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&lt;value </w:t>
      </w:r>
      <w:proofErr w:type="spellStart"/>
      <w:r w:rsidRPr="007B2962">
        <w:t>xsi</w:t>
      </w:r>
      <w:proofErr w:type="gramStart"/>
      <w:r w:rsidRPr="007B2962">
        <w:t>:type</w:t>
      </w:r>
      <w:proofErr w:type="spellEnd"/>
      <w:proofErr w:type="gramEnd"/>
      <w:r w:rsidRPr="007B2962">
        <w:t>="</w:t>
      </w:r>
      <w:proofErr w:type="spellStart"/>
      <w:r w:rsidRPr="007B2962">
        <w:t>xs:string</w:t>
      </w:r>
      <w:proofErr w:type="spellEnd"/>
      <w:r w:rsidRPr="007B2962">
        <w:t>" value ="Name was Test"/&gt;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&lt;/then&gt;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&lt;else </w:t>
      </w:r>
      <w:proofErr w:type="spellStart"/>
      <w:r w:rsidRPr="007B2962">
        <w:t>xsi</w:t>
      </w:r>
      <w:proofErr w:type="gramStart"/>
      <w:r w:rsidRPr="007B2962">
        <w:t>:type</w:t>
      </w:r>
      <w:proofErr w:type="spellEnd"/>
      <w:proofErr w:type="gramEnd"/>
      <w:r w:rsidRPr="007B2962">
        <w:t>="Value"&gt;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&lt;value </w:t>
      </w:r>
      <w:proofErr w:type="spellStart"/>
      <w:r w:rsidRPr="007B2962">
        <w:t>xsi</w:t>
      </w:r>
      <w:proofErr w:type="gramStart"/>
      <w:r w:rsidRPr="007B2962">
        <w:t>:type</w:t>
      </w:r>
      <w:proofErr w:type="spellEnd"/>
      <w:proofErr w:type="gramEnd"/>
      <w:r w:rsidRPr="007B2962">
        <w:t>="</w:t>
      </w:r>
      <w:proofErr w:type="spellStart"/>
      <w:r w:rsidRPr="007B2962">
        <w:t>xs:string</w:t>
      </w:r>
      <w:proofErr w:type="spellEnd"/>
      <w:r w:rsidRPr="007B2962">
        <w:t>" value ="Name was not Test"/&gt;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 xml:space="preserve">                &lt;/else&gt;</w:t>
      </w:r>
    </w:p>
    <w:p w:rsidR="0048158E" w:rsidRPr="007B2962" w:rsidRDefault="0048158E" w:rsidP="00A97080">
      <w:pPr>
        <w:pBdr>
          <w:top w:val="single" w:sz="4" w:space="1" w:color="auto"/>
          <w:left w:val="single" w:sz="4" w:space="4" w:color="auto"/>
          <w:bottom w:val="single" w:sz="4" w:space="1" w:color="auto"/>
          <w:right w:val="single" w:sz="4" w:space="4" w:color="auto"/>
        </w:pBdr>
        <w:ind w:firstLine="0"/>
      </w:pPr>
      <w:r w:rsidRPr="007B2962">
        <w:t>&lt;/If&gt;</w:t>
      </w:r>
    </w:p>
    <w:p w:rsidR="0048158E" w:rsidRPr="00B85CBE" w:rsidRDefault="0048158E" w:rsidP="00A97080">
      <w:pPr>
        <w:ind w:firstLine="0"/>
      </w:pPr>
    </w:p>
    <w:p w:rsidR="00EA7251" w:rsidRDefault="00EA7251" w:rsidP="00EA7251">
      <w:pPr>
        <w:pStyle w:val="Heading4"/>
      </w:pPr>
      <w:r>
        <w:t>Interval</w:t>
      </w:r>
    </w:p>
    <w:p w:rsidR="00B85CBE" w:rsidRDefault="00B85CBE" w:rsidP="00B85CBE">
      <w:pPr>
        <w:ind w:firstLine="0"/>
      </w:pPr>
      <w:r>
        <w:t>The Interval selector defines an interval value. An interval must be defined on values that support comparison, as well as successor and predecessor values. The beginning and ending of the interval may each be defined as open or closed. The default is closed, indicating an inclusive interval.</w:t>
      </w:r>
    </w:p>
    <w:p w:rsidR="0048158E" w:rsidRDefault="0048158E" w:rsidP="00B85CBE">
      <w:pPr>
        <w:ind w:firstLine="0"/>
      </w:pPr>
    </w:p>
    <w:p w:rsidR="0048158E" w:rsidRDefault="0048158E" w:rsidP="0048158E">
      <w:pPr>
        <w:ind w:firstLine="0"/>
      </w:pPr>
      <w:r>
        <w:t>An example of the use of an Interval is shown below:</w:t>
      </w:r>
    </w:p>
    <w:p w:rsidR="0048158E" w:rsidRDefault="0048158E" w:rsidP="0048158E">
      <w:pPr>
        <w:ind w:firstLine="0"/>
      </w:pPr>
    </w:p>
    <w:p w:rsidR="0048158E" w:rsidRDefault="0048158E" w:rsidP="0048158E">
      <w:pPr>
        <w:pBdr>
          <w:top w:val="single" w:sz="4" w:space="1" w:color="auto"/>
          <w:left w:val="single" w:sz="4" w:space="4" w:color="auto"/>
          <w:bottom w:val="single" w:sz="4" w:space="1" w:color="auto"/>
          <w:right w:val="single" w:sz="4" w:space="4" w:color="auto"/>
        </w:pBdr>
        <w:ind w:firstLine="0"/>
      </w:pPr>
      <w:r>
        <w:t>&lt;Interval&gt;</w:t>
      </w:r>
    </w:p>
    <w:p w:rsidR="0048158E" w:rsidRDefault="0048158E" w:rsidP="0048158E">
      <w:pPr>
        <w:pBdr>
          <w:top w:val="single" w:sz="4" w:space="1" w:color="auto"/>
          <w:left w:val="single" w:sz="4" w:space="4" w:color="auto"/>
          <w:bottom w:val="single" w:sz="4" w:space="1" w:color="auto"/>
          <w:right w:val="single" w:sz="4" w:space="4" w:color="auto"/>
        </w:pBdr>
        <w:ind w:firstLine="0"/>
      </w:pPr>
      <w:r>
        <w:t xml:space="preserve">                &lt;begin </w:t>
      </w:r>
      <w:proofErr w:type="spellStart"/>
      <w:r>
        <w:t>xsi</w:t>
      </w:r>
      <w:proofErr w:type="gramStart"/>
      <w:r>
        <w:t>:Type</w:t>
      </w:r>
      <w:proofErr w:type="spellEnd"/>
      <w:proofErr w:type="gramEnd"/>
      <w:r>
        <w:t>="Value"&gt;</w:t>
      </w:r>
    </w:p>
    <w:p w:rsidR="0048158E" w:rsidRDefault="0048158E" w:rsidP="0048158E">
      <w:pPr>
        <w:pBdr>
          <w:top w:val="single" w:sz="4" w:space="1" w:color="auto"/>
          <w:left w:val="single" w:sz="4" w:space="4" w:color="auto"/>
          <w:bottom w:val="single" w:sz="4" w:space="1" w:color="auto"/>
          <w:right w:val="single" w:sz="4" w:space="4" w:color="auto"/>
        </w:pBdr>
        <w:ind w:firstLine="0"/>
      </w:pPr>
      <w:r>
        <w:t xml:space="preserve">                        &lt;value </w:t>
      </w:r>
      <w:proofErr w:type="spellStart"/>
      <w:r>
        <w:t>xsi</w:t>
      </w:r>
      <w:proofErr w:type="gramStart"/>
      <w:r>
        <w:t>:Type</w:t>
      </w:r>
      <w:proofErr w:type="spellEnd"/>
      <w:proofErr w:type="gramEnd"/>
      <w:r>
        <w:t>="</w:t>
      </w:r>
      <w:proofErr w:type="spellStart"/>
      <w:r>
        <w:t>xs:Date</w:t>
      </w:r>
      <w:proofErr w:type="spellEnd"/>
      <w:r>
        <w:t>" value="2010-10-10"/&gt;</w:t>
      </w:r>
    </w:p>
    <w:p w:rsidR="0048158E" w:rsidRDefault="0048158E" w:rsidP="0048158E">
      <w:pPr>
        <w:pBdr>
          <w:top w:val="single" w:sz="4" w:space="1" w:color="auto"/>
          <w:left w:val="single" w:sz="4" w:space="4" w:color="auto"/>
          <w:bottom w:val="single" w:sz="4" w:space="1" w:color="auto"/>
          <w:right w:val="single" w:sz="4" w:space="4" w:color="auto"/>
        </w:pBdr>
        <w:ind w:firstLine="0"/>
      </w:pPr>
      <w:r>
        <w:t xml:space="preserve">                &lt;/begin&gt;</w:t>
      </w:r>
    </w:p>
    <w:p w:rsidR="0048158E" w:rsidRDefault="0048158E" w:rsidP="0048158E">
      <w:pPr>
        <w:pBdr>
          <w:top w:val="single" w:sz="4" w:space="1" w:color="auto"/>
          <w:left w:val="single" w:sz="4" w:space="4" w:color="auto"/>
          <w:bottom w:val="single" w:sz="4" w:space="1" w:color="auto"/>
          <w:right w:val="single" w:sz="4" w:space="4" w:color="auto"/>
        </w:pBdr>
        <w:ind w:firstLine="0"/>
      </w:pPr>
      <w:r>
        <w:t xml:space="preserve">                &lt;end </w:t>
      </w:r>
      <w:proofErr w:type="spellStart"/>
      <w:r>
        <w:t>xsi</w:t>
      </w:r>
      <w:proofErr w:type="gramStart"/>
      <w:r>
        <w:t>:Type</w:t>
      </w:r>
      <w:proofErr w:type="spellEnd"/>
      <w:proofErr w:type="gramEnd"/>
      <w:r>
        <w:t>="Value"&gt;</w:t>
      </w:r>
    </w:p>
    <w:p w:rsidR="0048158E" w:rsidRDefault="0048158E" w:rsidP="0048158E">
      <w:pPr>
        <w:pBdr>
          <w:top w:val="single" w:sz="4" w:space="1" w:color="auto"/>
          <w:left w:val="single" w:sz="4" w:space="4" w:color="auto"/>
          <w:bottom w:val="single" w:sz="4" w:space="1" w:color="auto"/>
          <w:right w:val="single" w:sz="4" w:space="4" w:color="auto"/>
        </w:pBdr>
        <w:ind w:firstLine="0"/>
      </w:pPr>
      <w:r>
        <w:t xml:space="preserve">                        &lt;value </w:t>
      </w:r>
      <w:proofErr w:type="spellStart"/>
      <w:r>
        <w:t>xsi</w:t>
      </w:r>
      <w:proofErr w:type="gramStart"/>
      <w:r>
        <w:t>:Type</w:t>
      </w:r>
      <w:proofErr w:type="spellEnd"/>
      <w:proofErr w:type="gramEnd"/>
      <w:r>
        <w:t>="</w:t>
      </w:r>
      <w:proofErr w:type="spellStart"/>
      <w:r>
        <w:t>xs:Date</w:t>
      </w:r>
      <w:proofErr w:type="spellEnd"/>
      <w:r>
        <w:t>" value="2010-10-11"/&gt;</w:t>
      </w:r>
    </w:p>
    <w:p w:rsidR="0048158E" w:rsidRDefault="0048158E" w:rsidP="0048158E">
      <w:pPr>
        <w:pBdr>
          <w:top w:val="single" w:sz="4" w:space="1" w:color="auto"/>
          <w:left w:val="single" w:sz="4" w:space="4" w:color="auto"/>
          <w:bottom w:val="single" w:sz="4" w:space="1" w:color="auto"/>
          <w:right w:val="single" w:sz="4" w:space="4" w:color="auto"/>
        </w:pBdr>
        <w:ind w:firstLine="0"/>
      </w:pPr>
      <w:r>
        <w:t xml:space="preserve">                &lt;/end&gt;</w:t>
      </w:r>
    </w:p>
    <w:p w:rsidR="0048158E" w:rsidRPr="00B85CBE" w:rsidRDefault="0048158E" w:rsidP="0048158E">
      <w:pPr>
        <w:pBdr>
          <w:top w:val="single" w:sz="4" w:space="1" w:color="auto"/>
          <w:left w:val="single" w:sz="4" w:space="4" w:color="auto"/>
          <w:bottom w:val="single" w:sz="4" w:space="1" w:color="auto"/>
          <w:right w:val="single" w:sz="4" w:space="4" w:color="auto"/>
        </w:pBdr>
        <w:ind w:firstLine="0"/>
      </w:pPr>
      <w:r>
        <w:t>&lt;/Interval&gt;</w:t>
      </w:r>
    </w:p>
    <w:p w:rsidR="0048158E" w:rsidRDefault="0048158E" w:rsidP="0048158E"/>
    <w:p w:rsidR="00807B7A" w:rsidRDefault="00807B7A" w:rsidP="00807B7A">
      <w:pPr>
        <w:pStyle w:val="Heading4"/>
      </w:pPr>
      <w:r>
        <w:t>Split</w:t>
      </w:r>
    </w:p>
    <w:p w:rsidR="00807B7A" w:rsidRDefault="00807B7A" w:rsidP="00A55CAE">
      <w:pPr>
        <w:ind w:firstLine="0"/>
      </w:pPr>
    </w:p>
    <w:tbl>
      <w:tblPr>
        <w:tblStyle w:val="TableGrid"/>
        <w:tblW w:w="0" w:type="auto"/>
        <w:tblLayout w:type="fixed"/>
        <w:tblLook w:val="04A0" w:firstRow="1" w:lastRow="0" w:firstColumn="1" w:lastColumn="0" w:noHBand="0" w:noVBand="1"/>
      </w:tblPr>
      <w:tblGrid>
        <w:gridCol w:w="1657"/>
        <w:gridCol w:w="1331"/>
        <w:gridCol w:w="1260"/>
        <w:gridCol w:w="1251"/>
        <w:gridCol w:w="1542"/>
        <w:gridCol w:w="2535"/>
      </w:tblGrid>
      <w:tr w:rsidR="00A55CAE" w:rsidTr="00384EDB">
        <w:trPr>
          <w:trHeight w:val="647"/>
        </w:trPr>
        <w:tc>
          <w:tcPr>
            <w:tcW w:w="1657" w:type="dxa"/>
          </w:tcPr>
          <w:p w:rsidR="00A55CAE" w:rsidRPr="008C6DE1" w:rsidRDefault="00A55CAE" w:rsidP="00384EDB">
            <w:pPr>
              <w:ind w:firstLine="0"/>
              <w:jc w:val="center"/>
              <w:rPr>
                <w:b/>
              </w:rPr>
            </w:pPr>
            <w:r w:rsidRPr="008C6DE1">
              <w:rPr>
                <w:b/>
              </w:rPr>
              <w:t>Attribute</w:t>
            </w:r>
          </w:p>
        </w:tc>
        <w:tc>
          <w:tcPr>
            <w:tcW w:w="1331" w:type="dxa"/>
          </w:tcPr>
          <w:p w:rsidR="00A55CAE" w:rsidRPr="008C6DE1" w:rsidRDefault="00A55CAE" w:rsidP="00384EDB">
            <w:pPr>
              <w:ind w:firstLine="0"/>
              <w:jc w:val="center"/>
              <w:rPr>
                <w:b/>
              </w:rPr>
            </w:pPr>
            <w:proofErr w:type="spellStart"/>
            <w:r w:rsidRPr="008C6DE1">
              <w:rPr>
                <w:b/>
              </w:rPr>
              <w:t>Datatype</w:t>
            </w:r>
            <w:proofErr w:type="spellEnd"/>
          </w:p>
        </w:tc>
        <w:tc>
          <w:tcPr>
            <w:tcW w:w="1260" w:type="dxa"/>
          </w:tcPr>
          <w:p w:rsidR="00A55CAE" w:rsidRPr="008C6DE1" w:rsidRDefault="00A55CAE" w:rsidP="00384EDB">
            <w:pPr>
              <w:ind w:firstLine="0"/>
              <w:jc w:val="center"/>
              <w:rPr>
                <w:b/>
              </w:rPr>
            </w:pPr>
            <w:r>
              <w:rPr>
                <w:b/>
              </w:rPr>
              <w:t>Cardinality</w:t>
            </w:r>
          </w:p>
        </w:tc>
        <w:tc>
          <w:tcPr>
            <w:tcW w:w="1251" w:type="dxa"/>
          </w:tcPr>
          <w:p w:rsidR="00A55CAE" w:rsidRPr="008C6DE1" w:rsidRDefault="00A55CAE" w:rsidP="00384EDB">
            <w:pPr>
              <w:ind w:firstLine="0"/>
              <w:jc w:val="center"/>
              <w:rPr>
                <w:b/>
              </w:rPr>
            </w:pPr>
            <w:r w:rsidRPr="008C6DE1">
              <w:rPr>
                <w:b/>
              </w:rPr>
              <w:t>Usage</w:t>
            </w:r>
          </w:p>
        </w:tc>
        <w:tc>
          <w:tcPr>
            <w:tcW w:w="1542" w:type="dxa"/>
          </w:tcPr>
          <w:p w:rsidR="00A55CAE" w:rsidRPr="008C6DE1" w:rsidRDefault="00A55CAE" w:rsidP="00384EDB">
            <w:pPr>
              <w:ind w:firstLine="0"/>
              <w:jc w:val="center"/>
              <w:rPr>
                <w:b/>
              </w:rPr>
            </w:pPr>
            <w:r w:rsidRPr="008C6DE1">
              <w:rPr>
                <w:b/>
              </w:rPr>
              <w:t>Value Set</w:t>
            </w:r>
          </w:p>
        </w:tc>
        <w:tc>
          <w:tcPr>
            <w:tcW w:w="2535" w:type="dxa"/>
          </w:tcPr>
          <w:p w:rsidR="00A55CAE" w:rsidRPr="008C6DE1" w:rsidRDefault="00A55CAE" w:rsidP="00384EDB">
            <w:pPr>
              <w:ind w:firstLine="0"/>
              <w:jc w:val="center"/>
              <w:rPr>
                <w:b/>
              </w:rPr>
            </w:pPr>
            <w:r w:rsidRPr="008C6DE1">
              <w:rPr>
                <w:b/>
              </w:rPr>
              <w:t>Comments for Implementation</w:t>
            </w:r>
          </w:p>
        </w:tc>
      </w:tr>
      <w:tr w:rsidR="00A55CAE" w:rsidTr="00384EDB">
        <w:tc>
          <w:tcPr>
            <w:tcW w:w="1657" w:type="dxa"/>
          </w:tcPr>
          <w:p w:rsidR="00A55CAE" w:rsidRDefault="00A55CAE" w:rsidP="00384EDB">
            <w:pPr>
              <w:ind w:firstLine="0"/>
            </w:pPr>
            <w:proofErr w:type="spellStart"/>
            <w:r>
              <w:lastRenderedPageBreak/>
              <w:t>stringToSplit</w:t>
            </w:r>
            <w:proofErr w:type="spellEnd"/>
          </w:p>
        </w:tc>
        <w:tc>
          <w:tcPr>
            <w:tcW w:w="1331" w:type="dxa"/>
          </w:tcPr>
          <w:p w:rsidR="00A55CAE" w:rsidRDefault="00A55CAE" w:rsidP="00384EDB">
            <w:pPr>
              <w:ind w:firstLine="0"/>
            </w:pPr>
            <w:r>
              <w:t>Expression</w:t>
            </w:r>
          </w:p>
        </w:tc>
        <w:tc>
          <w:tcPr>
            <w:tcW w:w="1260" w:type="dxa"/>
          </w:tcPr>
          <w:p w:rsidR="00A55CAE" w:rsidRDefault="00A55CAE" w:rsidP="00384EDB">
            <w:pPr>
              <w:ind w:firstLine="0"/>
            </w:pPr>
            <w:r>
              <w:t>1..1</w:t>
            </w:r>
          </w:p>
        </w:tc>
        <w:tc>
          <w:tcPr>
            <w:tcW w:w="1251" w:type="dxa"/>
          </w:tcPr>
          <w:p w:rsidR="00A55CAE" w:rsidRDefault="00A55CAE" w:rsidP="00384EDB">
            <w:pPr>
              <w:ind w:firstLine="0"/>
            </w:pPr>
          </w:p>
        </w:tc>
        <w:tc>
          <w:tcPr>
            <w:tcW w:w="1542" w:type="dxa"/>
          </w:tcPr>
          <w:p w:rsidR="00A55CAE" w:rsidRDefault="00A55CAE" w:rsidP="00384EDB">
            <w:pPr>
              <w:ind w:firstLine="0"/>
            </w:pPr>
          </w:p>
        </w:tc>
        <w:tc>
          <w:tcPr>
            <w:tcW w:w="2535" w:type="dxa"/>
          </w:tcPr>
          <w:p w:rsidR="00A55CAE" w:rsidRDefault="00A55CAE" w:rsidP="00384EDB">
            <w:pPr>
              <w:ind w:firstLine="0"/>
            </w:pPr>
          </w:p>
        </w:tc>
      </w:tr>
      <w:tr w:rsidR="00A55CAE" w:rsidTr="00384EDB">
        <w:tc>
          <w:tcPr>
            <w:tcW w:w="1657" w:type="dxa"/>
          </w:tcPr>
          <w:p w:rsidR="00A55CAE" w:rsidRDefault="00A55CAE" w:rsidP="00384EDB">
            <w:pPr>
              <w:ind w:firstLine="0"/>
            </w:pPr>
            <w:r>
              <w:t>separator</w:t>
            </w:r>
          </w:p>
        </w:tc>
        <w:tc>
          <w:tcPr>
            <w:tcW w:w="1331" w:type="dxa"/>
          </w:tcPr>
          <w:p w:rsidR="00A55CAE" w:rsidRDefault="00A55CAE" w:rsidP="00384EDB">
            <w:pPr>
              <w:ind w:firstLine="0"/>
            </w:pPr>
            <w:r>
              <w:t>Expression</w:t>
            </w:r>
          </w:p>
        </w:tc>
        <w:tc>
          <w:tcPr>
            <w:tcW w:w="1260" w:type="dxa"/>
          </w:tcPr>
          <w:p w:rsidR="00A55CAE" w:rsidRDefault="00A55CAE" w:rsidP="00384EDB">
            <w:pPr>
              <w:ind w:firstLine="0"/>
            </w:pPr>
            <w:r>
              <w:t>0..1</w:t>
            </w:r>
          </w:p>
        </w:tc>
        <w:tc>
          <w:tcPr>
            <w:tcW w:w="1251" w:type="dxa"/>
          </w:tcPr>
          <w:p w:rsidR="00A55CAE" w:rsidRDefault="00A55CAE" w:rsidP="00384EDB">
            <w:pPr>
              <w:ind w:firstLine="0"/>
            </w:pPr>
          </w:p>
        </w:tc>
        <w:tc>
          <w:tcPr>
            <w:tcW w:w="1542" w:type="dxa"/>
          </w:tcPr>
          <w:p w:rsidR="00A55CAE" w:rsidRDefault="00A55CAE" w:rsidP="00384EDB">
            <w:pPr>
              <w:ind w:firstLine="0"/>
            </w:pPr>
          </w:p>
        </w:tc>
        <w:tc>
          <w:tcPr>
            <w:tcW w:w="2535" w:type="dxa"/>
          </w:tcPr>
          <w:p w:rsidR="00A55CAE" w:rsidRDefault="00A55CAE" w:rsidP="00384EDB">
            <w:pPr>
              <w:ind w:firstLine="0"/>
            </w:pPr>
          </w:p>
        </w:tc>
      </w:tr>
    </w:tbl>
    <w:p w:rsidR="00A55CAE" w:rsidRDefault="00A55CAE" w:rsidP="00A55CAE">
      <w:pPr>
        <w:ind w:firstLine="0"/>
      </w:pPr>
    </w:p>
    <w:p w:rsidR="00807B7A" w:rsidRDefault="00807B7A" w:rsidP="00807B7A"/>
    <w:p w:rsidR="00807B7A" w:rsidRDefault="00807B7A" w:rsidP="00807B7A">
      <w:pPr>
        <w:pStyle w:val="Heading4"/>
      </w:pPr>
      <w:r>
        <w:t>Substring</w:t>
      </w:r>
    </w:p>
    <w:p w:rsidR="00A55CAE" w:rsidRPr="00A55CAE" w:rsidRDefault="00A55CAE" w:rsidP="00A55CAE"/>
    <w:tbl>
      <w:tblPr>
        <w:tblStyle w:val="TableGrid"/>
        <w:tblW w:w="0" w:type="auto"/>
        <w:tblLayout w:type="fixed"/>
        <w:tblLook w:val="04A0" w:firstRow="1" w:lastRow="0" w:firstColumn="1" w:lastColumn="0" w:noHBand="0" w:noVBand="1"/>
      </w:tblPr>
      <w:tblGrid>
        <w:gridCol w:w="1657"/>
        <w:gridCol w:w="1331"/>
        <w:gridCol w:w="1260"/>
        <w:gridCol w:w="1251"/>
        <w:gridCol w:w="1542"/>
        <w:gridCol w:w="2535"/>
      </w:tblGrid>
      <w:tr w:rsidR="00A55CAE" w:rsidTr="00384EDB">
        <w:trPr>
          <w:trHeight w:val="647"/>
        </w:trPr>
        <w:tc>
          <w:tcPr>
            <w:tcW w:w="1657" w:type="dxa"/>
          </w:tcPr>
          <w:p w:rsidR="00A55CAE" w:rsidRPr="008C6DE1" w:rsidRDefault="00A55CAE" w:rsidP="00384EDB">
            <w:pPr>
              <w:ind w:firstLine="0"/>
              <w:jc w:val="center"/>
              <w:rPr>
                <w:b/>
              </w:rPr>
            </w:pPr>
            <w:r w:rsidRPr="008C6DE1">
              <w:rPr>
                <w:b/>
              </w:rPr>
              <w:t>Attribute</w:t>
            </w:r>
          </w:p>
        </w:tc>
        <w:tc>
          <w:tcPr>
            <w:tcW w:w="1331" w:type="dxa"/>
          </w:tcPr>
          <w:p w:rsidR="00A55CAE" w:rsidRPr="008C6DE1" w:rsidRDefault="00A55CAE" w:rsidP="00384EDB">
            <w:pPr>
              <w:ind w:firstLine="0"/>
              <w:jc w:val="center"/>
              <w:rPr>
                <w:b/>
              </w:rPr>
            </w:pPr>
            <w:proofErr w:type="spellStart"/>
            <w:r w:rsidRPr="008C6DE1">
              <w:rPr>
                <w:b/>
              </w:rPr>
              <w:t>Datatype</w:t>
            </w:r>
            <w:proofErr w:type="spellEnd"/>
          </w:p>
        </w:tc>
        <w:tc>
          <w:tcPr>
            <w:tcW w:w="1260" w:type="dxa"/>
          </w:tcPr>
          <w:p w:rsidR="00A55CAE" w:rsidRPr="008C6DE1" w:rsidRDefault="00A55CAE" w:rsidP="00384EDB">
            <w:pPr>
              <w:ind w:firstLine="0"/>
              <w:jc w:val="center"/>
              <w:rPr>
                <w:b/>
              </w:rPr>
            </w:pPr>
            <w:r>
              <w:rPr>
                <w:b/>
              </w:rPr>
              <w:t>Cardinality</w:t>
            </w:r>
          </w:p>
        </w:tc>
        <w:tc>
          <w:tcPr>
            <w:tcW w:w="1251" w:type="dxa"/>
          </w:tcPr>
          <w:p w:rsidR="00A55CAE" w:rsidRPr="008C6DE1" w:rsidRDefault="00A55CAE" w:rsidP="00384EDB">
            <w:pPr>
              <w:ind w:firstLine="0"/>
              <w:jc w:val="center"/>
              <w:rPr>
                <w:b/>
              </w:rPr>
            </w:pPr>
            <w:r w:rsidRPr="008C6DE1">
              <w:rPr>
                <w:b/>
              </w:rPr>
              <w:t>Usage</w:t>
            </w:r>
          </w:p>
        </w:tc>
        <w:tc>
          <w:tcPr>
            <w:tcW w:w="1542" w:type="dxa"/>
          </w:tcPr>
          <w:p w:rsidR="00A55CAE" w:rsidRPr="008C6DE1" w:rsidRDefault="00A55CAE" w:rsidP="00384EDB">
            <w:pPr>
              <w:ind w:firstLine="0"/>
              <w:jc w:val="center"/>
              <w:rPr>
                <w:b/>
              </w:rPr>
            </w:pPr>
            <w:r w:rsidRPr="008C6DE1">
              <w:rPr>
                <w:b/>
              </w:rPr>
              <w:t>Value Set</w:t>
            </w:r>
          </w:p>
        </w:tc>
        <w:tc>
          <w:tcPr>
            <w:tcW w:w="2535" w:type="dxa"/>
          </w:tcPr>
          <w:p w:rsidR="00A55CAE" w:rsidRPr="008C6DE1" w:rsidRDefault="00A55CAE" w:rsidP="00384EDB">
            <w:pPr>
              <w:ind w:firstLine="0"/>
              <w:jc w:val="center"/>
              <w:rPr>
                <w:b/>
              </w:rPr>
            </w:pPr>
            <w:r w:rsidRPr="008C6DE1">
              <w:rPr>
                <w:b/>
              </w:rPr>
              <w:t>Comments for Implementation</w:t>
            </w:r>
          </w:p>
        </w:tc>
      </w:tr>
      <w:tr w:rsidR="00A55CAE" w:rsidTr="00384EDB">
        <w:tc>
          <w:tcPr>
            <w:tcW w:w="1657" w:type="dxa"/>
          </w:tcPr>
          <w:p w:rsidR="00A55CAE" w:rsidRDefault="00A55CAE" w:rsidP="00384EDB">
            <w:pPr>
              <w:ind w:firstLine="0"/>
            </w:pPr>
            <w:proofErr w:type="spellStart"/>
            <w:r>
              <w:t>stringToSub</w:t>
            </w:r>
            <w:proofErr w:type="spellEnd"/>
          </w:p>
        </w:tc>
        <w:tc>
          <w:tcPr>
            <w:tcW w:w="1331" w:type="dxa"/>
          </w:tcPr>
          <w:p w:rsidR="00A55CAE" w:rsidRDefault="00A55CAE" w:rsidP="00384EDB">
            <w:pPr>
              <w:ind w:firstLine="0"/>
            </w:pPr>
            <w:r>
              <w:t>Expression</w:t>
            </w:r>
          </w:p>
        </w:tc>
        <w:tc>
          <w:tcPr>
            <w:tcW w:w="1260" w:type="dxa"/>
          </w:tcPr>
          <w:p w:rsidR="00A55CAE" w:rsidRDefault="00A55CAE" w:rsidP="00384EDB">
            <w:pPr>
              <w:ind w:firstLine="0"/>
            </w:pPr>
            <w:r>
              <w:t>1..1</w:t>
            </w:r>
          </w:p>
        </w:tc>
        <w:tc>
          <w:tcPr>
            <w:tcW w:w="1251" w:type="dxa"/>
          </w:tcPr>
          <w:p w:rsidR="00A55CAE" w:rsidRDefault="00A55CAE" w:rsidP="00384EDB">
            <w:pPr>
              <w:ind w:firstLine="0"/>
            </w:pPr>
          </w:p>
        </w:tc>
        <w:tc>
          <w:tcPr>
            <w:tcW w:w="1542" w:type="dxa"/>
          </w:tcPr>
          <w:p w:rsidR="00A55CAE" w:rsidRDefault="00A55CAE" w:rsidP="00384EDB">
            <w:pPr>
              <w:ind w:firstLine="0"/>
            </w:pPr>
          </w:p>
        </w:tc>
        <w:tc>
          <w:tcPr>
            <w:tcW w:w="2535" w:type="dxa"/>
          </w:tcPr>
          <w:p w:rsidR="00A55CAE" w:rsidRDefault="00A55CAE" w:rsidP="00384EDB">
            <w:pPr>
              <w:ind w:firstLine="0"/>
            </w:pPr>
          </w:p>
        </w:tc>
      </w:tr>
      <w:tr w:rsidR="00A55CAE" w:rsidTr="00384EDB">
        <w:tc>
          <w:tcPr>
            <w:tcW w:w="1657" w:type="dxa"/>
          </w:tcPr>
          <w:p w:rsidR="00A55CAE" w:rsidRDefault="00A55CAE" w:rsidP="00384EDB">
            <w:pPr>
              <w:ind w:firstLine="0"/>
            </w:pPr>
            <w:proofErr w:type="spellStart"/>
            <w:r>
              <w:t>startIndex</w:t>
            </w:r>
            <w:proofErr w:type="spellEnd"/>
          </w:p>
        </w:tc>
        <w:tc>
          <w:tcPr>
            <w:tcW w:w="1331" w:type="dxa"/>
          </w:tcPr>
          <w:p w:rsidR="00A55CAE" w:rsidRDefault="00A55CAE" w:rsidP="00384EDB">
            <w:pPr>
              <w:ind w:firstLine="0"/>
            </w:pPr>
            <w:r>
              <w:t>Expression</w:t>
            </w:r>
          </w:p>
        </w:tc>
        <w:tc>
          <w:tcPr>
            <w:tcW w:w="1260" w:type="dxa"/>
          </w:tcPr>
          <w:p w:rsidR="00A55CAE" w:rsidRDefault="00A55CAE" w:rsidP="00384EDB">
            <w:pPr>
              <w:ind w:firstLine="0"/>
            </w:pPr>
            <w:r>
              <w:t>1..1</w:t>
            </w:r>
          </w:p>
        </w:tc>
        <w:tc>
          <w:tcPr>
            <w:tcW w:w="1251" w:type="dxa"/>
          </w:tcPr>
          <w:p w:rsidR="00A55CAE" w:rsidRDefault="00A55CAE" w:rsidP="00384EDB">
            <w:pPr>
              <w:ind w:firstLine="0"/>
            </w:pPr>
          </w:p>
        </w:tc>
        <w:tc>
          <w:tcPr>
            <w:tcW w:w="1542" w:type="dxa"/>
          </w:tcPr>
          <w:p w:rsidR="00A55CAE" w:rsidRDefault="00A55CAE" w:rsidP="00384EDB">
            <w:pPr>
              <w:ind w:firstLine="0"/>
            </w:pPr>
          </w:p>
        </w:tc>
        <w:tc>
          <w:tcPr>
            <w:tcW w:w="2535" w:type="dxa"/>
          </w:tcPr>
          <w:p w:rsidR="00A55CAE" w:rsidRDefault="00A55CAE" w:rsidP="00384EDB">
            <w:pPr>
              <w:ind w:firstLine="0"/>
            </w:pPr>
          </w:p>
        </w:tc>
      </w:tr>
      <w:tr w:rsidR="00A55CAE" w:rsidTr="00384EDB">
        <w:tc>
          <w:tcPr>
            <w:tcW w:w="1657" w:type="dxa"/>
          </w:tcPr>
          <w:p w:rsidR="00A55CAE" w:rsidRDefault="00A55CAE" w:rsidP="00384EDB">
            <w:pPr>
              <w:ind w:firstLine="0"/>
            </w:pPr>
            <w:r>
              <w:t>length</w:t>
            </w:r>
          </w:p>
        </w:tc>
        <w:tc>
          <w:tcPr>
            <w:tcW w:w="1331" w:type="dxa"/>
          </w:tcPr>
          <w:p w:rsidR="00A55CAE" w:rsidRDefault="00A55CAE" w:rsidP="00384EDB">
            <w:pPr>
              <w:ind w:firstLine="0"/>
            </w:pPr>
            <w:r>
              <w:t>Expression</w:t>
            </w:r>
          </w:p>
        </w:tc>
        <w:tc>
          <w:tcPr>
            <w:tcW w:w="1260" w:type="dxa"/>
          </w:tcPr>
          <w:p w:rsidR="00A55CAE" w:rsidRDefault="00A55CAE" w:rsidP="00384EDB">
            <w:pPr>
              <w:ind w:firstLine="0"/>
            </w:pPr>
            <w:r>
              <w:t>0..1</w:t>
            </w:r>
          </w:p>
        </w:tc>
        <w:tc>
          <w:tcPr>
            <w:tcW w:w="1251" w:type="dxa"/>
          </w:tcPr>
          <w:p w:rsidR="00A55CAE" w:rsidRDefault="00A55CAE" w:rsidP="00384EDB">
            <w:pPr>
              <w:ind w:firstLine="0"/>
            </w:pPr>
          </w:p>
        </w:tc>
        <w:tc>
          <w:tcPr>
            <w:tcW w:w="1542" w:type="dxa"/>
          </w:tcPr>
          <w:p w:rsidR="00A55CAE" w:rsidRDefault="00A55CAE" w:rsidP="00384EDB">
            <w:pPr>
              <w:ind w:firstLine="0"/>
            </w:pPr>
          </w:p>
        </w:tc>
        <w:tc>
          <w:tcPr>
            <w:tcW w:w="2535" w:type="dxa"/>
          </w:tcPr>
          <w:p w:rsidR="00A55CAE" w:rsidRDefault="00A55CAE" w:rsidP="00384EDB">
            <w:pPr>
              <w:ind w:firstLine="0"/>
            </w:pPr>
          </w:p>
        </w:tc>
      </w:tr>
    </w:tbl>
    <w:p w:rsidR="00EA7251" w:rsidRDefault="00EA7251" w:rsidP="001B03DC">
      <w:pPr>
        <w:ind w:firstLine="0"/>
      </w:pPr>
    </w:p>
    <w:p w:rsidR="00EA7251" w:rsidRDefault="00EA7251" w:rsidP="00EA7251">
      <w:pPr>
        <w:pStyle w:val="Heading4"/>
      </w:pPr>
      <w:r>
        <w:t>Value</w:t>
      </w:r>
    </w:p>
    <w:p w:rsidR="00807B7A" w:rsidRDefault="00807B7A" w:rsidP="00807B7A"/>
    <w:p w:rsidR="00807B7A" w:rsidRPr="00807B7A" w:rsidRDefault="00807B7A" w:rsidP="00807B7A"/>
    <w:p w:rsidR="00230E8E" w:rsidRDefault="00230E8E" w:rsidP="001B03DC">
      <w:pPr>
        <w:pStyle w:val="Heading3"/>
      </w:pPr>
      <w:bookmarkStart w:id="627" w:name="_Toc338021306"/>
      <w:proofErr w:type="spellStart"/>
      <w:r>
        <w:t>ExpressionReference</w:t>
      </w:r>
      <w:bookmarkEnd w:id="627"/>
      <w:proofErr w:type="spellEnd"/>
    </w:p>
    <w:p w:rsidR="00EA7251" w:rsidRDefault="00EA7251" w:rsidP="00EA7251">
      <w:pPr>
        <w:ind w:firstLine="0"/>
      </w:pPr>
      <w:r w:rsidRPr="00EA7251">
        <w:t xml:space="preserve">The </w:t>
      </w:r>
      <w:proofErr w:type="spellStart"/>
      <w:r w:rsidRPr="00EA7251">
        <w:t>ExpressionReference</w:t>
      </w:r>
      <w:proofErr w:type="spellEnd"/>
      <w:r w:rsidRPr="00EA7251">
        <w:t xml:space="preserve"> type defines an expression that references a previously defined </w:t>
      </w:r>
      <w:proofErr w:type="spellStart"/>
      <w:r w:rsidRPr="00EA7251">
        <w:t>NamedExpression</w:t>
      </w:r>
      <w:proofErr w:type="spellEnd"/>
      <w:r w:rsidRPr="00EA7251">
        <w:t xml:space="preserve">. The result of evaluating an </w:t>
      </w:r>
      <w:proofErr w:type="spellStart"/>
      <w:r w:rsidRPr="00EA7251">
        <w:t>ExpressionReference</w:t>
      </w:r>
      <w:proofErr w:type="spellEnd"/>
      <w:r w:rsidRPr="00EA7251">
        <w:t xml:space="preserve"> is the result of evaluating the referenced</w:t>
      </w:r>
      <w:r>
        <w:t xml:space="preserve"> </w:t>
      </w:r>
      <w:proofErr w:type="spellStart"/>
      <w:r w:rsidRPr="00EA7251">
        <w:t>NamedExpression</w:t>
      </w:r>
      <w:proofErr w:type="spellEnd"/>
      <w:r w:rsidRPr="00EA7251">
        <w:t>.</w:t>
      </w:r>
    </w:p>
    <w:p w:rsidR="00EA7251" w:rsidRDefault="00EA7251" w:rsidP="00EA7251">
      <w:pPr>
        <w:ind w:firstLine="0"/>
      </w:pPr>
    </w:p>
    <w:p w:rsidR="00AA2303" w:rsidRDefault="00AA2303" w:rsidP="001B03DC">
      <w:pPr>
        <w:pStyle w:val="Heading3"/>
      </w:pPr>
      <w:bookmarkStart w:id="628" w:name="_Toc338021307"/>
      <w:r>
        <w:t>Filter</w:t>
      </w:r>
      <w:bookmarkEnd w:id="628"/>
    </w:p>
    <w:p w:rsidR="00AA2303" w:rsidRDefault="00AA2303" w:rsidP="00AA2303"/>
    <w:p w:rsidR="00AA2303" w:rsidRPr="00AA2303" w:rsidRDefault="00AA2303" w:rsidP="00AA2303"/>
    <w:p w:rsidR="00230E8E" w:rsidRDefault="00230E8E" w:rsidP="001B03DC">
      <w:pPr>
        <w:pStyle w:val="Heading3"/>
      </w:pPr>
      <w:bookmarkStart w:id="629" w:name="_Toc338021308"/>
      <w:proofErr w:type="spellStart"/>
      <w:r>
        <w:t>NamedReference</w:t>
      </w:r>
      <w:bookmarkEnd w:id="629"/>
      <w:proofErr w:type="spellEnd"/>
    </w:p>
    <w:p w:rsidR="00230E8E" w:rsidRPr="00230E8E" w:rsidRDefault="00230E8E" w:rsidP="00230E8E"/>
    <w:p w:rsidR="00230E8E" w:rsidRDefault="00230E8E" w:rsidP="001B03DC">
      <w:pPr>
        <w:pStyle w:val="Heading3"/>
      </w:pPr>
      <w:bookmarkStart w:id="630" w:name="_Toc338021309"/>
      <w:proofErr w:type="spellStart"/>
      <w:r>
        <w:t>NaryExpression</w:t>
      </w:r>
      <w:bookmarkEnd w:id="630"/>
      <w:proofErr w:type="spellEnd"/>
    </w:p>
    <w:p w:rsidR="00EA7251" w:rsidRDefault="00EA7251" w:rsidP="00EA7251"/>
    <w:p w:rsidR="00EA7251" w:rsidRDefault="00EA7251" w:rsidP="00EA7251"/>
    <w:p w:rsidR="00230E8E" w:rsidRDefault="00230E8E" w:rsidP="00230E8E"/>
    <w:p w:rsidR="00230E8E" w:rsidRDefault="00230E8E" w:rsidP="00230E8E">
      <w:pPr>
        <w:pStyle w:val="Heading4"/>
      </w:pPr>
      <w:r>
        <w:t>AND</w:t>
      </w:r>
    </w:p>
    <w:p w:rsidR="00EA7251" w:rsidRDefault="00EA7251" w:rsidP="00EA7251"/>
    <w:p w:rsidR="00EA7251" w:rsidRDefault="00EA7251" w:rsidP="00EA7251"/>
    <w:p w:rsidR="00EA7251" w:rsidRPr="00EA7251" w:rsidRDefault="00EA7251" w:rsidP="00EA7251">
      <w:pPr>
        <w:pStyle w:val="Heading4"/>
      </w:pPr>
      <w:r>
        <w:t>Case</w:t>
      </w:r>
    </w:p>
    <w:p w:rsidR="00543984" w:rsidRDefault="00543984" w:rsidP="00543984"/>
    <w:p w:rsidR="00EA7251" w:rsidRDefault="00EA7251" w:rsidP="00543984"/>
    <w:p w:rsidR="00EA7251" w:rsidRDefault="00EA7251" w:rsidP="00EA7251">
      <w:pPr>
        <w:pStyle w:val="Heading4"/>
      </w:pPr>
      <w:r>
        <w:t>Coalesce</w:t>
      </w:r>
    </w:p>
    <w:p w:rsidR="00543984" w:rsidRDefault="00543984" w:rsidP="00543984"/>
    <w:p w:rsidR="00543984" w:rsidRPr="00543984" w:rsidRDefault="00543984" w:rsidP="00543984">
      <w:pPr>
        <w:pStyle w:val="Heading4"/>
      </w:pPr>
      <w:r>
        <w:t>LIST</w:t>
      </w:r>
    </w:p>
    <w:p w:rsidR="00230E8E" w:rsidRDefault="00230E8E" w:rsidP="00230E8E"/>
    <w:p w:rsidR="00230E8E" w:rsidRDefault="00230E8E" w:rsidP="00230E8E"/>
    <w:p w:rsidR="00230E8E" w:rsidRPr="00230E8E" w:rsidRDefault="00230E8E" w:rsidP="00230E8E">
      <w:pPr>
        <w:pStyle w:val="Heading4"/>
      </w:pPr>
      <w:r>
        <w:t>OR</w:t>
      </w:r>
    </w:p>
    <w:p w:rsidR="00230E8E" w:rsidRPr="00230E8E" w:rsidRDefault="00230E8E" w:rsidP="00230E8E"/>
    <w:p w:rsidR="00AA2303" w:rsidRDefault="00AA2303" w:rsidP="001B03DC">
      <w:pPr>
        <w:pStyle w:val="Heading3"/>
      </w:pPr>
      <w:bookmarkStart w:id="631" w:name="_Toc338021310"/>
      <w:proofErr w:type="spellStart"/>
      <w:r>
        <w:t>SortExpression</w:t>
      </w:r>
      <w:bookmarkEnd w:id="631"/>
      <w:proofErr w:type="spellEnd"/>
    </w:p>
    <w:p w:rsidR="00A55CAE" w:rsidRDefault="00A55CAE" w:rsidP="00A55CAE">
      <w:pPr>
        <w:ind w:firstLine="0"/>
      </w:pPr>
    </w:p>
    <w:tbl>
      <w:tblPr>
        <w:tblStyle w:val="TableGrid"/>
        <w:tblW w:w="0" w:type="auto"/>
        <w:tblLayout w:type="fixed"/>
        <w:tblLook w:val="04A0" w:firstRow="1" w:lastRow="0" w:firstColumn="1" w:lastColumn="0" w:noHBand="0" w:noVBand="1"/>
      </w:tblPr>
      <w:tblGrid>
        <w:gridCol w:w="1657"/>
        <w:gridCol w:w="1331"/>
        <w:gridCol w:w="1260"/>
        <w:gridCol w:w="1251"/>
        <w:gridCol w:w="1542"/>
        <w:gridCol w:w="2535"/>
      </w:tblGrid>
      <w:tr w:rsidR="00A55CAE" w:rsidTr="00384EDB">
        <w:tc>
          <w:tcPr>
            <w:tcW w:w="1657" w:type="dxa"/>
          </w:tcPr>
          <w:p w:rsidR="00A55CAE" w:rsidRPr="008C6DE1" w:rsidRDefault="00A55CAE" w:rsidP="00384EDB">
            <w:pPr>
              <w:ind w:firstLine="0"/>
              <w:jc w:val="center"/>
              <w:rPr>
                <w:b/>
              </w:rPr>
            </w:pPr>
            <w:r w:rsidRPr="008C6DE1">
              <w:rPr>
                <w:b/>
              </w:rPr>
              <w:t>Attribute</w:t>
            </w:r>
          </w:p>
        </w:tc>
        <w:tc>
          <w:tcPr>
            <w:tcW w:w="1331" w:type="dxa"/>
          </w:tcPr>
          <w:p w:rsidR="00A55CAE" w:rsidRPr="008C6DE1" w:rsidRDefault="00A55CAE" w:rsidP="00384EDB">
            <w:pPr>
              <w:ind w:firstLine="0"/>
              <w:jc w:val="center"/>
              <w:rPr>
                <w:b/>
              </w:rPr>
            </w:pPr>
            <w:proofErr w:type="spellStart"/>
            <w:r w:rsidRPr="008C6DE1">
              <w:rPr>
                <w:b/>
              </w:rPr>
              <w:t>Datatype</w:t>
            </w:r>
            <w:proofErr w:type="spellEnd"/>
          </w:p>
        </w:tc>
        <w:tc>
          <w:tcPr>
            <w:tcW w:w="1260" w:type="dxa"/>
          </w:tcPr>
          <w:p w:rsidR="00A55CAE" w:rsidRPr="008C6DE1" w:rsidRDefault="00A55CAE" w:rsidP="00384EDB">
            <w:pPr>
              <w:ind w:firstLine="0"/>
              <w:jc w:val="center"/>
              <w:rPr>
                <w:b/>
              </w:rPr>
            </w:pPr>
            <w:r>
              <w:rPr>
                <w:b/>
              </w:rPr>
              <w:t>Cardinality</w:t>
            </w:r>
          </w:p>
        </w:tc>
        <w:tc>
          <w:tcPr>
            <w:tcW w:w="1251" w:type="dxa"/>
          </w:tcPr>
          <w:p w:rsidR="00A55CAE" w:rsidRPr="008C6DE1" w:rsidRDefault="00A55CAE" w:rsidP="00384EDB">
            <w:pPr>
              <w:ind w:firstLine="0"/>
              <w:jc w:val="center"/>
              <w:rPr>
                <w:b/>
              </w:rPr>
            </w:pPr>
            <w:r w:rsidRPr="008C6DE1">
              <w:rPr>
                <w:b/>
              </w:rPr>
              <w:t>Usage</w:t>
            </w:r>
          </w:p>
        </w:tc>
        <w:tc>
          <w:tcPr>
            <w:tcW w:w="1542" w:type="dxa"/>
          </w:tcPr>
          <w:p w:rsidR="00A55CAE" w:rsidRPr="008C6DE1" w:rsidRDefault="00A55CAE" w:rsidP="00384EDB">
            <w:pPr>
              <w:ind w:firstLine="0"/>
              <w:jc w:val="center"/>
              <w:rPr>
                <w:b/>
              </w:rPr>
            </w:pPr>
            <w:r w:rsidRPr="008C6DE1">
              <w:rPr>
                <w:b/>
              </w:rPr>
              <w:t>Value Set</w:t>
            </w:r>
          </w:p>
        </w:tc>
        <w:tc>
          <w:tcPr>
            <w:tcW w:w="2535" w:type="dxa"/>
          </w:tcPr>
          <w:p w:rsidR="00A55CAE" w:rsidRPr="008C6DE1" w:rsidRDefault="00A55CAE" w:rsidP="00384EDB">
            <w:pPr>
              <w:ind w:firstLine="0"/>
              <w:jc w:val="center"/>
              <w:rPr>
                <w:b/>
              </w:rPr>
            </w:pPr>
            <w:r w:rsidRPr="008C6DE1">
              <w:rPr>
                <w:b/>
              </w:rPr>
              <w:t>Comments for Implementation</w:t>
            </w:r>
          </w:p>
        </w:tc>
      </w:tr>
      <w:tr w:rsidR="00A55CAE" w:rsidTr="00384EDB">
        <w:tc>
          <w:tcPr>
            <w:tcW w:w="1657" w:type="dxa"/>
          </w:tcPr>
          <w:p w:rsidR="00A55CAE" w:rsidRDefault="00A55CAE" w:rsidP="00384EDB">
            <w:pPr>
              <w:ind w:firstLine="0"/>
            </w:pPr>
            <w:r>
              <w:t>collection</w:t>
            </w:r>
          </w:p>
        </w:tc>
        <w:tc>
          <w:tcPr>
            <w:tcW w:w="1331" w:type="dxa"/>
          </w:tcPr>
          <w:p w:rsidR="00A55CAE" w:rsidRDefault="00A55CAE" w:rsidP="00384EDB">
            <w:pPr>
              <w:ind w:firstLine="0"/>
            </w:pPr>
            <w:r>
              <w:t>Expression</w:t>
            </w:r>
          </w:p>
        </w:tc>
        <w:tc>
          <w:tcPr>
            <w:tcW w:w="1260" w:type="dxa"/>
          </w:tcPr>
          <w:p w:rsidR="00A55CAE" w:rsidRDefault="00A55CAE" w:rsidP="00384EDB">
            <w:pPr>
              <w:ind w:firstLine="0"/>
            </w:pPr>
          </w:p>
        </w:tc>
        <w:tc>
          <w:tcPr>
            <w:tcW w:w="1251" w:type="dxa"/>
          </w:tcPr>
          <w:p w:rsidR="00A55CAE" w:rsidRDefault="00A55CAE" w:rsidP="00384EDB">
            <w:pPr>
              <w:ind w:firstLine="0"/>
            </w:pPr>
          </w:p>
        </w:tc>
        <w:tc>
          <w:tcPr>
            <w:tcW w:w="1542" w:type="dxa"/>
          </w:tcPr>
          <w:p w:rsidR="00A55CAE" w:rsidRDefault="00A55CAE" w:rsidP="00384EDB">
            <w:pPr>
              <w:ind w:firstLine="0"/>
            </w:pPr>
          </w:p>
        </w:tc>
        <w:tc>
          <w:tcPr>
            <w:tcW w:w="2535" w:type="dxa"/>
          </w:tcPr>
          <w:p w:rsidR="00A55CAE" w:rsidRDefault="00A55CAE" w:rsidP="00384EDB">
            <w:pPr>
              <w:ind w:firstLine="0"/>
            </w:pPr>
          </w:p>
        </w:tc>
      </w:tr>
      <w:tr w:rsidR="00A55CAE" w:rsidTr="00384EDB">
        <w:tc>
          <w:tcPr>
            <w:tcW w:w="1657" w:type="dxa"/>
          </w:tcPr>
          <w:p w:rsidR="00A55CAE" w:rsidRDefault="00A55CAE" w:rsidP="00384EDB">
            <w:pPr>
              <w:ind w:firstLine="0"/>
            </w:pPr>
            <w:proofErr w:type="spellStart"/>
            <w:r>
              <w:t>orderBy</w:t>
            </w:r>
            <w:proofErr w:type="spellEnd"/>
          </w:p>
        </w:tc>
        <w:tc>
          <w:tcPr>
            <w:tcW w:w="1331" w:type="dxa"/>
          </w:tcPr>
          <w:p w:rsidR="00A55CAE" w:rsidRDefault="00A55CAE" w:rsidP="00384EDB">
            <w:pPr>
              <w:ind w:firstLine="0"/>
            </w:pPr>
            <w:r>
              <w:t>ST</w:t>
            </w:r>
          </w:p>
        </w:tc>
        <w:tc>
          <w:tcPr>
            <w:tcW w:w="1260" w:type="dxa"/>
          </w:tcPr>
          <w:p w:rsidR="00A55CAE" w:rsidRDefault="00A55CAE" w:rsidP="00384EDB">
            <w:pPr>
              <w:ind w:firstLine="0"/>
            </w:pPr>
            <w:r>
              <w:t>Required</w:t>
            </w:r>
          </w:p>
        </w:tc>
        <w:tc>
          <w:tcPr>
            <w:tcW w:w="1251" w:type="dxa"/>
          </w:tcPr>
          <w:p w:rsidR="00A55CAE" w:rsidRDefault="00A55CAE" w:rsidP="00384EDB">
            <w:pPr>
              <w:ind w:firstLine="0"/>
            </w:pPr>
          </w:p>
        </w:tc>
        <w:tc>
          <w:tcPr>
            <w:tcW w:w="1542" w:type="dxa"/>
          </w:tcPr>
          <w:p w:rsidR="00A55CAE" w:rsidRDefault="00A55CAE" w:rsidP="00384EDB">
            <w:pPr>
              <w:ind w:firstLine="0"/>
            </w:pPr>
          </w:p>
        </w:tc>
        <w:tc>
          <w:tcPr>
            <w:tcW w:w="2535" w:type="dxa"/>
          </w:tcPr>
          <w:p w:rsidR="00A55CAE" w:rsidRDefault="00A55CAE" w:rsidP="00384EDB">
            <w:pPr>
              <w:ind w:firstLine="0"/>
            </w:pPr>
          </w:p>
        </w:tc>
      </w:tr>
    </w:tbl>
    <w:p w:rsidR="00A55CAE" w:rsidRDefault="00A55CAE" w:rsidP="00A55CAE">
      <w:pPr>
        <w:ind w:firstLine="0"/>
      </w:pPr>
    </w:p>
    <w:p w:rsidR="00230E8E" w:rsidRDefault="00230E8E" w:rsidP="001B03DC">
      <w:pPr>
        <w:pStyle w:val="Heading3"/>
      </w:pPr>
      <w:bookmarkStart w:id="632" w:name="_Toc338021311"/>
      <w:proofErr w:type="spellStart"/>
      <w:r>
        <w:t>TernaryExpression</w:t>
      </w:r>
      <w:bookmarkEnd w:id="632"/>
      <w:proofErr w:type="spellEnd"/>
    </w:p>
    <w:p w:rsidR="00807B7A" w:rsidRDefault="00807B7A" w:rsidP="00807B7A"/>
    <w:p w:rsidR="007D2300" w:rsidRDefault="007D2300" w:rsidP="007D2300">
      <w:pPr>
        <w:ind w:firstLine="0"/>
      </w:pPr>
      <w:r>
        <w:t xml:space="preserve">The </w:t>
      </w:r>
      <w:proofErr w:type="spellStart"/>
      <w:r>
        <w:t>TernaryExpression</w:t>
      </w:r>
      <w:proofErr w:type="spellEnd"/>
      <w:r>
        <w:t xml:space="preserve"> type defines the abstract base type for all expressions that take three arguments.</w:t>
      </w:r>
    </w:p>
    <w:p w:rsidR="00807B7A" w:rsidRPr="00807B7A" w:rsidRDefault="00807B7A" w:rsidP="00807B7A"/>
    <w:p w:rsidR="001B03DC" w:rsidRDefault="001B03DC" w:rsidP="001B03DC">
      <w:pPr>
        <w:pStyle w:val="Heading3"/>
      </w:pPr>
      <w:bookmarkStart w:id="633" w:name="_Toc338021312"/>
      <w:proofErr w:type="spellStart"/>
      <w:r>
        <w:t>UnaryExpression</w:t>
      </w:r>
      <w:bookmarkEnd w:id="633"/>
      <w:proofErr w:type="spellEnd"/>
    </w:p>
    <w:p w:rsidR="00543984" w:rsidRDefault="00543984" w:rsidP="00543984"/>
    <w:p w:rsidR="00F66CD7" w:rsidRDefault="00F66CD7" w:rsidP="00543984">
      <w:pPr>
        <w:pStyle w:val="Heading4"/>
      </w:pPr>
      <w:r>
        <w:t>Ceiling</w:t>
      </w:r>
    </w:p>
    <w:p w:rsidR="00F66CD7" w:rsidRPr="00F66CD7" w:rsidRDefault="00F66CD7" w:rsidP="00F66CD7"/>
    <w:p w:rsidR="00F66CD7" w:rsidRDefault="00F66CD7" w:rsidP="00543984">
      <w:pPr>
        <w:pStyle w:val="Heading4"/>
      </w:pPr>
      <w:r>
        <w:t>Floor</w:t>
      </w:r>
    </w:p>
    <w:p w:rsidR="00F66CD7" w:rsidRPr="00F66CD7" w:rsidRDefault="00F66CD7" w:rsidP="00F66CD7"/>
    <w:p w:rsidR="00EA7251" w:rsidRDefault="00EA7251" w:rsidP="00543984">
      <w:pPr>
        <w:pStyle w:val="Heading4"/>
      </w:pPr>
      <w:proofErr w:type="spellStart"/>
      <w:r>
        <w:t>IsNull</w:t>
      </w:r>
      <w:proofErr w:type="spellEnd"/>
    </w:p>
    <w:p w:rsidR="00807B7A" w:rsidRDefault="00807B7A" w:rsidP="00807B7A"/>
    <w:p w:rsidR="00807B7A" w:rsidRPr="00807B7A" w:rsidRDefault="00807B7A" w:rsidP="00807B7A">
      <w:pPr>
        <w:pStyle w:val="Heading4"/>
      </w:pPr>
      <w:r>
        <w:t>Length</w:t>
      </w:r>
    </w:p>
    <w:p w:rsidR="00EA7251" w:rsidRDefault="00EA7251" w:rsidP="00EA7251"/>
    <w:p w:rsidR="00543984" w:rsidRPr="00543984" w:rsidRDefault="00543984" w:rsidP="00543984">
      <w:pPr>
        <w:pStyle w:val="Heading4"/>
      </w:pPr>
      <w:r>
        <w:t>NOT</w:t>
      </w:r>
    </w:p>
    <w:p w:rsidR="00230E8E" w:rsidRDefault="00230E8E" w:rsidP="00230E8E"/>
    <w:p w:rsidR="00230E8E" w:rsidRDefault="00230E8E" w:rsidP="00230E8E"/>
    <w:p w:rsidR="00230E8E" w:rsidRDefault="00230E8E" w:rsidP="00230E8E">
      <w:pPr>
        <w:pStyle w:val="Heading3"/>
      </w:pPr>
      <w:bookmarkStart w:id="634" w:name="_Toc338021313"/>
      <w:proofErr w:type="spellStart"/>
      <w:r>
        <w:t>ValueSetExpression</w:t>
      </w:r>
      <w:bookmarkEnd w:id="634"/>
      <w:proofErr w:type="spellEnd"/>
    </w:p>
    <w:p w:rsidR="007D2300" w:rsidRDefault="007D2300" w:rsidP="007D2300">
      <w:pPr>
        <w:ind w:firstLine="0"/>
      </w:pPr>
    </w:p>
    <w:p w:rsidR="007D2300" w:rsidRPr="007D2300" w:rsidRDefault="007D2300" w:rsidP="007D2300">
      <w:pPr>
        <w:ind w:firstLine="0"/>
      </w:pPr>
      <w:r>
        <w:t xml:space="preserve">The </w:t>
      </w:r>
      <w:proofErr w:type="spellStart"/>
      <w:r>
        <w:t>ValueSetExpression</w:t>
      </w:r>
      <w:proofErr w:type="spellEnd"/>
      <w:r>
        <w:t xml:space="preserve"> complex type is used to define a value set within an expression.</w:t>
      </w:r>
    </w:p>
    <w:p w:rsidR="003A54CC" w:rsidRDefault="003A54CC" w:rsidP="003A54CC"/>
    <w:tbl>
      <w:tblPr>
        <w:tblStyle w:val="TableGrid"/>
        <w:tblW w:w="0" w:type="auto"/>
        <w:tblLayout w:type="fixed"/>
        <w:tblLook w:val="04A0" w:firstRow="1" w:lastRow="0" w:firstColumn="1" w:lastColumn="0" w:noHBand="0" w:noVBand="1"/>
      </w:tblPr>
      <w:tblGrid>
        <w:gridCol w:w="1657"/>
        <w:gridCol w:w="1331"/>
        <w:gridCol w:w="1260"/>
        <w:gridCol w:w="1251"/>
        <w:gridCol w:w="1542"/>
        <w:gridCol w:w="2535"/>
      </w:tblGrid>
      <w:tr w:rsidR="003A54CC" w:rsidTr="00384EDB">
        <w:tc>
          <w:tcPr>
            <w:tcW w:w="1657" w:type="dxa"/>
          </w:tcPr>
          <w:p w:rsidR="003A54CC" w:rsidRPr="008C6DE1" w:rsidRDefault="003A54CC" w:rsidP="00384EDB">
            <w:pPr>
              <w:ind w:firstLine="0"/>
              <w:jc w:val="center"/>
              <w:rPr>
                <w:b/>
              </w:rPr>
            </w:pPr>
            <w:r w:rsidRPr="008C6DE1">
              <w:rPr>
                <w:b/>
              </w:rPr>
              <w:t>Attribute</w:t>
            </w:r>
          </w:p>
        </w:tc>
        <w:tc>
          <w:tcPr>
            <w:tcW w:w="1331" w:type="dxa"/>
          </w:tcPr>
          <w:p w:rsidR="003A54CC" w:rsidRPr="008C6DE1" w:rsidRDefault="003A54CC" w:rsidP="00384EDB">
            <w:pPr>
              <w:ind w:firstLine="0"/>
              <w:jc w:val="center"/>
              <w:rPr>
                <w:b/>
              </w:rPr>
            </w:pPr>
            <w:proofErr w:type="spellStart"/>
            <w:r w:rsidRPr="008C6DE1">
              <w:rPr>
                <w:b/>
              </w:rPr>
              <w:t>Datatype</w:t>
            </w:r>
            <w:proofErr w:type="spellEnd"/>
          </w:p>
        </w:tc>
        <w:tc>
          <w:tcPr>
            <w:tcW w:w="1260" w:type="dxa"/>
          </w:tcPr>
          <w:p w:rsidR="003A54CC" w:rsidRPr="008C6DE1" w:rsidRDefault="003A54CC" w:rsidP="00384EDB">
            <w:pPr>
              <w:ind w:firstLine="0"/>
              <w:jc w:val="center"/>
              <w:rPr>
                <w:b/>
              </w:rPr>
            </w:pPr>
            <w:r>
              <w:rPr>
                <w:b/>
              </w:rPr>
              <w:t>Cardinality</w:t>
            </w:r>
          </w:p>
        </w:tc>
        <w:tc>
          <w:tcPr>
            <w:tcW w:w="1251" w:type="dxa"/>
          </w:tcPr>
          <w:p w:rsidR="003A54CC" w:rsidRPr="008C6DE1" w:rsidRDefault="003A54CC" w:rsidP="00384EDB">
            <w:pPr>
              <w:ind w:firstLine="0"/>
              <w:jc w:val="center"/>
              <w:rPr>
                <w:b/>
              </w:rPr>
            </w:pPr>
            <w:r w:rsidRPr="008C6DE1">
              <w:rPr>
                <w:b/>
              </w:rPr>
              <w:t>Usage</w:t>
            </w:r>
          </w:p>
        </w:tc>
        <w:tc>
          <w:tcPr>
            <w:tcW w:w="1542" w:type="dxa"/>
          </w:tcPr>
          <w:p w:rsidR="003A54CC" w:rsidRPr="008C6DE1" w:rsidRDefault="003A54CC" w:rsidP="00384EDB">
            <w:pPr>
              <w:ind w:firstLine="0"/>
              <w:jc w:val="center"/>
              <w:rPr>
                <w:b/>
              </w:rPr>
            </w:pPr>
            <w:r w:rsidRPr="008C6DE1">
              <w:rPr>
                <w:b/>
              </w:rPr>
              <w:t>Value Set</w:t>
            </w:r>
          </w:p>
        </w:tc>
        <w:tc>
          <w:tcPr>
            <w:tcW w:w="2535" w:type="dxa"/>
          </w:tcPr>
          <w:p w:rsidR="003A54CC" w:rsidRPr="008C6DE1" w:rsidRDefault="003A54CC" w:rsidP="00384EDB">
            <w:pPr>
              <w:ind w:firstLine="0"/>
              <w:jc w:val="center"/>
              <w:rPr>
                <w:b/>
              </w:rPr>
            </w:pPr>
            <w:r w:rsidRPr="008C6DE1">
              <w:rPr>
                <w:b/>
              </w:rPr>
              <w:t>Comments for Implementation</w:t>
            </w:r>
          </w:p>
        </w:tc>
      </w:tr>
      <w:tr w:rsidR="003A54CC" w:rsidTr="00384EDB">
        <w:tc>
          <w:tcPr>
            <w:tcW w:w="1657" w:type="dxa"/>
          </w:tcPr>
          <w:p w:rsidR="003A54CC" w:rsidRDefault="003A54CC" w:rsidP="00384EDB">
            <w:pPr>
              <w:ind w:firstLine="0"/>
            </w:pPr>
            <w:proofErr w:type="spellStart"/>
            <w:r>
              <w:t>valueSetID</w:t>
            </w:r>
            <w:proofErr w:type="spellEnd"/>
          </w:p>
        </w:tc>
        <w:tc>
          <w:tcPr>
            <w:tcW w:w="1331" w:type="dxa"/>
          </w:tcPr>
          <w:p w:rsidR="003A54CC" w:rsidRDefault="003A54CC" w:rsidP="00384EDB">
            <w:pPr>
              <w:ind w:firstLine="0"/>
            </w:pPr>
            <w:r>
              <w:t>ST</w:t>
            </w:r>
          </w:p>
        </w:tc>
        <w:tc>
          <w:tcPr>
            <w:tcW w:w="1260" w:type="dxa"/>
          </w:tcPr>
          <w:p w:rsidR="003A54CC" w:rsidRDefault="003A54CC" w:rsidP="00384EDB">
            <w:pPr>
              <w:ind w:firstLine="0"/>
            </w:pPr>
            <w:r>
              <w:t>0..*</w:t>
            </w:r>
          </w:p>
        </w:tc>
        <w:tc>
          <w:tcPr>
            <w:tcW w:w="1251" w:type="dxa"/>
          </w:tcPr>
          <w:p w:rsidR="003A54CC" w:rsidRDefault="003A54CC" w:rsidP="00384EDB">
            <w:pPr>
              <w:ind w:firstLine="0"/>
            </w:pPr>
            <w:r>
              <w:t>Required</w:t>
            </w:r>
          </w:p>
        </w:tc>
        <w:tc>
          <w:tcPr>
            <w:tcW w:w="1542" w:type="dxa"/>
          </w:tcPr>
          <w:p w:rsidR="003A54CC" w:rsidRDefault="003A54CC" w:rsidP="00384EDB">
            <w:pPr>
              <w:ind w:firstLine="0"/>
            </w:pPr>
          </w:p>
        </w:tc>
        <w:tc>
          <w:tcPr>
            <w:tcW w:w="2535" w:type="dxa"/>
          </w:tcPr>
          <w:p w:rsidR="003A54CC" w:rsidRDefault="003A54CC" w:rsidP="003A54CC">
            <w:pPr>
              <w:ind w:firstLine="0"/>
            </w:pPr>
          </w:p>
        </w:tc>
      </w:tr>
      <w:tr w:rsidR="003A54CC" w:rsidTr="00384EDB">
        <w:tc>
          <w:tcPr>
            <w:tcW w:w="1657" w:type="dxa"/>
          </w:tcPr>
          <w:p w:rsidR="003A54CC" w:rsidRDefault="003A54CC" w:rsidP="00384EDB">
            <w:pPr>
              <w:ind w:firstLine="0"/>
            </w:pPr>
            <w:r>
              <w:t>version</w:t>
            </w:r>
          </w:p>
        </w:tc>
        <w:tc>
          <w:tcPr>
            <w:tcW w:w="1331" w:type="dxa"/>
          </w:tcPr>
          <w:p w:rsidR="003A54CC" w:rsidRDefault="003A54CC" w:rsidP="00384EDB">
            <w:pPr>
              <w:ind w:firstLine="0"/>
            </w:pPr>
            <w:r>
              <w:t>INT</w:t>
            </w:r>
          </w:p>
        </w:tc>
        <w:tc>
          <w:tcPr>
            <w:tcW w:w="1260" w:type="dxa"/>
          </w:tcPr>
          <w:p w:rsidR="003A54CC" w:rsidRDefault="003A54CC" w:rsidP="00384EDB">
            <w:pPr>
              <w:ind w:firstLine="0"/>
            </w:pPr>
            <w:r>
              <w:t>0..*</w:t>
            </w:r>
          </w:p>
        </w:tc>
        <w:tc>
          <w:tcPr>
            <w:tcW w:w="1251" w:type="dxa"/>
          </w:tcPr>
          <w:p w:rsidR="003A54CC" w:rsidRDefault="003A54CC" w:rsidP="00384EDB">
            <w:pPr>
              <w:ind w:firstLine="0"/>
            </w:pPr>
            <w:r>
              <w:t>Optional</w:t>
            </w:r>
          </w:p>
        </w:tc>
        <w:tc>
          <w:tcPr>
            <w:tcW w:w="1542" w:type="dxa"/>
          </w:tcPr>
          <w:p w:rsidR="003A54CC" w:rsidRDefault="003A54CC" w:rsidP="00384EDB">
            <w:pPr>
              <w:ind w:firstLine="0"/>
            </w:pPr>
          </w:p>
        </w:tc>
        <w:tc>
          <w:tcPr>
            <w:tcW w:w="2535" w:type="dxa"/>
          </w:tcPr>
          <w:p w:rsidR="003A54CC" w:rsidRPr="008C6DE1" w:rsidRDefault="003A54CC" w:rsidP="00384EDB">
            <w:pPr>
              <w:ind w:firstLine="0"/>
              <w:rPr>
                <w:b/>
              </w:rPr>
            </w:pPr>
          </w:p>
        </w:tc>
      </w:tr>
    </w:tbl>
    <w:p w:rsidR="003A54CC" w:rsidRPr="003A54CC" w:rsidRDefault="003A54CC" w:rsidP="003A54CC"/>
    <w:p w:rsidR="00AC02ED" w:rsidRDefault="00B85CBE" w:rsidP="00AC02ED">
      <w:pPr>
        <w:pStyle w:val="Heading2"/>
        <w:rPr>
          <w:lang w:bidi="en-US"/>
        </w:rPr>
      </w:pPr>
      <w:bookmarkStart w:id="635" w:name="_Toc338021314"/>
      <w:proofErr w:type="spellStart"/>
      <w:r>
        <w:rPr>
          <w:lang w:bidi="en-US"/>
        </w:rPr>
        <w:t>HeD</w:t>
      </w:r>
      <w:proofErr w:type="spellEnd"/>
      <w:r>
        <w:rPr>
          <w:lang w:bidi="en-US"/>
        </w:rPr>
        <w:t xml:space="preserve"> </w:t>
      </w:r>
      <w:r w:rsidR="00AC02ED">
        <w:rPr>
          <w:lang w:bidi="en-US"/>
        </w:rPr>
        <w:t>Value Sets and Vocabularies</w:t>
      </w:r>
      <w:bookmarkEnd w:id="635"/>
    </w:p>
    <w:p w:rsidR="00AC02ED" w:rsidRDefault="00AC02ED" w:rsidP="00543021">
      <w:pPr>
        <w:ind w:firstLine="0"/>
        <w:rPr>
          <w:b/>
          <w:lang w:bidi="en-US"/>
        </w:rPr>
      </w:pPr>
    </w:p>
    <w:p w:rsidR="000A44C1" w:rsidRDefault="000A44C1" w:rsidP="00543021">
      <w:pPr>
        <w:ind w:firstLine="0"/>
        <w:rPr>
          <w:lang w:bidi="en-US"/>
        </w:rPr>
      </w:pPr>
      <w:r w:rsidRPr="00320116">
        <w:rPr>
          <w:lang w:bidi="en-US"/>
        </w:rPr>
        <w:t xml:space="preserve">The Harmonized </w:t>
      </w:r>
      <w:proofErr w:type="spellStart"/>
      <w:r w:rsidRPr="00320116">
        <w:rPr>
          <w:lang w:bidi="en-US"/>
        </w:rPr>
        <w:t>HeD</w:t>
      </w:r>
      <w:proofErr w:type="spellEnd"/>
      <w:r w:rsidRPr="00320116">
        <w:rPr>
          <w:lang w:bidi="en-US"/>
        </w:rPr>
        <w:t xml:space="preserve"> schema supports multiple value sets </w:t>
      </w:r>
      <w:r w:rsidR="00320116">
        <w:rPr>
          <w:lang w:bidi="en-US"/>
        </w:rPr>
        <w:t>that are designed to constrain specific data elements include</w:t>
      </w:r>
      <w:r w:rsidR="00230E8E">
        <w:rPr>
          <w:lang w:bidi="en-US"/>
        </w:rPr>
        <w:t>d in the CDS Knowledge Artifact</w:t>
      </w:r>
      <w:r w:rsidR="007D2300">
        <w:rPr>
          <w:lang w:bidi="en-US"/>
        </w:rPr>
        <w:t xml:space="preserve">/ </w:t>
      </w:r>
      <w:r w:rsidR="00230E8E">
        <w:rPr>
          <w:lang w:bidi="en-US"/>
        </w:rPr>
        <w:t xml:space="preserve">Several of these value sets relate to metadata </w:t>
      </w:r>
      <w:r w:rsidR="007D2300">
        <w:rPr>
          <w:lang w:bidi="en-US"/>
        </w:rPr>
        <w:t>that would provide specific descriptive detail on the</w:t>
      </w:r>
      <w:r w:rsidR="00230E8E">
        <w:rPr>
          <w:lang w:bidi="en-US"/>
        </w:rPr>
        <w:t xml:space="preserve"> </w:t>
      </w:r>
      <w:r w:rsidR="007D2300">
        <w:rPr>
          <w:lang w:bidi="en-US"/>
        </w:rPr>
        <w:t>CDS Knowledge Artifact, while other elements pertain to constraining (through enumeration) of values for a specific data element included in the knowledge artifact. The approach used for this section is as follows:</w:t>
      </w:r>
    </w:p>
    <w:p w:rsidR="007D2300" w:rsidRDefault="007D2300" w:rsidP="00543021">
      <w:pPr>
        <w:ind w:firstLine="0"/>
        <w:rPr>
          <w:lang w:bidi="en-US"/>
        </w:rPr>
      </w:pPr>
    </w:p>
    <w:tbl>
      <w:tblPr>
        <w:tblStyle w:val="TableGrid"/>
        <w:tblW w:w="0" w:type="auto"/>
        <w:tblLook w:val="04A0" w:firstRow="1" w:lastRow="0" w:firstColumn="1" w:lastColumn="0" w:noHBand="0" w:noVBand="1"/>
      </w:tblPr>
      <w:tblGrid>
        <w:gridCol w:w="2178"/>
        <w:gridCol w:w="7398"/>
      </w:tblGrid>
      <w:tr w:rsidR="007D2300" w:rsidRPr="007D2300" w:rsidTr="007D2300">
        <w:tc>
          <w:tcPr>
            <w:tcW w:w="2178" w:type="dxa"/>
          </w:tcPr>
          <w:p w:rsidR="007D2300" w:rsidRPr="007D2300" w:rsidRDefault="007D2300" w:rsidP="00384EDB">
            <w:pPr>
              <w:ind w:firstLine="0"/>
              <w:rPr>
                <w:lang w:bidi="en-US"/>
              </w:rPr>
            </w:pPr>
            <w:r w:rsidRPr="007D2300">
              <w:rPr>
                <w:lang w:bidi="en-US"/>
              </w:rPr>
              <w:t>Value</w:t>
            </w:r>
          </w:p>
        </w:tc>
        <w:tc>
          <w:tcPr>
            <w:tcW w:w="7398" w:type="dxa"/>
          </w:tcPr>
          <w:p w:rsidR="007D2300" w:rsidRPr="007D2300" w:rsidRDefault="007D2300" w:rsidP="00384EDB">
            <w:pPr>
              <w:ind w:firstLine="0"/>
              <w:rPr>
                <w:lang w:bidi="en-US"/>
              </w:rPr>
            </w:pPr>
            <w:r>
              <w:rPr>
                <w:lang w:bidi="en-US"/>
              </w:rPr>
              <w:t>Specific value as defined in the value set – many of these values will not tie back to a specific terminology but our constrained to be specific to the CDS Knowledge Artifact.</w:t>
            </w:r>
          </w:p>
        </w:tc>
      </w:tr>
      <w:tr w:rsidR="007D2300" w:rsidRPr="007D2300" w:rsidTr="007D2300">
        <w:tc>
          <w:tcPr>
            <w:tcW w:w="2178" w:type="dxa"/>
          </w:tcPr>
          <w:p w:rsidR="007D2300" w:rsidRPr="007D2300" w:rsidRDefault="007D2300" w:rsidP="00384EDB">
            <w:pPr>
              <w:ind w:firstLine="0"/>
              <w:rPr>
                <w:lang w:bidi="en-US"/>
              </w:rPr>
            </w:pPr>
            <w:r w:rsidRPr="007D2300">
              <w:rPr>
                <w:lang w:bidi="en-US"/>
              </w:rPr>
              <w:t>Description</w:t>
            </w:r>
          </w:p>
        </w:tc>
        <w:tc>
          <w:tcPr>
            <w:tcW w:w="7398" w:type="dxa"/>
          </w:tcPr>
          <w:p w:rsidR="007D2300" w:rsidRPr="007D2300" w:rsidRDefault="007D2300" w:rsidP="00384EDB">
            <w:pPr>
              <w:ind w:firstLine="0"/>
              <w:rPr>
                <w:lang w:bidi="en-US"/>
              </w:rPr>
            </w:pPr>
            <w:r>
              <w:rPr>
                <w:lang w:bidi="en-US"/>
              </w:rPr>
              <w:t>Describes the specific value being cited</w:t>
            </w:r>
          </w:p>
        </w:tc>
      </w:tr>
      <w:tr w:rsidR="007D2300" w:rsidRPr="007D2300" w:rsidTr="007D2300">
        <w:tc>
          <w:tcPr>
            <w:tcW w:w="2178" w:type="dxa"/>
          </w:tcPr>
          <w:p w:rsidR="007D2300" w:rsidRPr="007D2300" w:rsidRDefault="007D2300" w:rsidP="00384EDB">
            <w:pPr>
              <w:ind w:firstLine="0"/>
              <w:rPr>
                <w:lang w:bidi="en-US"/>
              </w:rPr>
            </w:pPr>
            <w:r w:rsidRPr="007D2300">
              <w:rPr>
                <w:lang w:bidi="en-US"/>
              </w:rPr>
              <w:t>Comment</w:t>
            </w:r>
          </w:p>
        </w:tc>
        <w:tc>
          <w:tcPr>
            <w:tcW w:w="7398" w:type="dxa"/>
          </w:tcPr>
          <w:p w:rsidR="007D2300" w:rsidRPr="007D2300" w:rsidRDefault="007D2300" w:rsidP="00384EDB">
            <w:pPr>
              <w:ind w:firstLine="0"/>
              <w:rPr>
                <w:lang w:bidi="en-US"/>
              </w:rPr>
            </w:pPr>
            <w:r>
              <w:rPr>
                <w:lang w:bidi="en-US"/>
              </w:rPr>
              <w:t>Includes comments on implementation of this value within a CDS Knowledge Artifact</w:t>
            </w:r>
          </w:p>
        </w:tc>
      </w:tr>
    </w:tbl>
    <w:p w:rsidR="0048158E" w:rsidRDefault="0048158E" w:rsidP="00A97080">
      <w:pPr>
        <w:ind w:firstLine="0"/>
      </w:pPr>
    </w:p>
    <w:p w:rsidR="0048158E" w:rsidRDefault="0048158E" w:rsidP="00A97080">
      <w:pPr>
        <w:ind w:firstLine="0"/>
      </w:pPr>
      <w:r>
        <w:t>Many of the value sets included in this section are initial proposals that are not currently maintained in any existing value set repository and are informative for the purposes of implementing the CDS Knowledge Artifact.</w:t>
      </w:r>
    </w:p>
    <w:p w:rsidR="0048158E" w:rsidRDefault="0048158E" w:rsidP="00A97080">
      <w:pPr>
        <w:ind w:firstLine="0"/>
      </w:pPr>
    </w:p>
    <w:p w:rsidR="0048158E" w:rsidRPr="0048158E" w:rsidRDefault="0048158E" w:rsidP="00A97080">
      <w:pPr>
        <w:ind w:firstLine="0"/>
      </w:pPr>
      <w:r>
        <w:t>In addition, vocabulary recommendations are provided for specific elements within the artifact, to ensure further consistency between artifacts and to ensure close alignment to existing terminologies used in Meaningful Use Stage 1 and Stage 2 regulations.</w:t>
      </w:r>
    </w:p>
    <w:p w:rsidR="009419B4" w:rsidRDefault="009419B4" w:rsidP="009B710A">
      <w:pPr>
        <w:pStyle w:val="Heading3"/>
      </w:pPr>
      <w:bookmarkStart w:id="636" w:name="_Toc338021315"/>
      <w:proofErr w:type="spellStart"/>
      <w:r>
        <w:t>HeDActionModeType</w:t>
      </w:r>
      <w:bookmarkEnd w:id="636"/>
      <w:proofErr w:type="spellEnd"/>
    </w:p>
    <w:p w:rsidR="009419B4" w:rsidRDefault="009419B4" w:rsidP="009419B4">
      <w:pPr>
        <w:ind w:firstLine="0"/>
      </w:pPr>
    </w:p>
    <w:p w:rsidR="009419B4" w:rsidRDefault="009419B4" w:rsidP="009419B4">
      <w:pPr>
        <w:ind w:firstLine="0"/>
      </w:pPr>
      <w:r>
        <w:t>This value set constrains the list of values for possible Actions that may be applied to a specific CDS Knowledge Artifact.</w:t>
      </w:r>
    </w:p>
    <w:p w:rsidR="009419B4" w:rsidRDefault="009419B4" w:rsidP="009419B4">
      <w:pPr>
        <w:ind w:firstLine="0"/>
      </w:pPr>
    </w:p>
    <w:tbl>
      <w:tblPr>
        <w:tblStyle w:val="TableGrid"/>
        <w:tblW w:w="0" w:type="auto"/>
        <w:tblLook w:val="04A0" w:firstRow="1" w:lastRow="0" w:firstColumn="1" w:lastColumn="0" w:noHBand="0" w:noVBand="1"/>
      </w:tblPr>
      <w:tblGrid>
        <w:gridCol w:w="2808"/>
        <w:gridCol w:w="3576"/>
        <w:gridCol w:w="3192"/>
      </w:tblGrid>
      <w:tr w:rsidR="009419B4" w:rsidTr="00D815FE">
        <w:tc>
          <w:tcPr>
            <w:tcW w:w="2808" w:type="dxa"/>
          </w:tcPr>
          <w:p w:rsidR="009419B4" w:rsidRPr="00B51641" w:rsidRDefault="009419B4" w:rsidP="00D815FE">
            <w:pPr>
              <w:ind w:firstLine="0"/>
              <w:jc w:val="center"/>
              <w:rPr>
                <w:b/>
              </w:rPr>
            </w:pPr>
            <w:r w:rsidRPr="00B51641">
              <w:rPr>
                <w:b/>
              </w:rPr>
              <w:t>Value</w:t>
            </w:r>
          </w:p>
        </w:tc>
        <w:tc>
          <w:tcPr>
            <w:tcW w:w="3576" w:type="dxa"/>
          </w:tcPr>
          <w:p w:rsidR="009419B4" w:rsidRPr="00B51641" w:rsidRDefault="009419B4" w:rsidP="00D815FE">
            <w:pPr>
              <w:ind w:firstLine="0"/>
              <w:jc w:val="center"/>
              <w:rPr>
                <w:b/>
              </w:rPr>
            </w:pPr>
            <w:r w:rsidRPr="00B51641">
              <w:rPr>
                <w:b/>
              </w:rPr>
              <w:t>Description</w:t>
            </w:r>
          </w:p>
        </w:tc>
        <w:tc>
          <w:tcPr>
            <w:tcW w:w="3192" w:type="dxa"/>
          </w:tcPr>
          <w:p w:rsidR="009419B4" w:rsidRPr="00B51641" w:rsidRDefault="009419B4" w:rsidP="00D815FE">
            <w:pPr>
              <w:ind w:firstLine="0"/>
              <w:jc w:val="center"/>
              <w:rPr>
                <w:b/>
              </w:rPr>
            </w:pPr>
            <w:r w:rsidRPr="00B51641">
              <w:rPr>
                <w:b/>
              </w:rPr>
              <w:t>Comment</w:t>
            </w:r>
          </w:p>
        </w:tc>
      </w:tr>
      <w:tr w:rsidR="009419B4" w:rsidTr="00D815FE">
        <w:tc>
          <w:tcPr>
            <w:tcW w:w="2808" w:type="dxa"/>
          </w:tcPr>
          <w:p w:rsidR="009419B4" w:rsidRDefault="009419B4" w:rsidP="00D815FE">
            <w:pPr>
              <w:ind w:firstLine="0"/>
            </w:pPr>
            <w:proofErr w:type="spellStart"/>
            <w:r>
              <w:t>newAction</w:t>
            </w:r>
            <w:proofErr w:type="spellEnd"/>
          </w:p>
        </w:tc>
        <w:tc>
          <w:tcPr>
            <w:tcW w:w="3576" w:type="dxa"/>
          </w:tcPr>
          <w:p w:rsidR="009419B4" w:rsidRDefault="009419B4" w:rsidP="00D815FE">
            <w:pPr>
              <w:ind w:firstLine="0"/>
            </w:pPr>
          </w:p>
        </w:tc>
        <w:tc>
          <w:tcPr>
            <w:tcW w:w="3192" w:type="dxa"/>
          </w:tcPr>
          <w:p w:rsidR="009419B4" w:rsidRDefault="009419B4" w:rsidP="00D815FE">
            <w:pPr>
              <w:ind w:firstLine="0"/>
            </w:pPr>
          </w:p>
        </w:tc>
      </w:tr>
      <w:tr w:rsidR="009419B4" w:rsidTr="00D815FE">
        <w:tc>
          <w:tcPr>
            <w:tcW w:w="2808" w:type="dxa"/>
          </w:tcPr>
          <w:p w:rsidR="009419B4" w:rsidRDefault="009419B4" w:rsidP="00D815FE">
            <w:pPr>
              <w:ind w:firstLine="0"/>
            </w:pPr>
            <w:proofErr w:type="spellStart"/>
            <w:r>
              <w:t>modifyOtherAction</w:t>
            </w:r>
            <w:proofErr w:type="spellEnd"/>
          </w:p>
        </w:tc>
        <w:tc>
          <w:tcPr>
            <w:tcW w:w="3576" w:type="dxa"/>
          </w:tcPr>
          <w:p w:rsidR="009419B4" w:rsidRDefault="009419B4" w:rsidP="00D815FE">
            <w:pPr>
              <w:ind w:firstLine="0"/>
            </w:pPr>
          </w:p>
        </w:tc>
        <w:tc>
          <w:tcPr>
            <w:tcW w:w="3192" w:type="dxa"/>
          </w:tcPr>
          <w:p w:rsidR="009419B4" w:rsidRDefault="009419B4" w:rsidP="00D815FE">
            <w:pPr>
              <w:ind w:firstLine="0"/>
            </w:pPr>
          </w:p>
        </w:tc>
      </w:tr>
      <w:tr w:rsidR="009419B4" w:rsidTr="00D815FE">
        <w:tc>
          <w:tcPr>
            <w:tcW w:w="2808" w:type="dxa"/>
          </w:tcPr>
          <w:p w:rsidR="009419B4" w:rsidRDefault="009419B4" w:rsidP="00D815FE">
            <w:pPr>
              <w:ind w:firstLine="0"/>
            </w:pPr>
            <w:proofErr w:type="spellStart"/>
            <w:r>
              <w:lastRenderedPageBreak/>
              <w:t>cancelOtherAction</w:t>
            </w:r>
            <w:proofErr w:type="spellEnd"/>
          </w:p>
        </w:tc>
        <w:tc>
          <w:tcPr>
            <w:tcW w:w="3576" w:type="dxa"/>
          </w:tcPr>
          <w:p w:rsidR="009419B4" w:rsidRDefault="009419B4" w:rsidP="00D815FE">
            <w:pPr>
              <w:ind w:firstLine="0"/>
            </w:pPr>
          </w:p>
        </w:tc>
        <w:tc>
          <w:tcPr>
            <w:tcW w:w="3192" w:type="dxa"/>
          </w:tcPr>
          <w:p w:rsidR="009419B4" w:rsidRDefault="009419B4" w:rsidP="00D815FE">
            <w:pPr>
              <w:ind w:firstLine="0"/>
            </w:pPr>
          </w:p>
        </w:tc>
      </w:tr>
    </w:tbl>
    <w:p w:rsidR="009419B4" w:rsidRPr="009419B4" w:rsidRDefault="009419B4" w:rsidP="009419B4">
      <w:pPr>
        <w:ind w:firstLine="0"/>
      </w:pPr>
    </w:p>
    <w:p w:rsidR="00320116" w:rsidRDefault="00320116" w:rsidP="009B710A">
      <w:pPr>
        <w:pStyle w:val="Heading3"/>
      </w:pPr>
      <w:bookmarkStart w:id="637" w:name="_Toc338021316"/>
      <w:proofErr w:type="spellStart"/>
      <w:r>
        <w:t>HeDArtifact</w:t>
      </w:r>
      <w:r w:rsidR="00CC1DAC">
        <w:t>Lifecycle</w:t>
      </w:r>
      <w:r>
        <w:t>EventType</w:t>
      </w:r>
      <w:bookmarkEnd w:id="637"/>
      <w:proofErr w:type="spellEnd"/>
    </w:p>
    <w:p w:rsidR="00320116" w:rsidRPr="00320116" w:rsidRDefault="00320116" w:rsidP="00320116"/>
    <w:tbl>
      <w:tblPr>
        <w:tblStyle w:val="TableGrid"/>
        <w:tblW w:w="0" w:type="auto"/>
        <w:tblLook w:val="04A0" w:firstRow="1" w:lastRow="0" w:firstColumn="1" w:lastColumn="0" w:noHBand="0" w:noVBand="1"/>
      </w:tblPr>
      <w:tblGrid>
        <w:gridCol w:w="2808"/>
        <w:gridCol w:w="3576"/>
        <w:gridCol w:w="3192"/>
      </w:tblGrid>
      <w:tr w:rsidR="00320116" w:rsidTr="00D815FE">
        <w:tc>
          <w:tcPr>
            <w:tcW w:w="2808" w:type="dxa"/>
          </w:tcPr>
          <w:p w:rsidR="00320116" w:rsidRPr="00B51641" w:rsidRDefault="00320116" w:rsidP="00D815FE">
            <w:pPr>
              <w:ind w:firstLine="0"/>
              <w:jc w:val="center"/>
              <w:rPr>
                <w:b/>
              </w:rPr>
            </w:pPr>
            <w:r w:rsidRPr="00B51641">
              <w:rPr>
                <w:b/>
              </w:rPr>
              <w:t>Value</w:t>
            </w:r>
          </w:p>
        </w:tc>
        <w:tc>
          <w:tcPr>
            <w:tcW w:w="3576" w:type="dxa"/>
          </w:tcPr>
          <w:p w:rsidR="00320116" w:rsidRPr="00B51641" w:rsidRDefault="00320116" w:rsidP="00D815FE">
            <w:pPr>
              <w:ind w:firstLine="0"/>
              <w:jc w:val="center"/>
              <w:rPr>
                <w:b/>
              </w:rPr>
            </w:pPr>
            <w:r w:rsidRPr="00B51641">
              <w:rPr>
                <w:b/>
              </w:rPr>
              <w:t>Description</w:t>
            </w:r>
          </w:p>
        </w:tc>
        <w:tc>
          <w:tcPr>
            <w:tcW w:w="3192" w:type="dxa"/>
          </w:tcPr>
          <w:p w:rsidR="00320116" w:rsidRPr="00B51641" w:rsidRDefault="00320116" w:rsidP="00D815FE">
            <w:pPr>
              <w:ind w:firstLine="0"/>
              <w:jc w:val="center"/>
              <w:rPr>
                <w:b/>
              </w:rPr>
            </w:pPr>
            <w:r w:rsidRPr="00B51641">
              <w:rPr>
                <w:b/>
              </w:rPr>
              <w:t>Comment</w:t>
            </w:r>
          </w:p>
        </w:tc>
      </w:tr>
      <w:tr w:rsidR="00320116" w:rsidTr="00D815FE">
        <w:tc>
          <w:tcPr>
            <w:tcW w:w="2808" w:type="dxa"/>
          </w:tcPr>
          <w:p w:rsidR="00320116" w:rsidRDefault="00320116" w:rsidP="00D815FE">
            <w:pPr>
              <w:ind w:firstLine="0"/>
            </w:pPr>
            <w:r>
              <w:t>Created</w:t>
            </w:r>
          </w:p>
        </w:tc>
        <w:tc>
          <w:tcPr>
            <w:tcW w:w="3576" w:type="dxa"/>
          </w:tcPr>
          <w:p w:rsidR="00320116" w:rsidRDefault="0083661A" w:rsidP="00D815FE">
            <w:pPr>
              <w:ind w:firstLine="0"/>
            </w:pPr>
            <w:r>
              <w:t xml:space="preserve">The CDS Knowledge Artifact has been created and made available per the requirements defined in the </w:t>
            </w:r>
            <w:proofErr w:type="spellStart"/>
            <w:r>
              <w:t>HeD</w:t>
            </w:r>
            <w:proofErr w:type="spellEnd"/>
            <w:r>
              <w:t xml:space="preserve"> Knowledge Sharing Use Case.</w:t>
            </w:r>
          </w:p>
        </w:tc>
        <w:tc>
          <w:tcPr>
            <w:tcW w:w="3192" w:type="dxa"/>
          </w:tcPr>
          <w:p w:rsidR="00320116" w:rsidRDefault="00320116" w:rsidP="00D815FE">
            <w:pPr>
              <w:ind w:firstLine="0"/>
            </w:pPr>
          </w:p>
        </w:tc>
      </w:tr>
      <w:tr w:rsidR="00320116" w:rsidTr="00D815FE">
        <w:tc>
          <w:tcPr>
            <w:tcW w:w="2808" w:type="dxa"/>
          </w:tcPr>
          <w:p w:rsidR="00320116" w:rsidRDefault="00320116" w:rsidP="00D815FE">
            <w:pPr>
              <w:ind w:firstLine="0"/>
            </w:pPr>
            <w:r>
              <w:t>Published</w:t>
            </w:r>
          </w:p>
        </w:tc>
        <w:tc>
          <w:tcPr>
            <w:tcW w:w="3576" w:type="dxa"/>
          </w:tcPr>
          <w:p w:rsidR="00320116" w:rsidRDefault="0083661A" w:rsidP="00D815FE">
            <w:pPr>
              <w:ind w:firstLine="0"/>
            </w:pPr>
            <w:r>
              <w:t>The CDS Knowledge Artifact has been published.</w:t>
            </w:r>
          </w:p>
        </w:tc>
        <w:tc>
          <w:tcPr>
            <w:tcW w:w="3192" w:type="dxa"/>
          </w:tcPr>
          <w:p w:rsidR="00320116" w:rsidRDefault="00320116" w:rsidP="00D815FE">
            <w:pPr>
              <w:ind w:firstLine="0"/>
            </w:pPr>
          </w:p>
        </w:tc>
      </w:tr>
      <w:tr w:rsidR="00320116" w:rsidTr="00D815FE">
        <w:tc>
          <w:tcPr>
            <w:tcW w:w="2808" w:type="dxa"/>
          </w:tcPr>
          <w:p w:rsidR="00320116" w:rsidRDefault="00320116" w:rsidP="00D815FE">
            <w:pPr>
              <w:ind w:firstLine="0"/>
            </w:pPr>
            <w:r>
              <w:t>Reviewed</w:t>
            </w:r>
          </w:p>
        </w:tc>
        <w:tc>
          <w:tcPr>
            <w:tcW w:w="3576" w:type="dxa"/>
          </w:tcPr>
          <w:p w:rsidR="00320116" w:rsidRDefault="0083661A" w:rsidP="00D815FE">
            <w:pPr>
              <w:ind w:firstLine="0"/>
            </w:pPr>
            <w:r>
              <w:t>The CDS Knowledge Artifact has been reviewed.</w:t>
            </w:r>
          </w:p>
        </w:tc>
        <w:tc>
          <w:tcPr>
            <w:tcW w:w="3192" w:type="dxa"/>
          </w:tcPr>
          <w:p w:rsidR="00320116" w:rsidRDefault="00320116" w:rsidP="00D815FE">
            <w:pPr>
              <w:ind w:firstLine="0"/>
            </w:pPr>
          </w:p>
        </w:tc>
      </w:tr>
      <w:tr w:rsidR="00320116" w:rsidTr="00D815FE">
        <w:tc>
          <w:tcPr>
            <w:tcW w:w="2808" w:type="dxa"/>
          </w:tcPr>
          <w:p w:rsidR="00320116" w:rsidRDefault="00320116" w:rsidP="00D815FE">
            <w:pPr>
              <w:ind w:firstLine="0"/>
            </w:pPr>
            <w:r>
              <w:t>Retired</w:t>
            </w:r>
          </w:p>
        </w:tc>
        <w:tc>
          <w:tcPr>
            <w:tcW w:w="3576" w:type="dxa"/>
          </w:tcPr>
          <w:p w:rsidR="00320116" w:rsidRDefault="0083661A" w:rsidP="00D815FE">
            <w:pPr>
              <w:ind w:firstLine="0"/>
            </w:pPr>
            <w:r>
              <w:t>The CDS Knowledge Artifact is retired and is no longer available.</w:t>
            </w:r>
          </w:p>
        </w:tc>
        <w:tc>
          <w:tcPr>
            <w:tcW w:w="3192" w:type="dxa"/>
          </w:tcPr>
          <w:p w:rsidR="00320116" w:rsidRDefault="00320116" w:rsidP="00D815FE">
            <w:pPr>
              <w:ind w:firstLine="0"/>
            </w:pPr>
          </w:p>
        </w:tc>
      </w:tr>
    </w:tbl>
    <w:p w:rsidR="00AC02ED" w:rsidRDefault="00AC02ED" w:rsidP="00B42CBA">
      <w:pPr>
        <w:pStyle w:val="Heading3"/>
      </w:pPr>
      <w:bookmarkStart w:id="638" w:name="_Toc338021317"/>
      <w:proofErr w:type="spellStart"/>
      <w:r w:rsidRPr="00AC02ED">
        <w:t>HeDArtifactStatus</w:t>
      </w:r>
      <w:bookmarkEnd w:id="638"/>
      <w:proofErr w:type="spellEnd"/>
    </w:p>
    <w:p w:rsidR="00AC02ED" w:rsidRDefault="009B710A" w:rsidP="009B710A">
      <w:pPr>
        <w:ind w:firstLine="0"/>
      </w:pPr>
      <w:r>
        <w:t xml:space="preserve">This value set supports the </w:t>
      </w:r>
      <w:proofErr w:type="spellStart"/>
      <w:r>
        <w:t>ArtifactStatus</w:t>
      </w:r>
      <w:proofErr w:type="spellEnd"/>
      <w:r>
        <w:t xml:space="preserve"> complex </w:t>
      </w:r>
      <w:proofErr w:type="spellStart"/>
      <w:r>
        <w:t>datatype</w:t>
      </w:r>
      <w:proofErr w:type="spellEnd"/>
      <w:r>
        <w:t xml:space="preserve"> and is constrained to use of ST (String) and 3 specific values</w:t>
      </w:r>
    </w:p>
    <w:p w:rsidR="00C22D2A" w:rsidRDefault="00C22D2A" w:rsidP="009B710A">
      <w:pPr>
        <w:ind w:firstLine="0"/>
      </w:pPr>
    </w:p>
    <w:tbl>
      <w:tblPr>
        <w:tblStyle w:val="TableGrid"/>
        <w:tblW w:w="0" w:type="auto"/>
        <w:tblLook w:val="04A0" w:firstRow="1" w:lastRow="0" w:firstColumn="1" w:lastColumn="0" w:noHBand="0" w:noVBand="1"/>
      </w:tblPr>
      <w:tblGrid>
        <w:gridCol w:w="2808"/>
        <w:gridCol w:w="3576"/>
        <w:gridCol w:w="3192"/>
      </w:tblGrid>
      <w:tr w:rsidR="00C22D2A" w:rsidTr="00D815FE">
        <w:tc>
          <w:tcPr>
            <w:tcW w:w="2808" w:type="dxa"/>
          </w:tcPr>
          <w:p w:rsidR="00C22D2A" w:rsidRPr="00B51641" w:rsidRDefault="00C22D2A" w:rsidP="00D815FE">
            <w:pPr>
              <w:ind w:firstLine="0"/>
              <w:jc w:val="center"/>
              <w:rPr>
                <w:b/>
              </w:rPr>
            </w:pPr>
            <w:r w:rsidRPr="00B51641">
              <w:rPr>
                <w:b/>
              </w:rPr>
              <w:t>Value</w:t>
            </w:r>
          </w:p>
        </w:tc>
        <w:tc>
          <w:tcPr>
            <w:tcW w:w="3576" w:type="dxa"/>
          </w:tcPr>
          <w:p w:rsidR="00C22D2A" w:rsidRPr="00B51641" w:rsidRDefault="00C22D2A" w:rsidP="00D815FE">
            <w:pPr>
              <w:ind w:firstLine="0"/>
              <w:jc w:val="center"/>
              <w:rPr>
                <w:b/>
              </w:rPr>
            </w:pPr>
            <w:r w:rsidRPr="00B51641">
              <w:rPr>
                <w:b/>
              </w:rPr>
              <w:t>Description</w:t>
            </w:r>
          </w:p>
        </w:tc>
        <w:tc>
          <w:tcPr>
            <w:tcW w:w="3192" w:type="dxa"/>
          </w:tcPr>
          <w:p w:rsidR="00C22D2A" w:rsidRPr="00B51641" w:rsidRDefault="00C22D2A" w:rsidP="00D815FE">
            <w:pPr>
              <w:ind w:firstLine="0"/>
              <w:jc w:val="center"/>
              <w:rPr>
                <w:b/>
              </w:rPr>
            </w:pPr>
            <w:r w:rsidRPr="00B51641">
              <w:rPr>
                <w:b/>
              </w:rPr>
              <w:t>Comment</w:t>
            </w:r>
          </w:p>
        </w:tc>
      </w:tr>
      <w:tr w:rsidR="00C22D2A" w:rsidTr="00D815FE">
        <w:tc>
          <w:tcPr>
            <w:tcW w:w="2808" w:type="dxa"/>
          </w:tcPr>
          <w:p w:rsidR="00C22D2A" w:rsidRDefault="000A44C1" w:rsidP="00D815FE">
            <w:pPr>
              <w:ind w:firstLine="0"/>
            </w:pPr>
            <w:r>
              <w:t>Draft</w:t>
            </w:r>
          </w:p>
        </w:tc>
        <w:tc>
          <w:tcPr>
            <w:tcW w:w="3576" w:type="dxa"/>
          </w:tcPr>
          <w:p w:rsidR="00C22D2A" w:rsidRDefault="0083661A" w:rsidP="00D815FE">
            <w:pPr>
              <w:ind w:firstLine="0"/>
            </w:pPr>
            <w:r>
              <w:t>The status of the CDS Knowledge Artifact is that it is in a draft state</w:t>
            </w:r>
          </w:p>
        </w:tc>
        <w:tc>
          <w:tcPr>
            <w:tcW w:w="3192" w:type="dxa"/>
          </w:tcPr>
          <w:p w:rsidR="00C22D2A" w:rsidRDefault="00C22D2A" w:rsidP="00D815FE">
            <w:pPr>
              <w:ind w:firstLine="0"/>
            </w:pPr>
          </w:p>
        </w:tc>
      </w:tr>
      <w:tr w:rsidR="00C22D2A" w:rsidTr="00D815FE">
        <w:tc>
          <w:tcPr>
            <w:tcW w:w="2808" w:type="dxa"/>
          </w:tcPr>
          <w:p w:rsidR="00C22D2A" w:rsidRDefault="000A44C1" w:rsidP="00D815FE">
            <w:pPr>
              <w:ind w:firstLine="0"/>
            </w:pPr>
            <w:r>
              <w:t xml:space="preserve">Active </w:t>
            </w:r>
          </w:p>
        </w:tc>
        <w:tc>
          <w:tcPr>
            <w:tcW w:w="3576" w:type="dxa"/>
          </w:tcPr>
          <w:p w:rsidR="00C22D2A" w:rsidRDefault="0083661A" w:rsidP="00D815FE">
            <w:pPr>
              <w:ind w:firstLine="0"/>
            </w:pPr>
            <w:r>
              <w:t>The status of the CDS Knowledge Artifact is that it is active</w:t>
            </w:r>
          </w:p>
        </w:tc>
        <w:tc>
          <w:tcPr>
            <w:tcW w:w="3192" w:type="dxa"/>
          </w:tcPr>
          <w:p w:rsidR="00C22D2A" w:rsidRDefault="00C22D2A" w:rsidP="00D815FE">
            <w:pPr>
              <w:ind w:firstLine="0"/>
            </w:pPr>
          </w:p>
        </w:tc>
      </w:tr>
      <w:tr w:rsidR="00C22D2A" w:rsidTr="00D815FE">
        <w:tc>
          <w:tcPr>
            <w:tcW w:w="2808" w:type="dxa"/>
          </w:tcPr>
          <w:p w:rsidR="00C22D2A" w:rsidRDefault="000A44C1" w:rsidP="00D815FE">
            <w:pPr>
              <w:ind w:firstLine="0"/>
            </w:pPr>
            <w:r>
              <w:t>Retired</w:t>
            </w:r>
          </w:p>
        </w:tc>
        <w:tc>
          <w:tcPr>
            <w:tcW w:w="3576" w:type="dxa"/>
          </w:tcPr>
          <w:p w:rsidR="00C22D2A" w:rsidRDefault="0083661A" w:rsidP="00D815FE">
            <w:pPr>
              <w:ind w:firstLine="0"/>
            </w:pPr>
            <w:r>
              <w:t xml:space="preserve">The status of the CDS Knowledge Artifact is that it is </w:t>
            </w:r>
          </w:p>
        </w:tc>
        <w:tc>
          <w:tcPr>
            <w:tcW w:w="3192" w:type="dxa"/>
          </w:tcPr>
          <w:p w:rsidR="00C22D2A" w:rsidRDefault="00C22D2A" w:rsidP="00D815FE">
            <w:pPr>
              <w:ind w:firstLine="0"/>
            </w:pPr>
          </w:p>
        </w:tc>
      </w:tr>
    </w:tbl>
    <w:p w:rsidR="009B710A" w:rsidRDefault="009B710A" w:rsidP="009B710A">
      <w:pPr>
        <w:pStyle w:val="Heading3"/>
      </w:pPr>
      <w:bookmarkStart w:id="639" w:name="_Toc338021318"/>
      <w:proofErr w:type="spellStart"/>
      <w:r>
        <w:t>HeDArtifactType</w:t>
      </w:r>
      <w:bookmarkEnd w:id="639"/>
      <w:proofErr w:type="spellEnd"/>
    </w:p>
    <w:p w:rsidR="009B710A" w:rsidRDefault="009B710A" w:rsidP="009B710A">
      <w:pPr>
        <w:ind w:firstLine="0"/>
      </w:pPr>
      <w:r>
        <w:t xml:space="preserve">This value set supports </w:t>
      </w:r>
      <w:r w:rsidR="00A1182E">
        <w:t>the definition of a type for a specific CDS Knowledge Artifact. It is constrained to 3 specific values</w:t>
      </w:r>
      <w:r w:rsidR="00CC1DAC">
        <w:t xml:space="preserve"> as defined below:</w:t>
      </w:r>
    </w:p>
    <w:p w:rsidR="00666D31" w:rsidRDefault="00666D31" w:rsidP="009B710A">
      <w:pPr>
        <w:ind w:firstLine="0"/>
      </w:pPr>
    </w:p>
    <w:tbl>
      <w:tblPr>
        <w:tblStyle w:val="TableGrid"/>
        <w:tblW w:w="0" w:type="auto"/>
        <w:tblLook w:val="04A0" w:firstRow="1" w:lastRow="0" w:firstColumn="1" w:lastColumn="0" w:noHBand="0" w:noVBand="1"/>
      </w:tblPr>
      <w:tblGrid>
        <w:gridCol w:w="2808"/>
        <w:gridCol w:w="3576"/>
        <w:gridCol w:w="3192"/>
      </w:tblGrid>
      <w:tr w:rsidR="00A1182E" w:rsidTr="00D815FE">
        <w:tc>
          <w:tcPr>
            <w:tcW w:w="2808" w:type="dxa"/>
          </w:tcPr>
          <w:p w:rsidR="00A1182E" w:rsidRPr="00B51641" w:rsidRDefault="00A1182E" w:rsidP="00D815FE">
            <w:pPr>
              <w:ind w:firstLine="0"/>
              <w:jc w:val="center"/>
              <w:rPr>
                <w:b/>
              </w:rPr>
            </w:pPr>
            <w:r w:rsidRPr="00B51641">
              <w:rPr>
                <w:b/>
              </w:rPr>
              <w:t>Value</w:t>
            </w:r>
          </w:p>
        </w:tc>
        <w:tc>
          <w:tcPr>
            <w:tcW w:w="3576" w:type="dxa"/>
          </w:tcPr>
          <w:p w:rsidR="00A1182E" w:rsidRPr="00B51641" w:rsidRDefault="00A1182E" w:rsidP="00D815FE">
            <w:pPr>
              <w:ind w:firstLine="0"/>
              <w:jc w:val="center"/>
              <w:rPr>
                <w:b/>
              </w:rPr>
            </w:pPr>
            <w:r w:rsidRPr="00B51641">
              <w:rPr>
                <w:b/>
              </w:rPr>
              <w:t>Description</w:t>
            </w:r>
          </w:p>
        </w:tc>
        <w:tc>
          <w:tcPr>
            <w:tcW w:w="3192" w:type="dxa"/>
          </w:tcPr>
          <w:p w:rsidR="00A1182E" w:rsidRPr="00B51641" w:rsidRDefault="00A1182E" w:rsidP="00D815FE">
            <w:pPr>
              <w:ind w:firstLine="0"/>
              <w:jc w:val="center"/>
              <w:rPr>
                <w:b/>
              </w:rPr>
            </w:pPr>
            <w:r w:rsidRPr="00B51641">
              <w:rPr>
                <w:b/>
              </w:rPr>
              <w:t>Comment</w:t>
            </w:r>
          </w:p>
        </w:tc>
      </w:tr>
      <w:tr w:rsidR="00A1182E" w:rsidTr="00D815FE">
        <w:tc>
          <w:tcPr>
            <w:tcW w:w="2808" w:type="dxa"/>
          </w:tcPr>
          <w:p w:rsidR="00A1182E" w:rsidRDefault="00A1182E" w:rsidP="00D815FE">
            <w:pPr>
              <w:ind w:firstLine="0"/>
            </w:pPr>
            <w:r>
              <w:t>Rule</w:t>
            </w:r>
          </w:p>
        </w:tc>
        <w:tc>
          <w:tcPr>
            <w:tcW w:w="3576" w:type="dxa"/>
          </w:tcPr>
          <w:p w:rsidR="00CC1DAC" w:rsidRDefault="00CD281E" w:rsidP="00CC1DAC">
            <w:pPr>
              <w:ind w:firstLine="0"/>
            </w:pPr>
            <w:r w:rsidRPr="00CC1DAC">
              <w:t>An ECA rule has the general syntax "on event if condition is true do action</w:t>
            </w:r>
            <w:r w:rsidR="00CC1DAC">
              <w:t>” and will consist of three distinct parts:</w:t>
            </w:r>
          </w:p>
          <w:p w:rsidR="00CD281E" w:rsidRPr="00CC1DAC" w:rsidRDefault="00CD281E" w:rsidP="00CC1DAC">
            <w:pPr>
              <w:ind w:firstLine="0"/>
            </w:pPr>
            <w:r w:rsidRPr="00CC1DAC">
              <w:t xml:space="preserve"> </w:t>
            </w:r>
          </w:p>
          <w:p w:rsidR="00CD281E" w:rsidRDefault="00CD281E" w:rsidP="00CC1DAC">
            <w:pPr>
              <w:pStyle w:val="ListParagraph"/>
              <w:numPr>
                <w:ilvl w:val="0"/>
                <w:numId w:val="14"/>
              </w:numPr>
            </w:pPr>
            <w:r w:rsidRPr="00CC1DAC">
              <w:t>The event part specifies the signal that triggers the invocation of the rule</w:t>
            </w:r>
          </w:p>
          <w:p w:rsidR="00CC1DAC" w:rsidRPr="00CC1DAC" w:rsidRDefault="00CC1DAC" w:rsidP="00CC1DAC">
            <w:pPr>
              <w:ind w:firstLine="0"/>
            </w:pPr>
          </w:p>
          <w:p w:rsidR="00CD281E" w:rsidRDefault="00CD281E" w:rsidP="00CC1DAC">
            <w:pPr>
              <w:pStyle w:val="ListParagraph"/>
              <w:numPr>
                <w:ilvl w:val="0"/>
                <w:numId w:val="14"/>
              </w:numPr>
            </w:pPr>
            <w:r w:rsidRPr="00CC1DAC">
              <w:lastRenderedPageBreak/>
              <w:t>The condition part is a logical test that, if satisfied or evaluates to true, causes the action to be carried out</w:t>
            </w:r>
          </w:p>
          <w:p w:rsidR="00CC1DAC" w:rsidRPr="00CC1DAC" w:rsidRDefault="00CC1DAC" w:rsidP="00CC1DAC">
            <w:pPr>
              <w:ind w:firstLine="0"/>
            </w:pPr>
          </w:p>
          <w:p w:rsidR="00A1182E" w:rsidRDefault="00CD281E" w:rsidP="00CC1DAC">
            <w:pPr>
              <w:pStyle w:val="ListParagraph"/>
              <w:numPr>
                <w:ilvl w:val="0"/>
                <w:numId w:val="14"/>
              </w:numPr>
            </w:pPr>
            <w:r w:rsidRPr="00CC1DAC">
              <w:t>The action part consists of execution of operations. These actions may in turn cause further events to occur, which may in turn cause more ECA rules to fire</w:t>
            </w:r>
          </w:p>
        </w:tc>
        <w:tc>
          <w:tcPr>
            <w:tcW w:w="3192" w:type="dxa"/>
          </w:tcPr>
          <w:p w:rsidR="00A1182E" w:rsidRDefault="00A1182E" w:rsidP="00D815FE">
            <w:pPr>
              <w:ind w:firstLine="0"/>
            </w:pPr>
          </w:p>
        </w:tc>
      </w:tr>
      <w:tr w:rsidR="00A1182E" w:rsidTr="00D815FE">
        <w:tc>
          <w:tcPr>
            <w:tcW w:w="2808" w:type="dxa"/>
          </w:tcPr>
          <w:p w:rsidR="00A1182E" w:rsidRDefault="00A1182E" w:rsidP="00D815FE">
            <w:pPr>
              <w:ind w:firstLine="0"/>
            </w:pPr>
            <w:r>
              <w:lastRenderedPageBreak/>
              <w:t>Order Set</w:t>
            </w:r>
          </w:p>
        </w:tc>
        <w:tc>
          <w:tcPr>
            <w:tcW w:w="3576" w:type="dxa"/>
          </w:tcPr>
          <w:p w:rsidR="00A1182E" w:rsidRDefault="00A1182E" w:rsidP="00D815FE">
            <w:pPr>
              <w:ind w:firstLine="0"/>
            </w:pPr>
            <w:r>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c>
          <w:tcPr>
            <w:tcW w:w="3192" w:type="dxa"/>
          </w:tcPr>
          <w:p w:rsidR="00A1182E" w:rsidRDefault="00A1182E" w:rsidP="00D815FE">
            <w:pPr>
              <w:ind w:firstLine="0"/>
            </w:pPr>
          </w:p>
        </w:tc>
      </w:tr>
      <w:tr w:rsidR="00A1182E" w:rsidTr="00D815FE">
        <w:tc>
          <w:tcPr>
            <w:tcW w:w="2808" w:type="dxa"/>
          </w:tcPr>
          <w:p w:rsidR="00A1182E" w:rsidRDefault="00A1182E" w:rsidP="00D815FE">
            <w:pPr>
              <w:ind w:firstLine="0"/>
            </w:pPr>
            <w:r>
              <w:t>Documentation Template</w:t>
            </w:r>
          </w:p>
        </w:tc>
        <w:tc>
          <w:tcPr>
            <w:tcW w:w="3576" w:type="dxa"/>
          </w:tcPr>
          <w:p w:rsidR="00A1182E" w:rsidRDefault="00A1182E" w:rsidP="00D815FE">
            <w:pPr>
              <w:ind w:firstLine="0"/>
            </w:pPr>
            <w:r w:rsidRPr="00A1182E">
              <w:t>A structured form for recording information on a patient into a set of pre-defined data slots.</w:t>
            </w:r>
          </w:p>
        </w:tc>
        <w:tc>
          <w:tcPr>
            <w:tcW w:w="3192" w:type="dxa"/>
          </w:tcPr>
          <w:p w:rsidR="00A1182E" w:rsidRDefault="00A1182E" w:rsidP="00D815FE">
            <w:pPr>
              <w:ind w:firstLine="0"/>
            </w:pPr>
          </w:p>
        </w:tc>
      </w:tr>
    </w:tbl>
    <w:p w:rsidR="00666D31" w:rsidRDefault="00666D31" w:rsidP="00666D31">
      <w:pPr>
        <w:pStyle w:val="Heading3"/>
      </w:pPr>
      <w:bookmarkStart w:id="640" w:name="_Toc338021319"/>
      <w:proofErr w:type="spellStart"/>
      <w:r>
        <w:t>HeDContributorType</w:t>
      </w:r>
      <w:bookmarkEnd w:id="640"/>
      <w:proofErr w:type="spellEnd"/>
    </w:p>
    <w:p w:rsidR="00666D31" w:rsidRDefault="00666D31" w:rsidP="00666D31"/>
    <w:p w:rsidR="00666D31" w:rsidRDefault="00666D31" w:rsidP="00666D31">
      <w:pPr>
        <w:ind w:firstLine="0"/>
      </w:pPr>
      <w:r>
        <w:t xml:space="preserve">This value set </w:t>
      </w:r>
      <w:r w:rsidR="00026D86">
        <w:t>constrains the list of types of contributors that can be defined for a specific CDS Knowledge Artifact.</w:t>
      </w:r>
      <w:r w:rsidR="00A1182E">
        <w:t xml:space="preserve"> There are 3 specific values defined in this value set.</w:t>
      </w:r>
    </w:p>
    <w:p w:rsidR="00026D86" w:rsidRDefault="00026D86" w:rsidP="00666D31">
      <w:pPr>
        <w:ind w:firstLine="0"/>
      </w:pPr>
    </w:p>
    <w:tbl>
      <w:tblPr>
        <w:tblStyle w:val="TableGrid"/>
        <w:tblW w:w="0" w:type="auto"/>
        <w:tblLook w:val="04A0" w:firstRow="1" w:lastRow="0" w:firstColumn="1" w:lastColumn="0" w:noHBand="0" w:noVBand="1"/>
      </w:tblPr>
      <w:tblGrid>
        <w:gridCol w:w="2808"/>
        <w:gridCol w:w="3576"/>
        <w:gridCol w:w="3192"/>
      </w:tblGrid>
      <w:tr w:rsidR="00026D86" w:rsidTr="00026D86">
        <w:tc>
          <w:tcPr>
            <w:tcW w:w="2808" w:type="dxa"/>
          </w:tcPr>
          <w:p w:rsidR="00026D86" w:rsidRPr="00B51641" w:rsidRDefault="00026D86" w:rsidP="00026D86">
            <w:pPr>
              <w:ind w:firstLine="0"/>
              <w:jc w:val="center"/>
              <w:rPr>
                <w:b/>
              </w:rPr>
            </w:pPr>
            <w:r w:rsidRPr="00B51641">
              <w:rPr>
                <w:b/>
              </w:rPr>
              <w:t>Value</w:t>
            </w:r>
          </w:p>
        </w:tc>
        <w:tc>
          <w:tcPr>
            <w:tcW w:w="3576" w:type="dxa"/>
          </w:tcPr>
          <w:p w:rsidR="00026D86" w:rsidRPr="00B51641" w:rsidRDefault="00026D86" w:rsidP="00026D86">
            <w:pPr>
              <w:ind w:firstLine="0"/>
              <w:jc w:val="center"/>
              <w:rPr>
                <w:b/>
              </w:rPr>
            </w:pPr>
            <w:r w:rsidRPr="00B51641">
              <w:rPr>
                <w:b/>
              </w:rPr>
              <w:t>Description</w:t>
            </w:r>
          </w:p>
        </w:tc>
        <w:tc>
          <w:tcPr>
            <w:tcW w:w="3192" w:type="dxa"/>
          </w:tcPr>
          <w:p w:rsidR="00026D86" w:rsidRPr="00B51641" w:rsidRDefault="00026D86" w:rsidP="00026D86">
            <w:pPr>
              <w:ind w:firstLine="0"/>
              <w:jc w:val="center"/>
              <w:rPr>
                <w:b/>
              </w:rPr>
            </w:pPr>
            <w:r w:rsidRPr="00B51641">
              <w:rPr>
                <w:b/>
              </w:rPr>
              <w:t>Comment</w:t>
            </w:r>
          </w:p>
        </w:tc>
      </w:tr>
      <w:tr w:rsidR="00026D86" w:rsidTr="00026D86">
        <w:tc>
          <w:tcPr>
            <w:tcW w:w="2808" w:type="dxa"/>
          </w:tcPr>
          <w:p w:rsidR="00026D86" w:rsidRDefault="00B1351E" w:rsidP="00026D86">
            <w:pPr>
              <w:ind w:firstLine="0"/>
            </w:pPr>
            <w:r>
              <w:t>Author</w:t>
            </w:r>
          </w:p>
        </w:tc>
        <w:tc>
          <w:tcPr>
            <w:tcW w:w="3576" w:type="dxa"/>
          </w:tcPr>
          <w:p w:rsidR="00026D86" w:rsidRDefault="00026D86" w:rsidP="00026D86">
            <w:pPr>
              <w:ind w:firstLine="0"/>
            </w:pPr>
          </w:p>
        </w:tc>
        <w:tc>
          <w:tcPr>
            <w:tcW w:w="3192" w:type="dxa"/>
          </w:tcPr>
          <w:p w:rsidR="00026D86" w:rsidRDefault="00026D86" w:rsidP="00026D86">
            <w:pPr>
              <w:ind w:firstLine="0"/>
            </w:pPr>
          </w:p>
        </w:tc>
      </w:tr>
      <w:tr w:rsidR="00026D86" w:rsidTr="00026D86">
        <w:tc>
          <w:tcPr>
            <w:tcW w:w="2808" w:type="dxa"/>
          </w:tcPr>
          <w:p w:rsidR="00026D86" w:rsidRDefault="00B1351E" w:rsidP="00026D86">
            <w:pPr>
              <w:ind w:firstLine="0"/>
            </w:pPr>
            <w:r>
              <w:t>Editor</w:t>
            </w:r>
          </w:p>
        </w:tc>
        <w:tc>
          <w:tcPr>
            <w:tcW w:w="3576" w:type="dxa"/>
          </w:tcPr>
          <w:p w:rsidR="00026D86" w:rsidRDefault="00026D86" w:rsidP="00026D86">
            <w:pPr>
              <w:ind w:firstLine="0"/>
            </w:pPr>
          </w:p>
        </w:tc>
        <w:tc>
          <w:tcPr>
            <w:tcW w:w="3192" w:type="dxa"/>
          </w:tcPr>
          <w:p w:rsidR="00026D86" w:rsidRDefault="00026D86" w:rsidP="00026D86">
            <w:pPr>
              <w:ind w:firstLine="0"/>
            </w:pPr>
          </w:p>
        </w:tc>
      </w:tr>
      <w:tr w:rsidR="00026D86" w:rsidTr="00026D86">
        <w:tc>
          <w:tcPr>
            <w:tcW w:w="2808" w:type="dxa"/>
          </w:tcPr>
          <w:p w:rsidR="00026D86" w:rsidRDefault="00B1351E" w:rsidP="00026D86">
            <w:pPr>
              <w:ind w:firstLine="0"/>
            </w:pPr>
            <w:r>
              <w:t>Reviewer</w:t>
            </w:r>
          </w:p>
        </w:tc>
        <w:tc>
          <w:tcPr>
            <w:tcW w:w="3576" w:type="dxa"/>
          </w:tcPr>
          <w:p w:rsidR="00026D86" w:rsidRDefault="00026D86" w:rsidP="00026D86">
            <w:pPr>
              <w:ind w:firstLine="0"/>
            </w:pPr>
          </w:p>
        </w:tc>
        <w:tc>
          <w:tcPr>
            <w:tcW w:w="3192" w:type="dxa"/>
          </w:tcPr>
          <w:p w:rsidR="00026D86" w:rsidRDefault="00026D86" w:rsidP="00026D86">
            <w:pPr>
              <w:ind w:firstLine="0"/>
            </w:pPr>
          </w:p>
        </w:tc>
      </w:tr>
    </w:tbl>
    <w:p w:rsidR="00B85CBE" w:rsidRDefault="00F41125" w:rsidP="00B51641">
      <w:pPr>
        <w:pStyle w:val="Heading3"/>
      </w:pPr>
      <w:bookmarkStart w:id="641" w:name="_Toc338021320"/>
      <w:proofErr w:type="spellStart"/>
      <w:r>
        <w:t>HeDEncounter</w:t>
      </w:r>
      <w:bookmarkEnd w:id="641"/>
      <w:proofErr w:type="spellEnd"/>
    </w:p>
    <w:p w:rsidR="00B85CBE" w:rsidRDefault="00B85CBE" w:rsidP="00B85CBE"/>
    <w:p w:rsidR="00B85CBE" w:rsidRDefault="00F41125" w:rsidP="004D0BE5">
      <w:pPr>
        <w:ind w:firstLine="0"/>
      </w:pPr>
      <w:r>
        <w:t xml:space="preserve">The </w:t>
      </w:r>
      <w:proofErr w:type="spellStart"/>
      <w:r>
        <w:t>HeDEncounter</w:t>
      </w:r>
      <w:proofErr w:type="spellEnd"/>
      <w:r>
        <w:t xml:space="preserve"> </w:t>
      </w:r>
      <w:r w:rsidR="004D0BE5">
        <w:t xml:space="preserve">value set further constrains the patient data type for </w:t>
      </w:r>
      <w:proofErr w:type="spellStart"/>
      <w:r w:rsidR="004D0BE5">
        <w:t>EncounterEvent</w:t>
      </w:r>
      <w:proofErr w:type="spellEnd"/>
      <w:r w:rsidR="004D0BE5">
        <w:t xml:space="preserve"> to a specific set of applicable values for a CDS Knowledge Artifact.</w:t>
      </w:r>
    </w:p>
    <w:p w:rsidR="00F41125" w:rsidRDefault="00F41125" w:rsidP="004D0BE5">
      <w:pPr>
        <w:ind w:firstLine="0"/>
      </w:pPr>
    </w:p>
    <w:tbl>
      <w:tblPr>
        <w:tblStyle w:val="TableGrid"/>
        <w:tblW w:w="0" w:type="auto"/>
        <w:tblLook w:val="04A0" w:firstRow="1" w:lastRow="0" w:firstColumn="1" w:lastColumn="0" w:noHBand="0" w:noVBand="1"/>
      </w:tblPr>
      <w:tblGrid>
        <w:gridCol w:w="5149"/>
        <w:gridCol w:w="4427"/>
      </w:tblGrid>
      <w:tr w:rsidR="00F41125" w:rsidRPr="00F41125" w:rsidTr="00384EDB">
        <w:tc>
          <w:tcPr>
            <w:tcW w:w="5149" w:type="dxa"/>
          </w:tcPr>
          <w:p w:rsidR="00F41125" w:rsidRPr="00F41125" w:rsidRDefault="00F41125" w:rsidP="00384EDB">
            <w:pPr>
              <w:ind w:firstLine="0"/>
            </w:pPr>
            <w:proofErr w:type="spellStart"/>
            <w:r>
              <w:t>encounterType</w:t>
            </w:r>
            <w:proofErr w:type="spellEnd"/>
          </w:p>
        </w:tc>
        <w:tc>
          <w:tcPr>
            <w:tcW w:w="4427" w:type="dxa"/>
          </w:tcPr>
          <w:p w:rsidR="00F41125" w:rsidRPr="00F41125" w:rsidRDefault="00F41125" w:rsidP="00384EDB">
            <w:pPr>
              <w:ind w:firstLine="0"/>
            </w:pPr>
          </w:p>
        </w:tc>
      </w:tr>
    </w:tbl>
    <w:p w:rsidR="003A54CC" w:rsidRDefault="003A54CC" w:rsidP="00B51641">
      <w:pPr>
        <w:pStyle w:val="Heading3"/>
      </w:pPr>
      <w:bookmarkStart w:id="642" w:name="_Toc338021321"/>
      <w:proofErr w:type="spellStart"/>
      <w:r>
        <w:lastRenderedPageBreak/>
        <w:t>HeDPatientDataType</w:t>
      </w:r>
      <w:bookmarkEnd w:id="642"/>
      <w:proofErr w:type="spellEnd"/>
    </w:p>
    <w:p w:rsidR="003A54CC" w:rsidRDefault="003A54CC" w:rsidP="003A54CC">
      <w:pPr>
        <w:ind w:firstLine="0"/>
      </w:pPr>
    </w:p>
    <w:p w:rsidR="003A54CC" w:rsidRDefault="003A54CC" w:rsidP="003A54CC">
      <w:pPr>
        <w:ind w:firstLine="0"/>
      </w:pPr>
      <w:r>
        <w:t xml:space="preserve">This value set constrains the list of possible patient data types for use with expressions. </w:t>
      </w:r>
      <w:r w:rsidR="004D0BE5">
        <w:t xml:space="preserve">It draws directly from </w:t>
      </w:r>
      <w:proofErr w:type="spellStart"/>
      <w:r w:rsidR="004D0BE5">
        <w:t>vMR</w:t>
      </w:r>
      <w:proofErr w:type="spellEnd"/>
      <w:r w:rsidR="004D0BE5">
        <w:t xml:space="preserve"> data types.</w:t>
      </w:r>
    </w:p>
    <w:p w:rsidR="003A54CC" w:rsidRDefault="003A54CC" w:rsidP="003A54CC">
      <w:pPr>
        <w:ind w:firstLine="0"/>
      </w:pPr>
    </w:p>
    <w:tbl>
      <w:tblPr>
        <w:tblStyle w:val="TableGrid"/>
        <w:tblW w:w="0" w:type="auto"/>
        <w:tblLook w:val="04A0" w:firstRow="1" w:lastRow="0" w:firstColumn="1" w:lastColumn="0" w:noHBand="0" w:noVBand="1"/>
      </w:tblPr>
      <w:tblGrid>
        <w:gridCol w:w="3558"/>
        <w:gridCol w:w="3181"/>
        <w:gridCol w:w="2837"/>
      </w:tblGrid>
      <w:tr w:rsidR="003A54CC" w:rsidTr="004D0BE5">
        <w:tc>
          <w:tcPr>
            <w:tcW w:w="3558" w:type="dxa"/>
          </w:tcPr>
          <w:p w:rsidR="003A54CC" w:rsidRPr="00B51641" w:rsidRDefault="003A54CC" w:rsidP="00384EDB">
            <w:pPr>
              <w:ind w:firstLine="0"/>
              <w:jc w:val="center"/>
              <w:rPr>
                <w:b/>
              </w:rPr>
            </w:pPr>
            <w:r w:rsidRPr="00B51641">
              <w:rPr>
                <w:b/>
              </w:rPr>
              <w:t>Value</w:t>
            </w:r>
          </w:p>
        </w:tc>
        <w:tc>
          <w:tcPr>
            <w:tcW w:w="3181" w:type="dxa"/>
          </w:tcPr>
          <w:p w:rsidR="003A54CC" w:rsidRPr="00B51641" w:rsidRDefault="003A54CC" w:rsidP="00384EDB">
            <w:pPr>
              <w:ind w:firstLine="0"/>
              <w:jc w:val="center"/>
              <w:rPr>
                <w:b/>
              </w:rPr>
            </w:pPr>
            <w:r w:rsidRPr="00B51641">
              <w:rPr>
                <w:b/>
              </w:rPr>
              <w:t>Description</w:t>
            </w:r>
          </w:p>
        </w:tc>
        <w:tc>
          <w:tcPr>
            <w:tcW w:w="2837" w:type="dxa"/>
          </w:tcPr>
          <w:p w:rsidR="003A54CC" w:rsidRPr="00B51641" w:rsidRDefault="003A54CC" w:rsidP="00384EDB">
            <w:pPr>
              <w:ind w:firstLine="0"/>
              <w:jc w:val="center"/>
              <w:rPr>
                <w:b/>
              </w:rPr>
            </w:pPr>
            <w:r w:rsidRPr="00B51641">
              <w:rPr>
                <w:b/>
              </w:rPr>
              <w:t>Comment</w:t>
            </w:r>
          </w:p>
        </w:tc>
      </w:tr>
      <w:tr w:rsidR="003A54CC" w:rsidTr="004D0BE5">
        <w:tc>
          <w:tcPr>
            <w:tcW w:w="3558" w:type="dxa"/>
          </w:tcPr>
          <w:p w:rsidR="003A54CC" w:rsidRDefault="00B85CBE" w:rsidP="00384EDB">
            <w:pPr>
              <w:ind w:firstLine="0"/>
            </w:pPr>
            <w:proofErr w:type="spellStart"/>
            <w:r>
              <w:t>AdverseEvent</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AppointmentProposal</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AppointmentRequest</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DeniedAdverseEvent</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DeniedProblem</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A55CAE" w:rsidP="00384EDB">
            <w:pPr>
              <w:ind w:firstLine="0"/>
            </w:pPr>
            <w:proofErr w:type="spellStart"/>
            <w:r>
              <w:t>EncounterEvent</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A55CAE" w:rsidP="00384EDB">
            <w:pPr>
              <w:ind w:firstLine="0"/>
            </w:pPr>
            <w:r>
              <w:t>Goal</w:t>
            </w:r>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GoalProposal</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MissedAppointment</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ObservationOrder</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ObservationProposal</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ObservationResult</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r>
              <w:t>Problem</w:t>
            </w:r>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ProcedureEvent</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ProcedureOrder</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3A54CC" w:rsidTr="004D0BE5">
        <w:tc>
          <w:tcPr>
            <w:tcW w:w="3558" w:type="dxa"/>
          </w:tcPr>
          <w:p w:rsidR="003A54CC" w:rsidRDefault="00C93EED" w:rsidP="00384EDB">
            <w:pPr>
              <w:ind w:firstLine="0"/>
            </w:pPr>
            <w:proofErr w:type="spellStart"/>
            <w:r>
              <w:t>ProcedureProposal</w:t>
            </w:r>
            <w:proofErr w:type="spellEnd"/>
          </w:p>
        </w:tc>
        <w:tc>
          <w:tcPr>
            <w:tcW w:w="3181" w:type="dxa"/>
          </w:tcPr>
          <w:p w:rsidR="003A54CC" w:rsidRDefault="003A54CC" w:rsidP="00384EDB">
            <w:pPr>
              <w:ind w:firstLine="0"/>
            </w:pPr>
          </w:p>
        </w:tc>
        <w:tc>
          <w:tcPr>
            <w:tcW w:w="2837" w:type="dxa"/>
          </w:tcPr>
          <w:p w:rsidR="003A54CC" w:rsidRDefault="003A54CC" w:rsidP="00384EDB">
            <w:pPr>
              <w:ind w:firstLine="0"/>
            </w:pPr>
          </w:p>
        </w:tc>
      </w:tr>
      <w:tr w:rsidR="004D0BE5" w:rsidTr="004D0BE5">
        <w:tc>
          <w:tcPr>
            <w:tcW w:w="3558" w:type="dxa"/>
          </w:tcPr>
          <w:p w:rsidR="004D0BE5" w:rsidRDefault="004D0BE5" w:rsidP="00384EDB">
            <w:pPr>
              <w:ind w:firstLine="0"/>
            </w:pPr>
            <w:proofErr w:type="spellStart"/>
            <w:r>
              <w:t>ScheduledAppointment</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ScheduledProcedure</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SubstanceAdministrationEvent</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SubstanceAdministrationOrder</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SubstanceAdministrationProposal</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SubstanceDispensationEvent</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SupplyEvent</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SupplyOrder</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SupplyProposal</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UnconductedObservation</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UndeliveredProcedure</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UndeliveredSubstanceAdministration</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r w:rsidR="004D0BE5" w:rsidTr="004D0BE5">
        <w:tc>
          <w:tcPr>
            <w:tcW w:w="3558" w:type="dxa"/>
          </w:tcPr>
          <w:p w:rsidR="004D0BE5" w:rsidRDefault="004D0BE5" w:rsidP="00384EDB">
            <w:pPr>
              <w:ind w:firstLine="0"/>
            </w:pPr>
            <w:proofErr w:type="spellStart"/>
            <w:r>
              <w:t>UndeliveredSupply</w:t>
            </w:r>
            <w:proofErr w:type="spellEnd"/>
          </w:p>
        </w:tc>
        <w:tc>
          <w:tcPr>
            <w:tcW w:w="3181" w:type="dxa"/>
          </w:tcPr>
          <w:p w:rsidR="004D0BE5" w:rsidRDefault="004D0BE5" w:rsidP="00384EDB">
            <w:pPr>
              <w:ind w:firstLine="0"/>
            </w:pPr>
          </w:p>
        </w:tc>
        <w:tc>
          <w:tcPr>
            <w:tcW w:w="2837" w:type="dxa"/>
          </w:tcPr>
          <w:p w:rsidR="004D0BE5" w:rsidRDefault="004D0BE5" w:rsidP="00384EDB">
            <w:pPr>
              <w:ind w:firstLine="0"/>
            </w:pPr>
          </w:p>
        </w:tc>
      </w:tr>
    </w:tbl>
    <w:p w:rsidR="004D0BE5" w:rsidRDefault="004D0BE5" w:rsidP="00B51641">
      <w:pPr>
        <w:pStyle w:val="Heading3"/>
      </w:pPr>
      <w:bookmarkStart w:id="643" w:name="_Toc338021322"/>
      <w:proofErr w:type="spellStart"/>
      <w:r>
        <w:t>HeDProblem</w:t>
      </w:r>
      <w:bookmarkEnd w:id="643"/>
      <w:proofErr w:type="spellEnd"/>
    </w:p>
    <w:p w:rsidR="004D0BE5" w:rsidRDefault="004D0BE5" w:rsidP="004D0BE5">
      <w:pPr>
        <w:ind w:firstLine="0"/>
      </w:pPr>
    </w:p>
    <w:p w:rsidR="00F41125" w:rsidRDefault="00F41125" w:rsidP="004D0BE5">
      <w:pPr>
        <w:ind w:firstLine="0"/>
      </w:pPr>
      <w:r>
        <w:t xml:space="preserve">The </w:t>
      </w:r>
      <w:proofErr w:type="spellStart"/>
      <w:r>
        <w:t>HeD</w:t>
      </w:r>
      <w:r w:rsidR="0048158E">
        <w:t>Problem</w:t>
      </w:r>
      <w:proofErr w:type="spellEnd"/>
      <w:r w:rsidR="0048158E">
        <w:t xml:space="preserve"> is used to constrain </w:t>
      </w:r>
    </w:p>
    <w:p w:rsidR="004D0BE5" w:rsidRDefault="004D0BE5" w:rsidP="004D0BE5">
      <w:pPr>
        <w:ind w:firstLine="0"/>
      </w:pPr>
    </w:p>
    <w:p w:rsidR="004D0BE5" w:rsidRDefault="004D0BE5" w:rsidP="004D0BE5">
      <w:pPr>
        <w:ind w:firstLine="0"/>
      </w:pPr>
      <w:r>
        <w:t>Specific data elements requiring coded elements include the following:</w:t>
      </w:r>
    </w:p>
    <w:p w:rsidR="004D0BE5" w:rsidRDefault="004D0BE5" w:rsidP="004D0BE5">
      <w:pPr>
        <w:ind w:firstLine="0"/>
      </w:pPr>
    </w:p>
    <w:tbl>
      <w:tblPr>
        <w:tblStyle w:val="TableGrid"/>
        <w:tblW w:w="0" w:type="auto"/>
        <w:tblLook w:val="04A0" w:firstRow="1" w:lastRow="0" w:firstColumn="1" w:lastColumn="0" w:noHBand="0" w:noVBand="1"/>
      </w:tblPr>
      <w:tblGrid>
        <w:gridCol w:w="2538"/>
        <w:gridCol w:w="7038"/>
      </w:tblGrid>
      <w:tr w:rsidR="00F41125" w:rsidRPr="00F41125" w:rsidTr="00A97080">
        <w:tc>
          <w:tcPr>
            <w:tcW w:w="2538" w:type="dxa"/>
          </w:tcPr>
          <w:p w:rsidR="00F41125" w:rsidRPr="00F41125" w:rsidRDefault="00F41125" w:rsidP="00384EDB">
            <w:pPr>
              <w:ind w:firstLine="0"/>
            </w:pPr>
            <w:proofErr w:type="spellStart"/>
            <w:r w:rsidRPr="00F41125">
              <w:t>problemCode</w:t>
            </w:r>
            <w:proofErr w:type="spellEnd"/>
          </w:p>
        </w:tc>
        <w:tc>
          <w:tcPr>
            <w:tcW w:w="7038" w:type="dxa"/>
          </w:tcPr>
          <w:p w:rsidR="00F41125" w:rsidRPr="00F41125" w:rsidRDefault="0048158E" w:rsidP="00384EDB">
            <w:pPr>
              <w:ind w:firstLine="0"/>
            </w:pPr>
            <w:r>
              <w:t>Support use of SNOMED-CT</w:t>
            </w:r>
          </w:p>
        </w:tc>
      </w:tr>
      <w:tr w:rsidR="00F41125" w:rsidRPr="00F41125" w:rsidTr="00A97080">
        <w:tc>
          <w:tcPr>
            <w:tcW w:w="2538" w:type="dxa"/>
          </w:tcPr>
          <w:p w:rsidR="00F41125" w:rsidRPr="00F41125" w:rsidRDefault="00F41125" w:rsidP="00384EDB">
            <w:pPr>
              <w:ind w:firstLine="0"/>
            </w:pPr>
            <w:r w:rsidRPr="00F41125">
              <w:lastRenderedPageBreak/>
              <w:t>importance</w:t>
            </w:r>
          </w:p>
        </w:tc>
        <w:tc>
          <w:tcPr>
            <w:tcW w:w="7038" w:type="dxa"/>
          </w:tcPr>
          <w:p w:rsidR="00F41125" w:rsidRPr="00F41125" w:rsidRDefault="00F41125" w:rsidP="00384EDB">
            <w:pPr>
              <w:ind w:firstLine="0"/>
            </w:pPr>
          </w:p>
        </w:tc>
      </w:tr>
      <w:tr w:rsidR="00F41125" w:rsidRPr="00F41125" w:rsidTr="00A97080">
        <w:tc>
          <w:tcPr>
            <w:tcW w:w="2538" w:type="dxa"/>
          </w:tcPr>
          <w:p w:rsidR="00F41125" w:rsidRPr="00F41125" w:rsidRDefault="00F41125" w:rsidP="00384EDB">
            <w:pPr>
              <w:ind w:firstLine="0"/>
            </w:pPr>
            <w:r w:rsidRPr="00F41125">
              <w:t>severity</w:t>
            </w:r>
          </w:p>
        </w:tc>
        <w:tc>
          <w:tcPr>
            <w:tcW w:w="7038" w:type="dxa"/>
          </w:tcPr>
          <w:p w:rsidR="00F41125" w:rsidRPr="00F41125" w:rsidRDefault="00F41125" w:rsidP="00384EDB">
            <w:pPr>
              <w:ind w:firstLine="0"/>
            </w:pPr>
          </w:p>
        </w:tc>
      </w:tr>
      <w:tr w:rsidR="00F41125" w:rsidRPr="00F41125" w:rsidTr="00A97080">
        <w:tc>
          <w:tcPr>
            <w:tcW w:w="2538" w:type="dxa"/>
          </w:tcPr>
          <w:p w:rsidR="00F41125" w:rsidRPr="00F41125" w:rsidRDefault="00F41125" w:rsidP="00384EDB">
            <w:pPr>
              <w:ind w:firstLine="0"/>
            </w:pPr>
            <w:proofErr w:type="spellStart"/>
            <w:r w:rsidRPr="00F41125">
              <w:t>problemStatus</w:t>
            </w:r>
            <w:proofErr w:type="spellEnd"/>
          </w:p>
        </w:tc>
        <w:tc>
          <w:tcPr>
            <w:tcW w:w="7038" w:type="dxa"/>
          </w:tcPr>
          <w:p w:rsidR="00F41125" w:rsidRPr="00F41125" w:rsidRDefault="0048158E" w:rsidP="00384EDB">
            <w:pPr>
              <w:ind w:firstLine="0"/>
            </w:pPr>
            <w:r>
              <w:t xml:space="preserve">Support initial use of </w:t>
            </w:r>
          </w:p>
        </w:tc>
      </w:tr>
    </w:tbl>
    <w:p w:rsidR="00B51641" w:rsidRPr="00666D31" w:rsidRDefault="00B51641" w:rsidP="00B51641">
      <w:pPr>
        <w:pStyle w:val="Heading3"/>
      </w:pPr>
      <w:bookmarkStart w:id="644" w:name="_Toc338021323"/>
      <w:proofErr w:type="spellStart"/>
      <w:r>
        <w:t>HeDResourceRelationshipType</w:t>
      </w:r>
      <w:bookmarkEnd w:id="644"/>
      <w:proofErr w:type="spellEnd"/>
    </w:p>
    <w:p w:rsidR="00AC02ED" w:rsidRDefault="00AC02ED" w:rsidP="009B710A">
      <w:pPr>
        <w:ind w:firstLine="0"/>
      </w:pPr>
    </w:p>
    <w:p w:rsidR="00B51641" w:rsidRDefault="00B51641" w:rsidP="009B710A">
      <w:pPr>
        <w:ind w:firstLine="0"/>
      </w:pPr>
      <w:r>
        <w:t>This value set constrains the list of possible relationships for the types of relationships between a knowledge resource and the CDS Knowledge Artifact</w:t>
      </w:r>
    </w:p>
    <w:p w:rsidR="00B51641" w:rsidRDefault="00B51641" w:rsidP="009B710A">
      <w:pPr>
        <w:ind w:firstLine="0"/>
      </w:pPr>
    </w:p>
    <w:tbl>
      <w:tblPr>
        <w:tblStyle w:val="TableGrid"/>
        <w:tblW w:w="0" w:type="auto"/>
        <w:tblLook w:val="04A0" w:firstRow="1" w:lastRow="0" w:firstColumn="1" w:lastColumn="0" w:noHBand="0" w:noVBand="1"/>
      </w:tblPr>
      <w:tblGrid>
        <w:gridCol w:w="2808"/>
        <w:gridCol w:w="3576"/>
        <w:gridCol w:w="3192"/>
      </w:tblGrid>
      <w:tr w:rsidR="00B51641" w:rsidTr="00B51641">
        <w:tc>
          <w:tcPr>
            <w:tcW w:w="2808" w:type="dxa"/>
          </w:tcPr>
          <w:p w:rsidR="00B51641" w:rsidRPr="00B51641" w:rsidRDefault="00B51641" w:rsidP="00B51641">
            <w:pPr>
              <w:ind w:firstLine="0"/>
              <w:jc w:val="center"/>
              <w:rPr>
                <w:b/>
              </w:rPr>
            </w:pPr>
            <w:r w:rsidRPr="00B51641">
              <w:rPr>
                <w:b/>
              </w:rPr>
              <w:t>Value</w:t>
            </w:r>
          </w:p>
        </w:tc>
        <w:tc>
          <w:tcPr>
            <w:tcW w:w="3576" w:type="dxa"/>
          </w:tcPr>
          <w:p w:rsidR="00B51641" w:rsidRPr="00B51641" w:rsidRDefault="00B51641" w:rsidP="00B51641">
            <w:pPr>
              <w:ind w:firstLine="0"/>
              <w:jc w:val="center"/>
              <w:rPr>
                <w:b/>
              </w:rPr>
            </w:pPr>
            <w:r w:rsidRPr="00B51641">
              <w:rPr>
                <w:b/>
              </w:rPr>
              <w:t>Description</w:t>
            </w:r>
          </w:p>
        </w:tc>
        <w:tc>
          <w:tcPr>
            <w:tcW w:w="3192" w:type="dxa"/>
          </w:tcPr>
          <w:p w:rsidR="00B51641" w:rsidRPr="00B51641" w:rsidRDefault="00B51641" w:rsidP="00B51641">
            <w:pPr>
              <w:ind w:firstLine="0"/>
              <w:jc w:val="center"/>
              <w:rPr>
                <w:b/>
              </w:rPr>
            </w:pPr>
            <w:r w:rsidRPr="00B51641">
              <w:rPr>
                <w:b/>
              </w:rPr>
              <w:t>Comment</w:t>
            </w:r>
          </w:p>
        </w:tc>
      </w:tr>
      <w:tr w:rsidR="00B51641" w:rsidTr="00B51641">
        <w:tc>
          <w:tcPr>
            <w:tcW w:w="2808" w:type="dxa"/>
          </w:tcPr>
          <w:p w:rsidR="00B51641" w:rsidRDefault="00B51641" w:rsidP="009B710A">
            <w:pPr>
              <w:ind w:firstLine="0"/>
            </w:pPr>
            <w:proofErr w:type="spellStart"/>
            <w:r>
              <w:t>adaptedFrom</w:t>
            </w:r>
            <w:proofErr w:type="spellEnd"/>
          </w:p>
        </w:tc>
        <w:tc>
          <w:tcPr>
            <w:tcW w:w="3576" w:type="dxa"/>
          </w:tcPr>
          <w:p w:rsidR="00B51641" w:rsidRDefault="00B51641" w:rsidP="009B710A">
            <w:pPr>
              <w:ind w:firstLine="0"/>
            </w:pPr>
          </w:p>
        </w:tc>
        <w:tc>
          <w:tcPr>
            <w:tcW w:w="3192" w:type="dxa"/>
          </w:tcPr>
          <w:p w:rsidR="00B51641" w:rsidRDefault="00B51641" w:rsidP="009B710A">
            <w:pPr>
              <w:ind w:firstLine="0"/>
            </w:pPr>
          </w:p>
        </w:tc>
      </w:tr>
      <w:tr w:rsidR="00B51641" w:rsidTr="00B51641">
        <w:tc>
          <w:tcPr>
            <w:tcW w:w="2808" w:type="dxa"/>
          </w:tcPr>
          <w:p w:rsidR="00B51641" w:rsidRDefault="00B51641" w:rsidP="009B710A">
            <w:pPr>
              <w:ind w:firstLine="0"/>
            </w:pPr>
            <w:proofErr w:type="spellStart"/>
            <w:r>
              <w:t>associatedResource</w:t>
            </w:r>
            <w:proofErr w:type="spellEnd"/>
          </w:p>
        </w:tc>
        <w:tc>
          <w:tcPr>
            <w:tcW w:w="3576" w:type="dxa"/>
          </w:tcPr>
          <w:p w:rsidR="00B51641" w:rsidRDefault="00B51641" w:rsidP="009B710A">
            <w:pPr>
              <w:ind w:firstLine="0"/>
            </w:pPr>
          </w:p>
        </w:tc>
        <w:tc>
          <w:tcPr>
            <w:tcW w:w="3192" w:type="dxa"/>
          </w:tcPr>
          <w:p w:rsidR="00B51641" w:rsidRDefault="00B51641" w:rsidP="009B710A">
            <w:pPr>
              <w:ind w:firstLine="0"/>
            </w:pPr>
          </w:p>
        </w:tc>
      </w:tr>
      <w:tr w:rsidR="00B51641" w:rsidTr="00B51641">
        <w:tc>
          <w:tcPr>
            <w:tcW w:w="2808" w:type="dxa"/>
          </w:tcPr>
          <w:p w:rsidR="00B51641" w:rsidRDefault="00B51641" w:rsidP="009B710A">
            <w:pPr>
              <w:ind w:firstLine="0"/>
            </w:pPr>
            <w:proofErr w:type="spellStart"/>
            <w:r>
              <w:t>dependsOn</w:t>
            </w:r>
            <w:proofErr w:type="spellEnd"/>
          </w:p>
        </w:tc>
        <w:tc>
          <w:tcPr>
            <w:tcW w:w="3576" w:type="dxa"/>
          </w:tcPr>
          <w:p w:rsidR="00B51641" w:rsidRDefault="00B51641" w:rsidP="009B710A">
            <w:pPr>
              <w:ind w:firstLine="0"/>
            </w:pPr>
          </w:p>
        </w:tc>
        <w:tc>
          <w:tcPr>
            <w:tcW w:w="3192" w:type="dxa"/>
          </w:tcPr>
          <w:p w:rsidR="00B51641" w:rsidRDefault="00B51641" w:rsidP="009B710A">
            <w:pPr>
              <w:ind w:firstLine="0"/>
            </w:pPr>
          </w:p>
        </w:tc>
      </w:tr>
      <w:tr w:rsidR="00B51641" w:rsidTr="00B51641">
        <w:tc>
          <w:tcPr>
            <w:tcW w:w="2808" w:type="dxa"/>
          </w:tcPr>
          <w:p w:rsidR="00B51641" w:rsidRDefault="00B51641" w:rsidP="009B710A">
            <w:pPr>
              <w:ind w:firstLine="0"/>
            </w:pPr>
            <w:proofErr w:type="spellStart"/>
            <w:r>
              <w:t>derivedFrom</w:t>
            </w:r>
            <w:proofErr w:type="spellEnd"/>
          </w:p>
        </w:tc>
        <w:tc>
          <w:tcPr>
            <w:tcW w:w="3576" w:type="dxa"/>
          </w:tcPr>
          <w:p w:rsidR="00B51641" w:rsidRDefault="00B51641" w:rsidP="009B710A">
            <w:pPr>
              <w:ind w:firstLine="0"/>
            </w:pPr>
          </w:p>
        </w:tc>
        <w:tc>
          <w:tcPr>
            <w:tcW w:w="3192" w:type="dxa"/>
          </w:tcPr>
          <w:p w:rsidR="00B51641" w:rsidRDefault="00B51641" w:rsidP="009B710A">
            <w:pPr>
              <w:ind w:firstLine="0"/>
            </w:pPr>
          </w:p>
        </w:tc>
      </w:tr>
      <w:tr w:rsidR="00B51641" w:rsidTr="00B51641">
        <w:tc>
          <w:tcPr>
            <w:tcW w:w="2808" w:type="dxa"/>
          </w:tcPr>
          <w:p w:rsidR="00B51641" w:rsidRDefault="00B51641" w:rsidP="009B710A">
            <w:pPr>
              <w:ind w:firstLine="0"/>
            </w:pPr>
            <w:proofErr w:type="spellStart"/>
            <w:r>
              <w:t>similarTo</w:t>
            </w:r>
            <w:proofErr w:type="spellEnd"/>
          </w:p>
        </w:tc>
        <w:tc>
          <w:tcPr>
            <w:tcW w:w="3576" w:type="dxa"/>
          </w:tcPr>
          <w:p w:rsidR="00B51641" w:rsidRDefault="00B51641" w:rsidP="009B710A">
            <w:pPr>
              <w:ind w:firstLine="0"/>
            </w:pPr>
          </w:p>
        </w:tc>
        <w:tc>
          <w:tcPr>
            <w:tcW w:w="3192" w:type="dxa"/>
          </w:tcPr>
          <w:p w:rsidR="00B51641" w:rsidRDefault="00B51641" w:rsidP="009B710A">
            <w:pPr>
              <w:ind w:firstLine="0"/>
            </w:pPr>
          </w:p>
        </w:tc>
      </w:tr>
      <w:tr w:rsidR="00B51641" w:rsidTr="00B51641">
        <w:tc>
          <w:tcPr>
            <w:tcW w:w="2808" w:type="dxa"/>
          </w:tcPr>
          <w:p w:rsidR="00B51641" w:rsidRDefault="00B51641" w:rsidP="009B710A">
            <w:pPr>
              <w:ind w:firstLine="0"/>
            </w:pPr>
            <w:proofErr w:type="spellStart"/>
            <w:r>
              <w:t>versionOf</w:t>
            </w:r>
            <w:proofErr w:type="spellEnd"/>
          </w:p>
        </w:tc>
        <w:tc>
          <w:tcPr>
            <w:tcW w:w="3576" w:type="dxa"/>
          </w:tcPr>
          <w:p w:rsidR="00B51641" w:rsidRDefault="00B51641" w:rsidP="009B710A">
            <w:pPr>
              <w:ind w:firstLine="0"/>
            </w:pPr>
          </w:p>
        </w:tc>
        <w:tc>
          <w:tcPr>
            <w:tcW w:w="3192" w:type="dxa"/>
          </w:tcPr>
          <w:p w:rsidR="00B51641" w:rsidRDefault="00B51641" w:rsidP="009B710A">
            <w:pPr>
              <w:ind w:firstLine="0"/>
            </w:pPr>
          </w:p>
        </w:tc>
      </w:tr>
    </w:tbl>
    <w:p w:rsidR="008C0735" w:rsidRDefault="00F87E9F" w:rsidP="008C0735">
      <w:pPr>
        <w:pStyle w:val="Heading1"/>
        <w:rPr>
          <w:lang w:bidi="en-US"/>
        </w:rPr>
      </w:pPr>
      <w:bookmarkStart w:id="645" w:name="_Toc338021324"/>
      <w:r>
        <w:rPr>
          <w:lang w:bidi="en-US"/>
        </w:rPr>
        <w:t>A</w:t>
      </w:r>
      <w:r w:rsidR="008C0735">
        <w:rPr>
          <w:lang w:bidi="en-US"/>
        </w:rPr>
        <w:t xml:space="preserve">ppendix A – </w:t>
      </w:r>
      <w:r w:rsidR="00975F9B">
        <w:rPr>
          <w:lang w:bidi="en-US"/>
        </w:rPr>
        <w:t>Referenced Documents</w:t>
      </w:r>
      <w:bookmarkEnd w:id="645"/>
    </w:p>
    <w:p w:rsidR="008C0735" w:rsidRDefault="008C0735" w:rsidP="008C0735">
      <w:pPr>
        <w:rPr>
          <w:lang w:bidi="en-US"/>
        </w:rPr>
      </w:pPr>
    </w:p>
    <w:p w:rsidR="00FE2B52" w:rsidRDefault="00FE2B52" w:rsidP="00FE2B52">
      <w:pPr>
        <w:ind w:firstLine="0"/>
        <w:rPr>
          <w:lang w:bidi="en-US"/>
        </w:rPr>
      </w:pPr>
      <w:r>
        <w:rPr>
          <w:lang w:bidi="en-US"/>
        </w:rPr>
        <w:t xml:space="preserve">The reference documents specific to the CDS Knowledge Artifact are presented in </w:t>
      </w:r>
      <w:r w:rsidR="00025BE4">
        <w:rPr>
          <w:lang w:bidi="en-US"/>
        </w:rPr>
        <w:t>the table below</w:t>
      </w:r>
      <w:r>
        <w:rPr>
          <w:lang w:bidi="en-US"/>
        </w:rPr>
        <w:t xml:space="preserve">. </w:t>
      </w:r>
      <w:r w:rsidR="00025BE4">
        <w:rPr>
          <w:lang w:bidi="en-US"/>
        </w:rPr>
        <w:t>T</w:t>
      </w:r>
      <w:r>
        <w:rPr>
          <w:lang w:bidi="en-US"/>
        </w:rPr>
        <w:t>his implementation guide is bui</w:t>
      </w:r>
      <w:r w:rsidR="00025BE4">
        <w:rPr>
          <w:lang w:bidi="en-US"/>
        </w:rPr>
        <w:t>lt based on the premise of reusing</w:t>
      </w:r>
      <w:r>
        <w:rPr>
          <w:lang w:bidi="en-US"/>
        </w:rPr>
        <w:t xml:space="preserve"> as much existing material as possible, </w:t>
      </w:r>
      <w:r w:rsidR="00025BE4">
        <w:rPr>
          <w:lang w:bidi="en-US"/>
        </w:rPr>
        <w:t xml:space="preserve">and as such, </w:t>
      </w:r>
      <w:r>
        <w:rPr>
          <w:lang w:bidi="en-US"/>
        </w:rPr>
        <w:t xml:space="preserve">the list of references is </w:t>
      </w:r>
      <w:r w:rsidR="00025BE4">
        <w:rPr>
          <w:lang w:bidi="en-US"/>
        </w:rPr>
        <w:t>fairly</w:t>
      </w:r>
      <w:r>
        <w:rPr>
          <w:lang w:bidi="en-US"/>
        </w:rPr>
        <w:t xml:space="preserve"> extensive</w:t>
      </w:r>
      <w:r w:rsidR="00025BE4">
        <w:rPr>
          <w:lang w:bidi="en-US"/>
        </w:rPr>
        <w:t>, and may be expanded upon</w:t>
      </w:r>
      <w:r>
        <w:rPr>
          <w:lang w:bidi="en-US"/>
        </w:rPr>
        <w:t xml:space="preserve"> as the implementation guide is developed and balloted</w:t>
      </w:r>
      <w:r w:rsidR="00025BE4">
        <w:rPr>
          <w:lang w:bidi="en-US"/>
        </w:rPr>
        <w:t>.</w:t>
      </w:r>
    </w:p>
    <w:p w:rsidR="00FE2B52" w:rsidRDefault="00FE2B52" w:rsidP="00FE2B52">
      <w:pPr>
        <w:ind w:firstLine="0"/>
        <w:rPr>
          <w:lang w:bidi="en-US"/>
        </w:rPr>
      </w:pPr>
    </w:p>
    <w:p w:rsidR="00FE2B52" w:rsidRDefault="00FE2B52" w:rsidP="00FE2B52">
      <w:pPr>
        <w:ind w:firstLine="0"/>
        <w:rPr>
          <w:lang w:bidi="en-US"/>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600"/>
        <w:gridCol w:w="3510"/>
      </w:tblGrid>
      <w:tr w:rsidR="00FE2B52" w:rsidTr="00FC1ADC">
        <w:tc>
          <w:tcPr>
            <w:tcW w:w="2448" w:type="dxa"/>
            <w:shd w:val="clear" w:color="auto" w:fill="002776" w:themeFill="accent1"/>
          </w:tcPr>
          <w:p w:rsidR="00FE2B52" w:rsidRPr="00167F58" w:rsidRDefault="00FE2B52" w:rsidP="00FC1ADC">
            <w:pPr>
              <w:ind w:firstLine="0"/>
              <w:jc w:val="center"/>
              <w:rPr>
                <w:b/>
              </w:rPr>
            </w:pPr>
            <w:r w:rsidRPr="00167F58">
              <w:rPr>
                <w:b/>
              </w:rPr>
              <w:t>Reference Name</w:t>
            </w:r>
          </w:p>
        </w:tc>
        <w:tc>
          <w:tcPr>
            <w:tcW w:w="3600" w:type="dxa"/>
            <w:shd w:val="clear" w:color="auto" w:fill="002776" w:themeFill="accent1"/>
          </w:tcPr>
          <w:p w:rsidR="00FE2B52" w:rsidRPr="00167F58" w:rsidRDefault="00FE2B52" w:rsidP="00FC1ADC">
            <w:pPr>
              <w:ind w:firstLine="0"/>
              <w:jc w:val="center"/>
              <w:rPr>
                <w:b/>
              </w:rPr>
            </w:pPr>
            <w:r>
              <w:rPr>
                <w:b/>
              </w:rPr>
              <w:t>Location</w:t>
            </w:r>
          </w:p>
        </w:tc>
        <w:tc>
          <w:tcPr>
            <w:tcW w:w="3510" w:type="dxa"/>
            <w:shd w:val="clear" w:color="auto" w:fill="002776" w:themeFill="accent1"/>
          </w:tcPr>
          <w:p w:rsidR="00FE2B52" w:rsidRPr="00167F58" w:rsidRDefault="00FE2B52" w:rsidP="00FE2B52">
            <w:pPr>
              <w:ind w:firstLine="0"/>
              <w:jc w:val="center"/>
              <w:rPr>
                <w:b/>
              </w:rPr>
            </w:pPr>
            <w:r>
              <w:rPr>
                <w:b/>
              </w:rPr>
              <w:t>How this reference was used in development of the CDS Knowledge Artifact Implementation Guide</w:t>
            </w:r>
          </w:p>
        </w:tc>
      </w:tr>
      <w:tr w:rsidR="00FE2B52" w:rsidTr="00FC1ADC">
        <w:tc>
          <w:tcPr>
            <w:tcW w:w="2448" w:type="dxa"/>
          </w:tcPr>
          <w:p w:rsidR="00FE2B52" w:rsidRPr="00A0050F" w:rsidRDefault="00FE2B52" w:rsidP="00FC1ADC">
            <w:pPr>
              <w:ind w:firstLine="0"/>
            </w:pPr>
            <w:r>
              <w:t>S&amp;I Framework Health eDecisions - CDS Artifact Sharing Use Case</w:t>
            </w:r>
          </w:p>
        </w:tc>
        <w:tc>
          <w:tcPr>
            <w:tcW w:w="3600" w:type="dxa"/>
          </w:tcPr>
          <w:p w:rsidR="00FE2B52" w:rsidRDefault="00CF49D0" w:rsidP="00FC1ADC">
            <w:pPr>
              <w:ind w:firstLine="0"/>
            </w:pPr>
            <w:hyperlink r:id="rId16" w:history="1">
              <w:r w:rsidR="00E2756A" w:rsidRPr="006A4A0C">
                <w:rPr>
                  <w:rStyle w:val="Hyperlink"/>
                </w:rPr>
                <w:t>http://wiki.siframework.org/file/view/SIFramework_HeD_UC1_CDSArtifactSharing_v1.0.docx</w:t>
              </w:r>
            </w:hyperlink>
            <w:r w:rsidR="00E2756A">
              <w:t xml:space="preserve"> </w:t>
            </w:r>
          </w:p>
        </w:tc>
        <w:tc>
          <w:tcPr>
            <w:tcW w:w="3510" w:type="dxa"/>
          </w:tcPr>
          <w:p w:rsidR="00FE2B52" w:rsidRDefault="00FE2B52" w:rsidP="00FC1ADC">
            <w:pPr>
              <w:ind w:firstLine="0"/>
            </w:pPr>
            <w:r>
              <w:t>The use case serves as the baseline for all functional and system requirements associated with the CDS knowledge artifact, and provides scoping for the implementation guide</w:t>
            </w:r>
          </w:p>
        </w:tc>
      </w:tr>
      <w:tr w:rsidR="00C96706" w:rsidTr="00FC1ADC">
        <w:tc>
          <w:tcPr>
            <w:tcW w:w="2448" w:type="dxa"/>
          </w:tcPr>
          <w:p w:rsidR="00C96706" w:rsidRPr="00C96706" w:rsidRDefault="00C96706" w:rsidP="00A97080">
            <w:pPr>
              <w:ind w:firstLine="0"/>
            </w:pPr>
            <w:r w:rsidRPr="00C96706">
              <w:t xml:space="preserve">The Arden Syntax for </w:t>
            </w:r>
          </w:p>
          <w:p w:rsidR="00C96706" w:rsidRPr="00C96706" w:rsidRDefault="00C96706" w:rsidP="00A97080">
            <w:pPr>
              <w:ind w:firstLine="0"/>
            </w:pPr>
            <w:r w:rsidRPr="00C96706">
              <w:t xml:space="preserve">Medical Logic Systems </w:t>
            </w:r>
          </w:p>
          <w:p w:rsidR="00C96706" w:rsidRPr="00FE2B52" w:rsidRDefault="00C96706" w:rsidP="00C96706">
            <w:pPr>
              <w:ind w:firstLine="0"/>
            </w:pPr>
            <w:r w:rsidRPr="00C96706">
              <w:t>Version 2.7</w:t>
            </w:r>
          </w:p>
        </w:tc>
        <w:tc>
          <w:tcPr>
            <w:tcW w:w="3600" w:type="dxa"/>
          </w:tcPr>
          <w:p w:rsidR="00C96706" w:rsidRPr="000C2182" w:rsidRDefault="00C96706" w:rsidP="00FC1ADC">
            <w:pPr>
              <w:ind w:firstLine="0"/>
              <w:rPr>
                <w:i/>
              </w:rPr>
            </w:pPr>
          </w:p>
        </w:tc>
        <w:tc>
          <w:tcPr>
            <w:tcW w:w="3510" w:type="dxa"/>
          </w:tcPr>
          <w:p w:rsidR="00C96706" w:rsidRDefault="00C96706" w:rsidP="00FC1ADC">
            <w:pPr>
              <w:ind w:firstLine="0"/>
            </w:pPr>
          </w:p>
        </w:tc>
      </w:tr>
      <w:tr w:rsidR="00FE2B52" w:rsidTr="00FC1ADC">
        <w:tc>
          <w:tcPr>
            <w:tcW w:w="2448" w:type="dxa"/>
          </w:tcPr>
          <w:p w:rsidR="00FE2B52" w:rsidRPr="00FE2B52" w:rsidRDefault="00FE2B52" w:rsidP="00FE2B52">
            <w:pPr>
              <w:ind w:firstLine="0"/>
            </w:pPr>
            <w:r w:rsidRPr="00FE2B52">
              <w:t>HL7 Version 3 Domain Analysis Model: Virtual Medical Record for Clinical Decision Support (</w:t>
            </w:r>
            <w:proofErr w:type="spellStart"/>
            <w:r w:rsidRPr="00FE2B52">
              <w:t>vMR</w:t>
            </w:r>
            <w:proofErr w:type="spellEnd"/>
            <w:r w:rsidRPr="00FE2B52">
              <w:t xml:space="preserve">-CDS), Release 1  </w:t>
            </w:r>
          </w:p>
        </w:tc>
        <w:tc>
          <w:tcPr>
            <w:tcW w:w="3600" w:type="dxa"/>
          </w:tcPr>
          <w:p w:rsidR="00FE2B52" w:rsidRPr="000C2182" w:rsidRDefault="00FE2B52" w:rsidP="00FC1ADC">
            <w:pPr>
              <w:ind w:firstLine="0"/>
              <w:rPr>
                <w:i/>
              </w:rPr>
            </w:pPr>
          </w:p>
        </w:tc>
        <w:tc>
          <w:tcPr>
            <w:tcW w:w="3510" w:type="dxa"/>
          </w:tcPr>
          <w:p w:rsidR="00FE2B52" w:rsidRDefault="00FE2B52" w:rsidP="00FC1ADC">
            <w:pPr>
              <w:ind w:firstLine="0"/>
            </w:pPr>
          </w:p>
        </w:tc>
      </w:tr>
      <w:tr w:rsidR="00FE2B52" w:rsidTr="00FC1ADC">
        <w:tc>
          <w:tcPr>
            <w:tcW w:w="2448" w:type="dxa"/>
          </w:tcPr>
          <w:p w:rsidR="00FE2B52" w:rsidRPr="00FE2B52" w:rsidRDefault="00FE2B52" w:rsidP="00FE2B52">
            <w:pPr>
              <w:ind w:firstLine="0"/>
            </w:pPr>
            <w:r w:rsidRPr="00FE2B52">
              <w:lastRenderedPageBreak/>
              <w:t xml:space="preserve">HL7 Version 3 Implementation Guide: </w:t>
            </w:r>
          </w:p>
          <w:p w:rsidR="00FE2B52" w:rsidRPr="00FE2B52" w:rsidRDefault="00FE2B52" w:rsidP="00FE2B52">
            <w:pPr>
              <w:ind w:firstLine="0"/>
            </w:pPr>
            <w:r w:rsidRPr="00FE2B52">
              <w:t>Virtual Medical Record for Clinical Decision Support(</w:t>
            </w:r>
            <w:proofErr w:type="spellStart"/>
            <w:r w:rsidRPr="00FE2B52">
              <w:t>vMR</w:t>
            </w:r>
            <w:proofErr w:type="spellEnd"/>
            <w:r w:rsidRPr="00FE2B52">
              <w:t xml:space="preserve">-CDS) for GELLO, Release 1 </w:t>
            </w:r>
          </w:p>
          <w:p w:rsidR="00FE2B52" w:rsidRPr="006D7629" w:rsidRDefault="00FE2B52" w:rsidP="00FE2B52">
            <w:pPr>
              <w:ind w:firstLine="0"/>
            </w:pPr>
            <w:r w:rsidRPr="00FE2B52">
              <w:t>Draft Standard for Trial Use</w:t>
            </w:r>
          </w:p>
        </w:tc>
        <w:tc>
          <w:tcPr>
            <w:tcW w:w="3600" w:type="dxa"/>
          </w:tcPr>
          <w:p w:rsidR="00FE2B52" w:rsidRPr="000C2182" w:rsidRDefault="00FE2B52" w:rsidP="00FC1ADC">
            <w:pPr>
              <w:ind w:firstLine="0"/>
              <w:rPr>
                <w:i/>
              </w:rPr>
            </w:pPr>
          </w:p>
        </w:tc>
        <w:tc>
          <w:tcPr>
            <w:tcW w:w="3510" w:type="dxa"/>
          </w:tcPr>
          <w:p w:rsidR="00FE2B52" w:rsidRPr="001F3C99" w:rsidRDefault="002A2228" w:rsidP="00B804B7">
            <w:pPr>
              <w:keepNext/>
              <w:ind w:firstLine="0"/>
            </w:pPr>
            <w:r>
              <w:t xml:space="preserve">GELLO is included in this </w:t>
            </w:r>
            <w:r w:rsidR="0067404A">
              <w:t xml:space="preserve">list of references due to the structure of the </w:t>
            </w:r>
            <w:proofErr w:type="spellStart"/>
            <w:r w:rsidR="0067404A">
              <w:t>vMR</w:t>
            </w:r>
            <w:proofErr w:type="spellEnd"/>
            <w:r w:rsidR="0067404A">
              <w:t xml:space="preserve">/GELLO implementation guide that was balloted by HL7. The </w:t>
            </w:r>
            <w:proofErr w:type="spellStart"/>
            <w:r w:rsidR="0067404A">
              <w:t>HeD</w:t>
            </w:r>
            <w:proofErr w:type="spellEnd"/>
            <w:r w:rsidR="0067404A">
              <w:t xml:space="preserve"> initiative wishes to emulate several elements of that structure to assist implementers</w:t>
            </w:r>
          </w:p>
        </w:tc>
      </w:tr>
      <w:tr w:rsidR="00E2756A" w:rsidTr="00FC1ADC">
        <w:tc>
          <w:tcPr>
            <w:tcW w:w="2448" w:type="dxa"/>
          </w:tcPr>
          <w:p w:rsidR="00E2756A" w:rsidRPr="00FE2B52" w:rsidRDefault="00E2756A" w:rsidP="00FE2B52">
            <w:pPr>
              <w:ind w:firstLine="0"/>
            </w:pPr>
            <w:r>
              <w:t>Guidelines Element Model (GEM)</w:t>
            </w:r>
          </w:p>
        </w:tc>
        <w:tc>
          <w:tcPr>
            <w:tcW w:w="3600" w:type="dxa"/>
          </w:tcPr>
          <w:p w:rsidR="00E2756A" w:rsidRPr="000C2182" w:rsidRDefault="00E2756A" w:rsidP="00FC1ADC">
            <w:pPr>
              <w:ind w:firstLine="0"/>
              <w:rPr>
                <w:i/>
              </w:rPr>
            </w:pPr>
          </w:p>
        </w:tc>
        <w:tc>
          <w:tcPr>
            <w:tcW w:w="3510" w:type="dxa"/>
          </w:tcPr>
          <w:p w:rsidR="00E2756A" w:rsidRPr="001F3C99" w:rsidRDefault="00E2756A" w:rsidP="00B804B7">
            <w:pPr>
              <w:keepNext/>
              <w:ind w:firstLine="0"/>
            </w:pPr>
          </w:p>
        </w:tc>
      </w:tr>
      <w:tr w:rsidR="0053686E" w:rsidTr="00FC1ADC">
        <w:tc>
          <w:tcPr>
            <w:tcW w:w="2448" w:type="dxa"/>
          </w:tcPr>
          <w:p w:rsidR="0053686E" w:rsidRDefault="0053686E" w:rsidP="0053686E">
            <w:pPr>
              <w:ind w:firstLine="0"/>
            </w:pPr>
            <w:r w:rsidRPr="0053686E">
              <w:t xml:space="preserve">Digital Infrastructure for the Learning </w:t>
            </w:r>
            <w:proofErr w:type="gramStart"/>
            <w:r w:rsidRPr="0053686E">
              <w:t>Health  System</w:t>
            </w:r>
            <w:proofErr w:type="gramEnd"/>
            <w:r w:rsidRPr="0053686E">
              <w:t>: The Foundation for Continuous Improvement in Health and Health Care: Workshop Series Su</w:t>
            </w:r>
            <w:r>
              <w:t>mmary. Institute of Medicine.</w:t>
            </w:r>
          </w:p>
        </w:tc>
        <w:tc>
          <w:tcPr>
            <w:tcW w:w="3600" w:type="dxa"/>
          </w:tcPr>
          <w:p w:rsidR="0053686E" w:rsidRPr="00A97080" w:rsidRDefault="0053686E" w:rsidP="00FC1ADC">
            <w:pPr>
              <w:ind w:firstLine="0"/>
            </w:pPr>
            <w:r w:rsidRPr="0053686E">
              <w:t>This PDF is available from The National Academies Press at http://www.nap.edu/catalog.php?record_id=</w:t>
            </w:r>
            <w:proofErr w:type="gramStart"/>
            <w:r w:rsidRPr="0053686E">
              <w:t>12912  www,nap.edu</w:t>
            </w:r>
            <w:proofErr w:type="gramEnd"/>
            <w:r w:rsidRPr="0053686E">
              <w:t xml:space="preserve">  October 2011.  ISBN 978-0-309-15416-1"</w:t>
            </w:r>
          </w:p>
        </w:tc>
        <w:tc>
          <w:tcPr>
            <w:tcW w:w="3510" w:type="dxa"/>
          </w:tcPr>
          <w:p w:rsidR="0053686E" w:rsidRPr="001F3C99" w:rsidRDefault="0053686E" w:rsidP="00B804B7">
            <w:pPr>
              <w:keepNext/>
              <w:ind w:firstLine="0"/>
            </w:pPr>
            <w:r>
              <w:t>Cited as reference for learning health system in Executive Summary</w:t>
            </w:r>
          </w:p>
        </w:tc>
      </w:tr>
    </w:tbl>
    <w:p w:rsidR="00B804B7" w:rsidRDefault="00B804B7" w:rsidP="00B804B7">
      <w:pPr>
        <w:pStyle w:val="Caption"/>
        <w:jc w:val="center"/>
      </w:pPr>
      <w:bookmarkStart w:id="646" w:name="_Toc338021336"/>
      <w:r>
        <w:t xml:space="preserve">Table </w:t>
      </w:r>
      <w:fldSimple w:instr=" SEQ Table \* ARABIC ">
        <w:r w:rsidR="00E01A57">
          <w:rPr>
            <w:noProof/>
          </w:rPr>
          <w:t>9</w:t>
        </w:r>
      </w:fldSimple>
      <w:r>
        <w:t xml:space="preserve"> - List of CDS References for Implementers</w:t>
      </w:r>
      <w:bookmarkEnd w:id="646"/>
    </w:p>
    <w:p w:rsidR="008C0735" w:rsidRDefault="008C0735" w:rsidP="008C0735">
      <w:pPr>
        <w:pStyle w:val="Heading1"/>
        <w:rPr>
          <w:lang w:bidi="en-US"/>
        </w:rPr>
      </w:pPr>
      <w:bookmarkStart w:id="647" w:name="_Toc338021325"/>
      <w:r>
        <w:rPr>
          <w:lang w:bidi="en-US"/>
        </w:rPr>
        <w:t>Appendix B - Acronyms</w:t>
      </w:r>
      <w:bookmarkEnd w:id="647"/>
    </w:p>
    <w:p w:rsidR="00FE2B52" w:rsidRDefault="00FE2B52" w:rsidP="00FE2B52">
      <w:pPr>
        <w:ind w:firstLine="0"/>
        <w:rPr>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6258"/>
      </w:tblGrid>
      <w:tr w:rsidR="00FE2B52" w:rsidTr="00FC1ADC">
        <w:tc>
          <w:tcPr>
            <w:tcW w:w="3318" w:type="dxa"/>
            <w:shd w:val="clear" w:color="auto" w:fill="002776" w:themeFill="accent1"/>
          </w:tcPr>
          <w:p w:rsidR="00FE2B52" w:rsidRPr="00AA1AF8" w:rsidRDefault="00666D31" w:rsidP="00666D31">
            <w:pPr>
              <w:jc w:val="center"/>
              <w:rPr>
                <w:b/>
              </w:rPr>
            </w:pPr>
            <w:r>
              <w:rPr>
                <w:b/>
              </w:rPr>
              <w:t>Acronym</w:t>
            </w:r>
          </w:p>
        </w:tc>
        <w:tc>
          <w:tcPr>
            <w:tcW w:w="6258" w:type="dxa"/>
            <w:shd w:val="clear" w:color="auto" w:fill="002776" w:themeFill="accent1"/>
          </w:tcPr>
          <w:p w:rsidR="00FE2B52" w:rsidRPr="00AA1AF8" w:rsidRDefault="00FE2B52" w:rsidP="00FC1ADC">
            <w:pPr>
              <w:jc w:val="center"/>
              <w:rPr>
                <w:b/>
              </w:rPr>
            </w:pPr>
            <w:r w:rsidRPr="00AA1AF8">
              <w:rPr>
                <w:b/>
              </w:rPr>
              <w:t>Definition/Description</w:t>
            </w:r>
          </w:p>
        </w:tc>
      </w:tr>
      <w:tr w:rsidR="00FE2B52" w:rsidTr="00FC1ADC">
        <w:tc>
          <w:tcPr>
            <w:tcW w:w="3318" w:type="dxa"/>
          </w:tcPr>
          <w:p w:rsidR="00FE2B52" w:rsidRDefault="00FE2B52" w:rsidP="00FC1ADC">
            <w:pPr>
              <w:ind w:firstLine="0"/>
            </w:pPr>
            <w:r>
              <w:t>CDS</w:t>
            </w:r>
          </w:p>
        </w:tc>
        <w:tc>
          <w:tcPr>
            <w:tcW w:w="6258" w:type="dxa"/>
          </w:tcPr>
          <w:p w:rsidR="00FE2B52" w:rsidRDefault="00FE2B52" w:rsidP="00FC1ADC">
            <w:pPr>
              <w:ind w:firstLine="0"/>
            </w:pPr>
            <w:r>
              <w:t>Clinical Decision Support</w:t>
            </w:r>
          </w:p>
        </w:tc>
      </w:tr>
      <w:tr w:rsidR="00B97DBA" w:rsidTr="00FC1ADC">
        <w:tc>
          <w:tcPr>
            <w:tcW w:w="3318" w:type="dxa"/>
          </w:tcPr>
          <w:p w:rsidR="00B97DBA" w:rsidRDefault="00B97DBA" w:rsidP="00FC1ADC">
            <w:pPr>
              <w:ind w:firstLine="0"/>
            </w:pPr>
            <w:r>
              <w:t>CDSC L3</w:t>
            </w:r>
          </w:p>
        </w:tc>
        <w:tc>
          <w:tcPr>
            <w:tcW w:w="6258" w:type="dxa"/>
          </w:tcPr>
          <w:p w:rsidR="00B97DBA" w:rsidRDefault="00B97DBA" w:rsidP="00230E8E">
            <w:pPr>
              <w:ind w:firstLine="0"/>
            </w:pPr>
            <w:r>
              <w:t>Clinical Decision Support Consortium Level 3</w:t>
            </w:r>
          </w:p>
        </w:tc>
      </w:tr>
      <w:tr w:rsidR="00072F99" w:rsidTr="00FC1ADC">
        <w:tc>
          <w:tcPr>
            <w:tcW w:w="3318" w:type="dxa"/>
          </w:tcPr>
          <w:p w:rsidR="00072F99" w:rsidRDefault="00072F99" w:rsidP="00FC1ADC">
            <w:pPr>
              <w:ind w:firstLine="0"/>
            </w:pPr>
            <w:r>
              <w:t>CREF</w:t>
            </w:r>
          </w:p>
        </w:tc>
        <w:tc>
          <w:tcPr>
            <w:tcW w:w="6258" w:type="dxa"/>
          </w:tcPr>
          <w:p w:rsidR="00072F99" w:rsidRDefault="00B97DBA" w:rsidP="00230E8E">
            <w:pPr>
              <w:ind w:firstLine="0"/>
            </w:pPr>
            <w:proofErr w:type="spellStart"/>
            <w:r>
              <w:t>Allscripts</w:t>
            </w:r>
            <w:proofErr w:type="spellEnd"/>
            <w:r>
              <w:t xml:space="preserve"> CREF specification</w:t>
            </w:r>
          </w:p>
        </w:tc>
      </w:tr>
      <w:tr w:rsidR="00FE2B52" w:rsidTr="00FC1ADC">
        <w:tc>
          <w:tcPr>
            <w:tcW w:w="3318" w:type="dxa"/>
          </w:tcPr>
          <w:p w:rsidR="00FE2B52" w:rsidRPr="005C00B5" w:rsidRDefault="00FE2B52" w:rsidP="00FC1ADC">
            <w:pPr>
              <w:ind w:firstLine="0"/>
            </w:pPr>
            <w:r>
              <w:t xml:space="preserve">DAM </w:t>
            </w:r>
          </w:p>
        </w:tc>
        <w:tc>
          <w:tcPr>
            <w:tcW w:w="6258" w:type="dxa"/>
          </w:tcPr>
          <w:p w:rsidR="00FE2B52" w:rsidRPr="001F3C99" w:rsidRDefault="00FE2B52" w:rsidP="00FC1ADC">
            <w:pPr>
              <w:ind w:firstLine="0"/>
            </w:pPr>
            <w:r>
              <w:t>Domain Analysis Model</w:t>
            </w:r>
          </w:p>
        </w:tc>
      </w:tr>
      <w:tr w:rsidR="00FE2B52" w:rsidTr="00FC1ADC">
        <w:tc>
          <w:tcPr>
            <w:tcW w:w="3318" w:type="dxa"/>
            <w:vAlign w:val="center"/>
          </w:tcPr>
          <w:p w:rsidR="00FE2B52" w:rsidRPr="00134C27" w:rsidRDefault="00666D31" w:rsidP="00FC1ADC">
            <w:pPr>
              <w:ind w:firstLine="0"/>
            </w:pPr>
            <w:r>
              <w:t>EHR</w:t>
            </w:r>
          </w:p>
        </w:tc>
        <w:tc>
          <w:tcPr>
            <w:tcW w:w="6258" w:type="dxa"/>
            <w:vAlign w:val="center"/>
          </w:tcPr>
          <w:p w:rsidR="00FE2B52" w:rsidRPr="00134C27" w:rsidRDefault="00666D31" w:rsidP="00FC1ADC">
            <w:pPr>
              <w:ind w:firstLine="0"/>
            </w:pPr>
            <w:r>
              <w:t>Electronic Health Record</w:t>
            </w:r>
          </w:p>
        </w:tc>
      </w:tr>
      <w:tr w:rsidR="00FE2B52" w:rsidTr="00FC1ADC">
        <w:tc>
          <w:tcPr>
            <w:tcW w:w="3318" w:type="dxa"/>
            <w:vAlign w:val="center"/>
          </w:tcPr>
          <w:p w:rsidR="00FE2B52" w:rsidRPr="00134C27" w:rsidRDefault="00666D31" w:rsidP="00FC1ADC">
            <w:pPr>
              <w:ind w:firstLine="0"/>
            </w:pPr>
            <w:r>
              <w:t>EMR</w:t>
            </w:r>
          </w:p>
        </w:tc>
        <w:tc>
          <w:tcPr>
            <w:tcW w:w="6258" w:type="dxa"/>
            <w:vAlign w:val="center"/>
          </w:tcPr>
          <w:p w:rsidR="00FE2B52" w:rsidRPr="00134C27" w:rsidRDefault="00666D31" w:rsidP="00FC1ADC">
            <w:pPr>
              <w:ind w:firstLine="0"/>
            </w:pPr>
            <w:r>
              <w:t>Electronic Medical Record</w:t>
            </w:r>
          </w:p>
        </w:tc>
      </w:tr>
      <w:tr w:rsidR="00B97DBA" w:rsidTr="00FC1ADC">
        <w:tc>
          <w:tcPr>
            <w:tcW w:w="3318" w:type="dxa"/>
            <w:vAlign w:val="center"/>
          </w:tcPr>
          <w:p w:rsidR="00B97DBA" w:rsidRDefault="00B97DBA" w:rsidP="00FC1ADC">
            <w:pPr>
              <w:ind w:firstLine="0"/>
            </w:pPr>
            <w:proofErr w:type="spellStart"/>
            <w:r>
              <w:t>eRecs</w:t>
            </w:r>
            <w:proofErr w:type="spellEnd"/>
          </w:p>
        </w:tc>
        <w:tc>
          <w:tcPr>
            <w:tcW w:w="6258" w:type="dxa"/>
            <w:vAlign w:val="center"/>
          </w:tcPr>
          <w:p w:rsidR="00B97DBA" w:rsidRDefault="00B97DBA" w:rsidP="00FC1ADC">
            <w:pPr>
              <w:ind w:firstLine="0"/>
            </w:pPr>
            <w:r>
              <w:t>AHRQ Electronic Recommendations</w:t>
            </w:r>
          </w:p>
        </w:tc>
      </w:tr>
      <w:tr w:rsidR="00666D31" w:rsidTr="00FC1ADC">
        <w:tc>
          <w:tcPr>
            <w:tcW w:w="3318" w:type="dxa"/>
            <w:vAlign w:val="center"/>
          </w:tcPr>
          <w:p w:rsidR="00666D31" w:rsidRPr="00134C27" w:rsidRDefault="00666D31" w:rsidP="00FC1ADC">
            <w:pPr>
              <w:ind w:firstLine="0"/>
            </w:pPr>
            <w:r>
              <w:t>GEM</w:t>
            </w:r>
          </w:p>
        </w:tc>
        <w:tc>
          <w:tcPr>
            <w:tcW w:w="6258" w:type="dxa"/>
            <w:vAlign w:val="center"/>
          </w:tcPr>
          <w:p w:rsidR="00666D31" w:rsidRPr="00134C27" w:rsidRDefault="00230E8E" w:rsidP="00FC1ADC">
            <w:pPr>
              <w:ind w:firstLine="0"/>
            </w:pPr>
            <w:r>
              <w:t>Guidelines Element Model</w:t>
            </w:r>
          </w:p>
        </w:tc>
      </w:tr>
      <w:tr w:rsidR="00FE2B52" w:rsidTr="00FC1ADC">
        <w:tc>
          <w:tcPr>
            <w:tcW w:w="3318" w:type="dxa"/>
            <w:vAlign w:val="center"/>
          </w:tcPr>
          <w:p w:rsidR="00FE2B52" w:rsidRPr="00134C27" w:rsidRDefault="00666D31" w:rsidP="00FC1ADC">
            <w:pPr>
              <w:ind w:firstLine="0"/>
            </w:pPr>
            <w:r>
              <w:t>HIE</w:t>
            </w:r>
          </w:p>
        </w:tc>
        <w:tc>
          <w:tcPr>
            <w:tcW w:w="6258" w:type="dxa"/>
            <w:vAlign w:val="center"/>
          </w:tcPr>
          <w:p w:rsidR="00FE2B52" w:rsidRPr="00134C27" w:rsidRDefault="00666D31" w:rsidP="00FC1ADC">
            <w:pPr>
              <w:ind w:firstLine="0"/>
            </w:pPr>
            <w:r>
              <w:t>Health Information Exchange</w:t>
            </w:r>
          </w:p>
        </w:tc>
      </w:tr>
      <w:tr w:rsidR="00FE2B52" w:rsidTr="00FC1ADC">
        <w:tc>
          <w:tcPr>
            <w:tcW w:w="3318" w:type="dxa"/>
            <w:vAlign w:val="center"/>
          </w:tcPr>
          <w:p w:rsidR="00FE2B52" w:rsidRPr="00134C27" w:rsidRDefault="00666D31" w:rsidP="00FC1ADC">
            <w:pPr>
              <w:ind w:firstLine="0"/>
            </w:pPr>
            <w:r>
              <w:t>HIT</w:t>
            </w:r>
          </w:p>
        </w:tc>
        <w:tc>
          <w:tcPr>
            <w:tcW w:w="6258" w:type="dxa"/>
            <w:vAlign w:val="center"/>
          </w:tcPr>
          <w:p w:rsidR="00FE2B52" w:rsidRPr="00134C27" w:rsidRDefault="00666D31" w:rsidP="00FC1ADC">
            <w:pPr>
              <w:ind w:firstLine="0"/>
            </w:pPr>
            <w:r>
              <w:t>Health Information Technology</w:t>
            </w:r>
          </w:p>
        </w:tc>
      </w:tr>
      <w:tr w:rsidR="00FE2B52" w:rsidTr="00FC1ADC">
        <w:tc>
          <w:tcPr>
            <w:tcW w:w="3318" w:type="dxa"/>
          </w:tcPr>
          <w:p w:rsidR="00FE2B52" w:rsidRPr="00134C27" w:rsidRDefault="00B97DBA" w:rsidP="00B97DBA">
            <w:pPr>
              <w:ind w:firstLine="0"/>
            </w:pPr>
            <w:r w:rsidRPr="00134C27">
              <w:t xml:space="preserve">HITECH Act </w:t>
            </w:r>
          </w:p>
        </w:tc>
        <w:tc>
          <w:tcPr>
            <w:tcW w:w="6258" w:type="dxa"/>
          </w:tcPr>
          <w:p w:rsidR="00FE2B52" w:rsidRPr="00134C27" w:rsidRDefault="00B97DBA" w:rsidP="00230BFA">
            <w:pPr>
              <w:ind w:firstLine="0"/>
            </w:pPr>
            <w:r w:rsidRPr="00134C27">
              <w:t xml:space="preserve">Health Information Technology for Economic and Clinical Health Act </w:t>
            </w:r>
            <w:r w:rsidR="00EB5438">
              <w:t xml:space="preserve">– part of the American Recovery and Reinvestment Act of 2009 (ARRA), HITECH </w:t>
            </w:r>
            <w:r w:rsidR="00EB5438" w:rsidRPr="00EB5438">
              <w:t>aims to accelerate the adoption of interoperable electronic health records</w:t>
            </w:r>
            <w:r w:rsidR="00230BFA">
              <w:t>,</w:t>
            </w:r>
            <w:r w:rsidR="00EB5438" w:rsidRPr="00EB5438">
              <w:t xml:space="preserve"> and other health information t</w:t>
            </w:r>
            <w:r w:rsidR="00EB5438">
              <w:t>echnology</w:t>
            </w:r>
            <w:r w:rsidR="00EB5438" w:rsidRPr="00EB5438">
              <w:t xml:space="preserve">, </w:t>
            </w:r>
            <w:r w:rsidR="00230BFA">
              <w:t>in addition</w:t>
            </w:r>
            <w:r w:rsidR="00EB5438" w:rsidRPr="00EB5438">
              <w:t xml:space="preserve"> to promot</w:t>
            </w:r>
            <w:r w:rsidR="00230BFA">
              <w:t>ing</w:t>
            </w:r>
            <w:r w:rsidR="00EB5438" w:rsidRPr="00EB5438">
              <w:t xml:space="preserve"> health information exchange. </w:t>
            </w:r>
          </w:p>
        </w:tc>
      </w:tr>
      <w:tr w:rsidR="00FE2B52" w:rsidTr="00FC1ADC">
        <w:tc>
          <w:tcPr>
            <w:tcW w:w="3318" w:type="dxa"/>
            <w:vAlign w:val="center"/>
          </w:tcPr>
          <w:p w:rsidR="00FE2B52" w:rsidRPr="00134C27" w:rsidRDefault="00B97DBA" w:rsidP="00B97DBA">
            <w:pPr>
              <w:ind w:firstLine="0"/>
            </w:pPr>
            <w:r>
              <w:t>HIPAA</w:t>
            </w:r>
            <w:r w:rsidRPr="00134C27">
              <w:t xml:space="preserve"> </w:t>
            </w:r>
          </w:p>
        </w:tc>
        <w:tc>
          <w:tcPr>
            <w:tcW w:w="6258" w:type="dxa"/>
            <w:vAlign w:val="center"/>
          </w:tcPr>
          <w:p w:rsidR="00FE2B52" w:rsidRPr="00134C27" w:rsidRDefault="00B97DBA" w:rsidP="00FC1ADC">
            <w:pPr>
              <w:ind w:firstLine="0"/>
            </w:pPr>
            <w:r w:rsidRPr="00134C27">
              <w:t>Health Insurance Portability and Accountability Act</w:t>
            </w:r>
            <w:r w:rsidDel="00B97DBA">
              <w:t xml:space="preserve"> </w:t>
            </w:r>
          </w:p>
        </w:tc>
      </w:tr>
      <w:tr w:rsidR="00FE2B52" w:rsidTr="00FC1ADC">
        <w:tc>
          <w:tcPr>
            <w:tcW w:w="3318" w:type="dxa"/>
          </w:tcPr>
          <w:p w:rsidR="00FE2B52" w:rsidRDefault="00B97DBA" w:rsidP="00B97DBA">
            <w:pPr>
              <w:ind w:firstLine="0"/>
            </w:pPr>
            <w:proofErr w:type="spellStart"/>
            <w:r>
              <w:t>HeD</w:t>
            </w:r>
            <w:proofErr w:type="spellEnd"/>
            <w:r>
              <w:t xml:space="preserve"> </w:t>
            </w:r>
          </w:p>
        </w:tc>
        <w:tc>
          <w:tcPr>
            <w:tcW w:w="6258" w:type="dxa"/>
          </w:tcPr>
          <w:p w:rsidR="00FE2B52" w:rsidRDefault="00B97DBA" w:rsidP="00FC1ADC">
            <w:pPr>
              <w:ind w:firstLine="0"/>
            </w:pPr>
            <w:r>
              <w:t>Health eDecisions</w:t>
            </w:r>
            <w:r w:rsidDel="00B97DBA">
              <w:t xml:space="preserve"> </w:t>
            </w:r>
          </w:p>
        </w:tc>
      </w:tr>
      <w:tr w:rsidR="00FE2B52" w:rsidTr="00FC1ADC">
        <w:tc>
          <w:tcPr>
            <w:tcW w:w="3318" w:type="dxa"/>
          </w:tcPr>
          <w:p w:rsidR="00FE2B52" w:rsidRPr="006D7629" w:rsidRDefault="00FE2B52" w:rsidP="00FC1ADC">
            <w:pPr>
              <w:ind w:firstLine="0"/>
            </w:pPr>
            <w:r>
              <w:t xml:space="preserve">HITSP </w:t>
            </w:r>
          </w:p>
        </w:tc>
        <w:tc>
          <w:tcPr>
            <w:tcW w:w="6258" w:type="dxa"/>
          </w:tcPr>
          <w:p w:rsidR="00FE2B52" w:rsidRPr="005C00B5" w:rsidRDefault="00FE2B52" w:rsidP="00FC1ADC">
            <w:pPr>
              <w:ind w:firstLine="0"/>
            </w:pPr>
            <w:r>
              <w:t>Health Information Technology Standards Panel</w:t>
            </w:r>
          </w:p>
        </w:tc>
      </w:tr>
      <w:tr w:rsidR="00FE2B52" w:rsidTr="00FC1ADC">
        <w:tc>
          <w:tcPr>
            <w:tcW w:w="3318" w:type="dxa"/>
          </w:tcPr>
          <w:p w:rsidR="00FE2B52" w:rsidRDefault="00FE2B52" w:rsidP="00FC1ADC">
            <w:pPr>
              <w:ind w:firstLine="0"/>
            </w:pPr>
            <w:r>
              <w:lastRenderedPageBreak/>
              <w:t>HL7</w:t>
            </w:r>
          </w:p>
        </w:tc>
        <w:tc>
          <w:tcPr>
            <w:tcW w:w="6258" w:type="dxa"/>
          </w:tcPr>
          <w:p w:rsidR="00FE2B52" w:rsidRDefault="00FE2B52" w:rsidP="00FC1ADC">
            <w:pPr>
              <w:ind w:firstLine="0"/>
            </w:pPr>
            <w:r>
              <w:t>Health Level 7</w:t>
            </w:r>
          </w:p>
        </w:tc>
      </w:tr>
      <w:tr w:rsidR="00FE2B52" w:rsidTr="00FC1ADC">
        <w:tc>
          <w:tcPr>
            <w:tcW w:w="3318" w:type="dxa"/>
            <w:vAlign w:val="center"/>
          </w:tcPr>
          <w:p w:rsidR="00FE2B52" w:rsidRPr="00134C27" w:rsidRDefault="00B97DBA" w:rsidP="00B97DBA">
            <w:pPr>
              <w:ind w:firstLine="0"/>
            </w:pPr>
            <w:r w:rsidRPr="00134C27">
              <w:t xml:space="preserve">MU </w:t>
            </w:r>
          </w:p>
        </w:tc>
        <w:tc>
          <w:tcPr>
            <w:tcW w:w="6258" w:type="dxa"/>
            <w:vAlign w:val="center"/>
          </w:tcPr>
          <w:p w:rsidR="00FE2B52" w:rsidRPr="00134C27" w:rsidRDefault="00B97DBA" w:rsidP="00FC1ADC">
            <w:pPr>
              <w:ind w:firstLine="0"/>
            </w:pPr>
            <w:r w:rsidRPr="00134C27">
              <w:t>Meaningful Use</w:t>
            </w:r>
            <w:r w:rsidRPr="00134C27" w:rsidDel="00B97DBA">
              <w:t xml:space="preserve"> </w:t>
            </w:r>
          </w:p>
        </w:tc>
      </w:tr>
      <w:tr w:rsidR="00B97DBA" w:rsidTr="00FC1ADC">
        <w:tc>
          <w:tcPr>
            <w:tcW w:w="3318" w:type="dxa"/>
            <w:vAlign w:val="center"/>
          </w:tcPr>
          <w:p w:rsidR="00B97DBA" w:rsidRPr="00134C27" w:rsidRDefault="00B97DBA" w:rsidP="00FC1ADC">
            <w:pPr>
              <w:ind w:firstLine="0"/>
            </w:pPr>
            <w:r>
              <w:t>ONC</w:t>
            </w:r>
          </w:p>
        </w:tc>
        <w:tc>
          <w:tcPr>
            <w:tcW w:w="6258" w:type="dxa"/>
            <w:vAlign w:val="center"/>
          </w:tcPr>
          <w:p w:rsidR="00B97DBA" w:rsidRPr="00134C27" w:rsidDel="00B97DBA" w:rsidRDefault="00B97DBA" w:rsidP="00FC1ADC">
            <w:pPr>
              <w:keepNext/>
              <w:ind w:firstLine="0"/>
            </w:pPr>
            <w:r>
              <w:t>Office of the National Coordinator for Health IT</w:t>
            </w:r>
          </w:p>
        </w:tc>
      </w:tr>
      <w:tr w:rsidR="00FE2B52" w:rsidTr="00FC1ADC">
        <w:tc>
          <w:tcPr>
            <w:tcW w:w="3318" w:type="dxa"/>
            <w:vAlign w:val="center"/>
          </w:tcPr>
          <w:p w:rsidR="00FE2B52" w:rsidRPr="00134C27" w:rsidRDefault="00B97DBA" w:rsidP="00FC1ADC">
            <w:pPr>
              <w:ind w:firstLine="0"/>
            </w:pPr>
            <w:r w:rsidRPr="00134C27">
              <w:t xml:space="preserve">S&amp;I Framework </w:t>
            </w:r>
          </w:p>
        </w:tc>
        <w:tc>
          <w:tcPr>
            <w:tcW w:w="6258" w:type="dxa"/>
            <w:vAlign w:val="center"/>
          </w:tcPr>
          <w:p w:rsidR="00FE2B52" w:rsidRPr="00134C27" w:rsidRDefault="00B97DBA" w:rsidP="00FC1ADC">
            <w:pPr>
              <w:keepNext/>
              <w:ind w:firstLine="0"/>
            </w:pPr>
            <w:r w:rsidRPr="00134C27">
              <w:t>Standards &amp; Interoperability Framework</w:t>
            </w:r>
          </w:p>
        </w:tc>
      </w:tr>
      <w:tr w:rsidR="00FE2B52" w:rsidTr="00FC1ADC">
        <w:tc>
          <w:tcPr>
            <w:tcW w:w="3318" w:type="dxa"/>
            <w:vAlign w:val="center"/>
          </w:tcPr>
          <w:p w:rsidR="00FE2B52" w:rsidRPr="00134C27" w:rsidRDefault="00FE2B52" w:rsidP="00FC1ADC">
            <w:pPr>
              <w:ind w:firstLine="0"/>
            </w:pPr>
            <w:proofErr w:type="spellStart"/>
            <w:r>
              <w:t>vMR</w:t>
            </w:r>
            <w:proofErr w:type="spellEnd"/>
          </w:p>
        </w:tc>
        <w:tc>
          <w:tcPr>
            <w:tcW w:w="6258" w:type="dxa"/>
            <w:vAlign w:val="center"/>
          </w:tcPr>
          <w:p w:rsidR="00FE2B52" w:rsidRPr="00134C27" w:rsidRDefault="00B97DBA" w:rsidP="00FC1ADC">
            <w:pPr>
              <w:keepNext/>
              <w:ind w:firstLine="0"/>
            </w:pPr>
            <w:r>
              <w:t xml:space="preserve">HL7 </w:t>
            </w:r>
            <w:r w:rsidR="00FE2B52">
              <w:t>Virtual Medical Record</w:t>
            </w:r>
          </w:p>
        </w:tc>
      </w:tr>
      <w:tr w:rsidR="00230BFA" w:rsidTr="00FC1ADC">
        <w:tc>
          <w:tcPr>
            <w:tcW w:w="3318" w:type="dxa"/>
            <w:vAlign w:val="center"/>
          </w:tcPr>
          <w:p w:rsidR="00230BFA" w:rsidRDefault="00230BFA" w:rsidP="00FC1ADC">
            <w:pPr>
              <w:ind w:firstLine="0"/>
            </w:pPr>
            <w:r>
              <w:t>XML</w:t>
            </w:r>
          </w:p>
        </w:tc>
        <w:tc>
          <w:tcPr>
            <w:tcW w:w="6258" w:type="dxa"/>
            <w:vAlign w:val="center"/>
          </w:tcPr>
          <w:p w:rsidR="00230BFA" w:rsidRDefault="00230BFA" w:rsidP="00230BFA">
            <w:pPr>
              <w:keepNext/>
              <w:ind w:firstLine="0"/>
            </w:pPr>
            <w:r>
              <w:t>Extensible Markup Language</w:t>
            </w:r>
          </w:p>
        </w:tc>
      </w:tr>
      <w:tr w:rsidR="00FE2B52" w:rsidTr="00FC1ADC">
        <w:tc>
          <w:tcPr>
            <w:tcW w:w="3318" w:type="dxa"/>
            <w:vAlign w:val="center"/>
          </w:tcPr>
          <w:p w:rsidR="00FE2B52" w:rsidRPr="00134C27" w:rsidRDefault="00FE2B52" w:rsidP="00FC1ADC">
            <w:pPr>
              <w:ind w:firstLine="0"/>
            </w:pPr>
            <w:r>
              <w:t>XSD</w:t>
            </w:r>
          </w:p>
        </w:tc>
        <w:tc>
          <w:tcPr>
            <w:tcW w:w="6258" w:type="dxa"/>
            <w:vAlign w:val="center"/>
          </w:tcPr>
          <w:p w:rsidR="00FE2B52" w:rsidRPr="00134C27" w:rsidRDefault="00FE2B52" w:rsidP="00B804B7">
            <w:pPr>
              <w:keepNext/>
              <w:ind w:firstLine="0"/>
            </w:pPr>
            <w:r>
              <w:t>XML Schema</w:t>
            </w:r>
          </w:p>
        </w:tc>
      </w:tr>
    </w:tbl>
    <w:p w:rsidR="00B804B7" w:rsidRDefault="00B804B7" w:rsidP="00B804B7">
      <w:pPr>
        <w:pStyle w:val="Caption"/>
        <w:jc w:val="center"/>
      </w:pPr>
      <w:bookmarkStart w:id="648" w:name="_Toc338021337"/>
      <w:r>
        <w:t xml:space="preserve">Table </w:t>
      </w:r>
      <w:fldSimple w:instr=" SEQ Table \* ARABIC ">
        <w:r w:rsidR="00E01A57">
          <w:rPr>
            <w:noProof/>
          </w:rPr>
          <w:t>10</w:t>
        </w:r>
      </w:fldSimple>
      <w:r>
        <w:t xml:space="preserve"> - List of Acronyms used in this Guide</w:t>
      </w:r>
      <w:bookmarkEnd w:id="648"/>
    </w:p>
    <w:p w:rsidR="008C0735" w:rsidRDefault="008C0735" w:rsidP="008C0735">
      <w:pPr>
        <w:pStyle w:val="Heading1"/>
        <w:rPr>
          <w:lang w:bidi="en-US"/>
        </w:rPr>
      </w:pPr>
      <w:bookmarkStart w:id="649" w:name="_Toc338021326"/>
      <w:r>
        <w:rPr>
          <w:lang w:bidi="en-US"/>
        </w:rPr>
        <w:t xml:space="preserve">Appendix C </w:t>
      </w:r>
      <w:r w:rsidR="00975F9B">
        <w:rPr>
          <w:lang w:bidi="en-US"/>
        </w:rPr>
        <w:t>–</w:t>
      </w:r>
      <w:r>
        <w:rPr>
          <w:lang w:bidi="en-US"/>
        </w:rPr>
        <w:t xml:space="preserve"> Definitions</w:t>
      </w:r>
      <w:bookmarkEnd w:id="649"/>
    </w:p>
    <w:p w:rsidR="0048158E" w:rsidRDefault="0048158E" w:rsidP="00A97080">
      <w:pPr>
        <w:rPr>
          <w:lang w:bidi="en-US"/>
        </w:rPr>
      </w:pPr>
    </w:p>
    <w:p w:rsidR="0048158E" w:rsidRPr="0048158E" w:rsidRDefault="0048158E" w:rsidP="00A97080">
      <w:pPr>
        <w:ind w:firstLine="0"/>
        <w:rPr>
          <w:lang w:bidi="en-US"/>
        </w:rPr>
      </w:pPr>
      <w:r>
        <w:rPr>
          <w:lang w:bidi="en-US"/>
        </w:rPr>
        <w:t>Because the CDS Knowledge Artifact introduces new concepts and terms, an additional appendix of definitions is provided to support implementer understanding of terms that may be used in various sections of this document, specifically documentation and examples in Sections 4-6.</w:t>
      </w:r>
    </w:p>
    <w:p w:rsidR="00975F9B" w:rsidRDefault="00975F9B" w:rsidP="00975F9B">
      <w:pPr>
        <w:rPr>
          <w:lang w:bidi="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6258"/>
      </w:tblGrid>
      <w:tr w:rsidR="00666D31" w:rsidTr="00026D86">
        <w:tc>
          <w:tcPr>
            <w:tcW w:w="3318" w:type="dxa"/>
            <w:shd w:val="clear" w:color="auto" w:fill="002776" w:themeFill="accent1"/>
          </w:tcPr>
          <w:p w:rsidR="00666D31" w:rsidRPr="00AA1AF8" w:rsidRDefault="00666D31" w:rsidP="00026D86">
            <w:pPr>
              <w:jc w:val="center"/>
              <w:rPr>
                <w:b/>
              </w:rPr>
            </w:pPr>
            <w:r>
              <w:rPr>
                <w:b/>
              </w:rPr>
              <w:t>Term</w:t>
            </w:r>
          </w:p>
        </w:tc>
        <w:tc>
          <w:tcPr>
            <w:tcW w:w="6258" w:type="dxa"/>
            <w:shd w:val="clear" w:color="auto" w:fill="002776" w:themeFill="accent1"/>
          </w:tcPr>
          <w:p w:rsidR="00666D31" w:rsidRPr="00AA1AF8" w:rsidRDefault="00666D31" w:rsidP="00026D86">
            <w:pPr>
              <w:jc w:val="center"/>
              <w:rPr>
                <w:b/>
              </w:rPr>
            </w:pPr>
            <w:r w:rsidRPr="00AA1AF8">
              <w:rPr>
                <w:b/>
              </w:rPr>
              <w:t>Definition/Description</w:t>
            </w:r>
          </w:p>
        </w:tc>
      </w:tr>
      <w:tr w:rsidR="00666D31" w:rsidTr="00026D86">
        <w:tc>
          <w:tcPr>
            <w:tcW w:w="3318" w:type="dxa"/>
          </w:tcPr>
          <w:p w:rsidR="00666D31" w:rsidRDefault="00666D31" w:rsidP="00026D86">
            <w:pPr>
              <w:ind w:firstLine="0"/>
            </w:pPr>
          </w:p>
        </w:tc>
        <w:tc>
          <w:tcPr>
            <w:tcW w:w="6258" w:type="dxa"/>
          </w:tcPr>
          <w:p w:rsidR="00666D31" w:rsidRDefault="00666D31" w:rsidP="00026D86">
            <w:pPr>
              <w:ind w:firstLine="0"/>
            </w:pPr>
          </w:p>
        </w:tc>
      </w:tr>
      <w:tr w:rsidR="00666D31" w:rsidTr="00026D86">
        <w:tc>
          <w:tcPr>
            <w:tcW w:w="3318" w:type="dxa"/>
          </w:tcPr>
          <w:p w:rsidR="00666D31" w:rsidRPr="005C00B5" w:rsidRDefault="00666D31" w:rsidP="00026D86">
            <w:pPr>
              <w:ind w:firstLine="0"/>
            </w:pPr>
          </w:p>
        </w:tc>
        <w:tc>
          <w:tcPr>
            <w:tcW w:w="6258" w:type="dxa"/>
          </w:tcPr>
          <w:p w:rsidR="00666D31" w:rsidRPr="001F3C99" w:rsidRDefault="00666D31" w:rsidP="00026D86">
            <w:pPr>
              <w:ind w:firstLine="0"/>
            </w:pPr>
          </w:p>
        </w:tc>
      </w:tr>
      <w:tr w:rsidR="00666D31" w:rsidTr="00026D86">
        <w:tc>
          <w:tcPr>
            <w:tcW w:w="3318" w:type="dxa"/>
            <w:vAlign w:val="center"/>
          </w:tcPr>
          <w:p w:rsidR="00666D31" w:rsidRPr="00134C27" w:rsidRDefault="00666D31" w:rsidP="00026D86">
            <w:pPr>
              <w:ind w:firstLine="0"/>
            </w:pPr>
          </w:p>
        </w:tc>
        <w:tc>
          <w:tcPr>
            <w:tcW w:w="6258" w:type="dxa"/>
            <w:vAlign w:val="center"/>
          </w:tcPr>
          <w:p w:rsidR="00666D31" w:rsidRPr="00134C27" w:rsidRDefault="00666D31" w:rsidP="00026D86">
            <w:pPr>
              <w:ind w:firstLine="0"/>
            </w:pPr>
          </w:p>
        </w:tc>
      </w:tr>
      <w:tr w:rsidR="00666D31" w:rsidTr="00026D86">
        <w:tc>
          <w:tcPr>
            <w:tcW w:w="3318" w:type="dxa"/>
            <w:vAlign w:val="center"/>
          </w:tcPr>
          <w:p w:rsidR="00666D31" w:rsidRPr="00134C27" w:rsidRDefault="00666D31" w:rsidP="00026D86">
            <w:pPr>
              <w:ind w:firstLine="0"/>
            </w:pPr>
          </w:p>
        </w:tc>
        <w:tc>
          <w:tcPr>
            <w:tcW w:w="6258" w:type="dxa"/>
            <w:vAlign w:val="center"/>
          </w:tcPr>
          <w:p w:rsidR="00666D31" w:rsidRPr="00134C27" w:rsidRDefault="00666D31" w:rsidP="00026D86">
            <w:pPr>
              <w:ind w:firstLine="0"/>
            </w:pPr>
          </w:p>
        </w:tc>
      </w:tr>
      <w:tr w:rsidR="00666D31" w:rsidTr="00026D86">
        <w:tc>
          <w:tcPr>
            <w:tcW w:w="3318" w:type="dxa"/>
            <w:vAlign w:val="center"/>
          </w:tcPr>
          <w:p w:rsidR="00666D31" w:rsidRPr="00134C27" w:rsidRDefault="008B7967" w:rsidP="00026D86">
            <w:pPr>
              <w:ind w:firstLine="0"/>
            </w:pPr>
            <w:r>
              <w:t>Complex Type</w:t>
            </w:r>
          </w:p>
        </w:tc>
        <w:tc>
          <w:tcPr>
            <w:tcW w:w="6258" w:type="dxa"/>
            <w:vAlign w:val="center"/>
          </w:tcPr>
          <w:p w:rsidR="00666D31" w:rsidRPr="00134C27" w:rsidRDefault="00666D31" w:rsidP="00026D86">
            <w:pPr>
              <w:ind w:firstLine="0"/>
            </w:pPr>
          </w:p>
        </w:tc>
      </w:tr>
      <w:tr w:rsidR="00666D31" w:rsidTr="00026D86">
        <w:tc>
          <w:tcPr>
            <w:tcW w:w="3318" w:type="dxa"/>
            <w:vAlign w:val="center"/>
          </w:tcPr>
          <w:p w:rsidR="00666D31" w:rsidRPr="00134C27" w:rsidRDefault="00666D31" w:rsidP="00026D86">
            <w:pPr>
              <w:ind w:firstLine="0"/>
            </w:pPr>
          </w:p>
        </w:tc>
        <w:tc>
          <w:tcPr>
            <w:tcW w:w="6258" w:type="dxa"/>
            <w:vAlign w:val="center"/>
          </w:tcPr>
          <w:p w:rsidR="00666D31" w:rsidRPr="00134C27" w:rsidRDefault="00666D31" w:rsidP="00026D86">
            <w:pPr>
              <w:ind w:firstLine="0"/>
            </w:pPr>
          </w:p>
        </w:tc>
      </w:tr>
      <w:tr w:rsidR="00666D31" w:rsidTr="00026D86">
        <w:tc>
          <w:tcPr>
            <w:tcW w:w="3318" w:type="dxa"/>
            <w:vAlign w:val="center"/>
          </w:tcPr>
          <w:p w:rsidR="00666D31" w:rsidRPr="00134C27" w:rsidRDefault="00666D31" w:rsidP="00026D86">
            <w:pPr>
              <w:ind w:firstLine="0"/>
            </w:pPr>
          </w:p>
        </w:tc>
        <w:tc>
          <w:tcPr>
            <w:tcW w:w="6258" w:type="dxa"/>
            <w:vAlign w:val="center"/>
          </w:tcPr>
          <w:p w:rsidR="00666D31" w:rsidRPr="00134C27" w:rsidRDefault="00666D31" w:rsidP="00026D86">
            <w:pPr>
              <w:ind w:firstLine="0"/>
            </w:pPr>
          </w:p>
        </w:tc>
      </w:tr>
      <w:tr w:rsidR="00666D31" w:rsidTr="00026D86">
        <w:tc>
          <w:tcPr>
            <w:tcW w:w="3318" w:type="dxa"/>
          </w:tcPr>
          <w:p w:rsidR="00666D31" w:rsidRPr="00134C27" w:rsidRDefault="00666D31" w:rsidP="00026D86">
            <w:pPr>
              <w:ind w:firstLine="0"/>
            </w:pPr>
          </w:p>
        </w:tc>
        <w:tc>
          <w:tcPr>
            <w:tcW w:w="6258" w:type="dxa"/>
          </w:tcPr>
          <w:p w:rsidR="00666D31" w:rsidRPr="00134C27" w:rsidRDefault="00666D31" w:rsidP="00026D86">
            <w:pPr>
              <w:ind w:firstLine="0"/>
            </w:pPr>
          </w:p>
        </w:tc>
      </w:tr>
      <w:tr w:rsidR="00666D31" w:rsidTr="00026D86">
        <w:tc>
          <w:tcPr>
            <w:tcW w:w="3318" w:type="dxa"/>
            <w:vAlign w:val="center"/>
          </w:tcPr>
          <w:p w:rsidR="00666D31" w:rsidRPr="00134C27" w:rsidRDefault="00666D31" w:rsidP="00026D86">
            <w:pPr>
              <w:ind w:firstLine="0"/>
            </w:pPr>
          </w:p>
        </w:tc>
        <w:tc>
          <w:tcPr>
            <w:tcW w:w="6258" w:type="dxa"/>
            <w:vAlign w:val="center"/>
          </w:tcPr>
          <w:p w:rsidR="00666D31" w:rsidRPr="00134C27" w:rsidRDefault="00666D31" w:rsidP="00026D86">
            <w:pPr>
              <w:ind w:firstLine="0"/>
            </w:pPr>
          </w:p>
        </w:tc>
      </w:tr>
      <w:tr w:rsidR="00666D31" w:rsidTr="00026D86">
        <w:tc>
          <w:tcPr>
            <w:tcW w:w="3318" w:type="dxa"/>
          </w:tcPr>
          <w:p w:rsidR="00666D31" w:rsidRDefault="00666D31" w:rsidP="00026D86">
            <w:pPr>
              <w:ind w:firstLine="0"/>
            </w:pPr>
          </w:p>
        </w:tc>
        <w:tc>
          <w:tcPr>
            <w:tcW w:w="6258" w:type="dxa"/>
          </w:tcPr>
          <w:p w:rsidR="00666D31" w:rsidRDefault="00666D31" w:rsidP="00026D86">
            <w:pPr>
              <w:ind w:firstLine="0"/>
            </w:pPr>
          </w:p>
        </w:tc>
      </w:tr>
      <w:tr w:rsidR="00666D31" w:rsidTr="00026D86">
        <w:tc>
          <w:tcPr>
            <w:tcW w:w="3318" w:type="dxa"/>
          </w:tcPr>
          <w:p w:rsidR="00666D31" w:rsidRPr="006D7629" w:rsidRDefault="00666D31" w:rsidP="00026D86">
            <w:pPr>
              <w:ind w:firstLine="0"/>
            </w:pPr>
          </w:p>
        </w:tc>
        <w:tc>
          <w:tcPr>
            <w:tcW w:w="6258" w:type="dxa"/>
          </w:tcPr>
          <w:p w:rsidR="00666D31" w:rsidRPr="005C00B5" w:rsidRDefault="00666D31" w:rsidP="00026D86">
            <w:pPr>
              <w:ind w:firstLine="0"/>
            </w:pPr>
          </w:p>
        </w:tc>
      </w:tr>
      <w:tr w:rsidR="00666D31" w:rsidTr="00026D86">
        <w:tc>
          <w:tcPr>
            <w:tcW w:w="3318" w:type="dxa"/>
          </w:tcPr>
          <w:p w:rsidR="00666D31" w:rsidRDefault="008B7967" w:rsidP="00026D86">
            <w:pPr>
              <w:ind w:firstLine="0"/>
            </w:pPr>
            <w:r>
              <w:t>Simple Type</w:t>
            </w:r>
          </w:p>
        </w:tc>
        <w:tc>
          <w:tcPr>
            <w:tcW w:w="6258" w:type="dxa"/>
          </w:tcPr>
          <w:p w:rsidR="00666D31" w:rsidRDefault="00666D31" w:rsidP="00026D86">
            <w:pPr>
              <w:ind w:firstLine="0"/>
            </w:pPr>
          </w:p>
        </w:tc>
      </w:tr>
      <w:tr w:rsidR="00666D31" w:rsidTr="00026D86">
        <w:tc>
          <w:tcPr>
            <w:tcW w:w="3318" w:type="dxa"/>
            <w:vAlign w:val="center"/>
          </w:tcPr>
          <w:p w:rsidR="00666D31" w:rsidRPr="00134C27" w:rsidRDefault="00666D31" w:rsidP="00026D86">
            <w:pPr>
              <w:ind w:firstLine="0"/>
            </w:pPr>
          </w:p>
        </w:tc>
        <w:tc>
          <w:tcPr>
            <w:tcW w:w="6258" w:type="dxa"/>
            <w:vAlign w:val="center"/>
          </w:tcPr>
          <w:p w:rsidR="00666D31" w:rsidRPr="00134C27" w:rsidRDefault="00666D31" w:rsidP="00026D86">
            <w:pPr>
              <w:ind w:firstLine="0"/>
            </w:pPr>
          </w:p>
        </w:tc>
      </w:tr>
      <w:tr w:rsidR="00666D31" w:rsidTr="00026D86">
        <w:tc>
          <w:tcPr>
            <w:tcW w:w="3318" w:type="dxa"/>
            <w:vAlign w:val="center"/>
          </w:tcPr>
          <w:p w:rsidR="00666D31" w:rsidRPr="00134C27" w:rsidRDefault="00666D31" w:rsidP="00026D86">
            <w:pPr>
              <w:ind w:firstLine="0"/>
            </w:pPr>
          </w:p>
        </w:tc>
        <w:tc>
          <w:tcPr>
            <w:tcW w:w="6258" w:type="dxa"/>
            <w:vAlign w:val="center"/>
          </w:tcPr>
          <w:p w:rsidR="00666D31" w:rsidRPr="00134C27" w:rsidRDefault="00666D31" w:rsidP="00026D86">
            <w:pPr>
              <w:keepNext/>
              <w:ind w:firstLine="0"/>
            </w:pPr>
          </w:p>
        </w:tc>
      </w:tr>
      <w:tr w:rsidR="00666D31" w:rsidTr="00026D86">
        <w:tc>
          <w:tcPr>
            <w:tcW w:w="3318" w:type="dxa"/>
            <w:vAlign w:val="center"/>
          </w:tcPr>
          <w:p w:rsidR="00666D31" w:rsidRPr="00134C27" w:rsidRDefault="00B1351E" w:rsidP="00026D86">
            <w:pPr>
              <w:ind w:firstLine="0"/>
            </w:pPr>
            <w:r>
              <w:t>Value Set</w:t>
            </w:r>
          </w:p>
        </w:tc>
        <w:tc>
          <w:tcPr>
            <w:tcW w:w="6258" w:type="dxa"/>
            <w:vAlign w:val="center"/>
          </w:tcPr>
          <w:p w:rsidR="00666D31" w:rsidRPr="00134C27" w:rsidRDefault="00B1351E" w:rsidP="00026D86">
            <w:pPr>
              <w:keepNext/>
              <w:ind w:firstLine="0"/>
            </w:pPr>
            <w:r>
              <w:t>A uniquely identifiable set of valid concept identifiers, where any concept identifier in a coded element can be tested to determine whether it is a member of the Value Set.</w:t>
            </w:r>
          </w:p>
        </w:tc>
      </w:tr>
      <w:tr w:rsidR="00666D31" w:rsidTr="00026D86">
        <w:tc>
          <w:tcPr>
            <w:tcW w:w="3318" w:type="dxa"/>
            <w:vAlign w:val="center"/>
          </w:tcPr>
          <w:p w:rsidR="00666D31" w:rsidRPr="00134C27" w:rsidRDefault="00666D31" w:rsidP="00026D86">
            <w:pPr>
              <w:ind w:firstLine="0"/>
            </w:pPr>
          </w:p>
        </w:tc>
        <w:tc>
          <w:tcPr>
            <w:tcW w:w="6258" w:type="dxa"/>
            <w:vAlign w:val="center"/>
          </w:tcPr>
          <w:p w:rsidR="00666D31" w:rsidRPr="00134C27" w:rsidRDefault="00666D31" w:rsidP="00026D86">
            <w:pPr>
              <w:keepNext/>
              <w:ind w:firstLine="0"/>
            </w:pPr>
          </w:p>
        </w:tc>
      </w:tr>
    </w:tbl>
    <w:p w:rsidR="00CE5619" w:rsidRDefault="00B804B7" w:rsidP="00CE5619">
      <w:pPr>
        <w:pStyle w:val="Heading1"/>
        <w:rPr>
          <w:lang w:bidi="en-US"/>
        </w:rPr>
      </w:pPr>
      <w:bookmarkStart w:id="650" w:name="_Toc338021327"/>
      <w:r>
        <w:rPr>
          <w:lang w:bidi="en-US"/>
        </w:rPr>
        <w:t>A</w:t>
      </w:r>
      <w:r w:rsidR="00975F9B">
        <w:rPr>
          <w:lang w:bidi="en-US"/>
        </w:rPr>
        <w:t xml:space="preserve">ppendix </w:t>
      </w:r>
      <w:r>
        <w:rPr>
          <w:lang w:bidi="en-US"/>
        </w:rPr>
        <w:t>D</w:t>
      </w:r>
      <w:r w:rsidR="00CE5619">
        <w:rPr>
          <w:lang w:bidi="en-US"/>
        </w:rPr>
        <w:t xml:space="preserve"> – Conformance Statement Review</w:t>
      </w:r>
      <w:bookmarkEnd w:id="650"/>
    </w:p>
    <w:p w:rsidR="00E27A3F" w:rsidRDefault="00E27A3F" w:rsidP="00975F9B">
      <w:pPr>
        <w:ind w:firstLine="0"/>
        <w:rPr>
          <w:lang w:bidi="en-US"/>
        </w:rPr>
      </w:pPr>
    </w:p>
    <w:p w:rsidR="0048158E" w:rsidRDefault="0048158E" w:rsidP="00975F9B">
      <w:pPr>
        <w:ind w:firstLine="0"/>
        <w:rPr>
          <w:lang w:bidi="en-US"/>
        </w:rPr>
      </w:pPr>
      <w:r>
        <w:rPr>
          <w:lang w:bidi="en-US"/>
        </w:rPr>
        <w:t xml:space="preserve">A summary of the conformance statements for the CDS Knowledge </w:t>
      </w:r>
      <w:proofErr w:type="spellStart"/>
      <w:r>
        <w:rPr>
          <w:lang w:bidi="en-US"/>
        </w:rPr>
        <w:t>Artfiact</w:t>
      </w:r>
      <w:proofErr w:type="spellEnd"/>
      <w:r>
        <w:rPr>
          <w:lang w:bidi="en-US"/>
        </w:rPr>
        <w:t xml:space="preserve"> are provided in this appendix, using a requirements traceability format to show how </w:t>
      </w:r>
      <w:r w:rsidR="00C96706">
        <w:rPr>
          <w:lang w:bidi="en-US"/>
        </w:rPr>
        <w:t xml:space="preserve">each of the requirements outlined in the </w:t>
      </w:r>
      <w:proofErr w:type="spellStart"/>
      <w:r w:rsidR="00C96706">
        <w:rPr>
          <w:lang w:bidi="en-US"/>
        </w:rPr>
        <w:t>HeD</w:t>
      </w:r>
      <w:proofErr w:type="spellEnd"/>
      <w:r w:rsidR="00C96706">
        <w:rPr>
          <w:lang w:bidi="en-US"/>
        </w:rPr>
        <w:t xml:space="preserve"> Artifact Sharing Use Case are fulfilled by this implementation guide.</w:t>
      </w:r>
    </w:p>
    <w:sectPr w:rsidR="0048158E">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1" w:author="Mangir, Cem Erdim" w:date="2012-10-11T07:36:00Z" w:initials="CM">
    <w:p w:rsidR="0048158E" w:rsidRDefault="0048158E">
      <w:pPr>
        <w:pStyle w:val="CommentText"/>
      </w:pPr>
      <w:r>
        <w:rPr>
          <w:rStyle w:val="CommentReference"/>
        </w:rPr>
        <w:annotationRef/>
      </w:r>
      <w:r>
        <w:t xml:space="preserve">Alicia: </w:t>
      </w:r>
      <w:r w:rsidRPr="00384EDB">
        <w:t>Builds on Tonya’s comment as seems this does not suppose there will be a new specification/ or components that are unique and not constraining a current standard/schema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9D0" w:rsidRDefault="00CF49D0" w:rsidP="00BD78CC">
      <w:r>
        <w:separator/>
      </w:r>
    </w:p>
  </w:endnote>
  <w:endnote w:type="continuationSeparator" w:id="0">
    <w:p w:rsidR="00CF49D0" w:rsidRDefault="00CF49D0" w:rsidP="00BD7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124049"/>
      <w:docPartObj>
        <w:docPartGallery w:val="Page Numbers (Bottom of Page)"/>
        <w:docPartUnique/>
      </w:docPartObj>
    </w:sdtPr>
    <w:sdtEndPr/>
    <w:sdtContent>
      <w:sdt>
        <w:sdtPr>
          <w:id w:val="860082579"/>
          <w:docPartObj>
            <w:docPartGallery w:val="Page Numbers (Top of Page)"/>
            <w:docPartUnique/>
          </w:docPartObj>
        </w:sdtPr>
        <w:sdtEndPr/>
        <w:sdtContent>
          <w:p w:rsidR="0048158E" w:rsidRPr="001B35A1" w:rsidRDefault="0048158E">
            <w:pPr>
              <w:pStyle w:val="Footer"/>
              <w:jc w:val="right"/>
              <w:rPr>
                <w:b/>
                <w:bCs/>
                <w:color w:val="00133B" w:themeColor="text1" w:themeShade="80"/>
                <w:sz w:val="24"/>
                <w:szCs w:val="24"/>
              </w:rPr>
            </w:pPr>
            <w:r w:rsidRPr="001B35A1">
              <w:rPr>
                <w:color w:val="00133B" w:themeColor="text1" w:themeShade="80"/>
              </w:rPr>
              <w:t xml:space="preserve">Page </w:t>
            </w:r>
            <w:r w:rsidRPr="001B35A1">
              <w:rPr>
                <w:b/>
                <w:bCs/>
                <w:color w:val="00133B" w:themeColor="text1" w:themeShade="80"/>
                <w:sz w:val="24"/>
                <w:szCs w:val="24"/>
              </w:rPr>
              <w:fldChar w:fldCharType="begin"/>
            </w:r>
            <w:r w:rsidRPr="001B35A1">
              <w:rPr>
                <w:b/>
                <w:bCs/>
                <w:color w:val="00133B" w:themeColor="text1" w:themeShade="80"/>
              </w:rPr>
              <w:instrText xml:space="preserve"> PAGE </w:instrText>
            </w:r>
            <w:r w:rsidRPr="001B35A1">
              <w:rPr>
                <w:b/>
                <w:bCs/>
                <w:color w:val="00133B" w:themeColor="text1" w:themeShade="80"/>
                <w:sz w:val="24"/>
                <w:szCs w:val="24"/>
              </w:rPr>
              <w:fldChar w:fldCharType="separate"/>
            </w:r>
            <w:r w:rsidR="007A5617">
              <w:rPr>
                <w:b/>
                <w:bCs/>
                <w:noProof/>
                <w:color w:val="00133B" w:themeColor="text1" w:themeShade="80"/>
              </w:rPr>
              <w:t>1</w:t>
            </w:r>
            <w:r w:rsidRPr="001B35A1">
              <w:rPr>
                <w:b/>
                <w:bCs/>
                <w:color w:val="00133B" w:themeColor="text1" w:themeShade="80"/>
                <w:sz w:val="24"/>
                <w:szCs w:val="24"/>
              </w:rPr>
              <w:fldChar w:fldCharType="end"/>
            </w:r>
            <w:r w:rsidRPr="001B35A1">
              <w:rPr>
                <w:color w:val="00133B" w:themeColor="text1" w:themeShade="80"/>
              </w:rPr>
              <w:t xml:space="preserve"> of </w:t>
            </w:r>
            <w:r w:rsidRPr="001B35A1">
              <w:rPr>
                <w:b/>
                <w:bCs/>
                <w:color w:val="00133B" w:themeColor="text1" w:themeShade="80"/>
                <w:sz w:val="24"/>
                <w:szCs w:val="24"/>
              </w:rPr>
              <w:fldChar w:fldCharType="begin"/>
            </w:r>
            <w:r w:rsidRPr="001B35A1">
              <w:rPr>
                <w:b/>
                <w:bCs/>
                <w:color w:val="00133B" w:themeColor="text1" w:themeShade="80"/>
              </w:rPr>
              <w:instrText xml:space="preserve"> NUMPAGES  </w:instrText>
            </w:r>
            <w:r w:rsidRPr="001B35A1">
              <w:rPr>
                <w:b/>
                <w:bCs/>
                <w:color w:val="00133B" w:themeColor="text1" w:themeShade="80"/>
                <w:sz w:val="24"/>
                <w:szCs w:val="24"/>
              </w:rPr>
              <w:fldChar w:fldCharType="separate"/>
            </w:r>
            <w:r w:rsidR="007A5617">
              <w:rPr>
                <w:b/>
                <w:bCs/>
                <w:noProof/>
                <w:color w:val="00133B" w:themeColor="text1" w:themeShade="80"/>
              </w:rPr>
              <w:t>49</w:t>
            </w:r>
            <w:r w:rsidRPr="001B35A1">
              <w:rPr>
                <w:b/>
                <w:bCs/>
                <w:color w:val="00133B" w:themeColor="text1" w:themeShade="80"/>
                <w:sz w:val="24"/>
                <w:szCs w:val="24"/>
              </w:rPr>
              <w:fldChar w:fldCharType="end"/>
            </w:r>
          </w:p>
          <w:p w:rsidR="0048158E" w:rsidRDefault="0048158E">
            <w:pPr>
              <w:pStyle w:val="Footer"/>
              <w:jc w:val="right"/>
            </w:pPr>
            <w:r w:rsidRPr="001B35A1">
              <w:rPr>
                <w:bCs/>
                <w:color w:val="00133B" w:themeColor="text1" w:themeShade="80"/>
                <w:sz w:val="24"/>
                <w:szCs w:val="24"/>
              </w:rPr>
              <w:t>Version</w:t>
            </w:r>
            <w:r>
              <w:rPr>
                <w:bCs/>
                <w:color w:val="00133B" w:themeColor="text1" w:themeShade="80"/>
                <w:sz w:val="24"/>
                <w:szCs w:val="24"/>
              </w:rPr>
              <w:ptab w:relativeTo="margin" w:alignment="left" w:leader="none"/>
            </w:r>
            <w:sdt>
              <w:sdtPr>
                <w:rPr>
                  <w:bCs/>
                  <w:color w:val="00133B" w:themeColor="text1" w:themeShade="80"/>
                  <w:sz w:val="24"/>
                  <w:szCs w:val="24"/>
                </w:rPr>
                <w:alias w:val="Publish Date"/>
                <w:tag w:val=""/>
                <w:id w:val="-1595167588"/>
                <w:dataBinding w:prefixMappings="xmlns:ns0='http://schemas.microsoft.com/office/2006/coverPageProps' " w:xpath="/ns0:CoverPageProperties[1]/ns0:PublishDate[1]" w:storeItemID="{55AF091B-3C7A-41E3-B477-F2FDAA23CFDA}"/>
                <w:date w:fullDate="2012-10-01T00:00:00Z">
                  <w:dateFormat w:val="M/d/yyyy"/>
                  <w:lid w:val="en-US"/>
                  <w:storeMappedDataAs w:val="dateTime"/>
                  <w:calendar w:val="gregorian"/>
                </w:date>
              </w:sdtPr>
              <w:sdtEndPr/>
              <w:sdtContent>
                <w:r>
                  <w:rPr>
                    <w:bCs/>
                    <w:color w:val="00133B" w:themeColor="text1" w:themeShade="80"/>
                    <w:sz w:val="24"/>
                    <w:szCs w:val="24"/>
                  </w:rPr>
                  <w:t>10/1/2012</w:t>
                </w:r>
              </w:sdtContent>
            </w:sdt>
            <w:r>
              <w:rPr>
                <w:b/>
                <w:bCs/>
                <w:sz w:val="24"/>
                <w:szCs w:val="24"/>
              </w:rPr>
              <w:t xml:space="preserve"> </w:t>
            </w:r>
          </w:p>
        </w:sdtContent>
      </w:sdt>
    </w:sdtContent>
  </w:sdt>
  <w:p w:rsidR="0048158E" w:rsidRDefault="00481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9D0" w:rsidRDefault="00CF49D0" w:rsidP="00BD78CC">
      <w:r>
        <w:separator/>
      </w:r>
    </w:p>
  </w:footnote>
  <w:footnote w:type="continuationSeparator" w:id="0">
    <w:p w:rsidR="00CF49D0" w:rsidRDefault="00CF49D0" w:rsidP="00BD78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58E" w:rsidRDefault="0048158E" w:rsidP="001B35A1">
    <w:pPr>
      <w:pStyle w:val="Header"/>
      <w:tabs>
        <w:tab w:val="left" w:pos="2580"/>
        <w:tab w:val="left" w:pos="2985"/>
      </w:tabs>
      <w:spacing w:line="276" w:lineRule="auto"/>
      <w:jc w:val="right"/>
      <w:rPr>
        <w:b/>
        <w:bCs/>
        <w:color w:val="002776" w:themeColor="text2"/>
        <w:sz w:val="28"/>
        <w:szCs w:val="28"/>
      </w:rPr>
    </w:pPr>
    <w:r>
      <w:rPr>
        <w:b/>
        <w:bCs/>
        <w:noProof/>
        <w:color w:val="002776" w:themeColor="text2"/>
        <w:sz w:val="28"/>
        <w:szCs w:val="28"/>
      </w:rPr>
      <w:drawing>
        <wp:anchor distT="0" distB="0" distL="114300" distR="114300" simplePos="0" relativeHeight="251658240" behindDoc="0" locked="0" layoutInCell="1" allowOverlap="1" wp14:anchorId="3D2667DB" wp14:editId="056B0ADD">
          <wp:simplePos x="0" y="0"/>
          <wp:positionH relativeFrom="margin">
            <wp:posOffset>47625</wp:posOffset>
          </wp:positionH>
          <wp:positionV relativeFrom="margin">
            <wp:posOffset>-880110</wp:posOffset>
          </wp:positionV>
          <wp:extent cx="1352550" cy="733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 Framework.jpg"/>
                  <pic:cNvPicPr/>
                </pic:nvPicPr>
                <pic:blipFill>
                  <a:blip r:embed="rId1">
                    <a:extLst>
                      <a:ext uri="{28A0092B-C50C-407E-A947-70E740481C1C}">
                        <a14:useLocalDpi xmlns:a14="http://schemas.microsoft.com/office/drawing/2010/main" val="0"/>
                      </a:ext>
                    </a:extLst>
                  </a:blip>
                  <a:stretch>
                    <a:fillRect/>
                  </a:stretch>
                </pic:blipFill>
                <pic:spPr>
                  <a:xfrm>
                    <a:off x="0" y="0"/>
                    <a:ext cx="1352550" cy="733425"/>
                  </a:xfrm>
                  <a:prstGeom prst="rect">
                    <a:avLst/>
                  </a:prstGeom>
                </pic:spPr>
              </pic:pic>
            </a:graphicData>
          </a:graphic>
          <wp14:sizeRelH relativeFrom="margin">
            <wp14:pctWidth>0</wp14:pctWidth>
          </wp14:sizeRelH>
          <wp14:sizeRelV relativeFrom="margin">
            <wp14:pctHeight>0</wp14:pctHeight>
          </wp14:sizeRelV>
        </wp:anchor>
      </w:drawing>
    </w:r>
    <w:r>
      <w:rPr>
        <w:b/>
        <w:bCs/>
        <w:color w:val="002776" w:themeColor="text2"/>
        <w:sz w:val="28"/>
        <w:szCs w:val="28"/>
      </w:rPr>
      <w:t>Office of the National Coordinator for Health IT</w:t>
    </w:r>
  </w:p>
  <w:p w:rsidR="0048158E" w:rsidRDefault="0048158E" w:rsidP="001B35A1">
    <w:pPr>
      <w:pStyle w:val="Header"/>
      <w:tabs>
        <w:tab w:val="left" w:pos="2580"/>
        <w:tab w:val="left" w:pos="2985"/>
      </w:tabs>
      <w:spacing w:line="276" w:lineRule="auto"/>
      <w:jc w:val="right"/>
      <w:rPr>
        <w:color w:val="002776" w:themeColor="accent1"/>
      </w:rPr>
    </w:pPr>
    <w:r>
      <w:rPr>
        <w:color w:val="002776" w:themeColor="accent1"/>
      </w:rPr>
      <w:t>Standards &amp; Interoperability Framework</w:t>
    </w:r>
  </w:p>
  <w:p w:rsidR="0048158E" w:rsidRPr="001B35A1" w:rsidRDefault="0048158E" w:rsidP="001B35A1">
    <w:pPr>
      <w:pStyle w:val="Header"/>
      <w:pBdr>
        <w:bottom w:val="single" w:sz="4" w:space="1" w:color="8B8B8B" w:themeColor="background1" w:themeShade="A5"/>
      </w:pBdr>
      <w:tabs>
        <w:tab w:val="left" w:pos="2580"/>
        <w:tab w:val="left" w:pos="2985"/>
      </w:tabs>
      <w:spacing w:after="120" w:line="276" w:lineRule="auto"/>
      <w:jc w:val="right"/>
      <w:rPr>
        <w:color w:val="1361FF" w:themeColor="text1" w:themeTint="99"/>
      </w:rPr>
    </w:pPr>
    <w:r>
      <w:rPr>
        <w:color w:val="1361FF" w:themeColor="text1" w:themeTint="99"/>
      </w:rPr>
      <w:t>Initiative Implementation Guidance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31B"/>
    <w:multiLevelType w:val="hybridMultilevel"/>
    <w:tmpl w:val="2BC2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13A31"/>
    <w:multiLevelType w:val="hybridMultilevel"/>
    <w:tmpl w:val="4B72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C6BDF"/>
    <w:multiLevelType w:val="hybridMultilevel"/>
    <w:tmpl w:val="55BC9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C0F1C"/>
    <w:multiLevelType w:val="hybridMultilevel"/>
    <w:tmpl w:val="C68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161B1"/>
    <w:multiLevelType w:val="hybridMultilevel"/>
    <w:tmpl w:val="2C9C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1DB3"/>
    <w:multiLevelType w:val="hybridMultilevel"/>
    <w:tmpl w:val="C056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B52E3"/>
    <w:multiLevelType w:val="hybridMultilevel"/>
    <w:tmpl w:val="72C0C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B1733"/>
    <w:multiLevelType w:val="hybridMultilevel"/>
    <w:tmpl w:val="617C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40383"/>
    <w:multiLevelType w:val="hybridMultilevel"/>
    <w:tmpl w:val="0BAE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60772C"/>
    <w:multiLevelType w:val="hybridMultilevel"/>
    <w:tmpl w:val="4F7C9FB0"/>
    <w:lvl w:ilvl="0" w:tplc="404C2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0D63C8"/>
    <w:multiLevelType w:val="hybridMultilevel"/>
    <w:tmpl w:val="7B20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BE40A2"/>
    <w:multiLevelType w:val="hybridMultilevel"/>
    <w:tmpl w:val="7BB69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E1C44"/>
    <w:multiLevelType w:val="hybridMultilevel"/>
    <w:tmpl w:val="A1F0DC26"/>
    <w:lvl w:ilvl="0" w:tplc="7B8E5FE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B40F67"/>
    <w:multiLevelType w:val="hybridMultilevel"/>
    <w:tmpl w:val="6486F81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3186B47"/>
    <w:multiLevelType w:val="hybridMultilevel"/>
    <w:tmpl w:val="A116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652303"/>
    <w:multiLevelType w:val="multilevel"/>
    <w:tmpl w:val="E0E4116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5F17364"/>
    <w:multiLevelType w:val="hybridMultilevel"/>
    <w:tmpl w:val="18F2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660DF5"/>
    <w:multiLevelType w:val="hybridMultilevel"/>
    <w:tmpl w:val="60D6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6"/>
  </w:num>
  <w:num w:numId="4">
    <w:abstractNumId w:val="3"/>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8"/>
  </w:num>
  <w:num w:numId="8">
    <w:abstractNumId w:val="5"/>
  </w:num>
  <w:num w:numId="9">
    <w:abstractNumId w:val="15"/>
  </w:num>
  <w:num w:numId="10">
    <w:abstractNumId w:val="1"/>
  </w:num>
  <w:num w:numId="11">
    <w:abstractNumId w:val="7"/>
  </w:num>
  <w:num w:numId="12">
    <w:abstractNumId w:val="6"/>
  </w:num>
  <w:num w:numId="13">
    <w:abstractNumId w:val="8"/>
  </w:num>
  <w:num w:numId="14">
    <w:abstractNumId w:val="4"/>
  </w:num>
  <w:num w:numId="15">
    <w:abstractNumId w:val="9"/>
  </w:num>
  <w:num w:numId="16">
    <w:abstractNumId w:val="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C2"/>
    <w:rsid w:val="00025BE4"/>
    <w:rsid w:val="00026D86"/>
    <w:rsid w:val="0003556F"/>
    <w:rsid w:val="00045FC7"/>
    <w:rsid w:val="00047805"/>
    <w:rsid w:val="00061BE4"/>
    <w:rsid w:val="00072F99"/>
    <w:rsid w:val="000840EB"/>
    <w:rsid w:val="000902C9"/>
    <w:rsid w:val="00091017"/>
    <w:rsid w:val="000A3376"/>
    <w:rsid w:val="000A44C1"/>
    <w:rsid w:val="000A7F9F"/>
    <w:rsid w:val="000D22E9"/>
    <w:rsid w:val="00126387"/>
    <w:rsid w:val="00127830"/>
    <w:rsid w:val="00143255"/>
    <w:rsid w:val="00154A10"/>
    <w:rsid w:val="00161B0D"/>
    <w:rsid w:val="00170648"/>
    <w:rsid w:val="00185A33"/>
    <w:rsid w:val="001A0C28"/>
    <w:rsid w:val="001A3BF8"/>
    <w:rsid w:val="001B03DC"/>
    <w:rsid w:val="001B35A1"/>
    <w:rsid w:val="001B7B6F"/>
    <w:rsid w:val="001B7EE5"/>
    <w:rsid w:val="001C0E7A"/>
    <w:rsid w:val="001D67E6"/>
    <w:rsid w:val="001D6DEC"/>
    <w:rsid w:val="002011DF"/>
    <w:rsid w:val="002161BA"/>
    <w:rsid w:val="00230BFA"/>
    <w:rsid w:val="00230E8E"/>
    <w:rsid w:val="00240341"/>
    <w:rsid w:val="00245D87"/>
    <w:rsid w:val="00272537"/>
    <w:rsid w:val="0029472F"/>
    <w:rsid w:val="002A2228"/>
    <w:rsid w:val="002C4E4D"/>
    <w:rsid w:val="002D532A"/>
    <w:rsid w:val="002E5F27"/>
    <w:rsid w:val="00320116"/>
    <w:rsid w:val="003240D9"/>
    <w:rsid w:val="00330EDA"/>
    <w:rsid w:val="00345F54"/>
    <w:rsid w:val="00347C60"/>
    <w:rsid w:val="003510A8"/>
    <w:rsid w:val="003675A1"/>
    <w:rsid w:val="00373031"/>
    <w:rsid w:val="003752B6"/>
    <w:rsid w:val="00384EDB"/>
    <w:rsid w:val="003A54CC"/>
    <w:rsid w:val="003C42AD"/>
    <w:rsid w:val="003E503E"/>
    <w:rsid w:val="004169D0"/>
    <w:rsid w:val="00426CD7"/>
    <w:rsid w:val="0043406D"/>
    <w:rsid w:val="004549AF"/>
    <w:rsid w:val="00464979"/>
    <w:rsid w:val="00467D4E"/>
    <w:rsid w:val="004771FD"/>
    <w:rsid w:val="0048158E"/>
    <w:rsid w:val="004D0BE5"/>
    <w:rsid w:val="00511AC2"/>
    <w:rsid w:val="00513C15"/>
    <w:rsid w:val="005209B0"/>
    <w:rsid w:val="0053686E"/>
    <w:rsid w:val="005406F9"/>
    <w:rsid w:val="00543021"/>
    <w:rsid w:val="00543984"/>
    <w:rsid w:val="00544AD6"/>
    <w:rsid w:val="00550837"/>
    <w:rsid w:val="005750EE"/>
    <w:rsid w:val="005A2F77"/>
    <w:rsid w:val="005C7AD2"/>
    <w:rsid w:val="005D43E7"/>
    <w:rsid w:val="0060270E"/>
    <w:rsid w:val="0063152E"/>
    <w:rsid w:val="00646244"/>
    <w:rsid w:val="00657D23"/>
    <w:rsid w:val="00666D31"/>
    <w:rsid w:val="0067404A"/>
    <w:rsid w:val="006A35DA"/>
    <w:rsid w:val="006B5F44"/>
    <w:rsid w:val="006D32DF"/>
    <w:rsid w:val="006D5AB8"/>
    <w:rsid w:val="00733568"/>
    <w:rsid w:val="007436A0"/>
    <w:rsid w:val="007449F9"/>
    <w:rsid w:val="00747072"/>
    <w:rsid w:val="00762A2C"/>
    <w:rsid w:val="00776A26"/>
    <w:rsid w:val="007817FD"/>
    <w:rsid w:val="00790F01"/>
    <w:rsid w:val="00796369"/>
    <w:rsid w:val="007A19A0"/>
    <w:rsid w:val="007A5617"/>
    <w:rsid w:val="007B7FFA"/>
    <w:rsid w:val="007D2300"/>
    <w:rsid w:val="007E7F28"/>
    <w:rsid w:val="007F2219"/>
    <w:rsid w:val="00803400"/>
    <w:rsid w:val="00807B7A"/>
    <w:rsid w:val="00816F43"/>
    <w:rsid w:val="008306BB"/>
    <w:rsid w:val="0083661A"/>
    <w:rsid w:val="00836DA8"/>
    <w:rsid w:val="0084230D"/>
    <w:rsid w:val="00852EF8"/>
    <w:rsid w:val="008A56CF"/>
    <w:rsid w:val="008B7026"/>
    <w:rsid w:val="008B7967"/>
    <w:rsid w:val="008B7A61"/>
    <w:rsid w:val="008C0735"/>
    <w:rsid w:val="008C6DE1"/>
    <w:rsid w:val="008C7319"/>
    <w:rsid w:val="008F2BE3"/>
    <w:rsid w:val="008F3EE3"/>
    <w:rsid w:val="0092101E"/>
    <w:rsid w:val="00927C98"/>
    <w:rsid w:val="0093410F"/>
    <w:rsid w:val="009419B4"/>
    <w:rsid w:val="009539ED"/>
    <w:rsid w:val="00973E0F"/>
    <w:rsid w:val="00975F9B"/>
    <w:rsid w:val="00987B93"/>
    <w:rsid w:val="009A07FC"/>
    <w:rsid w:val="009A6F7D"/>
    <w:rsid w:val="009B396C"/>
    <w:rsid w:val="009B5156"/>
    <w:rsid w:val="009B710A"/>
    <w:rsid w:val="009C6E55"/>
    <w:rsid w:val="009E217D"/>
    <w:rsid w:val="00A025B0"/>
    <w:rsid w:val="00A1182E"/>
    <w:rsid w:val="00A55CAE"/>
    <w:rsid w:val="00A90028"/>
    <w:rsid w:val="00A95D74"/>
    <w:rsid w:val="00A97080"/>
    <w:rsid w:val="00AA2303"/>
    <w:rsid w:val="00AB5752"/>
    <w:rsid w:val="00AC02ED"/>
    <w:rsid w:val="00B03E0F"/>
    <w:rsid w:val="00B1351E"/>
    <w:rsid w:val="00B1432F"/>
    <w:rsid w:val="00B20EA6"/>
    <w:rsid w:val="00B42CBA"/>
    <w:rsid w:val="00B51641"/>
    <w:rsid w:val="00B62BAD"/>
    <w:rsid w:val="00B804B7"/>
    <w:rsid w:val="00B82873"/>
    <w:rsid w:val="00B85CBE"/>
    <w:rsid w:val="00B97DBA"/>
    <w:rsid w:val="00BD78CC"/>
    <w:rsid w:val="00C22D2A"/>
    <w:rsid w:val="00C234D1"/>
    <w:rsid w:val="00C67909"/>
    <w:rsid w:val="00C8764D"/>
    <w:rsid w:val="00C93EED"/>
    <w:rsid w:val="00C96706"/>
    <w:rsid w:val="00C96F91"/>
    <w:rsid w:val="00CC1DAC"/>
    <w:rsid w:val="00CD281E"/>
    <w:rsid w:val="00CE5619"/>
    <w:rsid w:val="00CF2F45"/>
    <w:rsid w:val="00CF49D0"/>
    <w:rsid w:val="00D07376"/>
    <w:rsid w:val="00D11E28"/>
    <w:rsid w:val="00D11F3D"/>
    <w:rsid w:val="00D22530"/>
    <w:rsid w:val="00D22B15"/>
    <w:rsid w:val="00D8051B"/>
    <w:rsid w:val="00D815FE"/>
    <w:rsid w:val="00DA1D26"/>
    <w:rsid w:val="00DB22B1"/>
    <w:rsid w:val="00DC5295"/>
    <w:rsid w:val="00DE14C2"/>
    <w:rsid w:val="00DF5BDB"/>
    <w:rsid w:val="00DF6F57"/>
    <w:rsid w:val="00E00CA4"/>
    <w:rsid w:val="00E01A57"/>
    <w:rsid w:val="00E02825"/>
    <w:rsid w:val="00E115D2"/>
    <w:rsid w:val="00E2756A"/>
    <w:rsid w:val="00E27A3F"/>
    <w:rsid w:val="00E355A1"/>
    <w:rsid w:val="00E4377F"/>
    <w:rsid w:val="00E63723"/>
    <w:rsid w:val="00E773D0"/>
    <w:rsid w:val="00E83D89"/>
    <w:rsid w:val="00EA4581"/>
    <w:rsid w:val="00EA7251"/>
    <w:rsid w:val="00EB5438"/>
    <w:rsid w:val="00F271CD"/>
    <w:rsid w:val="00F41125"/>
    <w:rsid w:val="00F44B7D"/>
    <w:rsid w:val="00F66CD7"/>
    <w:rsid w:val="00F83CB6"/>
    <w:rsid w:val="00F87E9F"/>
    <w:rsid w:val="00F9079F"/>
    <w:rsid w:val="00F9123F"/>
    <w:rsid w:val="00FA5C4B"/>
    <w:rsid w:val="00FC1ADC"/>
    <w:rsid w:val="00FD5211"/>
    <w:rsid w:val="00FE2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9B0"/>
  </w:style>
  <w:style w:type="paragraph" w:styleId="Heading1">
    <w:name w:val="heading 1"/>
    <w:basedOn w:val="Normal"/>
    <w:next w:val="Normal"/>
    <w:link w:val="Heading1Char"/>
    <w:uiPriority w:val="9"/>
    <w:qFormat/>
    <w:rsid w:val="00045FC7"/>
    <w:pPr>
      <w:numPr>
        <w:numId w:val="3"/>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uiPriority w:val="9"/>
    <w:qFormat/>
    <w:rsid w:val="00045FC7"/>
    <w:pPr>
      <w:numPr>
        <w:ilvl w:val="1"/>
        <w:numId w:val="3"/>
      </w:numPr>
      <w:pBdr>
        <w:bottom w:val="single" w:sz="8" w:space="1" w:color="1361FF" w:themeColor="text1" w:themeTint="99"/>
      </w:pBdr>
      <w:spacing w:before="200" w:after="80"/>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uiPriority w:val="9"/>
    <w:qFormat/>
    <w:rsid w:val="006B5F44"/>
    <w:pPr>
      <w:numPr>
        <w:ilvl w:val="2"/>
        <w:numId w:val="3"/>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uiPriority w:val="9"/>
    <w:qFormat/>
    <w:rsid w:val="006B5F44"/>
    <w:pPr>
      <w:numPr>
        <w:ilvl w:val="3"/>
        <w:numId w:val="3"/>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iPriority w:val="9"/>
    <w:unhideWhenUsed/>
    <w:qFormat/>
    <w:rsid w:val="006B5F44"/>
    <w:pPr>
      <w:numPr>
        <w:ilvl w:val="4"/>
        <w:numId w:val="3"/>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iPriority w:val="9"/>
    <w:semiHidden/>
    <w:unhideWhenUsed/>
    <w:qFormat/>
    <w:rsid w:val="006B5F44"/>
    <w:pPr>
      <w:numPr>
        <w:ilvl w:val="5"/>
        <w:numId w:val="3"/>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iPriority w:val="9"/>
    <w:semiHidden/>
    <w:unhideWhenUsed/>
    <w:qFormat/>
    <w:rsid w:val="006B5F44"/>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iPriority w:val="9"/>
    <w:semiHidden/>
    <w:unhideWhenUsed/>
    <w:qFormat/>
    <w:rsid w:val="006B5F44"/>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iPriority w:val="9"/>
    <w:semiHidden/>
    <w:unhideWhenUsed/>
    <w:qFormat/>
    <w:rsid w:val="006B5F44"/>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C7"/>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uiPriority w:val="9"/>
    <w:rsid w:val="00045FC7"/>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uiPriority w:val="9"/>
    <w:rsid w:val="00762A2C"/>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uiPriority w:val="9"/>
    <w:rsid w:val="00762A2C"/>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uiPriority w:val="9"/>
    <w:rsid w:val="006B5F44"/>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uiPriority w:val="9"/>
    <w:semiHidden/>
    <w:rsid w:val="006B5F44"/>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uiPriority w:val="9"/>
    <w:semiHidden/>
    <w:rsid w:val="006B5F44"/>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uiPriority w:val="9"/>
    <w:semiHidden/>
    <w:rsid w:val="006B5F44"/>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uiPriority w:val="9"/>
    <w:semiHidden/>
    <w:rsid w:val="006B5F44"/>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iPriority w:val="35"/>
    <w:unhideWhenUsed/>
    <w:qFormat/>
    <w:rsid w:val="006B5F44"/>
    <w:rPr>
      <w:b/>
      <w:bCs/>
      <w:sz w:val="18"/>
      <w:szCs w:val="18"/>
    </w:rPr>
  </w:style>
  <w:style w:type="paragraph" w:styleId="Title">
    <w:name w:val="Title"/>
    <w:basedOn w:val="Normal"/>
    <w:next w:val="Normal"/>
    <w:link w:val="TitleChar"/>
    <w:qFormat/>
    <w:rsid w:val="005750EE"/>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5750EE"/>
    <w:rPr>
      <w:rFonts w:eastAsiaTheme="majorEastAsia" w:cstheme="majorBidi"/>
      <w:b/>
      <w:iCs/>
      <w:color w:val="00133A" w:themeColor="accent1" w:themeShade="7F"/>
      <w:sz w:val="52"/>
      <w:szCs w:val="60"/>
    </w:rPr>
  </w:style>
  <w:style w:type="paragraph" w:styleId="Subtitle">
    <w:name w:val="Subtitle"/>
    <w:basedOn w:val="Normal"/>
    <w:next w:val="Normal"/>
    <w:link w:val="SubtitleChar"/>
    <w:uiPriority w:val="11"/>
    <w:qFormat/>
    <w:rsid w:val="00762A2C"/>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uiPriority w:val="11"/>
    <w:rsid w:val="00762A2C"/>
    <w:rPr>
      <w:b/>
      <w:iCs/>
      <w:color w:val="00133B" w:themeColor="text1" w:themeShade="80"/>
      <w:sz w:val="40"/>
      <w:szCs w:val="24"/>
    </w:rPr>
  </w:style>
  <w:style w:type="character" w:styleId="Strong">
    <w:name w:val="Strong"/>
    <w:basedOn w:val="DefaultParagraphFont"/>
    <w:uiPriority w:val="22"/>
    <w:qFormat/>
    <w:rsid w:val="006B5F44"/>
    <w:rPr>
      <w:b/>
      <w:bCs/>
      <w:spacing w:val="0"/>
    </w:rPr>
  </w:style>
  <w:style w:type="character" w:styleId="Emphasis">
    <w:name w:val="Emphasis"/>
    <w:uiPriority w:val="20"/>
    <w:qFormat/>
    <w:rsid w:val="006B5F44"/>
    <w:rPr>
      <w:b/>
      <w:bCs/>
      <w:i/>
      <w:iCs/>
      <w:color w:val="0154FF" w:themeColor="text1" w:themeTint="A5"/>
    </w:rPr>
  </w:style>
  <w:style w:type="paragraph" w:styleId="NoSpacing">
    <w:name w:val="No Spacing"/>
    <w:basedOn w:val="Normal"/>
    <w:link w:val="NoSpacingChar"/>
    <w:uiPriority w:val="1"/>
    <w:qFormat/>
    <w:rsid w:val="006B5F44"/>
    <w:pPr>
      <w:ind w:firstLine="0"/>
    </w:pPr>
  </w:style>
  <w:style w:type="character" w:customStyle="1" w:styleId="NoSpacingChar">
    <w:name w:val="No Spacing Char"/>
    <w:basedOn w:val="DefaultParagraphFont"/>
    <w:link w:val="NoSpacing"/>
    <w:uiPriority w:val="1"/>
    <w:rsid w:val="006B5F44"/>
  </w:style>
  <w:style w:type="paragraph" w:styleId="ListParagraph">
    <w:name w:val="List Paragraph"/>
    <w:basedOn w:val="Normal"/>
    <w:uiPriority w:val="34"/>
    <w:qFormat/>
    <w:rsid w:val="006B5F44"/>
    <w:pPr>
      <w:ind w:left="720"/>
      <w:contextualSpacing/>
    </w:pPr>
  </w:style>
  <w:style w:type="paragraph" w:styleId="Quote">
    <w:name w:val="Quote"/>
    <w:basedOn w:val="Normal"/>
    <w:next w:val="Normal"/>
    <w:link w:val="QuoteChar"/>
    <w:uiPriority w:val="29"/>
    <w:qFormat/>
    <w:rsid w:val="006B5F44"/>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6B5F44"/>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6B5F44"/>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6B5F44"/>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6B5F44"/>
    <w:rPr>
      <w:i/>
      <w:iCs/>
      <w:color w:val="0154FF" w:themeColor="text1" w:themeTint="A5"/>
    </w:rPr>
  </w:style>
  <w:style w:type="character" w:styleId="IntenseEmphasis">
    <w:name w:val="Intense Emphasis"/>
    <w:uiPriority w:val="21"/>
    <w:qFormat/>
    <w:rsid w:val="006B5F44"/>
    <w:rPr>
      <w:b/>
      <w:bCs/>
      <w:i/>
      <w:iCs/>
      <w:color w:val="002776" w:themeColor="accent1"/>
      <w:sz w:val="22"/>
      <w:szCs w:val="22"/>
    </w:rPr>
  </w:style>
  <w:style w:type="character" w:styleId="SubtleReference">
    <w:name w:val="Subtle Reference"/>
    <w:uiPriority w:val="31"/>
    <w:qFormat/>
    <w:rsid w:val="006B5F44"/>
    <w:rPr>
      <w:color w:val="auto"/>
      <w:u w:val="single" w:color="00A1DE" w:themeColor="accent3"/>
    </w:rPr>
  </w:style>
  <w:style w:type="character" w:styleId="IntenseReference">
    <w:name w:val="Intense Reference"/>
    <w:basedOn w:val="DefaultParagraphFont"/>
    <w:uiPriority w:val="32"/>
    <w:qFormat/>
    <w:rsid w:val="006B5F44"/>
    <w:rPr>
      <w:b/>
      <w:bCs/>
      <w:color w:val="0077A6" w:themeColor="accent3" w:themeShade="BF"/>
      <w:u w:val="single" w:color="00A1DE" w:themeColor="accent3"/>
    </w:rPr>
  </w:style>
  <w:style w:type="character" w:styleId="BookTitle">
    <w:name w:val="Book Title"/>
    <w:basedOn w:val="DefaultParagraphFont"/>
    <w:uiPriority w:val="33"/>
    <w:qFormat/>
    <w:rsid w:val="006B5F44"/>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045FC7"/>
    <w:pPr>
      <w:pBdr>
        <w:bottom w:val="single" w:sz="12" w:space="1" w:color="1361FF" w:themeColor="text1" w:themeTint="99"/>
      </w:pBdr>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6B5F44"/>
    <w:rPr>
      <w:color w:val="808080"/>
    </w:rPr>
  </w:style>
  <w:style w:type="paragraph" w:styleId="BalloonText">
    <w:name w:val="Balloon Text"/>
    <w:basedOn w:val="Normal"/>
    <w:link w:val="BalloonTextChar"/>
    <w:uiPriority w:val="99"/>
    <w:semiHidden/>
    <w:unhideWhenUsed/>
    <w:rsid w:val="006B5F44"/>
    <w:rPr>
      <w:rFonts w:ascii="Tahoma" w:hAnsi="Tahoma" w:cs="Tahoma"/>
      <w:sz w:val="16"/>
      <w:szCs w:val="16"/>
    </w:rPr>
  </w:style>
  <w:style w:type="character" w:customStyle="1" w:styleId="BalloonTextChar">
    <w:name w:val="Balloon Text Char"/>
    <w:basedOn w:val="DefaultParagraphFont"/>
    <w:link w:val="BalloonText"/>
    <w:uiPriority w:val="99"/>
    <w:semiHidden/>
    <w:rsid w:val="006B5F44"/>
    <w:rPr>
      <w:rFonts w:ascii="Tahoma" w:hAnsi="Tahoma" w:cs="Tahoma"/>
      <w:sz w:val="16"/>
      <w:szCs w:val="16"/>
    </w:rPr>
  </w:style>
  <w:style w:type="table" w:styleId="TableGrid">
    <w:name w:val="Table Grid"/>
    <w:basedOn w:val="TableNormal"/>
    <w:uiPriority w:val="59"/>
    <w:rsid w:val="00520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209B0"/>
    <w:tblPr>
      <w:tblStyleRowBandSize w:val="1"/>
      <w:tblStyleColBandSize w:val="1"/>
      <w:tblInd w:w="0" w:type="dxa"/>
      <w:tblBorders>
        <w:top w:val="single" w:sz="8" w:space="0" w:color="002776" w:themeColor="text1"/>
        <w:left w:val="single" w:sz="8" w:space="0" w:color="002776" w:themeColor="text1"/>
        <w:bottom w:val="single" w:sz="8" w:space="0" w:color="002776" w:themeColor="text1"/>
        <w:right w:val="single" w:sz="8" w:space="0" w:color="002776" w:themeColor="text1"/>
      </w:tblBorders>
      <w:tblCellMar>
        <w:top w:w="0" w:type="dxa"/>
        <w:left w:w="108" w:type="dxa"/>
        <w:bottom w:w="0" w:type="dxa"/>
        <w:right w:w="108" w:type="dxa"/>
      </w:tblCellMar>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045FC7"/>
    <w:rPr>
      <w:color w:val="1361FF" w:themeColor="hyperlink"/>
      <w:u w:val="single"/>
    </w:rPr>
  </w:style>
  <w:style w:type="paragraph" w:styleId="TOC1">
    <w:name w:val="toc 1"/>
    <w:basedOn w:val="Normal"/>
    <w:next w:val="Normal"/>
    <w:autoRedefine/>
    <w:uiPriority w:val="39"/>
    <w:unhideWhenUsed/>
    <w:rsid w:val="00045FC7"/>
    <w:pPr>
      <w:spacing w:after="100"/>
    </w:pPr>
  </w:style>
  <w:style w:type="paragraph" w:styleId="Header">
    <w:name w:val="header"/>
    <w:basedOn w:val="Normal"/>
    <w:link w:val="HeaderChar"/>
    <w:uiPriority w:val="99"/>
    <w:unhideWhenUsed/>
    <w:rsid w:val="00BD78CC"/>
    <w:pPr>
      <w:tabs>
        <w:tab w:val="center" w:pos="4680"/>
        <w:tab w:val="right" w:pos="9360"/>
      </w:tabs>
    </w:pPr>
  </w:style>
  <w:style w:type="character" w:customStyle="1" w:styleId="HeaderChar">
    <w:name w:val="Header Char"/>
    <w:basedOn w:val="DefaultParagraphFont"/>
    <w:link w:val="Header"/>
    <w:uiPriority w:val="99"/>
    <w:rsid w:val="00BD78CC"/>
  </w:style>
  <w:style w:type="paragraph" w:styleId="Footer">
    <w:name w:val="footer"/>
    <w:basedOn w:val="Normal"/>
    <w:link w:val="FooterChar"/>
    <w:uiPriority w:val="99"/>
    <w:unhideWhenUsed/>
    <w:rsid w:val="00BD78CC"/>
    <w:pPr>
      <w:tabs>
        <w:tab w:val="center" w:pos="4680"/>
        <w:tab w:val="right" w:pos="9360"/>
      </w:tabs>
    </w:pPr>
  </w:style>
  <w:style w:type="character" w:customStyle="1" w:styleId="FooterChar">
    <w:name w:val="Footer Char"/>
    <w:basedOn w:val="DefaultParagraphFont"/>
    <w:link w:val="Footer"/>
    <w:uiPriority w:val="99"/>
    <w:rsid w:val="00BD78CC"/>
  </w:style>
  <w:style w:type="paragraph" w:styleId="TOC2">
    <w:name w:val="toc 2"/>
    <w:basedOn w:val="Normal"/>
    <w:next w:val="Normal"/>
    <w:autoRedefine/>
    <w:uiPriority w:val="39"/>
    <w:unhideWhenUsed/>
    <w:rsid w:val="005750EE"/>
    <w:pPr>
      <w:spacing w:after="100"/>
      <w:ind w:left="220"/>
    </w:pPr>
  </w:style>
  <w:style w:type="paragraph" w:styleId="TOC3">
    <w:name w:val="toc 3"/>
    <w:basedOn w:val="Normal"/>
    <w:next w:val="Normal"/>
    <w:autoRedefine/>
    <w:uiPriority w:val="39"/>
    <w:unhideWhenUsed/>
    <w:rsid w:val="005750EE"/>
    <w:pPr>
      <w:spacing w:after="100"/>
      <w:ind w:left="440"/>
    </w:pPr>
  </w:style>
  <w:style w:type="paragraph" w:customStyle="1" w:styleId="Default">
    <w:name w:val="Default"/>
    <w:rsid w:val="00FE2B52"/>
    <w:pPr>
      <w:autoSpaceDE w:val="0"/>
      <w:autoSpaceDN w:val="0"/>
      <w:adjustRightInd w:val="0"/>
      <w:ind w:firstLine="0"/>
    </w:pPr>
    <w:rPr>
      <w:rFonts w:ascii="Arial" w:hAnsi="Arial" w:cs="Arial"/>
      <w:color w:val="000000"/>
      <w:sz w:val="24"/>
      <w:szCs w:val="24"/>
    </w:rPr>
  </w:style>
  <w:style w:type="paragraph" w:styleId="TableofFigures">
    <w:name w:val="table of figures"/>
    <w:basedOn w:val="Normal"/>
    <w:next w:val="Normal"/>
    <w:uiPriority w:val="99"/>
    <w:unhideWhenUsed/>
    <w:rsid w:val="0043406D"/>
  </w:style>
  <w:style w:type="paragraph" w:customStyle="1" w:styleId="TableContent">
    <w:name w:val="Table Content"/>
    <w:basedOn w:val="Normal"/>
    <w:link w:val="TableContentChar"/>
    <w:autoRedefine/>
    <w:uiPriority w:val="99"/>
    <w:rsid w:val="00657D23"/>
    <w:pPr>
      <w:spacing w:before="40" w:after="40"/>
      <w:ind w:right="-43" w:firstLine="0"/>
    </w:pPr>
    <w:rPr>
      <w:rFonts w:ascii="Arial Narrow" w:eastAsia="Times New Roman" w:hAnsi="Arial Narrow" w:cs="Times New Roman"/>
      <w:bCs/>
      <w:color w:val="000000"/>
      <w:kern w:val="20"/>
      <w:sz w:val="21"/>
      <w:szCs w:val="20"/>
    </w:rPr>
  </w:style>
  <w:style w:type="character" w:customStyle="1" w:styleId="TableContentChar">
    <w:name w:val="Table Content Char"/>
    <w:basedOn w:val="DefaultParagraphFont"/>
    <w:link w:val="TableContent"/>
    <w:uiPriority w:val="99"/>
    <w:locked/>
    <w:rsid w:val="00657D23"/>
    <w:rPr>
      <w:rFonts w:ascii="Arial Narrow" w:eastAsia="Times New Roman" w:hAnsi="Arial Narrow" w:cs="Times New Roman"/>
      <w:bCs/>
      <w:color w:val="000000"/>
      <w:kern w:val="20"/>
      <w:sz w:val="21"/>
      <w:szCs w:val="20"/>
    </w:rPr>
  </w:style>
  <w:style w:type="paragraph" w:customStyle="1" w:styleId="TableContentBullet">
    <w:name w:val="Table Content  Bullet"/>
    <w:basedOn w:val="Normal"/>
    <w:link w:val="TableContentBulletChar"/>
    <w:uiPriority w:val="99"/>
    <w:rsid w:val="00657D23"/>
    <w:pPr>
      <w:tabs>
        <w:tab w:val="left" w:pos="581"/>
      </w:tabs>
      <w:spacing w:before="40" w:after="40"/>
      <w:ind w:left="581" w:right="-43" w:hanging="360"/>
    </w:pPr>
    <w:rPr>
      <w:rFonts w:ascii="Arial Narrow" w:eastAsia="Times New Roman" w:hAnsi="Arial Narrow" w:cs="Times New Roman"/>
      <w:bCs/>
      <w:color w:val="000000"/>
      <w:kern w:val="20"/>
      <w:sz w:val="21"/>
      <w:szCs w:val="20"/>
    </w:rPr>
  </w:style>
  <w:style w:type="character" w:customStyle="1" w:styleId="TableContentBulletChar">
    <w:name w:val="Table Content  Bullet Char"/>
    <w:basedOn w:val="DefaultParagraphFont"/>
    <w:link w:val="TableContentBullet"/>
    <w:uiPriority w:val="99"/>
    <w:locked/>
    <w:rsid w:val="00657D23"/>
    <w:rPr>
      <w:rFonts w:ascii="Arial Narrow" w:eastAsia="Times New Roman" w:hAnsi="Arial Narrow" w:cs="Times New Roman"/>
      <w:bCs/>
      <w:color w:val="000000"/>
      <w:kern w:val="20"/>
      <w:sz w:val="21"/>
      <w:szCs w:val="20"/>
    </w:rPr>
  </w:style>
  <w:style w:type="character" w:customStyle="1" w:styleId="pln">
    <w:name w:val="pln"/>
    <w:basedOn w:val="DefaultParagraphFont"/>
    <w:rsid w:val="003E503E"/>
  </w:style>
  <w:style w:type="paragraph" w:styleId="TOC4">
    <w:name w:val="toc 4"/>
    <w:basedOn w:val="Normal"/>
    <w:next w:val="Normal"/>
    <w:autoRedefine/>
    <w:uiPriority w:val="39"/>
    <w:unhideWhenUsed/>
    <w:rsid w:val="005406F9"/>
    <w:pPr>
      <w:spacing w:after="100" w:line="276" w:lineRule="auto"/>
      <w:ind w:left="660" w:firstLine="0"/>
    </w:pPr>
  </w:style>
  <w:style w:type="paragraph" w:styleId="TOC5">
    <w:name w:val="toc 5"/>
    <w:basedOn w:val="Normal"/>
    <w:next w:val="Normal"/>
    <w:autoRedefine/>
    <w:uiPriority w:val="39"/>
    <w:unhideWhenUsed/>
    <w:rsid w:val="005406F9"/>
    <w:pPr>
      <w:spacing w:after="100" w:line="276" w:lineRule="auto"/>
      <w:ind w:left="880" w:firstLine="0"/>
    </w:pPr>
  </w:style>
  <w:style w:type="paragraph" w:styleId="TOC6">
    <w:name w:val="toc 6"/>
    <w:basedOn w:val="Normal"/>
    <w:next w:val="Normal"/>
    <w:autoRedefine/>
    <w:uiPriority w:val="39"/>
    <w:unhideWhenUsed/>
    <w:rsid w:val="005406F9"/>
    <w:pPr>
      <w:spacing w:after="100" w:line="276" w:lineRule="auto"/>
      <w:ind w:left="1100" w:firstLine="0"/>
    </w:pPr>
  </w:style>
  <w:style w:type="paragraph" w:styleId="TOC7">
    <w:name w:val="toc 7"/>
    <w:basedOn w:val="Normal"/>
    <w:next w:val="Normal"/>
    <w:autoRedefine/>
    <w:uiPriority w:val="39"/>
    <w:unhideWhenUsed/>
    <w:rsid w:val="005406F9"/>
    <w:pPr>
      <w:spacing w:after="100" w:line="276" w:lineRule="auto"/>
      <w:ind w:left="1320" w:firstLine="0"/>
    </w:pPr>
  </w:style>
  <w:style w:type="paragraph" w:styleId="TOC8">
    <w:name w:val="toc 8"/>
    <w:basedOn w:val="Normal"/>
    <w:next w:val="Normal"/>
    <w:autoRedefine/>
    <w:uiPriority w:val="39"/>
    <w:unhideWhenUsed/>
    <w:rsid w:val="005406F9"/>
    <w:pPr>
      <w:spacing w:after="100" w:line="276" w:lineRule="auto"/>
      <w:ind w:left="1540" w:firstLine="0"/>
    </w:pPr>
  </w:style>
  <w:style w:type="paragraph" w:styleId="TOC9">
    <w:name w:val="toc 9"/>
    <w:basedOn w:val="Normal"/>
    <w:next w:val="Normal"/>
    <w:autoRedefine/>
    <w:uiPriority w:val="39"/>
    <w:unhideWhenUsed/>
    <w:rsid w:val="005406F9"/>
    <w:pPr>
      <w:spacing w:after="100" w:line="276" w:lineRule="auto"/>
      <w:ind w:left="1760" w:firstLine="0"/>
    </w:pPr>
  </w:style>
  <w:style w:type="character" w:styleId="CommentReference">
    <w:name w:val="annotation reference"/>
    <w:basedOn w:val="DefaultParagraphFont"/>
    <w:uiPriority w:val="99"/>
    <w:semiHidden/>
    <w:unhideWhenUsed/>
    <w:rsid w:val="00384EDB"/>
    <w:rPr>
      <w:sz w:val="16"/>
      <w:szCs w:val="16"/>
    </w:rPr>
  </w:style>
  <w:style w:type="paragraph" w:styleId="CommentText">
    <w:name w:val="annotation text"/>
    <w:basedOn w:val="Normal"/>
    <w:link w:val="CommentTextChar"/>
    <w:uiPriority w:val="99"/>
    <w:semiHidden/>
    <w:unhideWhenUsed/>
    <w:rsid w:val="00384EDB"/>
    <w:rPr>
      <w:sz w:val="20"/>
      <w:szCs w:val="20"/>
    </w:rPr>
  </w:style>
  <w:style w:type="character" w:customStyle="1" w:styleId="CommentTextChar">
    <w:name w:val="Comment Text Char"/>
    <w:basedOn w:val="DefaultParagraphFont"/>
    <w:link w:val="CommentText"/>
    <w:uiPriority w:val="99"/>
    <w:semiHidden/>
    <w:rsid w:val="00384EDB"/>
    <w:rPr>
      <w:sz w:val="20"/>
      <w:szCs w:val="20"/>
    </w:rPr>
  </w:style>
  <w:style w:type="paragraph" w:styleId="CommentSubject">
    <w:name w:val="annotation subject"/>
    <w:basedOn w:val="CommentText"/>
    <w:next w:val="CommentText"/>
    <w:link w:val="CommentSubjectChar"/>
    <w:uiPriority w:val="99"/>
    <w:semiHidden/>
    <w:unhideWhenUsed/>
    <w:rsid w:val="00384EDB"/>
    <w:rPr>
      <w:b/>
      <w:bCs/>
    </w:rPr>
  </w:style>
  <w:style w:type="character" w:customStyle="1" w:styleId="CommentSubjectChar">
    <w:name w:val="Comment Subject Char"/>
    <w:basedOn w:val="CommentTextChar"/>
    <w:link w:val="CommentSubject"/>
    <w:uiPriority w:val="99"/>
    <w:semiHidden/>
    <w:rsid w:val="00384EDB"/>
    <w:rPr>
      <w:b/>
      <w:bCs/>
      <w:sz w:val="20"/>
      <w:szCs w:val="20"/>
    </w:rPr>
  </w:style>
  <w:style w:type="paragraph" w:styleId="Revision">
    <w:name w:val="Revision"/>
    <w:hidden/>
    <w:uiPriority w:val="99"/>
    <w:semiHidden/>
    <w:rsid w:val="00646244"/>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9B0"/>
  </w:style>
  <w:style w:type="paragraph" w:styleId="Heading1">
    <w:name w:val="heading 1"/>
    <w:basedOn w:val="Normal"/>
    <w:next w:val="Normal"/>
    <w:link w:val="Heading1Char"/>
    <w:uiPriority w:val="9"/>
    <w:qFormat/>
    <w:rsid w:val="00045FC7"/>
    <w:pPr>
      <w:numPr>
        <w:numId w:val="3"/>
      </w:numPr>
      <w:pBdr>
        <w:bottom w:val="single" w:sz="12" w:space="1" w:color="1361FF" w:themeColor="text1" w:themeTint="99"/>
      </w:pBdr>
      <w:spacing w:before="600" w:after="80"/>
      <w:outlineLvl w:val="0"/>
    </w:pPr>
    <w:rPr>
      <w:rFonts w:asciiTheme="majorHAnsi" w:eastAsiaTheme="majorEastAsia" w:hAnsiTheme="majorHAnsi" w:cstheme="majorBidi"/>
      <w:bCs/>
      <w:color w:val="001D58" w:themeColor="accent1" w:themeShade="BF"/>
      <w:sz w:val="28"/>
      <w:szCs w:val="24"/>
    </w:rPr>
  </w:style>
  <w:style w:type="paragraph" w:styleId="Heading2">
    <w:name w:val="heading 2"/>
    <w:basedOn w:val="Normal"/>
    <w:next w:val="Normal"/>
    <w:link w:val="Heading2Char"/>
    <w:uiPriority w:val="9"/>
    <w:qFormat/>
    <w:rsid w:val="00045FC7"/>
    <w:pPr>
      <w:numPr>
        <w:ilvl w:val="1"/>
        <w:numId w:val="3"/>
      </w:numPr>
      <w:pBdr>
        <w:bottom w:val="single" w:sz="8" w:space="1" w:color="1361FF" w:themeColor="text1" w:themeTint="99"/>
      </w:pBdr>
      <w:spacing w:before="200" w:after="80"/>
      <w:outlineLvl w:val="1"/>
    </w:pPr>
    <w:rPr>
      <w:rFonts w:asciiTheme="majorHAnsi" w:eastAsiaTheme="majorEastAsia" w:hAnsiTheme="majorHAnsi" w:cstheme="majorBidi"/>
      <w:color w:val="001D58" w:themeColor="accent1" w:themeShade="BF"/>
      <w:sz w:val="24"/>
      <w:szCs w:val="24"/>
    </w:rPr>
  </w:style>
  <w:style w:type="paragraph" w:styleId="Heading3">
    <w:name w:val="heading 3"/>
    <w:basedOn w:val="Normal"/>
    <w:next w:val="Normal"/>
    <w:link w:val="Heading3Char"/>
    <w:uiPriority w:val="9"/>
    <w:qFormat/>
    <w:rsid w:val="006B5F44"/>
    <w:pPr>
      <w:numPr>
        <w:ilvl w:val="2"/>
        <w:numId w:val="3"/>
      </w:numPr>
      <w:pBdr>
        <w:bottom w:val="single" w:sz="4" w:space="1" w:color="1361FF" w:themeColor="accent1" w:themeTint="99"/>
      </w:pBdr>
      <w:spacing w:before="200" w:after="80"/>
      <w:outlineLvl w:val="2"/>
    </w:pPr>
    <w:rPr>
      <w:rFonts w:asciiTheme="majorHAnsi" w:eastAsiaTheme="majorEastAsia" w:hAnsiTheme="majorHAnsi" w:cstheme="majorBidi"/>
      <w:color w:val="002776" w:themeColor="accent1"/>
      <w:sz w:val="24"/>
      <w:szCs w:val="24"/>
    </w:rPr>
  </w:style>
  <w:style w:type="paragraph" w:styleId="Heading4">
    <w:name w:val="heading 4"/>
    <w:basedOn w:val="Normal"/>
    <w:next w:val="Normal"/>
    <w:link w:val="Heading4Char"/>
    <w:uiPriority w:val="9"/>
    <w:qFormat/>
    <w:rsid w:val="006B5F44"/>
    <w:pPr>
      <w:numPr>
        <w:ilvl w:val="3"/>
        <w:numId w:val="3"/>
      </w:numPr>
      <w:pBdr>
        <w:bottom w:val="single" w:sz="4" w:space="2" w:color="6295FF" w:themeColor="accent1" w:themeTint="66"/>
      </w:pBdr>
      <w:spacing w:before="200" w:after="80"/>
      <w:outlineLvl w:val="3"/>
    </w:pPr>
    <w:rPr>
      <w:rFonts w:asciiTheme="majorHAnsi" w:eastAsiaTheme="majorEastAsia" w:hAnsiTheme="majorHAnsi" w:cstheme="majorBidi"/>
      <w:i/>
      <w:iCs/>
      <w:color w:val="002776" w:themeColor="accent1"/>
      <w:sz w:val="24"/>
      <w:szCs w:val="24"/>
    </w:rPr>
  </w:style>
  <w:style w:type="paragraph" w:styleId="Heading5">
    <w:name w:val="heading 5"/>
    <w:basedOn w:val="Normal"/>
    <w:next w:val="Normal"/>
    <w:link w:val="Heading5Char"/>
    <w:uiPriority w:val="9"/>
    <w:unhideWhenUsed/>
    <w:qFormat/>
    <w:rsid w:val="006B5F44"/>
    <w:pPr>
      <w:numPr>
        <w:ilvl w:val="4"/>
        <w:numId w:val="3"/>
      </w:numPr>
      <w:spacing w:before="200" w:after="80"/>
      <w:outlineLvl w:val="4"/>
    </w:pPr>
    <w:rPr>
      <w:rFonts w:asciiTheme="majorHAnsi" w:eastAsiaTheme="majorEastAsia" w:hAnsiTheme="majorHAnsi" w:cstheme="majorBidi"/>
      <w:color w:val="002776" w:themeColor="accent1"/>
    </w:rPr>
  </w:style>
  <w:style w:type="paragraph" w:styleId="Heading6">
    <w:name w:val="heading 6"/>
    <w:basedOn w:val="Normal"/>
    <w:next w:val="Normal"/>
    <w:link w:val="Heading6Char"/>
    <w:uiPriority w:val="9"/>
    <w:semiHidden/>
    <w:unhideWhenUsed/>
    <w:qFormat/>
    <w:rsid w:val="006B5F44"/>
    <w:pPr>
      <w:numPr>
        <w:ilvl w:val="5"/>
        <w:numId w:val="3"/>
      </w:numPr>
      <w:spacing w:before="280" w:after="100"/>
      <w:outlineLvl w:val="5"/>
    </w:pPr>
    <w:rPr>
      <w:rFonts w:asciiTheme="majorHAnsi" w:eastAsiaTheme="majorEastAsia" w:hAnsiTheme="majorHAnsi" w:cstheme="majorBidi"/>
      <w:i/>
      <w:iCs/>
      <w:color w:val="002776" w:themeColor="accent1"/>
    </w:rPr>
  </w:style>
  <w:style w:type="paragraph" w:styleId="Heading7">
    <w:name w:val="heading 7"/>
    <w:basedOn w:val="Normal"/>
    <w:next w:val="Normal"/>
    <w:link w:val="Heading7Char"/>
    <w:uiPriority w:val="9"/>
    <w:semiHidden/>
    <w:unhideWhenUsed/>
    <w:qFormat/>
    <w:rsid w:val="006B5F44"/>
    <w:pPr>
      <w:spacing w:before="320" w:after="100"/>
      <w:ind w:firstLine="0"/>
      <w:outlineLvl w:val="6"/>
    </w:pPr>
    <w:rPr>
      <w:rFonts w:asciiTheme="majorHAnsi" w:eastAsiaTheme="majorEastAsia" w:hAnsiTheme="majorHAnsi" w:cstheme="majorBidi"/>
      <w:b/>
      <w:bCs/>
      <w:color w:val="00A1DE" w:themeColor="accent3"/>
      <w:sz w:val="20"/>
      <w:szCs w:val="20"/>
    </w:rPr>
  </w:style>
  <w:style w:type="paragraph" w:styleId="Heading8">
    <w:name w:val="heading 8"/>
    <w:basedOn w:val="Normal"/>
    <w:next w:val="Normal"/>
    <w:link w:val="Heading8Char"/>
    <w:uiPriority w:val="9"/>
    <w:semiHidden/>
    <w:unhideWhenUsed/>
    <w:qFormat/>
    <w:rsid w:val="006B5F44"/>
    <w:pPr>
      <w:spacing w:before="320" w:after="100"/>
      <w:ind w:firstLine="0"/>
      <w:outlineLvl w:val="7"/>
    </w:pPr>
    <w:rPr>
      <w:rFonts w:asciiTheme="majorHAnsi" w:eastAsiaTheme="majorEastAsia" w:hAnsiTheme="majorHAnsi" w:cstheme="majorBidi"/>
      <w:b/>
      <w:bCs/>
      <w:i/>
      <w:iCs/>
      <w:color w:val="00A1DE" w:themeColor="accent3"/>
      <w:sz w:val="20"/>
      <w:szCs w:val="20"/>
    </w:rPr>
  </w:style>
  <w:style w:type="paragraph" w:styleId="Heading9">
    <w:name w:val="heading 9"/>
    <w:basedOn w:val="Normal"/>
    <w:next w:val="Normal"/>
    <w:link w:val="Heading9Char"/>
    <w:uiPriority w:val="9"/>
    <w:semiHidden/>
    <w:unhideWhenUsed/>
    <w:qFormat/>
    <w:rsid w:val="006B5F44"/>
    <w:pPr>
      <w:spacing w:before="320" w:after="100"/>
      <w:ind w:firstLine="0"/>
      <w:outlineLvl w:val="8"/>
    </w:pPr>
    <w:rPr>
      <w:rFonts w:asciiTheme="majorHAnsi" w:eastAsiaTheme="majorEastAsia" w:hAnsiTheme="majorHAnsi" w:cstheme="majorBidi"/>
      <w:i/>
      <w:iCs/>
      <w:color w:val="00A1D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FC7"/>
    <w:rPr>
      <w:rFonts w:asciiTheme="majorHAnsi" w:eastAsiaTheme="majorEastAsia" w:hAnsiTheme="majorHAnsi" w:cstheme="majorBidi"/>
      <w:bCs/>
      <w:color w:val="001D58" w:themeColor="accent1" w:themeShade="BF"/>
      <w:sz w:val="28"/>
      <w:szCs w:val="24"/>
    </w:rPr>
  </w:style>
  <w:style w:type="character" w:customStyle="1" w:styleId="Heading2Char">
    <w:name w:val="Heading 2 Char"/>
    <w:basedOn w:val="DefaultParagraphFont"/>
    <w:link w:val="Heading2"/>
    <w:uiPriority w:val="9"/>
    <w:rsid w:val="00045FC7"/>
    <w:rPr>
      <w:rFonts w:asciiTheme="majorHAnsi" w:eastAsiaTheme="majorEastAsia" w:hAnsiTheme="majorHAnsi" w:cstheme="majorBidi"/>
      <w:color w:val="001D58" w:themeColor="accent1" w:themeShade="BF"/>
      <w:sz w:val="24"/>
      <w:szCs w:val="24"/>
    </w:rPr>
  </w:style>
  <w:style w:type="character" w:customStyle="1" w:styleId="Heading3Char">
    <w:name w:val="Heading 3 Char"/>
    <w:basedOn w:val="DefaultParagraphFont"/>
    <w:link w:val="Heading3"/>
    <w:uiPriority w:val="9"/>
    <w:rsid w:val="00762A2C"/>
    <w:rPr>
      <w:rFonts w:asciiTheme="majorHAnsi" w:eastAsiaTheme="majorEastAsia" w:hAnsiTheme="majorHAnsi" w:cstheme="majorBidi"/>
      <w:color w:val="002776" w:themeColor="accent1"/>
      <w:sz w:val="24"/>
      <w:szCs w:val="24"/>
    </w:rPr>
  </w:style>
  <w:style w:type="character" w:customStyle="1" w:styleId="Heading4Char">
    <w:name w:val="Heading 4 Char"/>
    <w:basedOn w:val="DefaultParagraphFont"/>
    <w:link w:val="Heading4"/>
    <w:uiPriority w:val="9"/>
    <w:rsid w:val="00762A2C"/>
    <w:rPr>
      <w:rFonts w:asciiTheme="majorHAnsi" w:eastAsiaTheme="majorEastAsia" w:hAnsiTheme="majorHAnsi" w:cstheme="majorBidi"/>
      <w:i/>
      <w:iCs/>
      <w:color w:val="002776" w:themeColor="accent1"/>
      <w:sz w:val="24"/>
      <w:szCs w:val="24"/>
    </w:rPr>
  </w:style>
  <w:style w:type="character" w:customStyle="1" w:styleId="Heading5Char">
    <w:name w:val="Heading 5 Char"/>
    <w:basedOn w:val="DefaultParagraphFont"/>
    <w:link w:val="Heading5"/>
    <w:uiPriority w:val="9"/>
    <w:rsid w:val="006B5F44"/>
    <w:rPr>
      <w:rFonts w:asciiTheme="majorHAnsi" w:eastAsiaTheme="majorEastAsia" w:hAnsiTheme="majorHAnsi" w:cstheme="majorBidi"/>
      <w:color w:val="002776" w:themeColor="accent1"/>
    </w:rPr>
  </w:style>
  <w:style w:type="character" w:customStyle="1" w:styleId="Heading6Char">
    <w:name w:val="Heading 6 Char"/>
    <w:basedOn w:val="DefaultParagraphFont"/>
    <w:link w:val="Heading6"/>
    <w:uiPriority w:val="9"/>
    <w:semiHidden/>
    <w:rsid w:val="006B5F44"/>
    <w:rPr>
      <w:rFonts w:asciiTheme="majorHAnsi" w:eastAsiaTheme="majorEastAsia" w:hAnsiTheme="majorHAnsi" w:cstheme="majorBidi"/>
      <w:i/>
      <w:iCs/>
      <w:color w:val="002776" w:themeColor="accent1"/>
    </w:rPr>
  </w:style>
  <w:style w:type="character" w:customStyle="1" w:styleId="Heading7Char">
    <w:name w:val="Heading 7 Char"/>
    <w:basedOn w:val="DefaultParagraphFont"/>
    <w:link w:val="Heading7"/>
    <w:uiPriority w:val="9"/>
    <w:semiHidden/>
    <w:rsid w:val="006B5F44"/>
    <w:rPr>
      <w:rFonts w:asciiTheme="majorHAnsi" w:eastAsiaTheme="majorEastAsia" w:hAnsiTheme="majorHAnsi" w:cstheme="majorBidi"/>
      <w:b/>
      <w:bCs/>
      <w:color w:val="00A1DE" w:themeColor="accent3"/>
      <w:sz w:val="20"/>
      <w:szCs w:val="20"/>
    </w:rPr>
  </w:style>
  <w:style w:type="character" w:customStyle="1" w:styleId="Heading8Char">
    <w:name w:val="Heading 8 Char"/>
    <w:basedOn w:val="DefaultParagraphFont"/>
    <w:link w:val="Heading8"/>
    <w:uiPriority w:val="9"/>
    <w:semiHidden/>
    <w:rsid w:val="006B5F44"/>
    <w:rPr>
      <w:rFonts w:asciiTheme="majorHAnsi" w:eastAsiaTheme="majorEastAsia" w:hAnsiTheme="majorHAnsi" w:cstheme="majorBidi"/>
      <w:b/>
      <w:bCs/>
      <w:i/>
      <w:iCs/>
      <w:color w:val="00A1DE" w:themeColor="accent3"/>
      <w:sz w:val="20"/>
      <w:szCs w:val="20"/>
    </w:rPr>
  </w:style>
  <w:style w:type="character" w:customStyle="1" w:styleId="Heading9Char">
    <w:name w:val="Heading 9 Char"/>
    <w:basedOn w:val="DefaultParagraphFont"/>
    <w:link w:val="Heading9"/>
    <w:uiPriority w:val="9"/>
    <w:semiHidden/>
    <w:rsid w:val="006B5F44"/>
    <w:rPr>
      <w:rFonts w:asciiTheme="majorHAnsi" w:eastAsiaTheme="majorEastAsia" w:hAnsiTheme="majorHAnsi" w:cstheme="majorBidi"/>
      <w:i/>
      <w:iCs/>
      <w:color w:val="00A1DE" w:themeColor="accent3"/>
      <w:sz w:val="20"/>
      <w:szCs w:val="20"/>
    </w:rPr>
  </w:style>
  <w:style w:type="paragraph" w:styleId="Caption">
    <w:name w:val="caption"/>
    <w:basedOn w:val="Normal"/>
    <w:next w:val="Normal"/>
    <w:uiPriority w:val="35"/>
    <w:unhideWhenUsed/>
    <w:qFormat/>
    <w:rsid w:val="006B5F44"/>
    <w:rPr>
      <w:b/>
      <w:bCs/>
      <w:sz w:val="18"/>
      <w:szCs w:val="18"/>
    </w:rPr>
  </w:style>
  <w:style w:type="paragraph" w:styleId="Title">
    <w:name w:val="Title"/>
    <w:basedOn w:val="Normal"/>
    <w:next w:val="Normal"/>
    <w:link w:val="TitleChar"/>
    <w:qFormat/>
    <w:rsid w:val="005750EE"/>
    <w:pPr>
      <w:pBdr>
        <w:top w:val="single" w:sz="18" w:space="10" w:color="C00000" w:themeColor="accent4"/>
      </w:pBdr>
      <w:ind w:firstLine="0"/>
    </w:pPr>
    <w:rPr>
      <w:rFonts w:eastAsiaTheme="majorEastAsia" w:cstheme="majorBidi"/>
      <w:b/>
      <w:iCs/>
      <w:color w:val="00133A" w:themeColor="accent1" w:themeShade="7F"/>
      <w:sz w:val="52"/>
      <w:szCs w:val="60"/>
    </w:rPr>
  </w:style>
  <w:style w:type="character" w:customStyle="1" w:styleId="TitleChar">
    <w:name w:val="Title Char"/>
    <w:basedOn w:val="DefaultParagraphFont"/>
    <w:link w:val="Title"/>
    <w:rsid w:val="005750EE"/>
    <w:rPr>
      <w:rFonts w:eastAsiaTheme="majorEastAsia" w:cstheme="majorBidi"/>
      <w:b/>
      <w:iCs/>
      <w:color w:val="00133A" w:themeColor="accent1" w:themeShade="7F"/>
      <w:sz w:val="52"/>
      <w:szCs w:val="60"/>
    </w:rPr>
  </w:style>
  <w:style w:type="paragraph" w:styleId="Subtitle">
    <w:name w:val="Subtitle"/>
    <w:basedOn w:val="Normal"/>
    <w:next w:val="Normal"/>
    <w:link w:val="SubtitleChar"/>
    <w:uiPriority w:val="11"/>
    <w:qFormat/>
    <w:rsid w:val="00762A2C"/>
    <w:pPr>
      <w:spacing w:before="200" w:after="240"/>
      <w:ind w:firstLine="0"/>
    </w:pPr>
    <w:rPr>
      <w:b/>
      <w:iCs/>
      <w:color w:val="00133B" w:themeColor="text1" w:themeShade="80"/>
      <w:sz w:val="40"/>
      <w:szCs w:val="24"/>
    </w:rPr>
  </w:style>
  <w:style w:type="character" w:customStyle="1" w:styleId="SubtitleChar">
    <w:name w:val="Subtitle Char"/>
    <w:basedOn w:val="DefaultParagraphFont"/>
    <w:link w:val="Subtitle"/>
    <w:uiPriority w:val="11"/>
    <w:rsid w:val="00762A2C"/>
    <w:rPr>
      <w:b/>
      <w:iCs/>
      <w:color w:val="00133B" w:themeColor="text1" w:themeShade="80"/>
      <w:sz w:val="40"/>
      <w:szCs w:val="24"/>
    </w:rPr>
  </w:style>
  <w:style w:type="character" w:styleId="Strong">
    <w:name w:val="Strong"/>
    <w:basedOn w:val="DefaultParagraphFont"/>
    <w:uiPriority w:val="22"/>
    <w:qFormat/>
    <w:rsid w:val="006B5F44"/>
    <w:rPr>
      <w:b/>
      <w:bCs/>
      <w:spacing w:val="0"/>
    </w:rPr>
  </w:style>
  <w:style w:type="character" w:styleId="Emphasis">
    <w:name w:val="Emphasis"/>
    <w:uiPriority w:val="20"/>
    <w:qFormat/>
    <w:rsid w:val="006B5F44"/>
    <w:rPr>
      <w:b/>
      <w:bCs/>
      <w:i/>
      <w:iCs/>
      <w:color w:val="0154FF" w:themeColor="text1" w:themeTint="A5"/>
    </w:rPr>
  </w:style>
  <w:style w:type="paragraph" w:styleId="NoSpacing">
    <w:name w:val="No Spacing"/>
    <w:basedOn w:val="Normal"/>
    <w:link w:val="NoSpacingChar"/>
    <w:uiPriority w:val="1"/>
    <w:qFormat/>
    <w:rsid w:val="006B5F44"/>
    <w:pPr>
      <w:ind w:firstLine="0"/>
    </w:pPr>
  </w:style>
  <w:style w:type="character" w:customStyle="1" w:styleId="NoSpacingChar">
    <w:name w:val="No Spacing Char"/>
    <w:basedOn w:val="DefaultParagraphFont"/>
    <w:link w:val="NoSpacing"/>
    <w:uiPriority w:val="1"/>
    <w:rsid w:val="006B5F44"/>
  </w:style>
  <w:style w:type="paragraph" w:styleId="ListParagraph">
    <w:name w:val="List Paragraph"/>
    <w:basedOn w:val="Normal"/>
    <w:uiPriority w:val="34"/>
    <w:qFormat/>
    <w:rsid w:val="006B5F44"/>
    <w:pPr>
      <w:ind w:left="720"/>
      <w:contextualSpacing/>
    </w:pPr>
  </w:style>
  <w:style w:type="paragraph" w:styleId="Quote">
    <w:name w:val="Quote"/>
    <w:basedOn w:val="Normal"/>
    <w:next w:val="Normal"/>
    <w:link w:val="QuoteChar"/>
    <w:uiPriority w:val="29"/>
    <w:qFormat/>
    <w:rsid w:val="006B5F44"/>
    <w:rPr>
      <w:rFonts w:asciiTheme="majorHAnsi" w:eastAsiaTheme="majorEastAsia" w:hAnsiTheme="majorHAnsi" w:cstheme="majorBidi"/>
      <w:i/>
      <w:iCs/>
      <w:color w:val="0154FF" w:themeColor="text1" w:themeTint="A5"/>
    </w:rPr>
  </w:style>
  <w:style w:type="character" w:customStyle="1" w:styleId="QuoteChar">
    <w:name w:val="Quote Char"/>
    <w:basedOn w:val="DefaultParagraphFont"/>
    <w:link w:val="Quote"/>
    <w:uiPriority w:val="29"/>
    <w:rsid w:val="006B5F44"/>
    <w:rPr>
      <w:rFonts w:asciiTheme="majorHAnsi" w:eastAsiaTheme="majorEastAsia" w:hAnsiTheme="majorHAnsi" w:cstheme="majorBidi"/>
      <w:i/>
      <w:iCs/>
      <w:color w:val="0154FF" w:themeColor="text1" w:themeTint="A5"/>
    </w:rPr>
  </w:style>
  <w:style w:type="paragraph" w:styleId="IntenseQuote">
    <w:name w:val="Intense Quote"/>
    <w:basedOn w:val="Normal"/>
    <w:next w:val="Normal"/>
    <w:link w:val="IntenseQuoteChar"/>
    <w:uiPriority w:val="30"/>
    <w:qFormat/>
    <w:rsid w:val="006B5F44"/>
    <w:pPr>
      <w:pBdr>
        <w:top w:val="single" w:sz="12" w:space="10" w:color="6295FF" w:themeColor="accent1" w:themeTint="66"/>
        <w:left w:val="single" w:sz="36" w:space="4" w:color="002776" w:themeColor="accent1"/>
        <w:bottom w:val="single" w:sz="24" w:space="10" w:color="00A1DE" w:themeColor="accent3"/>
        <w:right w:val="single" w:sz="36" w:space="4" w:color="002776" w:themeColor="accent1"/>
      </w:pBdr>
      <w:shd w:val="clear" w:color="auto" w:fill="002776" w:themeFill="accent1"/>
      <w:spacing w:before="320" w:after="320" w:line="300" w:lineRule="auto"/>
      <w:ind w:left="1440" w:right="1440"/>
    </w:pPr>
    <w:rPr>
      <w:rFonts w:asciiTheme="majorHAnsi" w:eastAsiaTheme="majorEastAsia" w:hAnsiTheme="majorHAnsi" w:cstheme="majorBidi"/>
      <w:i/>
      <w:iCs/>
      <w:color w:val="D8D8D8" w:themeColor="background1"/>
      <w:sz w:val="24"/>
      <w:szCs w:val="24"/>
    </w:rPr>
  </w:style>
  <w:style w:type="character" w:customStyle="1" w:styleId="IntenseQuoteChar">
    <w:name w:val="Intense Quote Char"/>
    <w:basedOn w:val="DefaultParagraphFont"/>
    <w:link w:val="IntenseQuote"/>
    <w:uiPriority w:val="30"/>
    <w:rsid w:val="006B5F44"/>
    <w:rPr>
      <w:rFonts w:asciiTheme="majorHAnsi" w:eastAsiaTheme="majorEastAsia" w:hAnsiTheme="majorHAnsi" w:cstheme="majorBidi"/>
      <w:i/>
      <w:iCs/>
      <w:color w:val="D8D8D8" w:themeColor="background1"/>
      <w:sz w:val="24"/>
      <w:szCs w:val="24"/>
      <w:shd w:val="clear" w:color="auto" w:fill="002776" w:themeFill="accent1"/>
    </w:rPr>
  </w:style>
  <w:style w:type="character" w:styleId="SubtleEmphasis">
    <w:name w:val="Subtle Emphasis"/>
    <w:uiPriority w:val="19"/>
    <w:unhideWhenUsed/>
    <w:qFormat/>
    <w:rsid w:val="006B5F44"/>
    <w:rPr>
      <w:i/>
      <w:iCs/>
      <w:color w:val="0154FF" w:themeColor="text1" w:themeTint="A5"/>
    </w:rPr>
  </w:style>
  <w:style w:type="character" w:styleId="IntenseEmphasis">
    <w:name w:val="Intense Emphasis"/>
    <w:uiPriority w:val="21"/>
    <w:qFormat/>
    <w:rsid w:val="006B5F44"/>
    <w:rPr>
      <w:b/>
      <w:bCs/>
      <w:i/>
      <w:iCs/>
      <w:color w:val="002776" w:themeColor="accent1"/>
      <w:sz w:val="22"/>
      <w:szCs w:val="22"/>
    </w:rPr>
  </w:style>
  <w:style w:type="character" w:styleId="SubtleReference">
    <w:name w:val="Subtle Reference"/>
    <w:uiPriority w:val="31"/>
    <w:qFormat/>
    <w:rsid w:val="006B5F44"/>
    <w:rPr>
      <w:color w:val="auto"/>
      <w:u w:val="single" w:color="00A1DE" w:themeColor="accent3"/>
    </w:rPr>
  </w:style>
  <w:style w:type="character" w:styleId="IntenseReference">
    <w:name w:val="Intense Reference"/>
    <w:basedOn w:val="DefaultParagraphFont"/>
    <w:uiPriority w:val="32"/>
    <w:qFormat/>
    <w:rsid w:val="006B5F44"/>
    <w:rPr>
      <w:b/>
      <w:bCs/>
      <w:color w:val="0077A6" w:themeColor="accent3" w:themeShade="BF"/>
      <w:u w:val="single" w:color="00A1DE" w:themeColor="accent3"/>
    </w:rPr>
  </w:style>
  <w:style w:type="character" w:styleId="BookTitle">
    <w:name w:val="Book Title"/>
    <w:basedOn w:val="DefaultParagraphFont"/>
    <w:uiPriority w:val="33"/>
    <w:qFormat/>
    <w:rsid w:val="006B5F44"/>
    <w:rPr>
      <w:rFonts w:asciiTheme="majorHAnsi" w:eastAsiaTheme="majorEastAsia" w:hAnsiTheme="majorHAnsi" w:cstheme="majorBidi"/>
      <w:b/>
      <w:bCs/>
      <w:i/>
      <w:iCs/>
      <w:color w:val="auto"/>
    </w:rPr>
  </w:style>
  <w:style w:type="paragraph" w:styleId="TOCHeading">
    <w:name w:val="TOC Heading"/>
    <w:aliases w:val="General Heading"/>
    <w:next w:val="Normal"/>
    <w:uiPriority w:val="39"/>
    <w:qFormat/>
    <w:rsid w:val="00045FC7"/>
    <w:pPr>
      <w:pBdr>
        <w:bottom w:val="single" w:sz="12" w:space="1" w:color="1361FF" w:themeColor="text1" w:themeTint="99"/>
      </w:pBdr>
    </w:pPr>
    <w:rPr>
      <w:rFonts w:eastAsiaTheme="majorEastAsia" w:cstheme="majorBidi"/>
      <w:bCs/>
      <w:color w:val="001D58" w:themeColor="accent1" w:themeShade="BF"/>
      <w:sz w:val="28"/>
      <w:szCs w:val="24"/>
      <w:lang w:bidi="en-US"/>
    </w:rPr>
  </w:style>
  <w:style w:type="character" w:styleId="PlaceholderText">
    <w:name w:val="Placeholder Text"/>
    <w:basedOn w:val="DefaultParagraphFont"/>
    <w:uiPriority w:val="99"/>
    <w:semiHidden/>
    <w:rsid w:val="006B5F44"/>
    <w:rPr>
      <w:color w:val="808080"/>
    </w:rPr>
  </w:style>
  <w:style w:type="paragraph" w:styleId="BalloonText">
    <w:name w:val="Balloon Text"/>
    <w:basedOn w:val="Normal"/>
    <w:link w:val="BalloonTextChar"/>
    <w:uiPriority w:val="99"/>
    <w:semiHidden/>
    <w:unhideWhenUsed/>
    <w:rsid w:val="006B5F44"/>
    <w:rPr>
      <w:rFonts w:ascii="Tahoma" w:hAnsi="Tahoma" w:cs="Tahoma"/>
      <w:sz w:val="16"/>
      <w:szCs w:val="16"/>
    </w:rPr>
  </w:style>
  <w:style w:type="character" w:customStyle="1" w:styleId="BalloonTextChar">
    <w:name w:val="Balloon Text Char"/>
    <w:basedOn w:val="DefaultParagraphFont"/>
    <w:link w:val="BalloonText"/>
    <w:uiPriority w:val="99"/>
    <w:semiHidden/>
    <w:rsid w:val="006B5F44"/>
    <w:rPr>
      <w:rFonts w:ascii="Tahoma" w:hAnsi="Tahoma" w:cs="Tahoma"/>
      <w:sz w:val="16"/>
      <w:szCs w:val="16"/>
    </w:rPr>
  </w:style>
  <w:style w:type="table" w:styleId="TableGrid">
    <w:name w:val="Table Grid"/>
    <w:basedOn w:val="TableNormal"/>
    <w:uiPriority w:val="59"/>
    <w:rsid w:val="005209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209B0"/>
    <w:tblPr>
      <w:tblStyleRowBandSize w:val="1"/>
      <w:tblStyleColBandSize w:val="1"/>
      <w:tblInd w:w="0" w:type="dxa"/>
      <w:tblBorders>
        <w:top w:val="single" w:sz="8" w:space="0" w:color="002776" w:themeColor="text1"/>
        <w:left w:val="single" w:sz="8" w:space="0" w:color="002776" w:themeColor="text1"/>
        <w:bottom w:val="single" w:sz="8" w:space="0" w:color="002776" w:themeColor="text1"/>
        <w:right w:val="single" w:sz="8" w:space="0" w:color="002776" w:themeColor="text1"/>
      </w:tblBorders>
      <w:tblCellMar>
        <w:top w:w="0" w:type="dxa"/>
        <w:left w:w="108" w:type="dxa"/>
        <w:bottom w:w="0" w:type="dxa"/>
        <w:right w:w="108" w:type="dxa"/>
      </w:tblCellMar>
    </w:tblPr>
    <w:tblStylePr w:type="firstRow">
      <w:pPr>
        <w:spacing w:before="0" w:after="0" w:line="240" w:lineRule="auto"/>
      </w:pPr>
      <w:rPr>
        <w:b/>
        <w:bCs/>
        <w:color w:val="D8D8D8" w:themeColor="background1"/>
      </w:rPr>
      <w:tblPr/>
      <w:tcPr>
        <w:shd w:val="clear" w:color="auto" w:fill="002776" w:themeFill="text1"/>
      </w:tcPr>
    </w:tblStylePr>
    <w:tblStylePr w:type="lastRow">
      <w:pPr>
        <w:spacing w:before="0" w:after="0" w:line="240" w:lineRule="auto"/>
      </w:pPr>
      <w:rPr>
        <w:b/>
        <w:bCs/>
      </w:rPr>
      <w:tblPr/>
      <w:tcPr>
        <w:tcBorders>
          <w:top w:val="double" w:sz="6" w:space="0" w:color="002776" w:themeColor="text1"/>
          <w:left w:val="single" w:sz="8" w:space="0" w:color="002776" w:themeColor="text1"/>
          <w:bottom w:val="single" w:sz="8" w:space="0" w:color="002776" w:themeColor="text1"/>
          <w:right w:val="single" w:sz="8" w:space="0" w:color="002776" w:themeColor="text1"/>
        </w:tcBorders>
      </w:tcPr>
    </w:tblStylePr>
    <w:tblStylePr w:type="firstCol">
      <w:rPr>
        <w:b/>
        <w:bCs/>
      </w:rPr>
    </w:tblStylePr>
    <w:tblStylePr w:type="lastCol">
      <w:rPr>
        <w:b/>
        <w:bCs/>
      </w:rPr>
    </w:tblStylePr>
    <w:tblStylePr w:type="band1Vert">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tblStylePr w:type="band1Horz">
      <w:tblPr/>
      <w:tcPr>
        <w:tcBorders>
          <w:top w:val="single" w:sz="8" w:space="0" w:color="002776" w:themeColor="text1"/>
          <w:left w:val="single" w:sz="8" w:space="0" w:color="002776" w:themeColor="text1"/>
          <w:bottom w:val="single" w:sz="8" w:space="0" w:color="002776" w:themeColor="text1"/>
          <w:right w:val="single" w:sz="8" w:space="0" w:color="002776" w:themeColor="text1"/>
        </w:tcBorders>
      </w:tcPr>
    </w:tblStylePr>
  </w:style>
  <w:style w:type="character" w:styleId="Hyperlink">
    <w:name w:val="Hyperlink"/>
    <w:basedOn w:val="DefaultParagraphFont"/>
    <w:uiPriority w:val="99"/>
    <w:unhideWhenUsed/>
    <w:rsid w:val="00045FC7"/>
    <w:rPr>
      <w:color w:val="1361FF" w:themeColor="hyperlink"/>
      <w:u w:val="single"/>
    </w:rPr>
  </w:style>
  <w:style w:type="paragraph" w:styleId="TOC1">
    <w:name w:val="toc 1"/>
    <w:basedOn w:val="Normal"/>
    <w:next w:val="Normal"/>
    <w:autoRedefine/>
    <w:uiPriority w:val="39"/>
    <w:unhideWhenUsed/>
    <w:rsid w:val="00045FC7"/>
    <w:pPr>
      <w:spacing w:after="100"/>
    </w:pPr>
  </w:style>
  <w:style w:type="paragraph" w:styleId="Header">
    <w:name w:val="header"/>
    <w:basedOn w:val="Normal"/>
    <w:link w:val="HeaderChar"/>
    <w:uiPriority w:val="99"/>
    <w:unhideWhenUsed/>
    <w:rsid w:val="00BD78CC"/>
    <w:pPr>
      <w:tabs>
        <w:tab w:val="center" w:pos="4680"/>
        <w:tab w:val="right" w:pos="9360"/>
      </w:tabs>
    </w:pPr>
  </w:style>
  <w:style w:type="character" w:customStyle="1" w:styleId="HeaderChar">
    <w:name w:val="Header Char"/>
    <w:basedOn w:val="DefaultParagraphFont"/>
    <w:link w:val="Header"/>
    <w:uiPriority w:val="99"/>
    <w:rsid w:val="00BD78CC"/>
  </w:style>
  <w:style w:type="paragraph" w:styleId="Footer">
    <w:name w:val="footer"/>
    <w:basedOn w:val="Normal"/>
    <w:link w:val="FooterChar"/>
    <w:uiPriority w:val="99"/>
    <w:unhideWhenUsed/>
    <w:rsid w:val="00BD78CC"/>
    <w:pPr>
      <w:tabs>
        <w:tab w:val="center" w:pos="4680"/>
        <w:tab w:val="right" w:pos="9360"/>
      </w:tabs>
    </w:pPr>
  </w:style>
  <w:style w:type="character" w:customStyle="1" w:styleId="FooterChar">
    <w:name w:val="Footer Char"/>
    <w:basedOn w:val="DefaultParagraphFont"/>
    <w:link w:val="Footer"/>
    <w:uiPriority w:val="99"/>
    <w:rsid w:val="00BD78CC"/>
  </w:style>
  <w:style w:type="paragraph" w:styleId="TOC2">
    <w:name w:val="toc 2"/>
    <w:basedOn w:val="Normal"/>
    <w:next w:val="Normal"/>
    <w:autoRedefine/>
    <w:uiPriority w:val="39"/>
    <w:unhideWhenUsed/>
    <w:rsid w:val="005750EE"/>
    <w:pPr>
      <w:spacing w:after="100"/>
      <w:ind w:left="220"/>
    </w:pPr>
  </w:style>
  <w:style w:type="paragraph" w:styleId="TOC3">
    <w:name w:val="toc 3"/>
    <w:basedOn w:val="Normal"/>
    <w:next w:val="Normal"/>
    <w:autoRedefine/>
    <w:uiPriority w:val="39"/>
    <w:unhideWhenUsed/>
    <w:rsid w:val="005750EE"/>
    <w:pPr>
      <w:spacing w:after="100"/>
      <w:ind w:left="440"/>
    </w:pPr>
  </w:style>
  <w:style w:type="paragraph" w:customStyle="1" w:styleId="Default">
    <w:name w:val="Default"/>
    <w:rsid w:val="00FE2B52"/>
    <w:pPr>
      <w:autoSpaceDE w:val="0"/>
      <w:autoSpaceDN w:val="0"/>
      <w:adjustRightInd w:val="0"/>
      <w:ind w:firstLine="0"/>
    </w:pPr>
    <w:rPr>
      <w:rFonts w:ascii="Arial" w:hAnsi="Arial" w:cs="Arial"/>
      <w:color w:val="000000"/>
      <w:sz w:val="24"/>
      <w:szCs w:val="24"/>
    </w:rPr>
  </w:style>
  <w:style w:type="paragraph" w:styleId="TableofFigures">
    <w:name w:val="table of figures"/>
    <w:basedOn w:val="Normal"/>
    <w:next w:val="Normal"/>
    <w:uiPriority w:val="99"/>
    <w:unhideWhenUsed/>
    <w:rsid w:val="0043406D"/>
  </w:style>
  <w:style w:type="paragraph" w:customStyle="1" w:styleId="TableContent">
    <w:name w:val="Table Content"/>
    <w:basedOn w:val="Normal"/>
    <w:link w:val="TableContentChar"/>
    <w:autoRedefine/>
    <w:uiPriority w:val="99"/>
    <w:rsid w:val="00657D23"/>
    <w:pPr>
      <w:spacing w:before="40" w:after="40"/>
      <w:ind w:right="-43" w:firstLine="0"/>
    </w:pPr>
    <w:rPr>
      <w:rFonts w:ascii="Arial Narrow" w:eastAsia="Times New Roman" w:hAnsi="Arial Narrow" w:cs="Times New Roman"/>
      <w:bCs/>
      <w:color w:val="000000"/>
      <w:kern w:val="20"/>
      <w:sz w:val="21"/>
      <w:szCs w:val="20"/>
    </w:rPr>
  </w:style>
  <w:style w:type="character" w:customStyle="1" w:styleId="TableContentChar">
    <w:name w:val="Table Content Char"/>
    <w:basedOn w:val="DefaultParagraphFont"/>
    <w:link w:val="TableContent"/>
    <w:uiPriority w:val="99"/>
    <w:locked/>
    <w:rsid w:val="00657D23"/>
    <w:rPr>
      <w:rFonts w:ascii="Arial Narrow" w:eastAsia="Times New Roman" w:hAnsi="Arial Narrow" w:cs="Times New Roman"/>
      <w:bCs/>
      <w:color w:val="000000"/>
      <w:kern w:val="20"/>
      <w:sz w:val="21"/>
      <w:szCs w:val="20"/>
    </w:rPr>
  </w:style>
  <w:style w:type="paragraph" w:customStyle="1" w:styleId="TableContentBullet">
    <w:name w:val="Table Content  Bullet"/>
    <w:basedOn w:val="Normal"/>
    <w:link w:val="TableContentBulletChar"/>
    <w:uiPriority w:val="99"/>
    <w:rsid w:val="00657D23"/>
    <w:pPr>
      <w:tabs>
        <w:tab w:val="left" w:pos="581"/>
      </w:tabs>
      <w:spacing w:before="40" w:after="40"/>
      <w:ind w:left="581" w:right="-43" w:hanging="360"/>
    </w:pPr>
    <w:rPr>
      <w:rFonts w:ascii="Arial Narrow" w:eastAsia="Times New Roman" w:hAnsi="Arial Narrow" w:cs="Times New Roman"/>
      <w:bCs/>
      <w:color w:val="000000"/>
      <w:kern w:val="20"/>
      <w:sz w:val="21"/>
      <w:szCs w:val="20"/>
    </w:rPr>
  </w:style>
  <w:style w:type="character" w:customStyle="1" w:styleId="TableContentBulletChar">
    <w:name w:val="Table Content  Bullet Char"/>
    <w:basedOn w:val="DefaultParagraphFont"/>
    <w:link w:val="TableContentBullet"/>
    <w:uiPriority w:val="99"/>
    <w:locked/>
    <w:rsid w:val="00657D23"/>
    <w:rPr>
      <w:rFonts w:ascii="Arial Narrow" w:eastAsia="Times New Roman" w:hAnsi="Arial Narrow" w:cs="Times New Roman"/>
      <w:bCs/>
      <w:color w:val="000000"/>
      <w:kern w:val="20"/>
      <w:sz w:val="21"/>
      <w:szCs w:val="20"/>
    </w:rPr>
  </w:style>
  <w:style w:type="character" w:customStyle="1" w:styleId="pln">
    <w:name w:val="pln"/>
    <w:basedOn w:val="DefaultParagraphFont"/>
    <w:rsid w:val="003E503E"/>
  </w:style>
  <w:style w:type="paragraph" w:styleId="TOC4">
    <w:name w:val="toc 4"/>
    <w:basedOn w:val="Normal"/>
    <w:next w:val="Normal"/>
    <w:autoRedefine/>
    <w:uiPriority w:val="39"/>
    <w:unhideWhenUsed/>
    <w:rsid w:val="005406F9"/>
    <w:pPr>
      <w:spacing w:after="100" w:line="276" w:lineRule="auto"/>
      <w:ind w:left="660" w:firstLine="0"/>
    </w:pPr>
  </w:style>
  <w:style w:type="paragraph" w:styleId="TOC5">
    <w:name w:val="toc 5"/>
    <w:basedOn w:val="Normal"/>
    <w:next w:val="Normal"/>
    <w:autoRedefine/>
    <w:uiPriority w:val="39"/>
    <w:unhideWhenUsed/>
    <w:rsid w:val="005406F9"/>
    <w:pPr>
      <w:spacing w:after="100" w:line="276" w:lineRule="auto"/>
      <w:ind w:left="880" w:firstLine="0"/>
    </w:pPr>
  </w:style>
  <w:style w:type="paragraph" w:styleId="TOC6">
    <w:name w:val="toc 6"/>
    <w:basedOn w:val="Normal"/>
    <w:next w:val="Normal"/>
    <w:autoRedefine/>
    <w:uiPriority w:val="39"/>
    <w:unhideWhenUsed/>
    <w:rsid w:val="005406F9"/>
    <w:pPr>
      <w:spacing w:after="100" w:line="276" w:lineRule="auto"/>
      <w:ind w:left="1100" w:firstLine="0"/>
    </w:pPr>
  </w:style>
  <w:style w:type="paragraph" w:styleId="TOC7">
    <w:name w:val="toc 7"/>
    <w:basedOn w:val="Normal"/>
    <w:next w:val="Normal"/>
    <w:autoRedefine/>
    <w:uiPriority w:val="39"/>
    <w:unhideWhenUsed/>
    <w:rsid w:val="005406F9"/>
    <w:pPr>
      <w:spacing w:after="100" w:line="276" w:lineRule="auto"/>
      <w:ind w:left="1320" w:firstLine="0"/>
    </w:pPr>
  </w:style>
  <w:style w:type="paragraph" w:styleId="TOC8">
    <w:name w:val="toc 8"/>
    <w:basedOn w:val="Normal"/>
    <w:next w:val="Normal"/>
    <w:autoRedefine/>
    <w:uiPriority w:val="39"/>
    <w:unhideWhenUsed/>
    <w:rsid w:val="005406F9"/>
    <w:pPr>
      <w:spacing w:after="100" w:line="276" w:lineRule="auto"/>
      <w:ind w:left="1540" w:firstLine="0"/>
    </w:pPr>
  </w:style>
  <w:style w:type="paragraph" w:styleId="TOC9">
    <w:name w:val="toc 9"/>
    <w:basedOn w:val="Normal"/>
    <w:next w:val="Normal"/>
    <w:autoRedefine/>
    <w:uiPriority w:val="39"/>
    <w:unhideWhenUsed/>
    <w:rsid w:val="005406F9"/>
    <w:pPr>
      <w:spacing w:after="100" w:line="276" w:lineRule="auto"/>
      <w:ind w:left="1760" w:firstLine="0"/>
    </w:pPr>
  </w:style>
  <w:style w:type="character" w:styleId="CommentReference">
    <w:name w:val="annotation reference"/>
    <w:basedOn w:val="DefaultParagraphFont"/>
    <w:uiPriority w:val="99"/>
    <w:semiHidden/>
    <w:unhideWhenUsed/>
    <w:rsid w:val="00384EDB"/>
    <w:rPr>
      <w:sz w:val="16"/>
      <w:szCs w:val="16"/>
    </w:rPr>
  </w:style>
  <w:style w:type="paragraph" w:styleId="CommentText">
    <w:name w:val="annotation text"/>
    <w:basedOn w:val="Normal"/>
    <w:link w:val="CommentTextChar"/>
    <w:uiPriority w:val="99"/>
    <w:semiHidden/>
    <w:unhideWhenUsed/>
    <w:rsid w:val="00384EDB"/>
    <w:rPr>
      <w:sz w:val="20"/>
      <w:szCs w:val="20"/>
    </w:rPr>
  </w:style>
  <w:style w:type="character" w:customStyle="1" w:styleId="CommentTextChar">
    <w:name w:val="Comment Text Char"/>
    <w:basedOn w:val="DefaultParagraphFont"/>
    <w:link w:val="CommentText"/>
    <w:uiPriority w:val="99"/>
    <w:semiHidden/>
    <w:rsid w:val="00384EDB"/>
    <w:rPr>
      <w:sz w:val="20"/>
      <w:szCs w:val="20"/>
    </w:rPr>
  </w:style>
  <w:style w:type="paragraph" w:styleId="CommentSubject">
    <w:name w:val="annotation subject"/>
    <w:basedOn w:val="CommentText"/>
    <w:next w:val="CommentText"/>
    <w:link w:val="CommentSubjectChar"/>
    <w:uiPriority w:val="99"/>
    <w:semiHidden/>
    <w:unhideWhenUsed/>
    <w:rsid w:val="00384EDB"/>
    <w:rPr>
      <w:b/>
      <w:bCs/>
    </w:rPr>
  </w:style>
  <w:style w:type="character" w:customStyle="1" w:styleId="CommentSubjectChar">
    <w:name w:val="Comment Subject Char"/>
    <w:basedOn w:val="CommentTextChar"/>
    <w:link w:val="CommentSubject"/>
    <w:uiPriority w:val="99"/>
    <w:semiHidden/>
    <w:rsid w:val="00384EDB"/>
    <w:rPr>
      <w:b/>
      <w:bCs/>
      <w:sz w:val="20"/>
      <w:szCs w:val="20"/>
    </w:rPr>
  </w:style>
  <w:style w:type="paragraph" w:styleId="Revision">
    <w:name w:val="Revision"/>
    <w:hidden/>
    <w:uiPriority w:val="99"/>
    <w:semiHidden/>
    <w:rsid w:val="00646244"/>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55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iki.siframework.org/file/view/SIFramework_HeD_UC1_CDSArtifactSharing_v1.0.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inc.org/terms-of-use" TargetMode="External"/><Relationship Id="rId5" Type="http://schemas.microsoft.com/office/2007/relationships/stylesWithEffects" Target="stylesWithEffects.xml"/><Relationship Id="rId15" Type="http://schemas.openxmlformats.org/officeDocument/2006/relationships/hyperlink" Target="http://code.google.com/p/health-e-decisions/"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ibrowser.siframework.org/siclient/view?type=artifact&amp;id=b3f1c2b0-626e-4c28-91fb-5c79e9d461bc&amp;name=SIFramework_HeD_UC1_CDSArtifactSharing_v1.0.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adhwani\Downloads\S&amp;I_IG_Template%20(2).dotx" TargetMode="External"/></Relationships>
</file>

<file path=word/theme/theme1.xml><?xml version="1.0" encoding="utf-8"?>
<a:theme xmlns:a="http://schemas.openxmlformats.org/drawingml/2006/main" name="Office Theme">
  <a:themeElements>
    <a:clrScheme name="S&amp;I">
      <a:dk1>
        <a:srgbClr val="002776"/>
      </a:dk1>
      <a:lt1>
        <a:srgbClr val="D8D8D8"/>
      </a:lt1>
      <a:dk2>
        <a:srgbClr val="002776"/>
      </a:dk2>
      <a:lt2>
        <a:srgbClr val="FFFFFF"/>
      </a:lt2>
      <a:accent1>
        <a:srgbClr val="002776"/>
      </a:accent1>
      <a:accent2>
        <a:srgbClr val="FF0000"/>
      </a:accent2>
      <a:accent3>
        <a:srgbClr val="00A1DE"/>
      </a:accent3>
      <a:accent4>
        <a:srgbClr val="C00000"/>
      </a:accent4>
      <a:accent5>
        <a:srgbClr val="72C7E7"/>
      </a:accent5>
      <a:accent6>
        <a:srgbClr val="7F7F7F"/>
      </a:accent6>
      <a:hlink>
        <a:srgbClr val="1361FF"/>
      </a:hlink>
      <a:folHlink>
        <a:srgbClr val="00A1D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AD97B8-96C0-4466-9CA7-7954E76F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S&amp;I_IG_Template (2)</Template>
  <TotalTime>1</TotalTime>
  <Pages>49</Pages>
  <Words>10649</Words>
  <Characters>60704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Office of the National Coordinator for Health IT</vt:lpstr>
    </vt:vector>
  </TitlesOfParts>
  <Company>Deloitte</Company>
  <LinksUpToDate>false</LinksUpToDate>
  <CharactersWithSpaces>71211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of the National Coordinator for Health IT</dc:title>
  <dc:subject>S&amp;I Framework</dc:subject>
  <dc:creator>Pupo, Erik</dc:creator>
  <cp:lastModifiedBy>Jamie</cp:lastModifiedBy>
  <cp:revision>2</cp:revision>
  <dcterms:created xsi:type="dcterms:W3CDTF">2012-10-25T13:34:00Z</dcterms:created>
  <dcterms:modified xsi:type="dcterms:W3CDTF">2012-10-25T13:34:00Z</dcterms:modified>
</cp:coreProperties>
</file>