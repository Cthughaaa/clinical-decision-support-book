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699388"/>
        <w:docPartObj>
          <w:docPartGallery w:val="Cover Pages"/>
          <w:docPartUnique/>
        </w:docPartObj>
      </w:sdtPr>
      <w:sdtEndPr>
        <w:rPr>
          <w:rFonts w:asciiTheme="minorHAnsi" w:eastAsiaTheme="minorEastAsia" w:hAnsiTheme="minorHAnsi" w:cstheme="minorBidi"/>
          <w:b/>
          <w:bCs/>
          <w:caps w:val="0"/>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11016"/>
          </w:tblGrid>
          <w:tr w:rsidR="00F13A6C" w14:paraId="128B153E" w14:textId="77777777" w:rsidTr="008D1B46">
            <w:trPr>
              <w:trHeight w:val="2880"/>
              <w:jc w:val="center"/>
            </w:trPr>
            <w:tc>
              <w:tcPr>
                <w:tcW w:w="5000" w:type="pct"/>
              </w:tcPr>
              <w:p w14:paraId="128B153D" w14:textId="46C6951C" w:rsidR="00F13A6C" w:rsidRDefault="00B169F4" w:rsidP="008D1B46">
                <w:pPr>
                  <w:pStyle w:val="NoSpacing"/>
                  <w:jc w:val="center"/>
                  <w:rPr>
                    <w:rFonts w:asciiTheme="majorHAnsi" w:eastAsiaTheme="majorEastAsia" w:hAnsiTheme="majorHAnsi" w:cstheme="majorBidi"/>
                    <w:caps/>
                  </w:rPr>
                </w:pPr>
                <w:r>
                  <w:rPr>
                    <w:b/>
                    <w:bCs/>
                    <w:noProof/>
                  </w:rPr>
                  <w:drawing>
                    <wp:anchor distT="0" distB="0" distL="114300" distR="114300" simplePos="0" relativeHeight="251658240" behindDoc="0" locked="0" layoutInCell="1" allowOverlap="1" wp14:anchorId="6C645453" wp14:editId="6AB787B0">
                      <wp:simplePos x="0" y="0"/>
                      <wp:positionH relativeFrom="margin">
                        <wp:posOffset>1609725</wp:posOffset>
                      </wp:positionH>
                      <wp:positionV relativeFrom="margin">
                        <wp:posOffset>962660</wp:posOffset>
                      </wp:positionV>
                      <wp:extent cx="3835400" cy="466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val="0"/>
                                  </a:ext>
                                </a:extLst>
                              </a:blip>
                              <a:stretch>
                                <a:fillRect/>
                              </a:stretch>
                            </pic:blipFill>
                            <pic:spPr>
                              <a:xfrm>
                                <a:off x="0" y="0"/>
                                <a:ext cx="3835400" cy="466725"/>
                              </a:xfrm>
                              <a:prstGeom prst="rect">
                                <a:avLst/>
                              </a:prstGeom>
                            </pic:spPr>
                          </pic:pic>
                        </a:graphicData>
                      </a:graphic>
                      <wp14:sizeRelH relativeFrom="margin">
                        <wp14:pctWidth>0</wp14:pctWidth>
                      </wp14:sizeRelH>
                      <wp14:sizeRelV relativeFrom="margin">
                        <wp14:pctHeight>0</wp14:pctHeight>
                      </wp14:sizeRelV>
                    </wp:anchor>
                  </w:drawing>
                </w:r>
              </w:p>
            </w:tc>
          </w:tr>
          <w:tr w:rsidR="00F13A6C" w14:paraId="128B1540" w14:textId="77777777" w:rsidTr="008D1B46">
            <w:trPr>
              <w:trHeight w:val="1440"/>
              <w:jc w:val="center"/>
            </w:trPr>
            <w:tc>
              <w:tcPr>
                <w:tcW w:w="5000" w:type="pct"/>
                <w:vAlign w:val="center"/>
              </w:tcPr>
              <w:p w14:paraId="27C0B637" w14:textId="2BA582CE" w:rsidR="00F13A6C" w:rsidRDefault="00B32540" w:rsidP="008D1B4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Health </w:t>
                </w:r>
                <w:proofErr w:type="spellStart"/>
                <w:r>
                  <w:rPr>
                    <w:rFonts w:asciiTheme="majorHAnsi" w:eastAsiaTheme="majorEastAsia" w:hAnsiTheme="majorHAnsi" w:cstheme="majorBidi"/>
                    <w:sz w:val="80"/>
                    <w:szCs w:val="80"/>
                  </w:rPr>
                  <w:t>eDecisions</w:t>
                </w:r>
                <w:proofErr w:type="spellEnd"/>
              </w:p>
              <w:p w14:paraId="5CE72C90" w14:textId="77777777" w:rsidR="00B32540" w:rsidRDefault="00B32540" w:rsidP="008D1B4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CDS Guidance Service</w:t>
                </w:r>
              </w:p>
              <w:p w14:paraId="128B153F" w14:textId="68AAC685" w:rsidR="00B32540" w:rsidRDefault="00B32540" w:rsidP="008D1B4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 Case 2)</w:t>
                </w:r>
              </w:p>
            </w:tc>
          </w:tr>
          <w:tr w:rsidR="00F13A6C" w14:paraId="128B1542" w14:textId="77777777" w:rsidTr="008D1B46">
            <w:trPr>
              <w:trHeight w:val="720"/>
              <w:jc w:val="center"/>
            </w:trPr>
            <w:tc>
              <w:tcPr>
                <w:tcW w:w="5000" w:type="pct"/>
                <w:vAlign w:val="center"/>
              </w:tcPr>
              <w:p w14:paraId="128B1541" w14:textId="77777777" w:rsidR="00F13A6C" w:rsidRDefault="00896C0F" w:rsidP="008D1B4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Technical and Standards </w:t>
                </w:r>
                <w:r w:rsidR="00F13A6C">
                  <w:rPr>
                    <w:rFonts w:asciiTheme="majorHAnsi" w:eastAsiaTheme="majorEastAsia" w:hAnsiTheme="majorHAnsi" w:cstheme="majorBidi"/>
                    <w:sz w:val="44"/>
                    <w:szCs w:val="44"/>
                  </w:rPr>
                  <w:t>Design Document</w:t>
                </w:r>
              </w:p>
            </w:tc>
          </w:tr>
          <w:tr w:rsidR="00F13A6C" w14:paraId="128B1544" w14:textId="77777777" w:rsidTr="008D1B46">
            <w:trPr>
              <w:trHeight w:val="360"/>
              <w:jc w:val="center"/>
            </w:trPr>
            <w:tc>
              <w:tcPr>
                <w:tcW w:w="5000" w:type="pct"/>
                <w:vAlign w:val="center"/>
              </w:tcPr>
              <w:p w14:paraId="128B1543" w14:textId="77777777" w:rsidR="00F13A6C" w:rsidRDefault="00F13A6C" w:rsidP="008D1B46">
                <w:pPr>
                  <w:pStyle w:val="NoSpacing"/>
                  <w:jc w:val="center"/>
                </w:pPr>
              </w:p>
            </w:tc>
          </w:tr>
          <w:tr w:rsidR="00F13A6C" w14:paraId="128B1546" w14:textId="77777777" w:rsidTr="008D1B46">
            <w:trPr>
              <w:trHeight w:val="360"/>
              <w:jc w:val="center"/>
            </w:trPr>
            <w:tc>
              <w:tcPr>
                <w:tcW w:w="5000" w:type="pct"/>
                <w:vAlign w:val="center"/>
              </w:tcPr>
              <w:p w14:paraId="78AE6D50" w14:textId="6A703A88" w:rsidR="00F13A6C" w:rsidRPr="00B169F4" w:rsidRDefault="00B169F4" w:rsidP="008D1B46">
                <w:pPr>
                  <w:pStyle w:val="NoSpacing"/>
                  <w:jc w:val="center"/>
                  <w:rPr>
                    <w:bCs/>
                    <w:sz w:val="32"/>
                    <w:szCs w:val="32"/>
                  </w:rPr>
                </w:pPr>
                <w:r w:rsidRPr="00B169F4">
                  <w:rPr>
                    <w:bCs/>
                    <w:sz w:val="32"/>
                    <w:szCs w:val="32"/>
                  </w:rPr>
                  <w:t>Version #</w:t>
                </w:r>
                <w:proofErr w:type="gramStart"/>
                <w:r w:rsidRPr="00B169F4">
                  <w:rPr>
                    <w:bCs/>
                    <w:sz w:val="32"/>
                    <w:szCs w:val="32"/>
                  </w:rPr>
                  <w:t>.#</w:t>
                </w:r>
                <w:proofErr w:type="gramEnd"/>
              </w:p>
              <w:p w14:paraId="7448C667" w14:textId="77777777" w:rsidR="00B169F4" w:rsidRPr="00B169F4" w:rsidRDefault="00B169F4" w:rsidP="008D1B46">
                <w:pPr>
                  <w:pStyle w:val="NoSpacing"/>
                  <w:jc w:val="center"/>
                  <w:rPr>
                    <w:bCs/>
                    <w:sz w:val="32"/>
                    <w:szCs w:val="32"/>
                  </w:rPr>
                </w:pPr>
              </w:p>
              <w:p w14:paraId="128B1545" w14:textId="5CA7123E" w:rsidR="00B169F4" w:rsidRPr="008C7CC3" w:rsidRDefault="008C7CC3" w:rsidP="008D1B46">
                <w:pPr>
                  <w:pStyle w:val="NoSpacing"/>
                  <w:jc w:val="center"/>
                  <w:rPr>
                    <w:b/>
                    <w:bCs/>
                    <w:i/>
                  </w:rPr>
                </w:pPr>
                <w:r w:rsidRPr="008C7CC3">
                  <w:rPr>
                    <w:bCs/>
                    <w:i/>
                    <w:sz w:val="32"/>
                    <w:szCs w:val="32"/>
                  </w:rPr>
                  <w:t>&lt;&lt;Date&gt;&gt;</w:t>
                </w:r>
              </w:p>
            </w:tc>
          </w:tr>
          <w:tr w:rsidR="00F13A6C" w14:paraId="128B1548" w14:textId="77777777" w:rsidTr="008D1B46">
            <w:trPr>
              <w:trHeight w:val="360"/>
              <w:jc w:val="center"/>
            </w:trPr>
            <w:sdt>
              <w:sdtPr>
                <w:rPr>
                  <w:b/>
                  <w:bCs/>
                  <w:sz w:val="24"/>
                  <w:szCs w:val="24"/>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128B1547" w14:textId="77777777" w:rsidR="00F13A6C" w:rsidRDefault="00F13A6C" w:rsidP="008D1B46">
                    <w:pPr>
                      <w:pStyle w:val="NoSpacing"/>
                      <w:jc w:val="center"/>
                      <w:rPr>
                        <w:b/>
                        <w:bCs/>
                      </w:rPr>
                    </w:pPr>
                    <w:r>
                      <w:rPr>
                        <w:b/>
                        <w:bCs/>
                        <w:sz w:val="24"/>
                        <w:szCs w:val="24"/>
                      </w:rPr>
                      <w:t xml:space="preserve">     </w:t>
                    </w:r>
                  </w:p>
                </w:tc>
              </w:sdtContent>
            </w:sdt>
          </w:tr>
        </w:tbl>
        <w:p w14:paraId="128B1549" w14:textId="77777777" w:rsidR="00F13A6C" w:rsidRDefault="00F13A6C" w:rsidP="00F13A6C"/>
        <w:p w14:paraId="128B154A" w14:textId="77777777" w:rsidR="00F13A6C" w:rsidRDefault="00F13A6C" w:rsidP="00F13A6C"/>
        <w:p w14:paraId="128B154B" w14:textId="77777777" w:rsidR="00F13A6C" w:rsidRDefault="00F13A6C" w:rsidP="00F13A6C"/>
        <w:p w14:paraId="4F4A3410" w14:textId="1A944FD0" w:rsidR="00CC087E" w:rsidRDefault="00CC087E" w:rsidP="004F1F97">
          <w:pPr>
            <w:jc w:val="center"/>
            <w:sectPr w:rsidR="00CC087E" w:rsidSect="00CC087E">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NumType w:fmt="lowerRoman" w:start="1"/>
              <w:cols w:space="720"/>
              <w:docGrid w:linePitch="360"/>
            </w:sectPr>
          </w:pPr>
        </w:p>
        <w:p w14:paraId="128B154C" w14:textId="58730315" w:rsidR="00F13A6C" w:rsidRDefault="00837049" w:rsidP="00CC087E"/>
      </w:sdtContent>
    </w:sdt>
    <w:p w14:paraId="148B29C6" w14:textId="77777777" w:rsidR="000A2B58" w:rsidRDefault="000A2B58" w:rsidP="000A2B58">
      <w:pPr>
        <w:pStyle w:val="InfoBlue"/>
        <w:ind w:left="0"/>
        <w:jc w:val="center"/>
        <w:rPr>
          <w:rFonts w:ascii="Arial" w:hAnsi="Arial" w:cs="Arial"/>
          <w:b/>
          <w:i w:val="0"/>
          <w:color w:val="auto"/>
          <w:sz w:val="36"/>
          <w:szCs w:val="36"/>
        </w:rPr>
      </w:pPr>
      <w:r>
        <w:rPr>
          <w:rFonts w:ascii="Arial" w:hAnsi="Arial" w:cs="Arial"/>
          <w:b/>
          <w:i w:val="0"/>
          <w:color w:val="auto"/>
          <w:sz w:val="36"/>
          <w:szCs w:val="36"/>
        </w:rPr>
        <w:t>Version History</w:t>
      </w:r>
    </w:p>
    <w:p w14:paraId="39CE3F76" w14:textId="324A4F79" w:rsidR="000A2B58" w:rsidRDefault="000A2B58" w:rsidP="000A2B58">
      <w:pPr>
        <w:pStyle w:val="InfoBlue"/>
        <w:ind w:left="0"/>
        <w:rPr>
          <w:rFonts w:ascii="Arial" w:hAnsi="Arial" w:cs="Arial"/>
        </w:rPr>
      </w:pP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1184"/>
        <w:gridCol w:w="1980"/>
        <w:gridCol w:w="1620"/>
        <w:gridCol w:w="6030"/>
      </w:tblGrid>
      <w:tr w:rsidR="000A2B58" w14:paraId="54487771" w14:textId="77777777" w:rsidTr="000A2B58">
        <w:trPr>
          <w:trHeight w:val="528"/>
        </w:trPr>
        <w:tc>
          <w:tcPr>
            <w:tcW w:w="1184" w:type="dxa"/>
            <w:tcBorders>
              <w:top w:val="single" w:sz="4" w:space="0" w:color="auto"/>
              <w:left w:val="single" w:sz="4" w:space="0" w:color="auto"/>
              <w:bottom w:val="single" w:sz="4" w:space="0" w:color="auto"/>
              <w:right w:val="single" w:sz="4" w:space="0" w:color="auto"/>
            </w:tcBorders>
            <w:shd w:val="clear" w:color="auto" w:fill="D9D9D9"/>
            <w:hideMark/>
          </w:tcPr>
          <w:p w14:paraId="386563FD" w14:textId="77777777" w:rsidR="000A2B58" w:rsidRDefault="000A2B58">
            <w:pPr>
              <w:pStyle w:val="tabletxt"/>
              <w:jc w:val="center"/>
              <w:rPr>
                <w:rFonts w:ascii="Arial" w:hAnsi="Arial"/>
                <w:b/>
                <w:bCs/>
              </w:rPr>
            </w:pPr>
            <w:r>
              <w:rPr>
                <w:rFonts w:ascii="Arial" w:hAnsi="Arial"/>
                <w:b/>
                <w:bCs/>
              </w:rPr>
              <w:t>Version</w:t>
            </w:r>
            <w:r>
              <w:rPr>
                <w:rFonts w:ascii="Arial" w:hAnsi="Arial"/>
                <w:b/>
                <w:bCs/>
              </w:rPr>
              <w:br/>
              <w:t>Number</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AC87941" w14:textId="77777777" w:rsidR="000A2B58" w:rsidRDefault="000A2B58">
            <w:pPr>
              <w:pStyle w:val="tabletxt"/>
              <w:jc w:val="center"/>
              <w:rPr>
                <w:rFonts w:ascii="Arial" w:hAnsi="Arial"/>
                <w:b/>
                <w:bCs/>
              </w:rPr>
            </w:pPr>
            <w:r>
              <w:rPr>
                <w:rFonts w:ascii="Arial" w:hAnsi="Arial"/>
                <w:b/>
                <w:bCs/>
              </w:rPr>
              <w:t>Revision</w:t>
            </w:r>
          </w:p>
          <w:p w14:paraId="17E06977" w14:textId="77777777" w:rsidR="000A2B58" w:rsidRDefault="000A2B58">
            <w:pPr>
              <w:pStyle w:val="tabletxt"/>
              <w:jc w:val="center"/>
              <w:rPr>
                <w:rFonts w:ascii="Arial" w:hAnsi="Arial"/>
                <w:b/>
                <w:bCs/>
              </w:rPr>
            </w:pPr>
            <w:r>
              <w:rPr>
                <w:rFonts w:ascii="Arial" w:hAnsi="Arial"/>
                <w:b/>
                <w:bCs/>
              </w:rPr>
              <w:t>Date</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14:paraId="40ED4D03" w14:textId="57458EA2" w:rsidR="000A2B58" w:rsidRDefault="000A2B58">
            <w:pPr>
              <w:pStyle w:val="tabletxt"/>
              <w:jc w:val="center"/>
              <w:rPr>
                <w:rFonts w:ascii="Arial" w:hAnsi="Arial"/>
                <w:b/>
                <w:bCs/>
              </w:rPr>
            </w:pPr>
            <w:r>
              <w:rPr>
                <w:rFonts w:ascii="Arial" w:hAnsi="Arial"/>
                <w:b/>
                <w:bCs/>
              </w:rPr>
              <w:t>Author</w:t>
            </w:r>
          </w:p>
        </w:tc>
        <w:tc>
          <w:tcPr>
            <w:tcW w:w="6030" w:type="dxa"/>
            <w:tcBorders>
              <w:top w:val="single" w:sz="4" w:space="0" w:color="auto"/>
              <w:left w:val="single" w:sz="4" w:space="0" w:color="auto"/>
              <w:bottom w:val="single" w:sz="4" w:space="0" w:color="auto"/>
              <w:right w:val="single" w:sz="4" w:space="0" w:color="auto"/>
            </w:tcBorders>
            <w:shd w:val="clear" w:color="auto" w:fill="D9D9D9"/>
            <w:hideMark/>
          </w:tcPr>
          <w:p w14:paraId="37AF1F17" w14:textId="4FA4EA21" w:rsidR="000A2B58" w:rsidRDefault="000A2B58" w:rsidP="000A2B58">
            <w:pPr>
              <w:pStyle w:val="tabletxt"/>
              <w:jc w:val="center"/>
              <w:rPr>
                <w:rFonts w:ascii="Arial" w:hAnsi="Arial"/>
                <w:b/>
                <w:bCs/>
              </w:rPr>
            </w:pPr>
            <w:r>
              <w:rPr>
                <w:rFonts w:ascii="Arial" w:hAnsi="Arial"/>
                <w:b/>
                <w:bCs/>
              </w:rPr>
              <w:t>Description of Change</w:t>
            </w:r>
          </w:p>
        </w:tc>
      </w:tr>
      <w:tr w:rsidR="000A2B58" w14:paraId="50AB39E2" w14:textId="77777777" w:rsidTr="000A2B58">
        <w:trPr>
          <w:trHeight w:val="70"/>
        </w:trPr>
        <w:tc>
          <w:tcPr>
            <w:tcW w:w="1184" w:type="dxa"/>
            <w:tcBorders>
              <w:top w:val="single" w:sz="4" w:space="0" w:color="auto"/>
              <w:left w:val="single" w:sz="4" w:space="0" w:color="auto"/>
              <w:bottom w:val="single" w:sz="4" w:space="0" w:color="auto"/>
              <w:right w:val="single" w:sz="4" w:space="0" w:color="auto"/>
            </w:tcBorders>
            <w:hideMark/>
          </w:tcPr>
          <w:p w14:paraId="7B1B0BD4" w14:textId="77777777" w:rsidR="000A2B58" w:rsidRDefault="000A2B58">
            <w:pPr>
              <w:pStyle w:val="Tabletext"/>
              <w:jc w:val="center"/>
              <w:rPr>
                <w:rFonts w:cs="Arial"/>
              </w:rPr>
            </w:pPr>
            <w:r>
              <w:rPr>
                <w:rFonts w:cs="Arial"/>
              </w:rPr>
              <w:t>1.0</w:t>
            </w:r>
          </w:p>
        </w:tc>
        <w:tc>
          <w:tcPr>
            <w:tcW w:w="1980" w:type="dxa"/>
            <w:tcBorders>
              <w:top w:val="single" w:sz="4" w:space="0" w:color="auto"/>
              <w:left w:val="single" w:sz="4" w:space="0" w:color="auto"/>
              <w:bottom w:val="single" w:sz="4" w:space="0" w:color="auto"/>
              <w:right w:val="single" w:sz="4" w:space="0" w:color="auto"/>
            </w:tcBorders>
            <w:hideMark/>
          </w:tcPr>
          <w:p w14:paraId="742DC74C" w14:textId="77777777" w:rsidR="000A2B58" w:rsidRPr="008C7CC3" w:rsidRDefault="000A2B58" w:rsidP="008C7CC3">
            <w:pPr>
              <w:pStyle w:val="Tabletext"/>
              <w:jc w:val="center"/>
              <w:rPr>
                <w:rFonts w:asciiTheme="minorHAnsi" w:eastAsiaTheme="minorEastAsia" w:hAnsiTheme="minorHAnsi" w:cstheme="minorBidi"/>
                <w:i/>
                <w:color w:val="FF0000"/>
                <w:sz w:val="22"/>
                <w:szCs w:val="22"/>
              </w:rPr>
            </w:pPr>
            <w:r w:rsidRPr="008C7CC3">
              <w:rPr>
                <w:rFonts w:asciiTheme="minorHAnsi" w:eastAsiaTheme="minorEastAsia" w:hAnsiTheme="minorHAnsi" w:cstheme="minorBidi"/>
                <w:i/>
                <w:color w:val="FF0000"/>
                <w:sz w:val="22"/>
                <w:szCs w:val="22"/>
              </w:rPr>
              <w:t>&lt;mm/</w:t>
            </w:r>
            <w:proofErr w:type="spellStart"/>
            <w:r w:rsidRPr="008C7CC3">
              <w:rPr>
                <w:rFonts w:asciiTheme="minorHAnsi" w:eastAsiaTheme="minorEastAsia" w:hAnsiTheme="minorHAnsi" w:cstheme="minorBidi"/>
                <w:i/>
                <w:color w:val="FF0000"/>
                <w:sz w:val="22"/>
                <w:szCs w:val="22"/>
              </w:rPr>
              <w:t>dd</w:t>
            </w:r>
            <w:proofErr w:type="spellEnd"/>
            <w:r w:rsidRPr="008C7CC3">
              <w:rPr>
                <w:rFonts w:asciiTheme="minorHAnsi" w:eastAsiaTheme="minorEastAsia" w:hAnsiTheme="minorHAnsi" w:cstheme="minorBidi"/>
                <w:i/>
                <w:color w:val="FF0000"/>
                <w:sz w:val="22"/>
                <w:szCs w:val="22"/>
              </w:rPr>
              <w:t>/</w:t>
            </w:r>
            <w:proofErr w:type="spellStart"/>
            <w:r w:rsidRPr="008C7CC3">
              <w:rPr>
                <w:rFonts w:asciiTheme="minorHAnsi" w:eastAsiaTheme="minorEastAsia" w:hAnsiTheme="minorHAnsi" w:cstheme="minorBidi"/>
                <w:i/>
                <w:color w:val="FF0000"/>
                <w:sz w:val="22"/>
                <w:szCs w:val="22"/>
              </w:rPr>
              <w:t>yy</w:t>
            </w:r>
            <w:proofErr w:type="spellEnd"/>
            <w:r w:rsidRPr="008C7CC3">
              <w:rPr>
                <w:rFonts w:asciiTheme="minorHAnsi" w:eastAsiaTheme="minorEastAsia" w:hAnsiTheme="minorHAnsi" w:cstheme="minorBidi"/>
                <w:i/>
                <w:color w:val="FF0000"/>
                <w:sz w:val="22"/>
                <w:szCs w:val="22"/>
              </w:rPr>
              <w:t>&gt;</w:t>
            </w:r>
          </w:p>
        </w:tc>
        <w:tc>
          <w:tcPr>
            <w:tcW w:w="1620" w:type="dxa"/>
            <w:tcBorders>
              <w:top w:val="single" w:sz="4" w:space="0" w:color="auto"/>
              <w:left w:val="single" w:sz="4" w:space="0" w:color="auto"/>
              <w:bottom w:val="single" w:sz="4" w:space="0" w:color="auto"/>
              <w:right w:val="single" w:sz="4" w:space="0" w:color="auto"/>
            </w:tcBorders>
            <w:hideMark/>
          </w:tcPr>
          <w:p w14:paraId="1B43A48D" w14:textId="77777777" w:rsidR="000A2B58" w:rsidRDefault="000A2B58">
            <w:pPr>
              <w:pStyle w:val="Tabletext"/>
              <w:rPr>
                <w:rFonts w:cs="Arial"/>
              </w:rPr>
            </w:pPr>
            <w:r w:rsidRPr="008C7CC3">
              <w:rPr>
                <w:rFonts w:asciiTheme="minorHAnsi" w:eastAsiaTheme="minorEastAsia" w:hAnsiTheme="minorHAnsi" w:cstheme="minorBidi"/>
                <w:i/>
                <w:color w:val="FF0000"/>
                <w:sz w:val="22"/>
                <w:szCs w:val="22"/>
              </w:rPr>
              <w:t>&lt;name&gt;</w:t>
            </w:r>
          </w:p>
        </w:tc>
        <w:tc>
          <w:tcPr>
            <w:tcW w:w="6030" w:type="dxa"/>
            <w:tcBorders>
              <w:top w:val="single" w:sz="4" w:space="0" w:color="auto"/>
              <w:left w:val="single" w:sz="4" w:space="0" w:color="auto"/>
              <w:bottom w:val="single" w:sz="4" w:space="0" w:color="auto"/>
              <w:right w:val="single" w:sz="4" w:space="0" w:color="auto"/>
            </w:tcBorders>
            <w:hideMark/>
          </w:tcPr>
          <w:p w14:paraId="2F89B32B" w14:textId="77777777" w:rsidR="000A2B58" w:rsidRDefault="000A2B58">
            <w:pPr>
              <w:pStyle w:val="Tabletext"/>
              <w:rPr>
                <w:rFonts w:cs="Arial"/>
              </w:rPr>
            </w:pPr>
            <w:r w:rsidRPr="008C7CC3">
              <w:rPr>
                <w:rFonts w:asciiTheme="minorHAnsi" w:eastAsiaTheme="minorEastAsia" w:hAnsiTheme="minorHAnsi" w:cstheme="minorBidi"/>
                <w:i/>
                <w:color w:val="FF0000"/>
                <w:sz w:val="22"/>
                <w:szCs w:val="22"/>
              </w:rPr>
              <w:t>&lt;description of change&gt;</w:t>
            </w:r>
          </w:p>
        </w:tc>
      </w:tr>
      <w:tr w:rsidR="000A2B58" w14:paraId="4B5ACC4F" w14:textId="77777777" w:rsidTr="000A2B58">
        <w:trPr>
          <w:trHeight w:val="248"/>
        </w:trPr>
        <w:tc>
          <w:tcPr>
            <w:tcW w:w="1184" w:type="dxa"/>
            <w:tcBorders>
              <w:top w:val="single" w:sz="4" w:space="0" w:color="auto"/>
              <w:left w:val="single" w:sz="4" w:space="0" w:color="auto"/>
              <w:bottom w:val="single" w:sz="4" w:space="0" w:color="auto"/>
              <w:right w:val="single" w:sz="4" w:space="0" w:color="auto"/>
            </w:tcBorders>
          </w:tcPr>
          <w:p w14:paraId="53D874F5" w14:textId="77777777" w:rsidR="000A2B58" w:rsidRDefault="000A2B58">
            <w:pPr>
              <w:pStyle w:val="Tabletext"/>
              <w:jc w:val="center"/>
              <w:rPr>
                <w:rFonts w:cs="Arial"/>
              </w:rPr>
            </w:pPr>
          </w:p>
        </w:tc>
        <w:tc>
          <w:tcPr>
            <w:tcW w:w="1980" w:type="dxa"/>
            <w:tcBorders>
              <w:top w:val="single" w:sz="4" w:space="0" w:color="auto"/>
              <w:left w:val="single" w:sz="4" w:space="0" w:color="auto"/>
              <w:bottom w:val="single" w:sz="4" w:space="0" w:color="auto"/>
              <w:right w:val="single" w:sz="4" w:space="0" w:color="auto"/>
            </w:tcBorders>
          </w:tcPr>
          <w:p w14:paraId="076D4567" w14:textId="77777777" w:rsidR="000A2B58" w:rsidRDefault="000A2B58">
            <w:pPr>
              <w:pStyle w:val="Tabletext"/>
              <w:jc w:val="center"/>
              <w:rPr>
                <w:rFonts w:cs="Arial"/>
              </w:rPr>
            </w:pPr>
          </w:p>
        </w:tc>
        <w:tc>
          <w:tcPr>
            <w:tcW w:w="1620" w:type="dxa"/>
            <w:tcBorders>
              <w:top w:val="single" w:sz="4" w:space="0" w:color="auto"/>
              <w:left w:val="single" w:sz="4" w:space="0" w:color="auto"/>
              <w:bottom w:val="single" w:sz="4" w:space="0" w:color="auto"/>
              <w:right w:val="single" w:sz="4" w:space="0" w:color="auto"/>
            </w:tcBorders>
          </w:tcPr>
          <w:p w14:paraId="060C2A02" w14:textId="77777777" w:rsidR="000A2B58" w:rsidRDefault="000A2B58">
            <w:pPr>
              <w:pStyle w:val="Tabletext"/>
              <w:jc w:val="center"/>
              <w:rPr>
                <w:rFonts w:cs="Arial"/>
              </w:rPr>
            </w:pPr>
          </w:p>
        </w:tc>
        <w:tc>
          <w:tcPr>
            <w:tcW w:w="6030" w:type="dxa"/>
            <w:tcBorders>
              <w:top w:val="single" w:sz="4" w:space="0" w:color="auto"/>
              <w:left w:val="single" w:sz="4" w:space="0" w:color="auto"/>
              <w:bottom w:val="single" w:sz="4" w:space="0" w:color="auto"/>
              <w:right w:val="single" w:sz="4" w:space="0" w:color="auto"/>
            </w:tcBorders>
          </w:tcPr>
          <w:p w14:paraId="6C45C31B" w14:textId="77777777" w:rsidR="000A2B58" w:rsidRDefault="000A2B58">
            <w:pPr>
              <w:pStyle w:val="Tabletext"/>
              <w:jc w:val="center"/>
              <w:rPr>
                <w:rFonts w:cs="Arial"/>
              </w:rPr>
            </w:pPr>
          </w:p>
        </w:tc>
      </w:tr>
      <w:tr w:rsidR="000A2B58" w14:paraId="77D60A62" w14:textId="77777777" w:rsidTr="000A2B58">
        <w:trPr>
          <w:trHeight w:val="248"/>
        </w:trPr>
        <w:tc>
          <w:tcPr>
            <w:tcW w:w="1184" w:type="dxa"/>
            <w:tcBorders>
              <w:top w:val="single" w:sz="4" w:space="0" w:color="auto"/>
              <w:left w:val="single" w:sz="4" w:space="0" w:color="auto"/>
              <w:bottom w:val="single" w:sz="4" w:space="0" w:color="auto"/>
              <w:right w:val="single" w:sz="4" w:space="0" w:color="auto"/>
            </w:tcBorders>
          </w:tcPr>
          <w:p w14:paraId="755CC2F2" w14:textId="77777777" w:rsidR="000A2B58" w:rsidRDefault="000A2B58">
            <w:pPr>
              <w:pStyle w:val="Tabletext"/>
              <w:jc w:val="center"/>
              <w:rPr>
                <w:rFonts w:cs="Arial"/>
              </w:rPr>
            </w:pPr>
          </w:p>
        </w:tc>
        <w:tc>
          <w:tcPr>
            <w:tcW w:w="1980" w:type="dxa"/>
            <w:tcBorders>
              <w:top w:val="single" w:sz="4" w:space="0" w:color="auto"/>
              <w:left w:val="single" w:sz="4" w:space="0" w:color="auto"/>
              <w:bottom w:val="single" w:sz="4" w:space="0" w:color="auto"/>
              <w:right w:val="single" w:sz="4" w:space="0" w:color="auto"/>
            </w:tcBorders>
          </w:tcPr>
          <w:p w14:paraId="28741539" w14:textId="77777777" w:rsidR="000A2B58" w:rsidRDefault="000A2B58">
            <w:pPr>
              <w:pStyle w:val="Tabletext"/>
              <w:jc w:val="center"/>
              <w:rPr>
                <w:rFonts w:cs="Arial"/>
              </w:rPr>
            </w:pPr>
          </w:p>
        </w:tc>
        <w:tc>
          <w:tcPr>
            <w:tcW w:w="1620" w:type="dxa"/>
            <w:tcBorders>
              <w:top w:val="single" w:sz="4" w:space="0" w:color="auto"/>
              <w:left w:val="single" w:sz="4" w:space="0" w:color="auto"/>
              <w:bottom w:val="single" w:sz="4" w:space="0" w:color="auto"/>
              <w:right w:val="single" w:sz="4" w:space="0" w:color="auto"/>
            </w:tcBorders>
          </w:tcPr>
          <w:p w14:paraId="085EF059" w14:textId="77777777" w:rsidR="000A2B58" w:rsidRDefault="000A2B58">
            <w:pPr>
              <w:pStyle w:val="Tabletext"/>
              <w:jc w:val="center"/>
              <w:rPr>
                <w:rFonts w:cs="Arial"/>
              </w:rPr>
            </w:pPr>
          </w:p>
        </w:tc>
        <w:tc>
          <w:tcPr>
            <w:tcW w:w="6030" w:type="dxa"/>
            <w:tcBorders>
              <w:top w:val="single" w:sz="4" w:space="0" w:color="auto"/>
              <w:left w:val="single" w:sz="4" w:space="0" w:color="auto"/>
              <w:bottom w:val="single" w:sz="4" w:space="0" w:color="auto"/>
              <w:right w:val="single" w:sz="4" w:space="0" w:color="auto"/>
            </w:tcBorders>
          </w:tcPr>
          <w:p w14:paraId="0A97AD0A" w14:textId="77777777" w:rsidR="000A2B58" w:rsidRDefault="000A2B58">
            <w:pPr>
              <w:pStyle w:val="Tabletext"/>
              <w:jc w:val="center"/>
              <w:rPr>
                <w:rFonts w:cs="Arial"/>
              </w:rPr>
            </w:pPr>
          </w:p>
        </w:tc>
      </w:tr>
    </w:tbl>
    <w:p w14:paraId="695942D1" w14:textId="77777777" w:rsidR="000A2B58" w:rsidRDefault="000A2B58" w:rsidP="000A2B58">
      <w:pPr>
        <w:rPr>
          <w:rFonts w:ascii="Arial" w:hAnsi="Arial" w:cs="Arial"/>
        </w:rPr>
      </w:pPr>
    </w:p>
    <w:p w14:paraId="08A19886" w14:textId="77777777" w:rsidR="00AC128D" w:rsidRDefault="00AC128D">
      <w:pPr>
        <w:rPr>
          <w:rFonts w:eastAsiaTheme="minorHAnsi"/>
        </w:rPr>
      </w:pPr>
      <w:r>
        <w:rPr>
          <w:rFonts w:eastAsiaTheme="minorHAnsi"/>
          <w:b/>
          <w:bCs/>
        </w:rPr>
        <w:br w:type="page"/>
      </w:r>
    </w:p>
    <w:p w14:paraId="521F750B" w14:textId="77777777" w:rsidR="00AC128D" w:rsidRDefault="00AC128D" w:rsidP="00896C0F">
      <w:pPr>
        <w:pStyle w:val="TOCHeading"/>
        <w:rPr>
          <w:rFonts w:asciiTheme="minorHAnsi" w:eastAsiaTheme="minorHAnsi" w:hAnsiTheme="minorHAnsi" w:cstheme="minorBidi"/>
          <w:b w:val="0"/>
          <w:bCs w:val="0"/>
          <w:color w:val="auto"/>
          <w:sz w:val="22"/>
          <w:szCs w:val="22"/>
        </w:rPr>
      </w:pPr>
    </w:p>
    <w:sdt>
      <w:sdtPr>
        <w:rPr>
          <w:rFonts w:eastAsiaTheme="minorHAnsi"/>
          <w:b/>
          <w:bCs/>
        </w:rPr>
        <w:id w:val="104233219"/>
        <w:docPartObj>
          <w:docPartGallery w:val="Table of Contents"/>
          <w:docPartUnique/>
        </w:docPartObj>
      </w:sdtPr>
      <w:sdtEndPr>
        <w:rPr>
          <w:rFonts w:eastAsiaTheme="minorEastAsia"/>
          <w:b w:val="0"/>
          <w:bCs w:val="0"/>
        </w:rPr>
      </w:sdtEndPr>
      <w:sdtContent>
        <w:p w14:paraId="09970307" w14:textId="77777777" w:rsidR="0034512A" w:rsidRDefault="00896C0F" w:rsidP="007F3C2B">
          <w:pPr>
            <w:rPr>
              <w:noProof/>
            </w:rPr>
          </w:pPr>
          <w:r>
            <w:t>Table of Contents</w:t>
          </w:r>
          <w:r w:rsidR="00F13A6C">
            <w:fldChar w:fldCharType="begin"/>
          </w:r>
          <w:r w:rsidR="00F13A6C">
            <w:instrText xml:space="preserve"> TOC \o "1-3" \h \z \u </w:instrText>
          </w:r>
          <w:r w:rsidR="00F13A6C">
            <w:fldChar w:fldCharType="separate"/>
          </w:r>
        </w:p>
        <w:p w14:paraId="015BCB42" w14:textId="77777777" w:rsidR="0034512A" w:rsidRDefault="00837049">
          <w:pPr>
            <w:pStyle w:val="TOC1"/>
            <w:tabs>
              <w:tab w:val="right" w:leader="dot" w:pos="10790"/>
            </w:tabs>
            <w:rPr>
              <w:noProof/>
            </w:rPr>
          </w:pPr>
          <w:hyperlink w:anchor="_Toc347777576" w:history="1">
            <w:r w:rsidR="0034512A" w:rsidRPr="004230A1">
              <w:rPr>
                <w:rStyle w:val="Hyperlink"/>
                <w:noProof/>
              </w:rPr>
              <w:t>1.0 Introduction &amp; Purpose</w:t>
            </w:r>
            <w:r w:rsidR="0034512A">
              <w:rPr>
                <w:noProof/>
                <w:webHidden/>
              </w:rPr>
              <w:tab/>
            </w:r>
            <w:r w:rsidR="0034512A">
              <w:rPr>
                <w:noProof/>
                <w:webHidden/>
              </w:rPr>
              <w:fldChar w:fldCharType="begin"/>
            </w:r>
            <w:r w:rsidR="0034512A">
              <w:rPr>
                <w:noProof/>
                <w:webHidden/>
              </w:rPr>
              <w:instrText xml:space="preserve"> PAGEREF _Toc347777576 \h </w:instrText>
            </w:r>
            <w:r w:rsidR="0034512A">
              <w:rPr>
                <w:noProof/>
                <w:webHidden/>
              </w:rPr>
            </w:r>
            <w:r w:rsidR="0034512A">
              <w:rPr>
                <w:noProof/>
                <w:webHidden/>
              </w:rPr>
              <w:fldChar w:fldCharType="separate"/>
            </w:r>
            <w:r w:rsidR="0034512A">
              <w:rPr>
                <w:noProof/>
                <w:webHidden/>
              </w:rPr>
              <w:t>1</w:t>
            </w:r>
            <w:r w:rsidR="0034512A">
              <w:rPr>
                <w:noProof/>
                <w:webHidden/>
              </w:rPr>
              <w:fldChar w:fldCharType="end"/>
            </w:r>
          </w:hyperlink>
        </w:p>
        <w:p w14:paraId="399160CB" w14:textId="77777777" w:rsidR="0034512A" w:rsidRDefault="00837049">
          <w:pPr>
            <w:pStyle w:val="TOC1"/>
            <w:tabs>
              <w:tab w:val="right" w:leader="dot" w:pos="10790"/>
            </w:tabs>
            <w:rPr>
              <w:noProof/>
            </w:rPr>
          </w:pPr>
          <w:hyperlink w:anchor="_Toc347777577" w:history="1">
            <w:r w:rsidR="0034512A" w:rsidRPr="004230A1">
              <w:rPr>
                <w:rStyle w:val="Hyperlink"/>
                <w:noProof/>
              </w:rPr>
              <w:t>2.0 Technical Analysis of Use Case Functional &amp; Data Requirements</w:t>
            </w:r>
            <w:r w:rsidR="0034512A">
              <w:rPr>
                <w:noProof/>
                <w:webHidden/>
              </w:rPr>
              <w:tab/>
            </w:r>
            <w:r w:rsidR="0034512A">
              <w:rPr>
                <w:noProof/>
                <w:webHidden/>
              </w:rPr>
              <w:fldChar w:fldCharType="begin"/>
            </w:r>
            <w:r w:rsidR="0034512A">
              <w:rPr>
                <w:noProof/>
                <w:webHidden/>
              </w:rPr>
              <w:instrText xml:space="preserve"> PAGEREF _Toc347777577 \h </w:instrText>
            </w:r>
            <w:r w:rsidR="0034512A">
              <w:rPr>
                <w:noProof/>
                <w:webHidden/>
              </w:rPr>
            </w:r>
            <w:r w:rsidR="0034512A">
              <w:rPr>
                <w:noProof/>
                <w:webHidden/>
              </w:rPr>
              <w:fldChar w:fldCharType="separate"/>
            </w:r>
            <w:r w:rsidR="0034512A">
              <w:rPr>
                <w:noProof/>
                <w:webHidden/>
              </w:rPr>
              <w:t>1</w:t>
            </w:r>
            <w:r w:rsidR="0034512A">
              <w:rPr>
                <w:noProof/>
                <w:webHidden/>
              </w:rPr>
              <w:fldChar w:fldCharType="end"/>
            </w:r>
          </w:hyperlink>
        </w:p>
        <w:p w14:paraId="193B1FF8" w14:textId="77777777" w:rsidR="0034512A" w:rsidRDefault="00837049">
          <w:pPr>
            <w:pStyle w:val="TOC2"/>
            <w:rPr>
              <w:noProof/>
            </w:rPr>
          </w:pPr>
          <w:hyperlink w:anchor="_Toc347777578" w:history="1">
            <w:r w:rsidR="0034512A" w:rsidRPr="004230A1">
              <w:rPr>
                <w:rStyle w:val="Hyperlink"/>
                <w:noProof/>
              </w:rPr>
              <w:t>2.1 In-Scope Requirements Analysis</w:t>
            </w:r>
            <w:r w:rsidR="0034512A">
              <w:rPr>
                <w:noProof/>
                <w:webHidden/>
              </w:rPr>
              <w:tab/>
            </w:r>
            <w:r w:rsidR="0034512A">
              <w:rPr>
                <w:noProof/>
                <w:webHidden/>
              </w:rPr>
              <w:fldChar w:fldCharType="begin"/>
            </w:r>
            <w:r w:rsidR="0034512A">
              <w:rPr>
                <w:noProof/>
                <w:webHidden/>
              </w:rPr>
              <w:instrText xml:space="preserve"> PAGEREF _Toc347777578 \h </w:instrText>
            </w:r>
            <w:r w:rsidR="0034512A">
              <w:rPr>
                <w:noProof/>
                <w:webHidden/>
              </w:rPr>
            </w:r>
            <w:r w:rsidR="0034512A">
              <w:rPr>
                <w:noProof/>
                <w:webHidden/>
              </w:rPr>
              <w:fldChar w:fldCharType="separate"/>
            </w:r>
            <w:r w:rsidR="0034512A">
              <w:rPr>
                <w:noProof/>
                <w:webHidden/>
              </w:rPr>
              <w:t>1</w:t>
            </w:r>
            <w:r w:rsidR="0034512A">
              <w:rPr>
                <w:noProof/>
                <w:webHidden/>
              </w:rPr>
              <w:fldChar w:fldCharType="end"/>
            </w:r>
          </w:hyperlink>
        </w:p>
        <w:p w14:paraId="0C463255" w14:textId="77777777" w:rsidR="0034512A" w:rsidRDefault="00837049">
          <w:pPr>
            <w:pStyle w:val="TOC2"/>
            <w:rPr>
              <w:noProof/>
            </w:rPr>
          </w:pPr>
          <w:hyperlink w:anchor="_Toc347777579" w:history="1">
            <w:r w:rsidR="0034512A" w:rsidRPr="004230A1">
              <w:rPr>
                <w:rStyle w:val="Hyperlink"/>
                <w:noProof/>
              </w:rPr>
              <w:t>2.1.1 Information Interchange Functions</w:t>
            </w:r>
            <w:r w:rsidR="0034512A">
              <w:rPr>
                <w:noProof/>
                <w:webHidden/>
              </w:rPr>
              <w:tab/>
            </w:r>
            <w:r w:rsidR="0034512A">
              <w:rPr>
                <w:noProof/>
                <w:webHidden/>
              </w:rPr>
              <w:fldChar w:fldCharType="begin"/>
            </w:r>
            <w:r w:rsidR="0034512A">
              <w:rPr>
                <w:noProof/>
                <w:webHidden/>
              </w:rPr>
              <w:instrText xml:space="preserve"> PAGEREF _Toc347777579 \h </w:instrText>
            </w:r>
            <w:r w:rsidR="0034512A">
              <w:rPr>
                <w:noProof/>
                <w:webHidden/>
              </w:rPr>
            </w:r>
            <w:r w:rsidR="0034512A">
              <w:rPr>
                <w:noProof/>
                <w:webHidden/>
              </w:rPr>
              <w:fldChar w:fldCharType="separate"/>
            </w:r>
            <w:r w:rsidR="0034512A">
              <w:rPr>
                <w:noProof/>
                <w:webHidden/>
              </w:rPr>
              <w:t>1</w:t>
            </w:r>
            <w:r w:rsidR="0034512A">
              <w:rPr>
                <w:noProof/>
                <w:webHidden/>
              </w:rPr>
              <w:fldChar w:fldCharType="end"/>
            </w:r>
          </w:hyperlink>
        </w:p>
        <w:p w14:paraId="7C05940F" w14:textId="77777777" w:rsidR="0034512A" w:rsidRDefault="00837049">
          <w:pPr>
            <w:pStyle w:val="TOC2"/>
            <w:rPr>
              <w:noProof/>
            </w:rPr>
          </w:pPr>
          <w:hyperlink w:anchor="_Toc347777580" w:history="1">
            <w:r w:rsidR="0034512A" w:rsidRPr="004230A1">
              <w:rPr>
                <w:rStyle w:val="Hyperlink"/>
                <w:noProof/>
              </w:rPr>
              <w:t>2.1.2 System Functions</w:t>
            </w:r>
            <w:r w:rsidR="0034512A">
              <w:rPr>
                <w:noProof/>
                <w:webHidden/>
              </w:rPr>
              <w:tab/>
            </w:r>
            <w:r w:rsidR="0034512A">
              <w:rPr>
                <w:noProof/>
                <w:webHidden/>
              </w:rPr>
              <w:fldChar w:fldCharType="begin"/>
            </w:r>
            <w:r w:rsidR="0034512A">
              <w:rPr>
                <w:noProof/>
                <w:webHidden/>
              </w:rPr>
              <w:instrText xml:space="preserve"> PAGEREF _Toc347777580 \h </w:instrText>
            </w:r>
            <w:r w:rsidR="0034512A">
              <w:rPr>
                <w:noProof/>
                <w:webHidden/>
              </w:rPr>
            </w:r>
            <w:r w:rsidR="0034512A">
              <w:rPr>
                <w:noProof/>
                <w:webHidden/>
              </w:rPr>
              <w:fldChar w:fldCharType="separate"/>
            </w:r>
            <w:r w:rsidR="0034512A">
              <w:rPr>
                <w:noProof/>
                <w:webHidden/>
              </w:rPr>
              <w:t>2</w:t>
            </w:r>
            <w:r w:rsidR="0034512A">
              <w:rPr>
                <w:noProof/>
                <w:webHidden/>
              </w:rPr>
              <w:fldChar w:fldCharType="end"/>
            </w:r>
          </w:hyperlink>
        </w:p>
        <w:p w14:paraId="7D0DF197" w14:textId="77777777" w:rsidR="0034512A" w:rsidRDefault="00837049">
          <w:pPr>
            <w:pStyle w:val="TOC2"/>
            <w:rPr>
              <w:noProof/>
            </w:rPr>
          </w:pPr>
          <w:hyperlink w:anchor="_Toc347777581" w:history="1">
            <w:r w:rsidR="0034512A" w:rsidRPr="004230A1">
              <w:rPr>
                <w:rStyle w:val="Hyperlink"/>
                <w:noProof/>
              </w:rPr>
              <w:t>2.1.3 Data Requirements</w:t>
            </w:r>
            <w:r w:rsidR="0034512A">
              <w:rPr>
                <w:noProof/>
                <w:webHidden/>
              </w:rPr>
              <w:tab/>
            </w:r>
            <w:r w:rsidR="0034512A">
              <w:rPr>
                <w:noProof/>
                <w:webHidden/>
              </w:rPr>
              <w:fldChar w:fldCharType="begin"/>
            </w:r>
            <w:r w:rsidR="0034512A">
              <w:rPr>
                <w:noProof/>
                <w:webHidden/>
              </w:rPr>
              <w:instrText xml:space="preserve"> PAGEREF _Toc347777581 \h </w:instrText>
            </w:r>
            <w:r w:rsidR="0034512A">
              <w:rPr>
                <w:noProof/>
                <w:webHidden/>
              </w:rPr>
            </w:r>
            <w:r w:rsidR="0034512A">
              <w:rPr>
                <w:noProof/>
                <w:webHidden/>
              </w:rPr>
              <w:fldChar w:fldCharType="separate"/>
            </w:r>
            <w:r w:rsidR="0034512A">
              <w:rPr>
                <w:noProof/>
                <w:webHidden/>
              </w:rPr>
              <w:t>3</w:t>
            </w:r>
            <w:r w:rsidR="0034512A">
              <w:rPr>
                <w:noProof/>
                <w:webHidden/>
              </w:rPr>
              <w:fldChar w:fldCharType="end"/>
            </w:r>
          </w:hyperlink>
        </w:p>
        <w:p w14:paraId="1AFA2E83" w14:textId="77777777" w:rsidR="0034512A" w:rsidRDefault="00837049">
          <w:pPr>
            <w:pStyle w:val="TOC2"/>
            <w:rPr>
              <w:noProof/>
            </w:rPr>
          </w:pPr>
          <w:hyperlink w:anchor="_Toc347777582" w:history="1">
            <w:r w:rsidR="0034512A" w:rsidRPr="004230A1">
              <w:rPr>
                <w:rStyle w:val="Hyperlink"/>
                <w:noProof/>
              </w:rPr>
              <w:t>2.2 Out-of-Scope Requirements Analysis</w:t>
            </w:r>
            <w:r w:rsidR="0034512A">
              <w:rPr>
                <w:noProof/>
                <w:webHidden/>
              </w:rPr>
              <w:tab/>
            </w:r>
            <w:r w:rsidR="0034512A">
              <w:rPr>
                <w:noProof/>
                <w:webHidden/>
              </w:rPr>
              <w:fldChar w:fldCharType="begin"/>
            </w:r>
            <w:r w:rsidR="0034512A">
              <w:rPr>
                <w:noProof/>
                <w:webHidden/>
              </w:rPr>
              <w:instrText xml:space="preserve"> PAGEREF _Toc347777582 \h </w:instrText>
            </w:r>
            <w:r w:rsidR="0034512A">
              <w:rPr>
                <w:noProof/>
                <w:webHidden/>
              </w:rPr>
            </w:r>
            <w:r w:rsidR="0034512A">
              <w:rPr>
                <w:noProof/>
                <w:webHidden/>
              </w:rPr>
              <w:fldChar w:fldCharType="separate"/>
            </w:r>
            <w:r w:rsidR="0034512A">
              <w:rPr>
                <w:noProof/>
                <w:webHidden/>
              </w:rPr>
              <w:t>3</w:t>
            </w:r>
            <w:r w:rsidR="0034512A">
              <w:rPr>
                <w:noProof/>
                <w:webHidden/>
              </w:rPr>
              <w:fldChar w:fldCharType="end"/>
            </w:r>
          </w:hyperlink>
        </w:p>
        <w:p w14:paraId="0AD7066C" w14:textId="77777777" w:rsidR="0034512A" w:rsidRDefault="00837049">
          <w:pPr>
            <w:pStyle w:val="TOC2"/>
            <w:rPr>
              <w:noProof/>
            </w:rPr>
          </w:pPr>
          <w:hyperlink w:anchor="_Toc347777583" w:history="1">
            <w:r w:rsidR="0034512A" w:rsidRPr="004230A1">
              <w:rPr>
                <w:rStyle w:val="Hyperlink"/>
                <w:noProof/>
              </w:rPr>
              <w:t>2.3 Solution Diagram</w:t>
            </w:r>
            <w:r w:rsidR="0034512A">
              <w:rPr>
                <w:noProof/>
                <w:webHidden/>
              </w:rPr>
              <w:tab/>
            </w:r>
            <w:r w:rsidR="0034512A">
              <w:rPr>
                <w:noProof/>
                <w:webHidden/>
              </w:rPr>
              <w:fldChar w:fldCharType="begin"/>
            </w:r>
            <w:r w:rsidR="0034512A">
              <w:rPr>
                <w:noProof/>
                <w:webHidden/>
              </w:rPr>
              <w:instrText xml:space="preserve"> PAGEREF _Toc347777583 \h </w:instrText>
            </w:r>
            <w:r w:rsidR="0034512A">
              <w:rPr>
                <w:noProof/>
                <w:webHidden/>
              </w:rPr>
            </w:r>
            <w:r w:rsidR="0034512A">
              <w:rPr>
                <w:noProof/>
                <w:webHidden/>
              </w:rPr>
              <w:fldChar w:fldCharType="separate"/>
            </w:r>
            <w:r w:rsidR="0034512A">
              <w:rPr>
                <w:noProof/>
                <w:webHidden/>
              </w:rPr>
              <w:t>4</w:t>
            </w:r>
            <w:r w:rsidR="0034512A">
              <w:rPr>
                <w:noProof/>
                <w:webHidden/>
              </w:rPr>
              <w:fldChar w:fldCharType="end"/>
            </w:r>
          </w:hyperlink>
        </w:p>
        <w:p w14:paraId="761E24DD" w14:textId="77777777" w:rsidR="0034512A" w:rsidRDefault="00837049">
          <w:pPr>
            <w:pStyle w:val="TOC2"/>
            <w:rPr>
              <w:noProof/>
            </w:rPr>
          </w:pPr>
          <w:hyperlink w:anchor="_Toc347777584" w:history="1">
            <w:r w:rsidR="0034512A" w:rsidRPr="004230A1">
              <w:rPr>
                <w:rStyle w:val="Hyperlink"/>
                <w:noProof/>
              </w:rPr>
              <w:t>2.4 Data Model/Content Approach</w:t>
            </w:r>
            <w:r w:rsidR="0034512A">
              <w:rPr>
                <w:noProof/>
                <w:webHidden/>
              </w:rPr>
              <w:tab/>
            </w:r>
            <w:r w:rsidR="0034512A">
              <w:rPr>
                <w:noProof/>
                <w:webHidden/>
              </w:rPr>
              <w:fldChar w:fldCharType="begin"/>
            </w:r>
            <w:r w:rsidR="0034512A">
              <w:rPr>
                <w:noProof/>
                <w:webHidden/>
              </w:rPr>
              <w:instrText xml:space="preserve"> PAGEREF _Toc347777584 \h </w:instrText>
            </w:r>
            <w:r w:rsidR="0034512A">
              <w:rPr>
                <w:noProof/>
                <w:webHidden/>
              </w:rPr>
            </w:r>
            <w:r w:rsidR="0034512A">
              <w:rPr>
                <w:noProof/>
                <w:webHidden/>
              </w:rPr>
              <w:fldChar w:fldCharType="separate"/>
            </w:r>
            <w:r w:rsidR="0034512A">
              <w:rPr>
                <w:noProof/>
                <w:webHidden/>
              </w:rPr>
              <w:t>4</w:t>
            </w:r>
            <w:r w:rsidR="0034512A">
              <w:rPr>
                <w:noProof/>
                <w:webHidden/>
              </w:rPr>
              <w:fldChar w:fldCharType="end"/>
            </w:r>
          </w:hyperlink>
        </w:p>
        <w:p w14:paraId="7D7924FF" w14:textId="77777777" w:rsidR="0034512A" w:rsidRDefault="00837049">
          <w:pPr>
            <w:pStyle w:val="TOC1"/>
            <w:tabs>
              <w:tab w:val="right" w:leader="dot" w:pos="10790"/>
            </w:tabs>
            <w:rPr>
              <w:noProof/>
            </w:rPr>
          </w:pPr>
          <w:hyperlink w:anchor="_Toc347777585" w:history="1">
            <w:r w:rsidR="0034512A" w:rsidRPr="004230A1">
              <w:rPr>
                <w:rStyle w:val="Hyperlink"/>
                <w:noProof/>
              </w:rPr>
              <w:t>3.0 Solution Analysis</w:t>
            </w:r>
            <w:r w:rsidR="0034512A">
              <w:rPr>
                <w:noProof/>
                <w:webHidden/>
              </w:rPr>
              <w:tab/>
            </w:r>
            <w:r w:rsidR="0034512A">
              <w:rPr>
                <w:noProof/>
                <w:webHidden/>
              </w:rPr>
              <w:fldChar w:fldCharType="begin"/>
            </w:r>
            <w:r w:rsidR="0034512A">
              <w:rPr>
                <w:noProof/>
                <w:webHidden/>
              </w:rPr>
              <w:instrText xml:space="preserve"> PAGEREF _Toc347777585 \h </w:instrText>
            </w:r>
            <w:r w:rsidR="0034512A">
              <w:rPr>
                <w:noProof/>
                <w:webHidden/>
              </w:rPr>
            </w:r>
            <w:r w:rsidR="0034512A">
              <w:rPr>
                <w:noProof/>
                <w:webHidden/>
              </w:rPr>
              <w:fldChar w:fldCharType="separate"/>
            </w:r>
            <w:r w:rsidR="0034512A">
              <w:rPr>
                <w:noProof/>
                <w:webHidden/>
              </w:rPr>
              <w:t>4</w:t>
            </w:r>
            <w:r w:rsidR="0034512A">
              <w:rPr>
                <w:noProof/>
                <w:webHidden/>
              </w:rPr>
              <w:fldChar w:fldCharType="end"/>
            </w:r>
          </w:hyperlink>
        </w:p>
        <w:p w14:paraId="2B8D4E70" w14:textId="77777777" w:rsidR="0034512A" w:rsidRDefault="00837049">
          <w:pPr>
            <w:pStyle w:val="TOC2"/>
            <w:rPr>
              <w:noProof/>
            </w:rPr>
          </w:pPr>
          <w:hyperlink w:anchor="_Toc347777586" w:history="1">
            <w:r w:rsidR="0034512A" w:rsidRPr="004230A1">
              <w:rPr>
                <w:rStyle w:val="Hyperlink"/>
                <w:noProof/>
              </w:rPr>
              <w:t>3.1 Identify Existing Solutions or Modules for Re-Use</w:t>
            </w:r>
            <w:r w:rsidR="0034512A">
              <w:rPr>
                <w:noProof/>
                <w:webHidden/>
              </w:rPr>
              <w:tab/>
            </w:r>
            <w:r w:rsidR="0034512A">
              <w:rPr>
                <w:noProof/>
                <w:webHidden/>
              </w:rPr>
              <w:fldChar w:fldCharType="begin"/>
            </w:r>
            <w:r w:rsidR="0034512A">
              <w:rPr>
                <w:noProof/>
                <w:webHidden/>
              </w:rPr>
              <w:instrText xml:space="preserve"> PAGEREF _Toc347777586 \h </w:instrText>
            </w:r>
            <w:r w:rsidR="0034512A">
              <w:rPr>
                <w:noProof/>
                <w:webHidden/>
              </w:rPr>
            </w:r>
            <w:r w:rsidR="0034512A">
              <w:rPr>
                <w:noProof/>
                <w:webHidden/>
              </w:rPr>
              <w:fldChar w:fldCharType="separate"/>
            </w:r>
            <w:r w:rsidR="0034512A">
              <w:rPr>
                <w:noProof/>
                <w:webHidden/>
              </w:rPr>
              <w:t>4</w:t>
            </w:r>
            <w:r w:rsidR="0034512A">
              <w:rPr>
                <w:noProof/>
                <w:webHidden/>
              </w:rPr>
              <w:fldChar w:fldCharType="end"/>
            </w:r>
          </w:hyperlink>
        </w:p>
        <w:p w14:paraId="6706E5A4" w14:textId="77777777" w:rsidR="0034512A" w:rsidRDefault="00837049">
          <w:pPr>
            <w:pStyle w:val="TOC2"/>
            <w:rPr>
              <w:noProof/>
            </w:rPr>
          </w:pPr>
          <w:hyperlink w:anchor="_Toc347777587" w:history="1">
            <w:r w:rsidR="0034512A" w:rsidRPr="004230A1">
              <w:rPr>
                <w:rStyle w:val="Hyperlink"/>
                <w:noProof/>
              </w:rPr>
              <w:t>3.2 Evaluate Candidate Standards</w:t>
            </w:r>
            <w:r w:rsidR="0034512A">
              <w:rPr>
                <w:noProof/>
                <w:webHidden/>
              </w:rPr>
              <w:tab/>
            </w:r>
            <w:r w:rsidR="0034512A">
              <w:rPr>
                <w:noProof/>
                <w:webHidden/>
              </w:rPr>
              <w:fldChar w:fldCharType="begin"/>
            </w:r>
            <w:r w:rsidR="0034512A">
              <w:rPr>
                <w:noProof/>
                <w:webHidden/>
              </w:rPr>
              <w:instrText xml:space="preserve"> PAGEREF _Toc347777587 \h </w:instrText>
            </w:r>
            <w:r w:rsidR="0034512A">
              <w:rPr>
                <w:noProof/>
                <w:webHidden/>
              </w:rPr>
            </w:r>
            <w:r w:rsidR="0034512A">
              <w:rPr>
                <w:noProof/>
                <w:webHidden/>
              </w:rPr>
              <w:fldChar w:fldCharType="separate"/>
            </w:r>
            <w:r w:rsidR="0034512A">
              <w:rPr>
                <w:noProof/>
                <w:webHidden/>
              </w:rPr>
              <w:t>4</w:t>
            </w:r>
            <w:r w:rsidR="0034512A">
              <w:rPr>
                <w:noProof/>
                <w:webHidden/>
              </w:rPr>
              <w:fldChar w:fldCharType="end"/>
            </w:r>
          </w:hyperlink>
        </w:p>
        <w:p w14:paraId="0EA4C54F" w14:textId="77777777" w:rsidR="0034512A" w:rsidRDefault="00837049">
          <w:pPr>
            <w:pStyle w:val="TOC1"/>
            <w:tabs>
              <w:tab w:val="right" w:leader="dot" w:pos="10790"/>
            </w:tabs>
            <w:rPr>
              <w:noProof/>
            </w:rPr>
          </w:pPr>
          <w:hyperlink w:anchor="_Toc347777588" w:history="1">
            <w:r w:rsidR="0034512A" w:rsidRPr="004230A1">
              <w:rPr>
                <w:rStyle w:val="Hyperlink"/>
                <w:noProof/>
              </w:rPr>
              <w:t>4.0 Solution Mapping</w:t>
            </w:r>
            <w:r w:rsidR="0034512A">
              <w:rPr>
                <w:noProof/>
                <w:webHidden/>
              </w:rPr>
              <w:tab/>
            </w:r>
            <w:r w:rsidR="0034512A">
              <w:rPr>
                <w:noProof/>
                <w:webHidden/>
              </w:rPr>
              <w:fldChar w:fldCharType="begin"/>
            </w:r>
            <w:r w:rsidR="0034512A">
              <w:rPr>
                <w:noProof/>
                <w:webHidden/>
              </w:rPr>
              <w:instrText xml:space="preserve"> PAGEREF _Toc347777588 \h </w:instrText>
            </w:r>
            <w:r w:rsidR="0034512A">
              <w:rPr>
                <w:noProof/>
                <w:webHidden/>
              </w:rPr>
            </w:r>
            <w:r w:rsidR="0034512A">
              <w:rPr>
                <w:noProof/>
                <w:webHidden/>
              </w:rPr>
              <w:fldChar w:fldCharType="separate"/>
            </w:r>
            <w:r w:rsidR="0034512A">
              <w:rPr>
                <w:noProof/>
                <w:webHidden/>
              </w:rPr>
              <w:t>5</w:t>
            </w:r>
            <w:r w:rsidR="0034512A">
              <w:rPr>
                <w:noProof/>
                <w:webHidden/>
              </w:rPr>
              <w:fldChar w:fldCharType="end"/>
            </w:r>
          </w:hyperlink>
        </w:p>
        <w:p w14:paraId="62321D6C" w14:textId="77777777" w:rsidR="0034512A" w:rsidRDefault="00837049">
          <w:pPr>
            <w:pStyle w:val="TOC2"/>
            <w:rPr>
              <w:noProof/>
            </w:rPr>
          </w:pPr>
          <w:hyperlink w:anchor="_Toc347777589" w:history="1">
            <w:r w:rsidR="0034512A" w:rsidRPr="004230A1">
              <w:rPr>
                <w:rStyle w:val="Hyperlink"/>
                <w:noProof/>
              </w:rPr>
              <w:t>4.1 UCR-Standards Crosswalk &amp; Gap Identification</w:t>
            </w:r>
            <w:r w:rsidR="0034512A">
              <w:rPr>
                <w:noProof/>
                <w:webHidden/>
              </w:rPr>
              <w:tab/>
            </w:r>
            <w:r w:rsidR="0034512A">
              <w:rPr>
                <w:noProof/>
                <w:webHidden/>
              </w:rPr>
              <w:fldChar w:fldCharType="begin"/>
            </w:r>
            <w:r w:rsidR="0034512A">
              <w:rPr>
                <w:noProof/>
                <w:webHidden/>
              </w:rPr>
              <w:instrText xml:space="preserve"> PAGEREF _Toc347777589 \h </w:instrText>
            </w:r>
            <w:r w:rsidR="0034512A">
              <w:rPr>
                <w:noProof/>
                <w:webHidden/>
              </w:rPr>
            </w:r>
            <w:r w:rsidR="0034512A">
              <w:rPr>
                <w:noProof/>
                <w:webHidden/>
              </w:rPr>
              <w:fldChar w:fldCharType="separate"/>
            </w:r>
            <w:r w:rsidR="0034512A">
              <w:rPr>
                <w:noProof/>
                <w:webHidden/>
              </w:rPr>
              <w:t>5</w:t>
            </w:r>
            <w:r w:rsidR="0034512A">
              <w:rPr>
                <w:noProof/>
                <w:webHidden/>
              </w:rPr>
              <w:fldChar w:fldCharType="end"/>
            </w:r>
          </w:hyperlink>
        </w:p>
        <w:p w14:paraId="379F9B24" w14:textId="77777777" w:rsidR="0034512A" w:rsidRDefault="00837049">
          <w:pPr>
            <w:pStyle w:val="TOC2"/>
            <w:rPr>
              <w:noProof/>
            </w:rPr>
          </w:pPr>
          <w:hyperlink w:anchor="_Toc347777590" w:history="1">
            <w:r w:rsidR="0034512A" w:rsidRPr="004230A1">
              <w:rPr>
                <w:rStyle w:val="Hyperlink"/>
                <w:noProof/>
              </w:rPr>
              <w:t>4.2 Solution Plan</w:t>
            </w:r>
            <w:r w:rsidR="0034512A">
              <w:rPr>
                <w:noProof/>
                <w:webHidden/>
              </w:rPr>
              <w:tab/>
            </w:r>
            <w:r w:rsidR="0034512A">
              <w:rPr>
                <w:noProof/>
                <w:webHidden/>
              </w:rPr>
              <w:fldChar w:fldCharType="begin"/>
            </w:r>
            <w:r w:rsidR="0034512A">
              <w:rPr>
                <w:noProof/>
                <w:webHidden/>
              </w:rPr>
              <w:instrText xml:space="preserve"> PAGEREF _Toc347777590 \h </w:instrText>
            </w:r>
            <w:r w:rsidR="0034512A">
              <w:rPr>
                <w:noProof/>
                <w:webHidden/>
              </w:rPr>
            </w:r>
            <w:r w:rsidR="0034512A">
              <w:rPr>
                <w:noProof/>
                <w:webHidden/>
              </w:rPr>
              <w:fldChar w:fldCharType="separate"/>
            </w:r>
            <w:r w:rsidR="0034512A">
              <w:rPr>
                <w:noProof/>
                <w:webHidden/>
              </w:rPr>
              <w:t>5</w:t>
            </w:r>
            <w:r w:rsidR="0034512A">
              <w:rPr>
                <w:noProof/>
                <w:webHidden/>
              </w:rPr>
              <w:fldChar w:fldCharType="end"/>
            </w:r>
          </w:hyperlink>
        </w:p>
        <w:p w14:paraId="010F84EE" w14:textId="77777777" w:rsidR="0034512A" w:rsidRDefault="00837049">
          <w:pPr>
            <w:pStyle w:val="TOC2"/>
            <w:rPr>
              <w:noProof/>
            </w:rPr>
          </w:pPr>
          <w:hyperlink w:anchor="_Toc347777591" w:history="1">
            <w:r w:rsidR="0034512A" w:rsidRPr="004230A1">
              <w:rPr>
                <w:rStyle w:val="Hyperlink"/>
                <w:noProof/>
              </w:rPr>
              <w:t>4.2.1 Summary of Potential Changes to External Artifacts and Corresponding Ballot or Approval Process Considerations</w:t>
            </w:r>
            <w:r w:rsidR="0034512A">
              <w:rPr>
                <w:noProof/>
                <w:webHidden/>
              </w:rPr>
              <w:tab/>
            </w:r>
            <w:r w:rsidR="0034512A">
              <w:rPr>
                <w:noProof/>
                <w:webHidden/>
              </w:rPr>
              <w:fldChar w:fldCharType="begin"/>
            </w:r>
            <w:r w:rsidR="0034512A">
              <w:rPr>
                <w:noProof/>
                <w:webHidden/>
              </w:rPr>
              <w:instrText xml:space="preserve"> PAGEREF _Toc347777591 \h </w:instrText>
            </w:r>
            <w:r w:rsidR="0034512A">
              <w:rPr>
                <w:noProof/>
                <w:webHidden/>
              </w:rPr>
            </w:r>
            <w:r w:rsidR="0034512A">
              <w:rPr>
                <w:noProof/>
                <w:webHidden/>
              </w:rPr>
              <w:fldChar w:fldCharType="separate"/>
            </w:r>
            <w:r w:rsidR="0034512A">
              <w:rPr>
                <w:noProof/>
                <w:webHidden/>
              </w:rPr>
              <w:t>5</w:t>
            </w:r>
            <w:r w:rsidR="0034512A">
              <w:rPr>
                <w:noProof/>
                <w:webHidden/>
              </w:rPr>
              <w:fldChar w:fldCharType="end"/>
            </w:r>
          </w:hyperlink>
        </w:p>
        <w:p w14:paraId="4B6B5190" w14:textId="77777777" w:rsidR="0034512A" w:rsidRDefault="00837049">
          <w:pPr>
            <w:pStyle w:val="TOC2"/>
            <w:rPr>
              <w:noProof/>
            </w:rPr>
          </w:pPr>
          <w:hyperlink w:anchor="_Toc347777592" w:history="1">
            <w:r w:rsidR="0034512A" w:rsidRPr="004230A1">
              <w:rPr>
                <w:rStyle w:val="Hyperlink"/>
                <w:noProof/>
              </w:rPr>
              <w:t>4.2.2 Expected Artifacts to Support Solution Plan</w:t>
            </w:r>
            <w:r w:rsidR="0034512A">
              <w:rPr>
                <w:noProof/>
                <w:webHidden/>
              </w:rPr>
              <w:tab/>
            </w:r>
            <w:r w:rsidR="0034512A">
              <w:rPr>
                <w:noProof/>
                <w:webHidden/>
              </w:rPr>
              <w:fldChar w:fldCharType="begin"/>
            </w:r>
            <w:r w:rsidR="0034512A">
              <w:rPr>
                <w:noProof/>
                <w:webHidden/>
              </w:rPr>
              <w:instrText xml:space="preserve"> PAGEREF _Toc347777592 \h </w:instrText>
            </w:r>
            <w:r w:rsidR="0034512A">
              <w:rPr>
                <w:noProof/>
                <w:webHidden/>
              </w:rPr>
            </w:r>
            <w:r w:rsidR="0034512A">
              <w:rPr>
                <w:noProof/>
                <w:webHidden/>
              </w:rPr>
              <w:fldChar w:fldCharType="separate"/>
            </w:r>
            <w:r w:rsidR="0034512A">
              <w:rPr>
                <w:noProof/>
                <w:webHidden/>
              </w:rPr>
              <w:t>6</w:t>
            </w:r>
            <w:r w:rsidR="0034512A">
              <w:rPr>
                <w:noProof/>
                <w:webHidden/>
              </w:rPr>
              <w:fldChar w:fldCharType="end"/>
            </w:r>
          </w:hyperlink>
        </w:p>
        <w:p w14:paraId="6F24D681" w14:textId="77777777" w:rsidR="0034512A" w:rsidRDefault="00837049">
          <w:pPr>
            <w:pStyle w:val="TOC1"/>
            <w:tabs>
              <w:tab w:val="right" w:leader="dot" w:pos="10790"/>
            </w:tabs>
            <w:rPr>
              <w:noProof/>
            </w:rPr>
          </w:pPr>
          <w:hyperlink w:anchor="_Toc347777593" w:history="1">
            <w:r w:rsidR="0034512A" w:rsidRPr="004230A1">
              <w:rPr>
                <w:rStyle w:val="Hyperlink"/>
                <w:noProof/>
              </w:rPr>
              <w:t>5.0 Technical Risks, Issues and Obstacles</w:t>
            </w:r>
            <w:r w:rsidR="0034512A">
              <w:rPr>
                <w:noProof/>
                <w:webHidden/>
              </w:rPr>
              <w:tab/>
            </w:r>
            <w:r w:rsidR="0034512A">
              <w:rPr>
                <w:noProof/>
                <w:webHidden/>
              </w:rPr>
              <w:fldChar w:fldCharType="begin"/>
            </w:r>
            <w:r w:rsidR="0034512A">
              <w:rPr>
                <w:noProof/>
                <w:webHidden/>
              </w:rPr>
              <w:instrText xml:space="preserve"> PAGEREF _Toc347777593 \h </w:instrText>
            </w:r>
            <w:r w:rsidR="0034512A">
              <w:rPr>
                <w:noProof/>
                <w:webHidden/>
              </w:rPr>
            </w:r>
            <w:r w:rsidR="0034512A">
              <w:rPr>
                <w:noProof/>
                <w:webHidden/>
              </w:rPr>
              <w:fldChar w:fldCharType="separate"/>
            </w:r>
            <w:r w:rsidR="0034512A">
              <w:rPr>
                <w:noProof/>
                <w:webHidden/>
              </w:rPr>
              <w:t>7</w:t>
            </w:r>
            <w:r w:rsidR="0034512A">
              <w:rPr>
                <w:noProof/>
                <w:webHidden/>
              </w:rPr>
              <w:fldChar w:fldCharType="end"/>
            </w:r>
          </w:hyperlink>
        </w:p>
        <w:p w14:paraId="73460C52" w14:textId="77777777" w:rsidR="0034512A" w:rsidRDefault="00837049">
          <w:pPr>
            <w:pStyle w:val="TOC1"/>
            <w:tabs>
              <w:tab w:val="right" w:leader="dot" w:pos="10790"/>
            </w:tabs>
            <w:rPr>
              <w:noProof/>
            </w:rPr>
          </w:pPr>
          <w:hyperlink w:anchor="_Toc347777594" w:history="1">
            <w:r w:rsidR="0034512A" w:rsidRPr="004230A1">
              <w:rPr>
                <w:rStyle w:val="Hyperlink"/>
                <w:noProof/>
              </w:rPr>
              <w:t>Appendices</w:t>
            </w:r>
            <w:r w:rsidR="0034512A">
              <w:rPr>
                <w:noProof/>
                <w:webHidden/>
              </w:rPr>
              <w:tab/>
            </w:r>
            <w:r w:rsidR="0034512A">
              <w:rPr>
                <w:noProof/>
                <w:webHidden/>
              </w:rPr>
              <w:fldChar w:fldCharType="begin"/>
            </w:r>
            <w:r w:rsidR="0034512A">
              <w:rPr>
                <w:noProof/>
                <w:webHidden/>
              </w:rPr>
              <w:instrText xml:space="preserve"> PAGEREF _Toc347777594 \h </w:instrText>
            </w:r>
            <w:r w:rsidR="0034512A">
              <w:rPr>
                <w:noProof/>
                <w:webHidden/>
              </w:rPr>
            </w:r>
            <w:r w:rsidR="0034512A">
              <w:rPr>
                <w:noProof/>
                <w:webHidden/>
              </w:rPr>
              <w:fldChar w:fldCharType="separate"/>
            </w:r>
            <w:r w:rsidR="0034512A">
              <w:rPr>
                <w:noProof/>
                <w:webHidden/>
              </w:rPr>
              <w:t>7</w:t>
            </w:r>
            <w:r w:rsidR="0034512A">
              <w:rPr>
                <w:noProof/>
                <w:webHidden/>
              </w:rPr>
              <w:fldChar w:fldCharType="end"/>
            </w:r>
          </w:hyperlink>
        </w:p>
        <w:p w14:paraId="6153908F" w14:textId="77777777" w:rsidR="0034512A" w:rsidRDefault="00837049">
          <w:pPr>
            <w:pStyle w:val="TOC2"/>
            <w:rPr>
              <w:noProof/>
            </w:rPr>
          </w:pPr>
          <w:hyperlink w:anchor="_Toc347777595" w:history="1">
            <w:r w:rsidR="0034512A" w:rsidRPr="004230A1">
              <w:rPr>
                <w:rStyle w:val="Hyperlink"/>
                <w:noProof/>
              </w:rPr>
              <w:t>Appendix A:  References</w:t>
            </w:r>
            <w:r w:rsidR="0034512A">
              <w:rPr>
                <w:noProof/>
                <w:webHidden/>
              </w:rPr>
              <w:tab/>
            </w:r>
            <w:r w:rsidR="0034512A">
              <w:rPr>
                <w:noProof/>
                <w:webHidden/>
              </w:rPr>
              <w:fldChar w:fldCharType="begin"/>
            </w:r>
            <w:r w:rsidR="0034512A">
              <w:rPr>
                <w:noProof/>
                <w:webHidden/>
              </w:rPr>
              <w:instrText xml:space="preserve"> PAGEREF _Toc347777595 \h </w:instrText>
            </w:r>
            <w:r w:rsidR="0034512A">
              <w:rPr>
                <w:noProof/>
                <w:webHidden/>
              </w:rPr>
            </w:r>
            <w:r w:rsidR="0034512A">
              <w:rPr>
                <w:noProof/>
                <w:webHidden/>
              </w:rPr>
              <w:fldChar w:fldCharType="separate"/>
            </w:r>
            <w:r w:rsidR="0034512A">
              <w:rPr>
                <w:noProof/>
                <w:webHidden/>
              </w:rPr>
              <w:t>7</w:t>
            </w:r>
            <w:r w:rsidR="0034512A">
              <w:rPr>
                <w:noProof/>
                <w:webHidden/>
              </w:rPr>
              <w:fldChar w:fldCharType="end"/>
            </w:r>
          </w:hyperlink>
        </w:p>
        <w:p w14:paraId="5DDDB802" w14:textId="77777777" w:rsidR="0034512A" w:rsidRDefault="00837049">
          <w:pPr>
            <w:pStyle w:val="TOC2"/>
            <w:rPr>
              <w:noProof/>
            </w:rPr>
          </w:pPr>
          <w:hyperlink w:anchor="_Toc347777596" w:history="1">
            <w:r w:rsidR="0034512A" w:rsidRPr="004230A1">
              <w:rPr>
                <w:rStyle w:val="Hyperlink"/>
                <w:noProof/>
              </w:rPr>
              <w:t>Appendix B: Key Terms</w:t>
            </w:r>
            <w:r w:rsidR="0034512A">
              <w:rPr>
                <w:noProof/>
                <w:webHidden/>
              </w:rPr>
              <w:tab/>
            </w:r>
            <w:r w:rsidR="0034512A">
              <w:rPr>
                <w:noProof/>
                <w:webHidden/>
              </w:rPr>
              <w:fldChar w:fldCharType="begin"/>
            </w:r>
            <w:r w:rsidR="0034512A">
              <w:rPr>
                <w:noProof/>
                <w:webHidden/>
              </w:rPr>
              <w:instrText xml:space="preserve"> PAGEREF _Toc347777596 \h </w:instrText>
            </w:r>
            <w:r w:rsidR="0034512A">
              <w:rPr>
                <w:noProof/>
                <w:webHidden/>
              </w:rPr>
            </w:r>
            <w:r w:rsidR="0034512A">
              <w:rPr>
                <w:noProof/>
                <w:webHidden/>
              </w:rPr>
              <w:fldChar w:fldCharType="separate"/>
            </w:r>
            <w:r w:rsidR="0034512A">
              <w:rPr>
                <w:noProof/>
                <w:webHidden/>
              </w:rPr>
              <w:t>7</w:t>
            </w:r>
            <w:r w:rsidR="0034512A">
              <w:rPr>
                <w:noProof/>
                <w:webHidden/>
              </w:rPr>
              <w:fldChar w:fldCharType="end"/>
            </w:r>
          </w:hyperlink>
        </w:p>
        <w:p w14:paraId="13622831" w14:textId="77777777" w:rsidR="00BC7815" w:rsidRDefault="00F13A6C" w:rsidP="00BC7815">
          <w:pPr>
            <w:spacing w:after="0"/>
          </w:pPr>
          <w:r>
            <w:fldChar w:fldCharType="end"/>
          </w:r>
        </w:p>
      </w:sdtContent>
    </w:sdt>
    <w:p w14:paraId="128B1563" w14:textId="75F3571F" w:rsidR="00F13A6C" w:rsidRPr="006E79F5" w:rsidRDefault="00F13A6C" w:rsidP="00BC7815">
      <w:pPr>
        <w:spacing w:after="0"/>
        <w:rPr>
          <w:rFonts w:asciiTheme="majorHAnsi" w:hAnsiTheme="majorHAnsi"/>
          <w:b/>
          <w:color w:val="4F81BD" w:themeColor="accent1"/>
          <w:sz w:val="28"/>
          <w:szCs w:val="28"/>
        </w:rPr>
      </w:pPr>
      <w:r w:rsidRPr="006E79F5">
        <w:rPr>
          <w:rFonts w:asciiTheme="majorHAnsi" w:hAnsiTheme="majorHAnsi"/>
          <w:b/>
          <w:color w:val="4F81BD" w:themeColor="accent1"/>
          <w:sz w:val="28"/>
          <w:szCs w:val="28"/>
        </w:rPr>
        <w:t xml:space="preserve">List of Figures: </w:t>
      </w:r>
    </w:p>
    <w:p w14:paraId="1AC8B185" w14:textId="77777777" w:rsidR="004F1F97" w:rsidRDefault="004868C5">
      <w:pPr>
        <w:pStyle w:val="TableofFigures"/>
        <w:tabs>
          <w:tab w:val="right" w:leader="dot" w:pos="10790"/>
        </w:tabs>
        <w:rPr>
          <w:noProof/>
        </w:rPr>
      </w:pPr>
      <w:r>
        <w:fldChar w:fldCharType="begin"/>
      </w:r>
      <w:r>
        <w:instrText xml:space="preserve"> TOC \h \z \c "Figure" </w:instrText>
      </w:r>
      <w:r>
        <w:fldChar w:fldCharType="separate"/>
      </w:r>
      <w:hyperlink w:anchor="_Toc347762651" w:history="1">
        <w:r w:rsidR="004F1F97" w:rsidRPr="007760FB">
          <w:rPr>
            <w:rStyle w:val="Hyperlink"/>
            <w:noProof/>
          </w:rPr>
          <w:t>Figure 1: Solution Diagram</w:t>
        </w:r>
        <w:r w:rsidR="004F1F97">
          <w:rPr>
            <w:noProof/>
            <w:webHidden/>
          </w:rPr>
          <w:tab/>
        </w:r>
        <w:r w:rsidR="004F1F97">
          <w:rPr>
            <w:noProof/>
            <w:webHidden/>
          </w:rPr>
          <w:fldChar w:fldCharType="begin"/>
        </w:r>
        <w:r w:rsidR="004F1F97">
          <w:rPr>
            <w:noProof/>
            <w:webHidden/>
          </w:rPr>
          <w:instrText xml:space="preserve"> PAGEREF _Toc347762651 \h </w:instrText>
        </w:r>
        <w:r w:rsidR="004F1F97">
          <w:rPr>
            <w:noProof/>
            <w:webHidden/>
          </w:rPr>
        </w:r>
        <w:r w:rsidR="004F1F97">
          <w:rPr>
            <w:noProof/>
            <w:webHidden/>
          </w:rPr>
          <w:fldChar w:fldCharType="separate"/>
        </w:r>
        <w:r w:rsidR="004F1F97">
          <w:rPr>
            <w:noProof/>
            <w:webHidden/>
          </w:rPr>
          <w:t>7</w:t>
        </w:r>
        <w:r w:rsidR="004F1F97">
          <w:rPr>
            <w:noProof/>
            <w:webHidden/>
          </w:rPr>
          <w:fldChar w:fldCharType="end"/>
        </w:r>
      </w:hyperlink>
    </w:p>
    <w:p w14:paraId="128B1564" w14:textId="7D3F9CFA" w:rsidR="00F13A6C" w:rsidRDefault="004868C5" w:rsidP="00F13A6C">
      <w:r>
        <w:fldChar w:fldCharType="end"/>
      </w:r>
    </w:p>
    <w:p w14:paraId="128B1565" w14:textId="77777777" w:rsidR="00F13A6C" w:rsidRPr="006E79F5" w:rsidRDefault="00F13A6C" w:rsidP="00BC7815">
      <w:pPr>
        <w:spacing w:after="0"/>
        <w:rPr>
          <w:rFonts w:asciiTheme="majorHAnsi" w:hAnsiTheme="majorHAnsi"/>
          <w:b/>
          <w:color w:val="4F81BD" w:themeColor="accent1"/>
          <w:sz w:val="28"/>
          <w:szCs w:val="28"/>
        </w:rPr>
      </w:pPr>
      <w:r w:rsidRPr="006E79F5">
        <w:rPr>
          <w:rFonts w:asciiTheme="majorHAnsi" w:hAnsiTheme="majorHAnsi"/>
          <w:b/>
          <w:color w:val="4F81BD" w:themeColor="accent1"/>
          <w:sz w:val="28"/>
          <w:szCs w:val="28"/>
        </w:rPr>
        <w:t xml:space="preserve"> List of </w:t>
      </w:r>
      <w:r>
        <w:rPr>
          <w:rFonts w:asciiTheme="majorHAnsi" w:hAnsiTheme="majorHAnsi"/>
          <w:b/>
          <w:color w:val="4F81BD" w:themeColor="accent1"/>
          <w:sz w:val="28"/>
          <w:szCs w:val="28"/>
        </w:rPr>
        <w:t>Tables</w:t>
      </w:r>
      <w:r w:rsidRPr="006E79F5">
        <w:rPr>
          <w:rFonts w:asciiTheme="majorHAnsi" w:hAnsiTheme="majorHAnsi"/>
          <w:b/>
          <w:color w:val="4F81BD" w:themeColor="accent1"/>
          <w:sz w:val="28"/>
          <w:szCs w:val="28"/>
        </w:rPr>
        <w:t xml:space="preserve">: </w:t>
      </w:r>
    </w:p>
    <w:p w14:paraId="40B5310F" w14:textId="77777777" w:rsidR="004868C5" w:rsidRDefault="00444645">
      <w:pPr>
        <w:pStyle w:val="TableofFigures"/>
        <w:tabs>
          <w:tab w:val="right" w:leader="dot" w:pos="10790"/>
        </w:tabs>
        <w:rPr>
          <w:noProof/>
        </w:rPr>
      </w:pPr>
      <w:r>
        <w:rPr>
          <w:rFonts w:asciiTheme="majorHAnsi" w:eastAsiaTheme="majorEastAsia" w:hAnsiTheme="majorHAnsi" w:cstheme="majorBidi"/>
          <w:color w:val="365F91" w:themeColor="accent1" w:themeShade="BF"/>
          <w:sz w:val="28"/>
          <w:szCs w:val="28"/>
        </w:rPr>
        <w:fldChar w:fldCharType="begin"/>
      </w:r>
      <w:r>
        <w:instrText xml:space="preserve"> TOC \h \z \c "Table" </w:instrText>
      </w:r>
      <w:r>
        <w:rPr>
          <w:rFonts w:asciiTheme="majorHAnsi" w:eastAsiaTheme="majorEastAsia" w:hAnsiTheme="majorHAnsi" w:cstheme="majorBidi"/>
          <w:color w:val="365F91" w:themeColor="accent1" w:themeShade="BF"/>
          <w:sz w:val="28"/>
          <w:szCs w:val="28"/>
        </w:rPr>
        <w:fldChar w:fldCharType="separate"/>
      </w:r>
      <w:hyperlink w:anchor="_Toc347760364" w:history="1">
        <w:r w:rsidR="004868C5" w:rsidRPr="000613DB">
          <w:rPr>
            <w:rStyle w:val="Hyperlink"/>
            <w:noProof/>
          </w:rPr>
          <w:t>Table 1: Information Interchange Requirements</w:t>
        </w:r>
        <w:r w:rsidR="004868C5">
          <w:rPr>
            <w:noProof/>
            <w:webHidden/>
          </w:rPr>
          <w:tab/>
        </w:r>
        <w:r w:rsidR="004868C5">
          <w:rPr>
            <w:noProof/>
            <w:webHidden/>
          </w:rPr>
          <w:fldChar w:fldCharType="begin"/>
        </w:r>
        <w:r w:rsidR="004868C5">
          <w:rPr>
            <w:noProof/>
            <w:webHidden/>
          </w:rPr>
          <w:instrText xml:space="preserve"> PAGEREF _Toc347760364 \h </w:instrText>
        </w:r>
        <w:r w:rsidR="004868C5">
          <w:rPr>
            <w:noProof/>
            <w:webHidden/>
          </w:rPr>
        </w:r>
        <w:r w:rsidR="004868C5">
          <w:rPr>
            <w:noProof/>
            <w:webHidden/>
          </w:rPr>
          <w:fldChar w:fldCharType="separate"/>
        </w:r>
        <w:r w:rsidR="004868C5">
          <w:rPr>
            <w:noProof/>
            <w:webHidden/>
          </w:rPr>
          <w:t>5</w:t>
        </w:r>
        <w:r w:rsidR="004868C5">
          <w:rPr>
            <w:noProof/>
            <w:webHidden/>
          </w:rPr>
          <w:fldChar w:fldCharType="end"/>
        </w:r>
      </w:hyperlink>
    </w:p>
    <w:p w14:paraId="0227E10C" w14:textId="77777777" w:rsidR="004868C5" w:rsidRDefault="00837049">
      <w:pPr>
        <w:pStyle w:val="TableofFigures"/>
        <w:tabs>
          <w:tab w:val="right" w:leader="dot" w:pos="10790"/>
        </w:tabs>
        <w:rPr>
          <w:noProof/>
        </w:rPr>
      </w:pPr>
      <w:hyperlink w:anchor="_Toc347760365" w:history="1">
        <w:r w:rsidR="004868C5" w:rsidRPr="000613DB">
          <w:rPr>
            <w:rStyle w:val="Hyperlink"/>
            <w:noProof/>
          </w:rPr>
          <w:t>Table 2: System Requirements</w:t>
        </w:r>
        <w:r w:rsidR="004868C5">
          <w:rPr>
            <w:noProof/>
            <w:webHidden/>
          </w:rPr>
          <w:tab/>
        </w:r>
        <w:r w:rsidR="004868C5">
          <w:rPr>
            <w:noProof/>
            <w:webHidden/>
          </w:rPr>
          <w:fldChar w:fldCharType="begin"/>
        </w:r>
        <w:r w:rsidR="004868C5">
          <w:rPr>
            <w:noProof/>
            <w:webHidden/>
          </w:rPr>
          <w:instrText xml:space="preserve"> PAGEREF _Toc347760365 \h </w:instrText>
        </w:r>
        <w:r w:rsidR="004868C5">
          <w:rPr>
            <w:noProof/>
            <w:webHidden/>
          </w:rPr>
        </w:r>
        <w:r w:rsidR="004868C5">
          <w:rPr>
            <w:noProof/>
            <w:webHidden/>
          </w:rPr>
          <w:fldChar w:fldCharType="separate"/>
        </w:r>
        <w:r w:rsidR="004868C5">
          <w:rPr>
            <w:noProof/>
            <w:webHidden/>
          </w:rPr>
          <w:t>5</w:t>
        </w:r>
        <w:r w:rsidR="004868C5">
          <w:rPr>
            <w:noProof/>
            <w:webHidden/>
          </w:rPr>
          <w:fldChar w:fldCharType="end"/>
        </w:r>
      </w:hyperlink>
    </w:p>
    <w:p w14:paraId="4EF13F9B" w14:textId="77777777" w:rsidR="004868C5" w:rsidRDefault="00837049">
      <w:pPr>
        <w:pStyle w:val="TableofFigures"/>
        <w:tabs>
          <w:tab w:val="right" w:leader="dot" w:pos="10790"/>
        </w:tabs>
        <w:rPr>
          <w:noProof/>
        </w:rPr>
      </w:pPr>
      <w:hyperlink w:anchor="_Toc347760366" w:history="1">
        <w:r w:rsidR="004868C5" w:rsidRPr="000613DB">
          <w:rPr>
            <w:rStyle w:val="Hyperlink"/>
            <w:noProof/>
          </w:rPr>
          <w:t>Table 3: Data Requirements</w:t>
        </w:r>
        <w:r w:rsidR="004868C5">
          <w:rPr>
            <w:noProof/>
            <w:webHidden/>
          </w:rPr>
          <w:tab/>
        </w:r>
        <w:r w:rsidR="004868C5">
          <w:rPr>
            <w:noProof/>
            <w:webHidden/>
          </w:rPr>
          <w:fldChar w:fldCharType="begin"/>
        </w:r>
        <w:r w:rsidR="004868C5">
          <w:rPr>
            <w:noProof/>
            <w:webHidden/>
          </w:rPr>
          <w:instrText xml:space="preserve"> PAGEREF _Toc347760366 \h </w:instrText>
        </w:r>
        <w:r w:rsidR="004868C5">
          <w:rPr>
            <w:noProof/>
            <w:webHidden/>
          </w:rPr>
        </w:r>
        <w:r w:rsidR="004868C5">
          <w:rPr>
            <w:noProof/>
            <w:webHidden/>
          </w:rPr>
          <w:fldChar w:fldCharType="separate"/>
        </w:r>
        <w:r w:rsidR="004868C5">
          <w:rPr>
            <w:noProof/>
            <w:webHidden/>
          </w:rPr>
          <w:t>6</w:t>
        </w:r>
        <w:r w:rsidR="004868C5">
          <w:rPr>
            <w:noProof/>
            <w:webHidden/>
          </w:rPr>
          <w:fldChar w:fldCharType="end"/>
        </w:r>
      </w:hyperlink>
    </w:p>
    <w:p w14:paraId="18220AA2" w14:textId="77777777" w:rsidR="004868C5" w:rsidRDefault="00837049">
      <w:pPr>
        <w:pStyle w:val="TableofFigures"/>
        <w:tabs>
          <w:tab w:val="right" w:leader="dot" w:pos="10790"/>
        </w:tabs>
        <w:rPr>
          <w:noProof/>
        </w:rPr>
      </w:pPr>
      <w:hyperlink w:anchor="_Toc347760367" w:history="1">
        <w:r w:rsidR="004868C5" w:rsidRPr="000613DB">
          <w:rPr>
            <w:rStyle w:val="Hyperlink"/>
            <w:noProof/>
          </w:rPr>
          <w:t>Table 4: Out-of-Scope Requirements</w:t>
        </w:r>
        <w:r w:rsidR="004868C5">
          <w:rPr>
            <w:noProof/>
            <w:webHidden/>
          </w:rPr>
          <w:tab/>
        </w:r>
        <w:r w:rsidR="004868C5">
          <w:rPr>
            <w:noProof/>
            <w:webHidden/>
          </w:rPr>
          <w:fldChar w:fldCharType="begin"/>
        </w:r>
        <w:r w:rsidR="004868C5">
          <w:rPr>
            <w:noProof/>
            <w:webHidden/>
          </w:rPr>
          <w:instrText xml:space="preserve"> PAGEREF _Toc347760367 \h </w:instrText>
        </w:r>
        <w:r w:rsidR="004868C5">
          <w:rPr>
            <w:noProof/>
            <w:webHidden/>
          </w:rPr>
        </w:r>
        <w:r w:rsidR="004868C5">
          <w:rPr>
            <w:noProof/>
            <w:webHidden/>
          </w:rPr>
          <w:fldChar w:fldCharType="separate"/>
        </w:r>
        <w:r w:rsidR="004868C5">
          <w:rPr>
            <w:noProof/>
            <w:webHidden/>
          </w:rPr>
          <w:t>7</w:t>
        </w:r>
        <w:r w:rsidR="004868C5">
          <w:rPr>
            <w:noProof/>
            <w:webHidden/>
          </w:rPr>
          <w:fldChar w:fldCharType="end"/>
        </w:r>
      </w:hyperlink>
    </w:p>
    <w:p w14:paraId="6CFEB3DA" w14:textId="77777777" w:rsidR="004868C5" w:rsidRDefault="00837049">
      <w:pPr>
        <w:pStyle w:val="TableofFigures"/>
        <w:tabs>
          <w:tab w:val="right" w:leader="dot" w:pos="10790"/>
        </w:tabs>
        <w:rPr>
          <w:noProof/>
        </w:rPr>
      </w:pPr>
      <w:hyperlink w:anchor="_Toc347760368" w:history="1">
        <w:r w:rsidR="004868C5" w:rsidRPr="000613DB">
          <w:rPr>
            <w:rStyle w:val="Hyperlink"/>
            <w:noProof/>
          </w:rPr>
          <w:t>Table 5: Design Relevance of Candidate Standards</w:t>
        </w:r>
        <w:r w:rsidR="004868C5">
          <w:rPr>
            <w:noProof/>
            <w:webHidden/>
          </w:rPr>
          <w:tab/>
        </w:r>
        <w:r w:rsidR="004868C5">
          <w:rPr>
            <w:noProof/>
            <w:webHidden/>
          </w:rPr>
          <w:fldChar w:fldCharType="begin"/>
        </w:r>
        <w:r w:rsidR="004868C5">
          <w:rPr>
            <w:noProof/>
            <w:webHidden/>
          </w:rPr>
          <w:instrText xml:space="preserve"> PAGEREF _Toc347760368 \h </w:instrText>
        </w:r>
        <w:r w:rsidR="004868C5">
          <w:rPr>
            <w:noProof/>
            <w:webHidden/>
          </w:rPr>
        </w:r>
        <w:r w:rsidR="004868C5">
          <w:rPr>
            <w:noProof/>
            <w:webHidden/>
          </w:rPr>
          <w:fldChar w:fldCharType="separate"/>
        </w:r>
        <w:r w:rsidR="004868C5">
          <w:rPr>
            <w:noProof/>
            <w:webHidden/>
          </w:rPr>
          <w:t>8</w:t>
        </w:r>
        <w:r w:rsidR="004868C5">
          <w:rPr>
            <w:noProof/>
            <w:webHidden/>
          </w:rPr>
          <w:fldChar w:fldCharType="end"/>
        </w:r>
      </w:hyperlink>
    </w:p>
    <w:p w14:paraId="0246AB95" w14:textId="77777777" w:rsidR="004868C5" w:rsidRDefault="00837049">
      <w:pPr>
        <w:pStyle w:val="TableofFigures"/>
        <w:tabs>
          <w:tab w:val="right" w:leader="dot" w:pos="10790"/>
        </w:tabs>
        <w:rPr>
          <w:noProof/>
        </w:rPr>
      </w:pPr>
      <w:hyperlink w:anchor="_Toc347760369" w:history="1">
        <w:r w:rsidR="004868C5" w:rsidRPr="000613DB">
          <w:rPr>
            <w:rStyle w:val="Hyperlink"/>
            <w:noProof/>
          </w:rPr>
          <w:t>Table 6: UCR-Standards Crosswalk</w:t>
        </w:r>
        <w:r w:rsidR="004868C5">
          <w:rPr>
            <w:noProof/>
            <w:webHidden/>
          </w:rPr>
          <w:tab/>
        </w:r>
        <w:r w:rsidR="004868C5">
          <w:rPr>
            <w:noProof/>
            <w:webHidden/>
          </w:rPr>
          <w:fldChar w:fldCharType="begin"/>
        </w:r>
        <w:r w:rsidR="004868C5">
          <w:rPr>
            <w:noProof/>
            <w:webHidden/>
          </w:rPr>
          <w:instrText xml:space="preserve"> PAGEREF _Toc347760369 \h </w:instrText>
        </w:r>
        <w:r w:rsidR="004868C5">
          <w:rPr>
            <w:noProof/>
            <w:webHidden/>
          </w:rPr>
        </w:r>
        <w:r w:rsidR="004868C5">
          <w:rPr>
            <w:noProof/>
            <w:webHidden/>
          </w:rPr>
          <w:fldChar w:fldCharType="separate"/>
        </w:r>
        <w:r w:rsidR="004868C5">
          <w:rPr>
            <w:noProof/>
            <w:webHidden/>
          </w:rPr>
          <w:t>8</w:t>
        </w:r>
        <w:r w:rsidR="004868C5">
          <w:rPr>
            <w:noProof/>
            <w:webHidden/>
          </w:rPr>
          <w:fldChar w:fldCharType="end"/>
        </w:r>
      </w:hyperlink>
    </w:p>
    <w:p w14:paraId="6C31307E" w14:textId="77777777" w:rsidR="004868C5" w:rsidRDefault="00837049">
      <w:pPr>
        <w:pStyle w:val="TableofFigures"/>
        <w:tabs>
          <w:tab w:val="right" w:leader="dot" w:pos="10790"/>
        </w:tabs>
        <w:rPr>
          <w:noProof/>
        </w:rPr>
      </w:pPr>
      <w:hyperlink w:anchor="_Toc347760370" w:history="1">
        <w:r w:rsidR="004868C5" w:rsidRPr="000613DB">
          <w:rPr>
            <w:rStyle w:val="Hyperlink"/>
            <w:noProof/>
          </w:rPr>
          <w:t>Table 7: Recommendations for Design Solution</w:t>
        </w:r>
        <w:r w:rsidR="004868C5">
          <w:rPr>
            <w:noProof/>
            <w:webHidden/>
          </w:rPr>
          <w:tab/>
        </w:r>
        <w:r w:rsidR="004868C5">
          <w:rPr>
            <w:noProof/>
            <w:webHidden/>
          </w:rPr>
          <w:fldChar w:fldCharType="begin"/>
        </w:r>
        <w:r w:rsidR="004868C5">
          <w:rPr>
            <w:noProof/>
            <w:webHidden/>
          </w:rPr>
          <w:instrText xml:space="preserve"> PAGEREF _Toc347760370 \h </w:instrText>
        </w:r>
        <w:r w:rsidR="004868C5">
          <w:rPr>
            <w:noProof/>
            <w:webHidden/>
          </w:rPr>
        </w:r>
        <w:r w:rsidR="004868C5">
          <w:rPr>
            <w:noProof/>
            <w:webHidden/>
          </w:rPr>
          <w:fldChar w:fldCharType="separate"/>
        </w:r>
        <w:r w:rsidR="004868C5">
          <w:rPr>
            <w:noProof/>
            <w:webHidden/>
          </w:rPr>
          <w:t>9</w:t>
        </w:r>
        <w:r w:rsidR="004868C5">
          <w:rPr>
            <w:noProof/>
            <w:webHidden/>
          </w:rPr>
          <w:fldChar w:fldCharType="end"/>
        </w:r>
      </w:hyperlink>
    </w:p>
    <w:p w14:paraId="361E48EA" w14:textId="77777777" w:rsidR="004868C5" w:rsidRDefault="00837049">
      <w:pPr>
        <w:pStyle w:val="TableofFigures"/>
        <w:tabs>
          <w:tab w:val="right" w:leader="dot" w:pos="10790"/>
        </w:tabs>
        <w:rPr>
          <w:noProof/>
        </w:rPr>
      </w:pPr>
      <w:hyperlink w:anchor="_Toc347760371" w:history="1">
        <w:r w:rsidR="004868C5" w:rsidRPr="000613DB">
          <w:rPr>
            <w:rStyle w:val="Hyperlink"/>
            <w:noProof/>
          </w:rPr>
          <w:t>Table 8: Summary of External Artifacts Requiring Work</w:t>
        </w:r>
        <w:r w:rsidR="004868C5">
          <w:rPr>
            <w:noProof/>
            <w:webHidden/>
          </w:rPr>
          <w:tab/>
        </w:r>
        <w:r w:rsidR="004868C5">
          <w:rPr>
            <w:noProof/>
            <w:webHidden/>
          </w:rPr>
          <w:fldChar w:fldCharType="begin"/>
        </w:r>
        <w:r w:rsidR="004868C5">
          <w:rPr>
            <w:noProof/>
            <w:webHidden/>
          </w:rPr>
          <w:instrText xml:space="preserve"> PAGEREF _Toc347760371 \h </w:instrText>
        </w:r>
        <w:r w:rsidR="004868C5">
          <w:rPr>
            <w:noProof/>
            <w:webHidden/>
          </w:rPr>
        </w:r>
        <w:r w:rsidR="004868C5">
          <w:rPr>
            <w:noProof/>
            <w:webHidden/>
          </w:rPr>
          <w:fldChar w:fldCharType="separate"/>
        </w:r>
        <w:r w:rsidR="004868C5">
          <w:rPr>
            <w:noProof/>
            <w:webHidden/>
          </w:rPr>
          <w:t>9</w:t>
        </w:r>
        <w:r w:rsidR="004868C5">
          <w:rPr>
            <w:noProof/>
            <w:webHidden/>
          </w:rPr>
          <w:fldChar w:fldCharType="end"/>
        </w:r>
      </w:hyperlink>
    </w:p>
    <w:p w14:paraId="42DFFC38" w14:textId="77777777" w:rsidR="004868C5" w:rsidRDefault="00837049">
      <w:pPr>
        <w:pStyle w:val="TableofFigures"/>
        <w:tabs>
          <w:tab w:val="right" w:leader="dot" w:pos="10790"/>
        </w:tabs>
        <w:rPr>
          <w:noProof/>
        </w:rPr>
      </w:pPr>
      <w:hyperlink w:anchor="_Toc347760372" w:history="1">
        <w:r w:rsidR="004868C5" w:rsidRPr="000613DB">
          <w:rPr>
            <w:rStyle w:val="Hyperlink"/>
            <w:noProof/>
          </w:rPr>
          <w:t>Table 9: Expected Artifacts</w:t>
        </w:r>
        <w:r w:rsidR="004868C5">
          <w:rPr>
            <w:noProof/>
            <w:webHidden/>
          </w:rPr>
          <w:tab/>
        </w:r>
        <w:r w:rsidR="004868C5">
          <w:rPr>
            <w:noProof/>
            <w:webHidden/>
          </w:rPr>
          <w:fldChar w:fldCharType="begin"/>
        </w:r>
        <w:r w:rsidR="004868C5">
          <w:rPr>
            <w:noProof/>
            <w:webHidden/>
          </w:rPr>
          <w:instrText xml:space="preserve"> PAGEREF _Toc347760372 \h </w:instrText>
        </w:r>
        <w:r w:rsidR="004868C5">
          <w:rPr>
            <w:noProof/>
            <w:webHidden/>
          </w:rPr>
        </w:r>
        <w:r w:rsidR="004868C5">
          <w:rPr>
            <w:noProof/>
            <w:webHidden/>
          </w:rPr>
          <w:fldChar w:fldCharType="separate"/>
        </w:r>
        <w:r w:rsidR="004868C5">
          <w:rPr>
            <w:noProof/>
            <w:webHidden/>
          </w:rPr>
          <w:t>10</w:t>
        </w:r>
        <w:r w:rsidR="004868C5">
          <w:rPr>
            <w:noProof/>
            <w:webHidden/>
          </w:rPr>
          <w:fldChar w:fldCharType="end"/>
        </w:r>
      </w:hyperlink>
    </w:p>
    <w:p w14:paraId="25DBC790" w14:textId="77777777" w:rsidR="004868C5" w:rsidRDefault="00837049">
      <w:pPr>
        <w:pStyle w:val="TableofFigures"/>
        <w:tabs>
          <w:tab w:val="right" w:leader="dot" w:pos="10790"/>
        </w:tabs>
        <w:rPr>
          <w:noProof/>
        </w:rPr>
      </w:pPr>
      <w:hyperlink w:anchor="_Toc347760373" w:history="1">
        <w:r w:rsidR="004868C5" w:rsidRPr="000613DB">
          <w:rPr>
            <w:rStyle w:val="Hyperlink"/>
            <w:noProof/>
          </w:rPr>
          <w:t>Table 10: References</w:t>
        </w:r>
        <w:r w:rsidR="004868C5">
          <w:rPr>
            <w:noProof/>
            <w:webHidden/>
          </w:rPr>
          <w:tab/>
        </w:r>
        <w:r w:rsidR="004868C5">
          <w:rPr>
            <w:noProof/>
            <w:webHidden/>
          </w:rPr>
          <w:fldChar w:fldCharType="begin"/>
        </w:r>
        <w:r w:rsidR="004868C5">
          <w:rPr>
            <w:noProof/>
            <w:webHidden/>
          </w:rPr>
          <w:instrText xml:space="preserve"> PAGEREF _Toc347760373 \h </w:instrText>
        </w:r>
        <w:r w:rsidR="004868C5">
          <w:rPr>
            <w:noProof/>
            <w:webHidden/>
          </w:rPr>
        </w:r>
        <w:r w:rsidR="004868C5">
          <w:rPr>
            <w:noProof/>
            <w:webHidden/>
          </w:rPr>
          <w:fldChar w:fldCharType="separate"/>
        </w:r>
        <w:r w:rsidR="004868C5">
          <w:rPr>
            <w:noProof/>
            <w:webHidden/>
          </w:rPr>
          <w:t>11</w:t>
        </w:r>
        <w:r w:rsidR="004868C5">
          <w:rPr>
            <w:noProof/>
            <w:webHidden/>
          </w:rPr>
          <w:fldChar w:fldCharType="end"/>
        </w:r>
      </w:hyperlink>
    </w:p>
    <w:p w14:paraId="7B83A345" w14:textId="77777777" w:rsidR="004868C5" w:rsidRDefault="00837049">
      <w:pPr>
        <w:pStyle w:val="TableofFigures"/>
        <w:tabs>
          <w:tab w:val="right" w:leader="dot" w:pos="10790"/>
        </w:tabs>
        <w:rPr>
          <w:noProof/>
        </w:rPr>
      </w:pPr>
      <w:hyperlink w:anchor="_Toc347760374" w:history="1">
        <w:r w:rsidR="004868C5" w:rsidRPr="000613DB">
          <w:rPr>
            <w:rStyle w:val="Hyperlink"/>
            <w:noProof/>
          </w:rPr>
          <w:t>Table 11: Key Terms</w:t>
        </w:r>
        <w:r w:rsidR="004868C5">
          <w:rPr>
            <w:noProof/>
            <w:webHidden/>
          </w:rPr>
          <w:tab/>
        </w:r>
        <w:r w:rsidR="004868C5">
          <w:rPr>
            <w:noProof/>
            <w:webHidden/>
          </w:rPr>
          <w:fldChar w:fldCharType="begin"/>
        </w:r>
        <w:r w:rsidR="004868C5">
          <w:rPr>
            <w:noProof/>
            <w:webHidden/>
          </w:rPr>
          <w:instrText xml:space="preserve"> PAGEREF _Toc347760374 \h </w:instrText>
        </w:r>
        <w:r w:rsidR="004868C5">
          <w:rPr>
            <w:noProof/>
            <w:webHidden/>
          </w:rPr>
        </w:r>
        <w:r w:rsidR="004868C5">
          <w:rPr>
            <w:noProof/>
            <w:webHidden/>
          </w:rPr>
          <w:fldChar w:fldCharType="separate"/>
        </w:r>
        <w:r w:rsidR="004868C5">
          <w:rPr>
            <w:noProof/>
            <w:webHidden/>
          </w:rPr>
          <w:t>11</w:t>
        </w:r>
        <w:r w:rsidR="004868C5">
          <w:rPr>
            <w:noProof/>
            <w:webHidden/>
          </w:rPr>
          <w:fldChar w:fldCharType="end"/>
        </w:r>
      </w:hyperlink>
    </w:p>
    <w:p w14:paraId="128B1566" w14:textId="77777777" w:rsidR="00F13A6C" w:rsidRDefault="00444645" w:rsidP="00BC7815">
      <w:pPr>
        <w:pStyle w:val="Heading1"/>
        <w:spacing w:before="0"/>
      </w:pPr>
      <w:r>
        <w:rPr>
          <w:rFonts w:asciiTheme="minorHAnsi" w:eastAsiaTheme="minorEastAsia" w:hAnsiTheme="minorHAnsi" w:cstheme="minorBidi"/>
          <w:noProof/>
          <w:color w:val="auto"/>
          <w:sz w:val="22"/>
          <w:szCs w:val="22"/>
        </w:rPr>
        <w:fldChar w:fldCharType="end"/>
      </w:r>
    </w:p>
    <w:p w14:paraId="6D6C7CBA" w14:textId="77777777" w:rsidR="00CC087E" w:rsidRDefault="00CC087E" w:rsidP="00F13A6C">
      <w:pPr>
        <w:rPr>
          <w:rFonts w:asciiTheme="majorHAnsi" w:eastAsiaTheme="majorEastAsia" w:hAnsiTheme="majorHAnsi" w:cstheme="majorBidi"/>
          <w:color w:val="365F91" w:themeColor="accent1" w:themeShade="BF"/>
          <w:sz w:val="28"/>
          <w:szCs w:val="28"/>
        </w:rPr>
        <w:sectPr w:rsidR="00CC087E" w:rsidSect="00CC087E">
          <w:footerReference w:type="default" r:id="rId19"/>
          <w:pgSz w:w="12240" w:h="15840"/>
          <w:pgMar w:top="720" w:right="720" w:bottom="720" w:left="720" w:header="720" w:footer="720" w:gutter="0"/>
          <w:pgNumType w:fmt="lowerRoman" w:start="1"/>
          <w:cols w:space="720"/>
          <w:docGrid w:linePitch="360"/>
        </w:sectPr>
      </w:pPr>
    </w:p>
    <w:p w14:paraId="128B1567" w14:textId="516A131F" w:rsidR="00F13A6C" w:rsidRPr="0034512A" w:rsidRDefault="00F13A6C" w:rsidP="00F13A6C">
      <w:pPr>
        <w:rPr>
          <w:rFonts w:asciiTheme="majorHAnsi" w:eastAsiaTheme="majorEastAsia" w:hAnsiTheme="majorHAnsi" w:cstheme="majorBidi"/>
          <w:color w:val="365F91" w:themeColor="accent1" w:themeShade="BF"/>
          <w:sz w:val="20"/>
          <w:szCs w:val="20"/>
        </w:rPr>
      </w:pPr>
    </w:p>
    <w:p w14:paraId="128B1568" w14:textId="77777777" w:rsidR="00F13A6C" w:rsidRDefault="00F13A6C" w:rsidP="00F13A6C">
      <w:pPr>
        <w:pStyle w:val="Heading1"/>
      </w:pPr>
      <w:bookmarkStart w:id="1" w:name="_Toc347777576"/>
      <w:r>
        <w:t xml:space="preserve">1.0 </w:t>
      </w:r>
      <w:r w:rsidR="006F2FF0">
        <w:t>Introduction &amp; Purpose</w:t>
      </w:r>
      <w:bookmarkEnd w:id="1"/>
      <w:r>
        <w:t xml:space="preserve"> </w:t>
      </w:r>
    </w:p>
    <w:p w14:paraId="499D4D91" w14:textId="3B75B28D" w:rsidR="000E1E0B" w:rsidRDefault="00F13A6C" w:rsidP="00557ACA">
      <w:pPr>
        <w:spacing w:after="0"/>
        <w:rPr>
          <w:i/>
          <w:color w:val="FF0000"/>
        </w:rPr>
      </w:pPr>
      <w:r>
        <w:rPr>
          <w:b/>
          <w:i/>
          <w:color w:val="FF0000"/>
        </w:rPr>
        <w:t>Section Description</w:t>
      </w:r>
      <w:r w:rsidRPr="00E20BED">
        <w:rPr>
          <w:i/>
          <w:color w:val="FF0000"/>
        </w:rPr>
        <w:t>:</w:t>
      </w:r>
      <w:r w:rsidR="00BD708B">
        <w:rPr>
          <w:i/>
          <w:color w:val="FF0000"/>
        </w:rPr>
        <w:t xml:space="preserve"> </w:t>
      </w:r>
      <w:r w:rsidR="00557ACA" w:rsidRPr="00E168FB">
        <w:rPr>
          <w:i/>
          <w:color w:val="FF0000"/>
        </w:rPr>
        <w:t>In this section, give a brief overview of the initiative, and what t</w:t>
      </w:r>
      <w:r w:rsidR="00557ACA">
        <w:rPr>
          <w:i/>
          <w:color w:val="FF0000"/>
        </w:rPr>
        <w:t xml:space="preserve">he design document will provide. The </w:t>
      </w:r>
      <w:r w:rsidR="007D2C36">
        <w:rPr>
          <w:i/>
          <w:color w:val="FF0000"/>
        </w:rPr>
        <w:t xml:space="preserve">Technical and Standards </w:t>
      </w:r>
      <w:r w:rsidR="00557ACA">
        <w:rPr>
          <w:i/>
          <w:color w:val="FF0000"/>
        </w:rPr>
        <w:t xml:space="preserve">Design Document should act as a </w:t>
      </w:r>
      <w:r w:rsidR="00124ACA">
        <w:rPr>
          <w:i/>
          <w:color w:val="FF0000"/>
        </w:rPr>
        <w:t>guide</w:t>
      </w:r>
      <w:r w:rsidR="00557ACA">
        <w:rPr>
          <w:i/>
          <w:color w:val="FF0000"/>
        </w:rPr>
        <w:t xml:space="preserve"> for all subsequent technical and standards development </w:t>
      </w:r>
      <w:r w:rsidR="007D2C36">
        <w:rPr>
          <w:i/>
          <w:color w:val="FF0000"/>
        </w:rPr>
        <w:t>activities in the Standards &amp; Harmonization Phase.</w:t>
      </w:r>
      <w:r w:rsidR="000E1E0B">
        <w:rPr>
          <w:i/>
          <w:color w:val="FF0000"/>
        </w:rPr>
        <w:t xml:space="preserve">  Include the black text below to clearly detail the Purpose.</w:t>
      </w:r>
    </w:p>
    <w:p w14:paraId="10954A42" w14:textId="40D25A96" w:rsidR="00916E3E" w:rsidRDefault="00916E3E" w:rsidP="00557ACA">
      <w:pPr>
        <w:spacing w:after="0"/>
        <w:rPr>
          <w:i/>
          <w:color w:val="FF0000"/>
        </w:rPr>
      </w:pPr>
      <w:r>
        <w:rPr>
          <w:i/>
          <w:color w:val="FF0000"/>
        </w:rPr>
        <w:t xml:space="preserve">Note - The completed Use Case and Functional Requirements document should be heavily referenced when completing this document.  </w:t>
      </w:r>
    </w:p>
    <w:p w14:paraId="37235D7E" w14:textId="77777777" w:rsidR="000E1E0B" w:rsidRDefault="000E1E0B" w:rsidP="00557ACA">
      <w:pPr>
        <w:spacing w:after="0"/>
        <w:rPr>
          <w:i/>
          <w:color w:val="FF0000"/>
        </w:rPr>
      </w:pPr>
    </w:p>
    <w:p w14:paraId="62C67207" w14:textId="5EBD0AB8" w:rsidR="000E1E0B" w:rsidRDefault="000E1E0B" w:rsidP="00557ACA">
      <w:pPr>
        <w:spacing w:after="0"/>
        <w:rPr>
          <w:i/>
          <w:color w:val="FF0000"/>
        </w:rPr>
      </w:pPr>
      <w:r>
        <w:rPr>
          <w:i/>
          <w:color w:val="FF0000"/>
        </w:rPr>
        <w:t>Overview the following for the initiative, derived from the Use Case:</w:t>
      </w:r>
    </w:p>
    <w:p w14:paraId="24C0A953" w14:textId="0988B691" w:rsidR="000E1E0B" w:rsidRPr="000E1E0B" w:rsidRDefault="000E1E0B" w:rsidP="00794006">
      <w:pPr>
        <w:pStyle w:val="ListParagraph"/>
        <w:numPr>
          <w:ilvl w:val="0"/>
          <w:numId w:val="5"/>
        </w:numPr>
        <w:spacing w:after="0"/>
        <w:rPr>
          <w:i/>
          <w:color w:val="FF0000"/>
        </w:rPr>
      </w:pPr>
      <w:r w:rsidRPr="000E1E0B">
        <w:rPr>
          <w:i/>
          <w:color w:val="FF0000"/>
        </w:rPr>
        <w:t>Scope</w:t>
      </w:r>
    </w:p>
    <w:p w14:paraId="0E2C92AC" w14:textId="4E697563" w:rsidR="000E1E0B" w:rsidRPr="000E1E0B" w:rsidRDefault="000E1E0B" w:rsidP="00794006">
      <w:pPr>
        <w:pStyle w:val="ListParagraph"/>
        <w:numPr>
          <w:ilvl w:val="0"/>
          <w:numId w:val="5"/>
        </w:numPr>
        <w:spacing w:after="0"/>
        <w:rPr>
          <w:i/>
          <w:color w:val="FF0000"/>
        </w:rPr>
      </w:pPr>
      <w:r w:rsidRPr="000E1E0B">
        <w:rPr>
          <w:i/>
          <w:color w:val="FF0000"/>
        </w:rPr>
        <w:t>Assumptions and Conditions</w:t>
      </w:r>
    </w:p>
    <w:p w14:paraId="5F0388D4" w14:textId="74475476" w:rsidR="000E1E0B" w:rsidRPr="000E1E0B" w:rsidRDefault="000E1E0B" w:rsidP="00794006">
      <w:pPr>
        <w:pStyle w:val="ListParagraph"/>
        <w:numPr>
          <w:ilvl w:val="0"/>
          <w:numId w:val="5"/>
        </w:numPr>
        <w:spacing w:after="0"/>
        <w:rPr>
          <w:i/>
          <w:color w:val="FF0000"/>
        </w:rPr>
      </w:pPr>
      <w:r w:rsidRPr="000E1E0B">
        <w:rPr>
          <w:i/>
          <w:color w:val="FF0000"/>
        </w:rPr>
        <w:t xml:space="preserve">Scenario </w:t>
      </w:r>
    </w:p>
    <w:p w14:paraId="25A51DA3" w14:textId="252A6DF9" w:rsidR="000E1E0B" w:rsidRPr="000E1E0B" w:rsidRDefault="000E1E0B" w:rsidP="00794006">
      <w:pPr>
        <w:pStyle w:val="ListParagraph"/>
        <w:numPr>
          <w:ilvl w:val="0"/>
          <w:numId w:val="5"/>
        </w:numPr>
        <w:spacing w:after="0"/>
        <w:rPr>
          <w:i/>
          <w:color w:val="FF0000"/>
        </w:rPr>
      </w:pPr>
      <w:r w:rsidRPr="000E1E0B">
        <w:rPr>
          <w:i/>
          <w:color w:val="FF0000"/>
        </w:rPr>
        <w:t>Actors</w:t>
      </w:r>
    </w:p>
    <w:p w14:paraId="0A9D927B" w14:textId="5D2B8770" w:rsidR="000E1E0B" w:rsidRPr="000E1E0B" w:rsidRDefault="000E1E0B" w:rsidP="00794006">
      <w:pPr>
        <w:pStyle w:val="ListParagraph"/>
        <w:numPr>
          <w:ilvl w:val="0"/>
          <w:numId w:val="5"/>
        </w:numPr>
        <w:spacing w:after="0"/>
        <w:rPr>
          <w:i/>
          <w:color w:val="FF0000"/>
        </w:rPr>
      </w:pPr>
      <w:r w:rsidRPr="000E1E0B">
        <w:rPr>
          <w:i/>
          <w:color w:val="FF0000"/>
        </w:rPr>
        <w:t>Exchanges (Transaction and Content)</w:t>
      </w:r>
    </w:p>
    <w:p w14:paraId="32B59F6C" w14:textId="5A09268A" w:rsidR="000E1E0B" w:rsidRPr="000E1E0B" w:rsidRDefault="000E1E0B" w:rsidP="00794006">
      <w:pPr>
        <w:pStyle w:val="ListParagraph"/>
        <w:numPr>
          <w:ilvl w:val="0"/>
          <w:numId w:val="5"/>
        </w:numPr>
        <w:spacing w:after="0"/>
        <w:rPr>
          <w:i/>
          <w:color w:val="FF0000"/>
        </w:rPr>
      </w:pPr>
      <w:r w:rsidRPr="000E1E0B">
        <w:rPr>
          <w:i/>
          <w:color w:val="FF0000"/>
        </w:rPr>
        <w:t>Data</w:t>
      </w:r>
    </w:p>
    <w:p w14:paraId="128B156A" w14:textId="77777777" w:rsidR="00557ACA" w:rsidRPr="00BD708B" w:rsidRDefault="00557ACA" w:rsidP="00557ACA">
      <w:pPr>
        <w:spacing w:after="0"/>
        <w:rPr>
          <w:i/>
          <w:color w:val="FF0000"/>
        </w:rPr>
      </w:pPr>
    </w:p>
    <w:p w14:paraId="50443959" w14:textId="2FFE81D1" w:rsidR="00B32540" w:rsidRPr="00E84F91" w:rsidRDefault="00B32540" w:rsidP="00B32540">
      <w:pPr>
        <w:rPr>
          <w:color w:val="000000" w:themeColor="text1"/>
        </w:rPr>
      </w:pPr>
      <w:r w:rsidRPr="00E84F91">
        <w:rPr>
          <w:color w:val="000000" w:themeColor="text1"/>
        </w:rPr>
        <w:t xml:space="preserve">The goal of the </w:t>
      </w:r>
      <w:r w:rsidRPr="00E84F91">
        <w:t xml:space="preserve">Health </w:t>
      </w:r>
      <w:proofErr w:type="spellStart"/>
      <w:r w:rsidRPr="00E84F91">
        <w:t>eDecisions</w:t>
      </w:r>
      <w:proofErr w:type="spellEnd"/>
      <w:r w:rsidRPr="00E84F91">
        <w:t xml:space="preserve"> (</w:t>
      </w:r>
      <w:proofErr w:type="spellStart"/>
      <w:r w:rsidRPr="00E84F91">
        <w:t>HeD</w:t>
      </w:r>
      <w:proofErr w:type="spellEnd"/>
      <w:r w:rsidRPr="00E84F91">
        <w:t xml:space="preserve">) initiative is to </w:t>
      </w:r>
      <w:r w:rsidRPr="00E84F91">
        <w:rPr>
          <w:color w:val="000000" w:themeColor="text1"/>
        </w:rPr>
        <w:t xml:space="preserve">identify, define and harmonize standards that facilitate the emergence of systems and services whereby shareable </w:t>
      </w:r>
      <w:r>
        <w:rPr>
          <w:color w:val="000000" w:themeColor="text1"/>
        </w:rPr>
        <w:t>Clinical Decision Support (</w:t>
      </w:r>
      <w:r w:rsidRPr="00E84F91">
        <w:rPr>
          <w:color w:val="000000" w:themeColor="text1"/>
        </w:rPr>
        <w:t>CDS</w:t>
      </w:r>
      <w:r>
        <w:rPr>
          <w:color w:val="000000" w:themeColor="text1"/>
        </w:rPr>
        <w:t>)</w:t>
      </w:r>
      <w:r w:rsidRPr="00E84F91">
        <w:rPr>
          <w:color w:val="000000" w:themeColor="text1"/>
        </w:rPr>
        <w:t xml:space="preserve"> interventions can be implemented via:</w:t>
      </w:r>
    </w:p>
    <w:p w14:paraId="6458F0C8" w14:textId="77777777" w:rsidR="00B32540" w:rsidRPr="00E84F91" w:rsidRDefault="00B32540" w:rsidP="00B32540">
      <w:pPr>
        <w:pStyle w:val="ListParagraph"/>
        <w:numPr>
          <w:ilvl w:val="0"/>
          <w:numId w:val="14"/>
        </w:numPr>
        <w:rPr>
          <w:color w:val="000000" w:themeColor="text1"/>
        </w:rPr>
      </w:pPr>
      <w:r w:rsidRPr="00E84F91">
        <w:rPr>
          <w:color w:val="000000" w:themeColor="text1"/>
        </w:rPr>
        <w:t>Standards to structure medical knowledge in a shareable and executable format for use in CDS</w:t>
      </w:r>
      <w:r>
        <w:rPr>
          <w:color w:val="000000" w:themeColor="text1"/>
        </w:rPr>
        <w:t xml:space="preserve"> (Use Case 1: “CDS Artifact Sharing”)</w:t>
      </w:r>
      <w:r w:rsidRPr="00E84F91">
        <w:rPr>
          <w:color w:val="000000" w:themeColor="text1"/>
        </w:rPr>
        <w:t>, and</w:t>
      </w:r>
    </w:p>
    <w:p w14:paraId="431A269C" w14:textId="77777777" w:rsidR="00B32540" w:rsidRPr="00E84F91" w:rsidRDefault="00B32540" w:rsidP="00B32540">
      <w:pPr>
        <w:pStyle w:val="ListParagraph"/>
        <w:numPr>
          <w:ilvl w:val="0"/>
          <w:numId w:val="14"/>
        </w:numPr>
        <w:rPr>
          <w:color w:val="000000" w:themeColor="text1"/>
        </w:rPr>
      </w:pPr>
      <w:r w:rsidRPr="00E84F91">
        <w:rPr>
          <w:color w:val="000000" w:themeColor="text1"/>
        </w:rPr>
        <w:t>Standards that define how a system can interact with and utilize an electronic interface that provides helpful, actionable clinical guidance</w:t>
      </w:r>
      <w:r>
        <w:rPr>
          <w:color w:val="000000" w:themeColor="text1"/>
        </w:rPr>
        <w:t xml:space="preserve"> (Use Case 2: “CDS Guidance Service”)</w:t>
      </w:r>
    </w:p>
    <w:p w14:paraId="7A8ED912" w14:textId="76FA1AAD" w:rsidR="00B32540" w:rsidRDefault="00B32540" w:rsidP="00E168FB">
      <w:pPr>
        <w:spacing w:after="0"/>
      </w:pPr>
      <w:r>
        <w:t xml:space="preserve">This document will focus on the CDS Guidance Service Use Case.  </w:t>
      </w:r>
      <w:r w:rsidR="00DA3190">
        <w:t>This Use Case defin</w:t>
      </w:r>
      <w:r w:rsidR="00DA3190" w:rsidRPr="00D7246C">
        <w:t>es</w:t>
      </w:r>
      <w:r w:rsidR="00DA3190">
        <w:t xml:space="preserve"> the requirements for the interfaces for sending patient data and receiving CDS guidance.  This Use Case has one scenario:  Requesting Clinical Guidance </w:t>
      </w:r>
      <w:proofErr w:type="gramStart"/>
      <w:r w:rsidR="00DA3190">
        <w:t>From A</w:t>
      </w:r>
      <w:proofErr w:type="gramEnd"/>
      <w:r w:rsidR="00DA3190">
        <w:t xml:space="preserve"> CDS Guidance Supplier.  Further details can be found within the Use Case document at the following URL:  </w:t>
      </w:r>
      <w:hyperlink r:id="rId20" w:history="1">
        <w:r w:rsidR="00DA6F4A" w:rsidRPr="00F63213">
          <w:rPr>
            <w:rStyle w:val="Hyperlink"/>
          </w:rPr>
          <w:t>http://repository.siframework.org/share/proxy/alfresco/api/node/content/workspace/SpacesStore/5810392a-e5bb-494b-b4cf-4aedb8fe358d/SIFramework_HeD_UC2_CDSGuidanceService_v1.0.docx?a=true</w:t>
        </w:r>
      </w:hyperlink>
      <w:r w:rsidR="00DA6F4A">
        <w:t xml:space="preserve"> </w:t>
      </w:r>
    </w:p>
    <w:p w14:paraId="73DE55FB" w14:textId="77777777" w:rsidR="00DA6F4A" w:rsidRDefault="00DA6F4A" w:rsidP="00E168FB">
      <w:pPr>
        <w:spacing w:after="0"/>
      </w:pPr>
    </w:p>
    <w:p w14:paraId="33957732" w14:textId="563C0245" w:rsidR="00DA6F4A" w:rsidRDefault="00DA6F4A" w:rsidP="00E168FB">
      <w:pPr>
        <w:spacing w:after="0"/>
      </w:pPr>
      <w:r>
        <w:t xml:space="preserve">The Functional Requirements &amp; Data Set Specifications can be found at the following URL:  </w:t>
      </w:r>
      <w:hyperlink r:id="rId21" w:history="1">
        <w:r w:rsidRPr="00F63213">
          <w:rPr>
            <w:rStyle w:val="Hyperlink"/>
          </w:rPr>
          <w:t>http://repository.siframework.org/share/proxy/alfresco/api/node/content/workspace/SpacesStore/8b8e98c1-73d1-4020-9704-5e9e6afc949f/SIFramework_HeD_UC2_FRDS_v1.0.xlsx?a=true</w:t>
        </w:r>
      </w:hyperlink>
      <w:r>
        <w:t xml:space="preserve"> </w:t>
      </w:r>
    </w:p>
    <w:p w14:paraId="552A71F0" w14:textId="77777777" w:rsidR="00B32540" w:rsidRDefault="00B32540" w:rsidP="00E168FB">
      <w:pPr>
        <w:spacing w:after="0"/>
      </w:pPr>
    </w:p>
    <w:p w14:paraId="128B156B" w14:textId="77777777" w:rsidR="00E168FB" w:rsidRPr="000E1E0B" w:rsidRDefault="00BD708B" w:rsidP="00E168FB">
      <w:pPr>
        <w:spacing w:after="0"/>
      </w:pPr>
      <w:r w:rsidRPr="000E1E0B">
        <w:t xml:space="preserve">The purpose of the S&amp;I </w:t>
      </w:r>
      <w:r w:rsidR="00896C0F" w:rsidRPr="000E1E0B">
        <w:t xml:space="preserve">Technical and Standards </w:t>
      </w:r>
      <w:r w:rsidR="00E168FB" w:rsidRPr="000E1E0B">
        <w:t>Design Document is to:</w:t>
      </w:r>
    </w:p>
    <w:p w14:paraId="6B99B374" w14:textId="2CF11920" w:rsidR="00964FF3" w:rsidRPr="000E1E0B" w:rsidRDefault="0061266E" w:rsidP="00794006">
      <w:pPr>
        <w:pStyle w:val="ListParagraph"/>
        <w:numPr>
          <w:ilvl w:val="0"/>
          <w:numId w:val="3"/>
        </w:numPr>
        <w:spacing w:after="0"/>
      </w:pPr>
      <w:r>
        <w:t>Provide granular-level of technical</w:t>
      </w:r>
      <w:r w:rsidR="00BD708B" w:rsidRPr="000E1E0B">
        <w:t xml:space="preserve"> detail</w:t>
      </w:r>
      <w:r>
        <w:t xml:space="preserve"> to</w:t>
      </w:r>
      <w:r w:rsidR="00BD708B" w:rsidRPr="000E1E0B">
        <w:t xml:space="preserve"> the business &amp; functional requirements outlined in the Use Case </w:t>
      </w:r>
    </w:p>
    <w:p w14:paraId="128B1571" w14:textId="77777777" w:rsidR="00E168FB" w:rsidRDefault="00163499" w:rsidP="00794006">
      <w:pPr>
        <w:pStyle w:val="ListParagraph"/>
        <w:numPr>
          <w:ilvl w:val="0"/>
          <w:numId w:val="3"/>
        </w:numPr>
        <w:spacing w:after="0"/>
      </w:pPr>
      <w:r w:rsidRPr="000E1E0B">
        <w:t>Document</w:t>
      </w:r>
      <w:r w:rsidR="00BD708B" w:rsidRPr="000E1E0B">
        <w:t xml:space="preserve"> an overall </w:t>
      </w:r>
      <w:r w:rsidRPr="000E1E0B">
        <w:t xml:space="preserve">technical &amp; standards </w:t>
      </w:r>
      <w:r w:rsidR="00BD708B" w:rsidRPr="000E1E0B">
        <w:t>desig</w:t>
      </w:r>
      <w:r w:rsidR="00E168FB" w:rsidRPr="000E1E0B">
        <w:t>n approach for the initiative</w:t>
      </w:r>
    </w:p>
    <w:p w14:paraId="715928D8" w14:textId="289EC003" w:rsidR="00567108" w:rsidRPr="000E1E0B" w:rsidRDefault="00567108" w:rsidP="00794006">
      <w:pPr>
        <w:pStyle w:val="ListParagraph"/>
        <w:numPr>
          <w:ilvl w:val="0"/>
          <w:numId w:val="3"/>
        </w:numPr>
        <w:spacing w:after="0"/>
      </w:pPr>
      <w:r>
        <w:t>This document and its underlying standards evaluation documents are intended to act as an input to the development of detailed solution artifacts (e.g. Implementation Guidance</w:t>
      </w:r>
      <w:r w:rsidR="004C54E0">
        <w:t>, updates to standards, etc.</w:t>
      </w:r>
      <w:r>
        <w:t>)</w:t>
      </w:r>
    </w:p>
    <w:p w14:paraId="52F26AB5" w14:textId="38F49020" w:rsidR="0061266E" w:rsidRPr="0061266E" w:rsidRDefault="00F13A6C" w:rsidP="0061266E">
      <w:pPr>
        <w:pStyle w:val="Heading1"/>
      </w:pPr>
      <w:bookmarkStart w:id="2" w:name="_Toc347777577"/>
      <w:r>
        <w:lastRenderedPageBreak/>
        <w:t xml:space="preserve">2.0 </w:t>
      </w:r>
      <w:r w:rsidR="000E1E0B">
        <w:t>Technical Analysis of U</w:t>
      </w:r>
      <w:r w:rsidR="00F916B8">
        <w:t xml:space="preserve">se </w:t>
      </w:r>
      <w:r w:rsidR="000E1E0B">
        <w:t>C</w:t>
      </w:r>
      <w:r w:rsidR="00F916B8">
        <w:t>ase</w:t>
      </w:r>
      <w:r w:rsidR="000E1E0B">
        <w:t xml:space="preserve"> Functional &amp; Data Requirements</w:t>
      </w:r>
      <w:bookmarkEnd w:id="2"/>
    </w:p>
    <w:p w14:paraId="685B725E" w14:textId="385DAC9A" w:rsidR="000E1E0B" w:rsidRPr="00E7241B" w:rsidRDefault="000E1E0B" w:rsidP="000E1E0B">
      <w:pPr>
        <w:rPr>
          <w:i/>
          <w:color w:val="FF0000"/>
        </w:rPr>
      </w:pPr>
      <w:r w:rsidRPr="00E7241B">
        <w:rPr>
          <w:b/>
          <w:i/>
          <w:color w:val="FF0000"/>
        </w:rPr>
        <w:t>Section Description</w:t>
      </w:r>
      <w:r w:rsidRPr="00E7241B">
        <w:rPr>
          <w:i/>
          <w:color w:val="FF0000"/>
        </w:rPr>
        <w:t xml:space="preserve">: </w:t>
      </w:r>
      <w:r w:rsidRPr="000F3E54">
        <w:rPr>
          <w:i/>
          <w:color w:val="FF0000"/>
        </w:rPr>
        <w:t xml:space="preserve">This section </w:t>
      </w:r>
      <w:r>
        <w:rPr>
          <w:i/>
          <w:color w:val="FF0000"/>
        </w:rPr>
        <w:t xml:space="preserve">is to </w:t>
      </w:r>
      <w:r w:rsidR="009A030E">
        <w:rPr>
          <w:i/>
          <w:color w:val="FF0000"/>
        </w:rPr>
        <w:t xml:space="preserve">show </w:t>
      </w:r>
      <w:r>
        <w:rPr>
          <w:i/>
          <w:color w:val="FF0000"/>
        </w:rPr>
        <w:t xml:space="preserve">a detailed technical analysis of the </w:t>
      </w:r>
      <w:r w:rsidR="00916E3E">
        <w:rPr>
          <w:i/>
          <w:color w:val="FF0000"/>
        </w:rPr>
        <w:t xml:space="preserve">Functional (Information Interchange &amp; System Requirements) and Data Requirements outlined in the </w:t>
      </w:r>
      <w:r>
        <w:rPr>
          <w:i/>
          <w:color w:val="FF0000"/>
        </w:rPr>
        <w:t xml:space="preserve">Use Case </w:t>
      </w:r>
    </w:p>
    <w:p w14:paraId="36774854" w14:textId="001D34AA" w:rsidR="000E1E0B" w:rsidRPr="000E1E0B" w:rsidRDefault="000E1E0B" w:rsidP="000E1E0B">
      <w:pPr>
        <w:pStyle w:val="Heading2"/>
      </w:pPr>
      <w:bookmarkStart w:id="3" w:name="_Toc347777578"/>
      <w:r>
        <w:t>2.</w:t>
      </w:r>
      <w:r w:rsidR="0061266E">
        <w:t>1</w:t>
      </w:r>
      <w:r>
        <w:t xml:space="preserve"> </w:t>
      </w:r>
      <w:r w:rsidR="007B7AA8">
        <w:t>In-Scope Requirements Analysis</w:t>
      </w:r>
      <w:bookmarkEnd w:id="3"/>
    </w:p>
    <w:p w14:paraId="7786236D" w14:textId="790E426C" w:rsidR="000D67D2" w:rsidRDefault="000E1E0B" w:rsidP="000D67D2">
      <w:pPr>
        <w:rPr>
          <w:i/>
          <w:color w:val="FF0000"/>
        </w:rPr>
      </w:pPr>
      <w:r>
        <w:rPr>
          <w:b/>
          <w:i/>
          <w:color w:val="FF0000"/>
        </w:rPr>
        <w:t>Section Description</w:t>
      </w:r>
      <w:r>
        <w:rPr>
          <w:i/>
          <w:color w:val="FF0000"/>
        </w:rPr>
        <w:t xml:space="preserve">: </w:t>
      </w:r>
      <w:r w:rsidR="00916E3E">
        <w:rPr>
          <w:i/>
          <w:color w:val="FF0000"/>
        </w:rPr>
        <w:t xml:space="preserve">Use </w:t>
      </w:r>
      <w:r>
        <w:rPr>
          <w:i/>
          <w:color w:val="FF0000"/>
        </w:rPr>
        <w:t xml:space="preserve">this section </w:t>
      </w:r>
      <w:r w:rsidR="00916E3E">
        <w:rPr>
          <w:i/>
          <w:color w:val="FF0000"/>
        </w:rPr>
        <w:t>to</w:t>
      </w:r>
      <w:r>
        <w:rPr>
          <w:i/>
          <w:color w:val="FF0000"/>
        </w:rPr>
        <w:t xml:space="preserve"> </w:t>
      </w:r>
      <w:r w:rsidR="00512AFB">
        <w:rPr>
          <w:i/>
          <w:color w:val="FF0000"/>
        </w:rPr>
        <w:t>expand the in-scope U</w:t>
      </w:r>
      <w:r w:rsidR="00E01A0E">
        <w:rPr>
          <w:i/>
          <w:color w:val="FF0000"/>
        </w:rPr>
        <w:t>se Case requirements</w:t>
      </w:r>
      <w:r w:rsidR="000D67D2">
        <w:rPr>
          <w:i/>
          <w:color w:val="FF0000"/>
        </w:rPr>
        <w:t xml:space="preserve"> to include technical details.</w:t>
      </w:r>
      <w:r w:rsidR="00E22D46">
        <w:rPr>
          <w:i/>
          <w:color w:val="FF0000"/>
        </w:rPr>
        <w:t xml:space="preserve"> </w:t>
      </w:r>
      <w:r w:rsidR="00E86120">
        <w:rPr>
          <w:i/>
          <w:color w:val="FF0000"/>
        </w:rPr>
        <w:t>The ID</w:t>
      </w:r>
      <w:r w:rsidR="000E0451">
        <w:rPr>
          <w:i/>
          <w:color w:val="FF0000"/>
        </w:rPr>
        <w:t xml:space="preserve">s within this section are taken from the consensus approved Use Case.  </w:t>
      </w:r>
    </w:p>
    <w:p w14:paraId="14204A28" w14:textId="29137EFE" w:rsidR="00F916B8" w:rsidRDefault="00F916B8" w:rsidP="00C0234D">
      <w:pPr>
        <w:pStyle w:val="Heading2"/>
      </w:pPr>
      <w:bookmarkStart w:id="4" w:name="_Toc347777579"/>
      <w:r>
        <w:t>2.</w:t>
      </w:r>
      <w:r w:rsidR="0061266E">
        <w:t>1</w:t>
      </w:r>
      <w:r w:rsidR="00C0234D">
        <w:t>.</w:t>
      </w:r>
      <w:r w:rsidR="00427B86">
        <w:t>1</w:t>
      </w:r>
      <w:r w:rsidR="00C0234D">
        <w:t xml:space="preserve"> </w:t>
      </w:r>
      <w:r>
        <w:t>Information Interchange Functions</w:t>
      </w:r>
      <w:bookmarkEnd w:id="4"/>
    </w:p>
    <w:p w14:paraId="35C9A312" w14:textId="24A29207" w:rsidR="00F916B8" w:rsidRDefault="00F916B8" w:rsidP="00C0234D">
      <w:pPr>
        <w:spacing w:after="0" w:line="240" w:lineRule="auto"/>
        <w:rPr>
          <w:i/>
          <w:color w:val="FF0000"/>
        </w:rPr>
      </w:pPr>
      <w:r>
        <w:rPr>
          <w:b/>
          <w:i/>
          <w:color w:val="FF0000"/>
        </w:rPr>
        <w:t>Section Description</w:t>
      </w:r>
      <w:r>
        <w:rPr>
          <w:i/>
          <w:color w:val="FF0000"/>
        </w:rPr>
        <w:t>: For the Use Case information interchange requirements include the following technical details:</w:t>
      </w:r>
    </w:p>
    <w:p w14:paraId="1381A868" w14:textId="3CE4F198" w:rsidR="00F916B8" w:rsidRPr="00E22D46" w:rsidRDefault="00F916B8" w:rsidP="00A027C3">
      <w:pPr>
        <w:pStyle w:val="ListParagraph"/>
        <w:numPr>
          <w:ilvl w:val="0"/>
          <w:numId w:val="7"/>
        </w:numPr>
        <w:spacing w:after="0" w:line="240" w:lineRule="auto"/>
        <w:ind w:left="720" w:hanging="360"/>
        <w:rPr>
          <w:i/>
          <w:color w:val="FF0000"/>
        </w:rPr>
      </w:pPr>
      <w:r w:rsidRPr="00E22D46">
        <w:rPr>
          <w:i/>
          <w:color w:val="FF0000"/>
        </w:rPr>
        <w:t>Assign roles to technical actors (sender, receiver, and responder</w:t>
      </w:r>
      <w:r w:rsidR="004868C5">
        <w:rPr>
          <w:i/>
          <w:color w:val="FF0000"/>
        </w:rPr>
        <w:t>.</w:t>
      </w:r>
      <w:r w:rsidRPr="00E22D46">
        <w:rPr>
          <w:i/>
          <w:color w:val="FF0000"/>
        </w:rPr>
        <w:t>)</w:t>
      </w:r>
      <w:r w:rsidR="004868C5" w:rsidRPr="004868C5">
        <w:rPr>
          <w:i/>
          <w:color w:val="FF0000"/>
        </w:rPr>
        <w:t xml:space="preserve"> </w:t>
      </w:r>
      <w:r w:rsidR="004868C5">
        <w:rPr>
          <w:i/>
          <w:color w:val="FF0000"/>
        </w:rPr>
        <w:t xml:space="preserve">A system should be listed once per role (e.g. if a system acts as both a sender and receiver it should be listed twice in the table, once for each).  </w:t>
      </w:r>
    </w:p>
    <w:p w14:paraId="70266077" w14:textId="527255CC" w:rsidR="00F916B8" w:rsidRPr="00E22D46" w:rsidRDefault="00F916B8" w:rsidP="00A027C3">
      <w:pPr>
        <w:pStyle w:val="ListParagraph"/>
        <w:numPr>
          <w:ilvl w:val="0"/>
          <w:numId w:val="7"/>
        </w:numPr>
        <w:spacing w:after="0" w:line="240" w:lineRule="auto"/>
        <w:ind w:left="720" w:hanging="360"/>
        <w:rPr>
          <w:i/>
          <w:color w:val="FF0000"/>
        </w:rPr>
      </w:pPr>
      <w:r w:rsidRPr="00E22D46">
        <w:rPr>
          <w:i/>
          <w:color w:val="FF0000"/>
        </w:rPr>
        <w:t>Define exchange type</w:t>
      </w:r>
      <w:r>
        <w:rPr>
          <w:i/>
          <w:color w:val="FF0000"/>
        </w:rPr>
        <w:t xml:space="preserve">: </w:t>
      </w:r>
      <w:commentRangeStart w:id="5"/>
      <w:r w:rsidRPr="00E22D46">
        <w:rPr>
          <w:i/>
          <w:color w:val="FF0000"/>
        </w:rPr>
        <w:t>push (</w:t>
      </w:r>
      <w:r>
        <w:rPr>
          <w:i/>
          <w:color w:val="FF0000"/>
        </w:rPr>
        <w:t>with or without response</w:t>
      </w:r>
      <w:r w:rsidRPr="00E22D46">
        <w:rPr>
          <w:i/>
          <w:color w:val="FF0000"/>
        </w:rPr>
        <w:t>), pull (query-re</w:t>
      </w:r>
      <w:r>
        <w:rPr>
          <w:i/>
          <w:color w:val="FF0000"/>
        </w:rPr>
        <w:t>sponse</w:t>
      </w:r>
      <w:commentRangeEnd w:id="5"/>
      <w:r w:rsidR="00837049">
        <w:rPr>
          <w:rStyle w:val="CommentReference"/>
        </w:rPr>
        <w:commentReference w:id="5"/>
      </w:r>
      <w:r>
        <w:rPr>
          <w:i/>
          <w:color w:val="FF0000"/>
        </w:rPr>
        <w:t>), publish, subscribe, etc.</w:t>
      </w:r>
      <w:r w:rsidR="004868C5">
        <w:rPr>
          <w:i/>
          <w:color w:val="FF0000"/>
        </w:rPr>
        <w:t xml:space="preserve">   </w:t>
      </w:r>
    </w:p>
    <w:p w14:paraId="23BD51D6" w14:textId="133DF786" w:rsidR="004868C5" w:rsidRPr="004868C5" w:rsidRDefault="00F916B8" w:rsidP="00A027C3">
      <w:pPr>
        <w:pStyle w:val="ListParagraph"/>
        <w:numPr>
          <w:ilvl w:val="0"/>
          <w:numId w:val="7"/>
        </w:numPr>
        <w:spacing w:after="0" w:line="240" w:lineRule="auto"/>
        <w:ind w:left="720" w:hanging="360"/>
        <w:rPr>
          <w:i/>
          <w:color w:val="FF0000"/>
        </w:rPr>
      </w:pPr>
      <w:r>
        <w:rPr>
          <w:i/>
          <w:color w:val="FF0000"/>
        </w:rPr>
        <w:t>Document the data requirements for exchange</w:t>
      </w:r>
      <w:r w:rsidR="004868C5">
        <w:rPr>
          <w:i/>
          <w:color w:val="FF0000"/>
        </w:rPr>
        <w:t xml:space="preserve"> at the level similar to the “Data Objects</w:t>
      </w:r>
      <w:proofErr w:type="gramStart"/>
      <w:r w:rsidR="004868C5">
        <w:rPr>
          <w:i/>
          <w:color w:val="FF0000"/>
        </w:rPr>
        <w:t>”(</w:t>
      </w:r>
      <w:proofErr w:type="gramEnd"/>
      <w:r w:rsidR="004868C5">
        <w:rPr>
          <w:i/>
          <w:color w:val="FF0000"/>
        </w:rPr>
        <w:t xml:space="preserve"> column E) of the Common Actions within the </w:t>
      </w:r>
      <w:hyperlink r:id="rId23" w:history="1">
        <w:r w:rsidR="004868C5" w:rsidRPr="004868C5">
          <w:rPr>
            <w:rStyle w:val="Hyperlink"/>
            <w:i/>
          </w:rPr>
          <w:t>Core</w:t>
        </w:r>
        <w:r w:rsidR="004868C5" w:rsidRPr="004868C5">
          <w:rPr>
            <w:rStyle w:val="Hyperlink"/>
            <w:i/>
            <w:color w:val="0000FF"/>
          </w:rPr>
          <w:t xml:space="preserve"> M</w:t>
        </w:r>
        <w:r w:rsidR="004868C5" w:rsidRPr="004868C5">
          <w:rPr>
            <w:rStyle w:val="Hyperlink"/>
            <w:i/>
          </w:rPr>
          <w:t>atrix</w:t>
        </w:r>
      </w:hyperlink>
      <w:r w:rsidR="004868C5">
        <w:rPr>
          <w:i/>
          <w:color w:val="FF0000"/>
        </w:rPr>
        <w:t>.  There should be a direct link between the requirements listed in this column to the requirements contained in</w:t>
      </w:r>
      <w:r w:rsidR="004868C5" w:rsidRPr="004868C5">
        <w:rPr>
          <w:color w:val="FF0000"/>
        </w:rPr>
        <w:t xml:space="preserve"> </w:t>
      </w:r>
      <w:r w:rsidR="004868C5" w:rsidRPr="004868C5">
        <w:rPr>
          <w:rStyle w:val="Hyperlink"/>
          <w:i/>
          <w:color w:val="0000FF"/>
        </w:rPr>
        <w:fldChar w:fldCharType="begin"/>
      </w:r>
      <w:r w:rsidR="004868C5" w:rsidRPr="004868C5">
        <w:rPr>
          <w:rStyle w:val="Hyperlink"/>
          <w:i/>
          <w:color w:val="0000FF"/>
        </w:rPr>
        <w:instrText xml:space="preserve"> REF _Ref347760695 \h  \* MERGEFORMAT </w:instrText>
      </w:r>
      <w:r w:rsidR="004868C5" w:rsidRPr="004868C5">
        <w:rPr>
          <w:rStyle w:val="Hyperlink"/>
          <w:i/>
          <w:color w:val="0000FF"/>
        </w:rPr>
      </w:r>
      <w:r w:rsidR="004868C5" w:rsidRPr="004868C5">
        <w:rPr>
          <w:rStyle w:val="Hyperlink"/>
          <w:i/>
          <w:color w:val="0000FF"/>
        </w:rPr>
        <w:fldChar w:fldCharType="separate"/>
      </w:r>
      <w:r w:rsidR="004868C5" w:rsidRPr="004868C5">
        <w:rPr>
          <w:rStyle w:val="Hyperlink"/>
          <w:i/>
          <w:color w:val="0000FF"/>
        </w:rPr>
        <w:t>Table 3: Data Requirements</w:t>
      </w:r>
      <w:r w:rsidR="004868C5" w:rsidRPr="004868C5">
        <w:rPr>
          <w:rStyle w:val="Hyperlink"/>
          <w:i/>
          <w:color w:val="0000FF"/>
        </w:rPr>
        <w:fldChar w:fldCharType="end"/>
      </w:r>
    </w:p>
    <w:p w14:paraId="09FC0B94" w14:textId="77777777" w:rsidR="00F916B8" w:rsidRDefault="00F916B8" w:rsidP="00A027C3">
      <w:pPr>
        <w:pStyle w:val="ListParagraph"/>
        <w:numPr>
          <w:ilvl w:val="0"/>
          <w:numId w:val="7"/>
        </w:numPr>
        <w:spacing w:after="0" w:line="240" w:lineRule="auto"/>
        <w:ind w:left="720" w:hanging="360"/>
        <w:rPr>
          <w:i/>
          <w:color w:val="FF0000"/>
        </w:rPr>
      </w:pPr>
      <w:r w:rsidRPr="00E22D46">
        <w:rPr>
          <w:i/>
          <w:color w:val="FF0000"/>
        </w:rPr>
        <w:t>Add supporting exchanges not listed in UC, e.g., check patient consent, if within scope</w:t>
      </w:r>
    </w:p>
    <w:p w14:paraId="2CBEC720" w14:textId="3A2DA5E6" w:rsidR="00671711" w:rsidRDefault="00342452" w:rsidP="00D1312B">
      <w:pPr>
        <w:pStyle w:val="ListParagraph"/>
        <w:numPr>
          <w:ilvl w:val="0"/>
          <w:numId w:val="10"/>
        </w:numPr>
        <w:spacing w:after="0" w:line="240" w:lineRule="auto"/>
        <w:ind w:left="1368" w:hanging="288"/>
        <w:rPr>
          <w:i/>
          <w:color w:val="FF0000"/>
        </w:rPr>
      </w:pPr>
      <w:r>
        <w:rPr>
          <w:i/>
          <w:color w:val="FF0000"/>
        </w:rPr>
        <w:t>Additional Supporting Exchanges defined as a</w:t>
      </w:r>
      <w:r w:rsidR="00671711">
        <w:rPr>
          <w:i/>
          <w:color w:val="FF0000"/>
        </w:rPr>
        <w:t xml:space="preserve"> pre-requisite exchange which must be implemented to successfully implement the Use Case</w:t>
      </w:r>
    </w:p>
    <w:p w14:paraId="60B8B008" w14:textId="2464CA5D" w:rsidR="00047A80" w:rsidRDefault="00047A80" w:rsidP="00D1312B">
      <w:pPr>
        <w:pStyle w:val="ListParagraph"/>
        <w:numPr>
          <w:ilvl w:val="0"/>
          <w:numId w:val="10"/>
        </w:numPr>
        <w:spacing w:after="0" w:line="240" w:lineRule="auto"/>
        <w:ind w:left="1368" w:hanging="288"/>
        <w:rPr>
          <w:i/>
          <w:color w:val="FF0000"/>
        </w:rPr>
      </w:pPr>
      <w:r>
        <w:rPr>
          <w:i/>
          <w:color w:val="FF0000"/>
        </w:rPr>
        <w:t>Could also include error messages or acknowledgement if defined as a part of the Use Case</w:t>
      </w:r>
    </w:p>
    <w:p w14:paraId="496F0EE5" w14:textId="1B6DD2B8" w:rsidR="000C699D" w:rsidRDefault="00BB7141" w:rsidP="00A027C3">
      <w:pPr>
        <w:pStyle w:val="ListParagraph"/>
        <w:numPr>
          <w:ilvl w:val="0"/>
          <w:numId w:val="7"/>
        </w:numPr>
        <w:spacing w:after="0" w:line="240" w:lineRule="auto"/>
        <w:ind w:left="720" w:hanging="360"/>
        <w:rPr>
          <w:i/>
          <w:color w:val="FF0000"/>
        </w:rPr>
      </w:pPr>
      <w:r>
        <w:rPr>
          <w:i/>
          <w:color w:val="FF0000"/>
        </w:rPr>
        <w:t>Technical Feasibility</w:t>
      </w:r>
      <w:r w:rsidR="00C53255">
        <w:rPr>
          <w:i/>
          <w:color w:val="FF0000"/>
        </w:rPr>
        <w:t xml:space="preserve"> considerations:</w:t>
      </w:r>
    </w:p>
    <w:p w14:paraId="3BB3A1BE" w14:textId="5774BC0F" w:rsidR="00B9514D" w:rsidRDefault="00526742" w:rsidP="00B9514D">
      <w:pPr>
        <w:pStyle w:val="ListParagraph"/>
        <w:numPr>
          <w:ilvl w:val="0"/>
          <w:numId w:val="10"/>
        </w:numPr>
        <w:spacing w:after="0" w:line="240" w:lineRule="auto"/>
        <w:ind w:left="1368" w:hanging="288"/>
        <w:rPr>
          <w:i/>
          <w:color w:val="FF0000"/>
        </w:rPr>
      </w:pPr>
      <w:r>
        <w:rPr>
          <w:i/>
          <w:color w:val="FF0000"/>
        </w:rPr>
        <w:t>Are there</w:t>
      </w:r>
      <w:r w:rsidR="00B9514D">
        <w:rPr>
          <w:i/>
          <w:color w:val="FF0000"/>
        </w:rPr>
        <w:t xml:space="preserve"> existing approach</w:t>
      </w:r>
      <w:r>
        <w:rPr>
          <w:i/>
          <w:color w:val="FF0000"/>
        </w:rPr>
        <w:t>es</w:t>
      </w:r>
      <w:r w:rsidR="00B9514D">
        <w:rPr>
          <w:i/>
          <w:color w:val="FF0000"/>
        </w:rPr>
        <w:t xml:space="preserve"> that could be used that is widely accepted?</w:t>
      </w:r>
    </w:p>
    <w:p w14:paraId="487774AD" w14:textId="46E160B4" w:rsidR="00B9514D" w:rsidRPr="00B9514D" w:rsidRDefault="00B9514D" w:rsidP="00B9514D">
      <w:pPr>
        <w:pStyle w:val="ListParagraph"/>
        <w:numPr>
          <w:ilvl w:val="0"/>
          <w:numId w:val="10"/>
        </w:numPr>
        <w:spacing w:after="0" w:line="240" w:lineRule="auto"/>
        <w:ind w:left="1368" w:hanging="288"/>
        <w:rPr>
          <w:i/>
          <w:color w:val="FF0000"/>
        </w:rPr>
      </w:pPr>
      <w:r>
        <w:rPr>
          <w:i/>
          <w:color w:val="FF0000"/>
        </w:rPr>
        <w:t>If not, what is the projected time &amp; effort to make this happen?</w:t>
      </w:r>
    </w:p>
    <w:p w14:paraId="1DC7133D" w14:textId="77777777" w:rsidR="00AC128D" w:rsidRPr="0097386C" w:rsidRDefault="00AC128D" w:rsidP="00AC128D">
      <w:pPr>
        <w:spacing w:after="0" w:line="240" w:lineRule="auto"/>
        <w:rPr>
          <w:i/>
          <w:color w:val="FF0000"/>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2"/>
        <w:gridCol w:w="1246"/>
        <w:gridCol w:w="1260"/>
        <w:gridCol w:w="1080"/>
        <w:gridCol w:w="1440"/>
        <w:gridCol w:w="1080"/>
        <w:gridCol w:w="1260"/>
        <w:gridCol w:w="1170"/>
        <w:gridCol w:w="1260"/>
      </w:tblGrid>
      <w:tr w:rsidR="0073121A" w:rsidRPr="00AE5D94" w14:paraId="7669E323" w14:textId="29059C9B" w:rsidTr="00B85379">
        <w:trPr>
          <w:cantSplit/>
          <w:trHeight w:val="247"/>
          <w:tblHeader/>
        </w:trPr>
        <w:tc>
          <w:tcPr>
            <w:tcW w:w="572" w:type="dxa"/>
            <w:shd w:val="clear" w:color="auto" w:fill="4F81BD" w:themeFill="accent1"/>
            <w:vAlign w:val="center"/>
          </w:tcPr>
          <w:p w14:paraId="69D4D086" w14:textId="3F06E1FA" w:rsidR="0073121A" w:rsidRDefault="0073121A"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ID</w:t>
            </w:r>
          </w:p>
        </w:tc>
        <w:tc>
          <w:tcPr>
            <w:tcW w:w="1246" w:type="dxa"/>
            <w:shd w:val="clear" w:color="auto" w:fill="4F81BD" w:themeFill="accent1"/>
            <w:vAlign w:val="center"/>
          </w:tcPr>
          <w:p w14:paraId="3F6A3D44" w14:textId="664B1796" w:rsidR="0073121A" w:rsidRDefault="0073121A"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System</w:t>
            </w:r>
          </w:p>
        </w:tc>
        <w:tc>
          <w:tcPr>
            <w:tcW w:w="1260" w:type="dxa"/>
            <w:shd w:val="clear" w:color="auto" w:fill="4F81BD" w:themeFill="accent1"/>
            <w:vAlign w:val="center"/>
          </w:tcPr>
          <w:p w14:paraId="0DE56A2D" w14:textId="7BB75692" w:rsidR="0073121A" w:rsidRPr="00357E6E" w:rsidRDefault="0073121A" w:rsidP="004E03FA">
            <w:pPr>
              <w:spacing w:after="0" w:line="240" w:lineRule="auto"/>
              <w:jc w:val="center"/>
              <w:rPr>
                <w:rFonts w:ascii="Calibri" w:hAnsi="Calibri" w:cs="Calibri"/>
                <w:b/>
                <w:color w:val="FFFFFF" w:themeColor="background1"/>
              </w:rPr>
            </w:pPr>
            <w:r>
              <w:rPr>
                <w:b/>
                <w:color w:val="FFFFFF" w:themeColor="background1"/>
              </w:rPr>
              <w:t>Functional Role</w:t>
            </w:r>
          </w:p>
        </w:tc>
        <w:tc>
          <w:tcPr>
            <w:tcW w:w="1080" w:type="dxa"/>
            <w:shd w:val="clear" w:color="auto" w:fill="4F81BD" w:themeFill="accent1"/>
            <w:vAlign w:val="center"/>
          </w:tcPr>
          <w:p w14:paraId="3526ED75" w14:textId="4381077D" w:rsidR="0073121A" w:rsidRPr="00357E6E" w:rsidRDefault="0073121A"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Technical Role</w:t>
            </w:r>
          </w:p>
        </w:tc>
        <w:tc>
          <w:tcPr>
            <w:tcW w:w="1440" w:type="dxa"/>
            <w:shd w:val="clear" w:color="auto" w:fill="4F81BD" w:themeFill="accent1"/>
            <w:vAlign w:val="center"/>
          </w:tcPr>
          <w:p w14:paraId="31706251" w14:textId="48092857" w:rsidR="0073121A" w:rsidRPr="00357E6E" w:rsidRDefault="0073121A" w:rsidP="004E03FA">
            <w:pPr>
              <w:spacing w:after="0" w:line="240" w:lineRule="auto"/>
              <w:jc w:val="center"/>
              <w:rPr>
                <w:rFonts w:ascii="Calibri" w:hAnsi="Calibri" w:cs="Calibri"/>
                <w:b/>
                <w:color w:val="FFFFFF" w:themeColor="background1"/>
              </w:rPr>
            </w:pPr>
            <w:r w:rsidRPr="00BF319A">
              <w:rPr>
                <w:b/>
                <w:color w:val="FFFFFF" w:themeColor="background1"/>
              </w:rPr>
              <w:t>Information Interchange Requirement Name</w:t>
            </w:r>
          </w:p>
        </w:tc>
        <w:tc>
          <w:tcPr>
            <w:tcW w:w="1080" w:type="dxa"/>
            <w:shd w:val="clear" w:color="auto" w:fill="4F81BD" w:themeFill="accent1"/>
            <w:vAlign w:val="center"/>
          </w:tcPr>
          <w:p w14:paraId="3F789BD6" w14:textId="29403960" w:rsidR="0073121A" w:rsidRPr="00357E6E" w:rsidRDefault="0073121A" w:rsidP="004E03FA">
            <w:pPr>
              <w:spacing w:after="0" w:line="240" w:lineRule="auto"/>
              <w:jc w:val="center"/>
              <w:rPr>
                <w:rFonts w:ascii="Calibri" w:hAnsi="Calibri" w:cs="Calibri"/>
                <w:b/>
                <w:color w:val="FFFFFF" w:themeColor="background1"/>
              </w:rPr>
            </w:pPr>
            <w:r>
              <w:rPr>
                <w:b/>
                <w:color w:val="FFFFFF" w:themeColor="background1"/>
              </w:rPr>
              <w:t>Exchange Type</w:t>
            </w:r>
          </w:p>
        </w:tc>
        <w:tc>
          <w:tcPr>
            <w:tcW w:w="1260" w:type="dxa"/>
            <w:shd w:val="clear" w:color="auto" w:fill="4F81BD" w:themeFill="accent1"/>
            <w:vAlign w:val="center"/>
          </w:tcPr>
          <w:p w14:paraId="2A2A77AD" w14:textId="49CEA975" w:rsidR="0073121A" w:rsidRDefault="0073121A" w:rsidP="004E03FA">
            <w:pPr>
              <w:spacing w:after="0" w:line="240" w:lineRule="auto"/>
              <w:jc w:val="center"/>
              <w:rPr>
                <w:b/>
                <w:color w:val="FFFFFF" w:themeColor="background1"/>
              </w:rPr>
            </w:pPr>
            <w:r>
              <w:rPr>
                <w:b/>
                <w:color w:val="FFFFFF" w:themeColor="background1"/>
              </w:rPr>
              <w:t>Additional Supporting Exchanges</w:t>
            </w:r>
          </w:p>
        </w:tc>
        <w:tc>
          <w:tcPr>
            <w:tcW w:w="1170" w:type="dxa"/>
            <w:shd w:val="clear" w:color="auto" w:fill="4F81BD" w:themeFill="accent1"/>
            <w:vAlign w:val="center"/>
          </w:tcPr>
          <w:p w14:paraId="66F87021" w14:textId="50718DF1" w:rsidR="0073121A" w:rsidRDefault="0073121A" w:rsidP="004E03FA">
            <w:pPr>
              <w:spacing w:after="0" w:line="240" w:lineRule="auto"/>
              <w:jc w:val="center"/>
              <w:rPr>
                <w:b/>
                <w:color w:val="FFFFFF" w:themeColor="background1"/>
              </w:rPr>
            </w:pPr>
            <w:r>
              <w:rPr>
                <w:b/>
                <w:color w:val="FFFFFF" w:themeColor="background1"/>
              </w:rPr>
              <w:t>Technical Feasibility</w:t>
            </w:r>
          </w:p>
        </w:tc>
        <w:tc>
          <w:tcPr>
            <w:tcW w:w="1260" w:type="dxa"/>
            <w:shd w:val="clear" w:color="auto" w:fill="4F81BD" w:themeFill="accent1"/>
          </w:tcPr>
          <w:p w14:paraId="5755B655" w14:textId="3534641E" w:rsidR="0073121A" w:rsidRDefault="0073121A" w:rsidP="004E03FA">
            <w:pPr>
              <w:spacing w:after="0" w:line="240" w:lineRule="auto"/>
              <w:jc w:val="center"/>
              <w:rPr>
                <w:b/>
                <w:color w:val="FFFFFF" w:themeColor="background1"/>
              </w:rPr>
            </w:pPr>
            <w:r>
              <w:rPr>
                <w:b/>
                <w:color w:val="FFFFFF" w:themeColor="background1"/>
              </w:rPr>
              <w:t>Include in Technical Design (Y/N)</w:t>
            </w:r>
          </w:p>
        </w:tc>
      </w:tr>
      <w:tr w:rsidR="0073121A" w:rsidRPr="00AE5D94" w14:paraId="34E75FE9" w14:textId="0E40B46C" w:rsidTr="00B85379">
        <w:trPr>
          <w:cantSplit/>
          <w:trHeight w:val="783"/>
        </w:trPr>
        <w:tc>
          <w:tcPr>
            <w:tcW w:w="572" w:type="dxa"/>
          </w:tcPr>
          <w:p w14:paraId="4088352D" w14:textId="7D185F41" w:rsidR="0073121A" w:rsidRDefault="00C2312F" w:rsidP="00515145">
            <w:pPr>
              <w:spacing w:after="0" w:line="240" w:lineRule="auto"/>
            </w:pPr>
            <w:r>
              <w:t>II01</w:t>
            </w:r>
          </w:p>
        </w:tc>
        <w:tc>
          <w:tcPr>
            <w:tcW w:w="1246" w:type="dxa"/>
          </w:tcPr>
          <w:p w14:paraId="1AD0E8C6" w14:textId="52521BC2" w:rsidR="0073121A" w:rsidRDefault="00DA3190" w:rsidP="00515145">
            <w:pPr>
              <w:spacing w:after="0" w:line="240" w:lineRule="auto"/>
              <w:rPr>
                <w:rFonts w:ascii="Calibri" w:hAnsi="Calibri" w:cs="Calibri"/>
                <w:szCs w:val="24"/>
              </w:rPr>
            </w:pPr>
            <w:r>
              <w:t>CDS Guidance Requestor’s System (e.g., C</w:t>
            </w:r>
            <w:r w:rsidRPr="00782648">
              <w:t>linical Workflow System</w:t>
            </w:r>
            <w:r>
              <w:t>)</w:t>
            </w:r>
          </w:p>
        </w:tc>
        <w:tc>
          <w:tcPr>
            <w:tcW w:w="1260" w:type="dxa"/>
            <w:shd w:val="clear" w:color="auto" w:fill="auto"/>
          </w:tcPr>
          <w:p w14:paraId="29B3C099" w14:textId="03C15627" w:rsidR="0073121A" w:rsidRPr="00AE5D94" w:rsidRDefault="00DA3190" w:rsidP="003E6901">
            <w:pPr>
              <w:spacing w:after="0" w:line="240" w:lineRule="auto"/>
            </w:pPr>
            <w:r w:rsidRPr="00782648">
              <w:t>CDS Guidance Requestor</w:t>
            </w:r>
          </w:p>
        </w:tc>
        <w:tc>
          <w:tcPr>
            <w:tcW w:w="1080" w:type="dxa"/>
            <w:shd w:val="clear" w:color="auto" w:fill="auto"/>
          </w:tcPr>
          <w:p w14:paraId="6FF06C4B" w14:textId="623E14C2" w:rsidR="0073121A" w:rsidRPr="00AE5D94" w:rsidRDefault="0073121A" w:rsidP="00AB70FB">
            <w:pPr>
              <w:spacing w:after="0" w:line="240" w:lineRule="auto"/>
            </w:pPr>
            <w:r>
              <w:t>Sender</w:t>
            </w:r>
          </w:p>
        </w:tc>
        <w:tc>
          <w:tcPr>
            <w:tcW w:w="1440" w:type="dxa"/>
            <w:shd w:val="clear" w:color="auto" w:fill="auto"/>
          </w:tcPr>
          <w:p w14:paraId="75777AB8" w14:textId="4DD3C906" w:rsidR="0073121A" w:rsidRDefault="00DA3190" w:rsidP="00AB70FB">
            <w:pPr>
              <w:spacing w:after="0" w:line="240" w:lineRule="auto"/>
            </w:pPr>
            <w:r>
              <w:rPr>
                <w:rFonts w:eastAsia="Times New Roman" w:cs="Times New Roman"/>
              </w:rPr>
              <w:t>CDS Request (Patient Data and Potentially Contextual Information)</w:t>
            </w:r>
          </w:p>
        </w:tc>
        <w:tc>
          <w:tcPr>
            <w:tcW w:w="1080" w:type="dxa"/>
            <w:shd w:val="clear" w:color="auto" w:fill="auto"/>
          </w:tcPr>
          <w:p w14:paraId="072D61DA" w14:textId="244D0CA4" w:rsidR="00837049" w:rsidRDefault="00BB6D77" w:rsidP="00AB70FB">
            <w:pPr>
              <w:spacing w:after="0" w:line="240" w:lineRule="auto"/>
              <w:rPr>
                <w:ins w:id="6" w:author="Shevlin, D. S." w:date="2013-04-11T11:37:00Z"/>
              </w:rPr>
            </w:pPr>
            <w:del w:id="7" w:author="Shevlin, D. S." w:date="2013-04-11T11:42:00Z">
              <w:r w:rsidDel="001B06AA">
                <w:delText>Push</w:delText>
              </w:r>
            </w:del>
          </w:p>
          <w:p w14:paraId="750CF96A" w14:textId="77777777" w:rsidR="001B06AA" w:rsidRDefault="001B06AA" w:rsidP="00AB70FB">
            <w:pPr>
              <w:spacing w:after="0" w:line="240" w:lineRule="auto"/>
              <w:rPr>
                <w:ins w:id="8" w:author="Shevlin, D. S." w:date="2013-04-11T11:50:00Z"/>
              </w:rPr>
            </w:pPr>
            <w:ins w:id="9" w:author="Shevlin, D. S." w:date="2013-04-11T11:50:00Z">
              <w:r>
                <w:t>Query/Response</w:t>
              </w:r>
              <w:r>
                <w:t xml:space="preserve"> </w:t>
              </w:r>
            </w:ins>
          </w:p>
          <w:p w14:paraId="7F539D01" w14:textId="77777777" w:rsidR="001B06AA" w:rsidRDefault="001B06AA" w:rsidP="00AB70FB">
            <w:pPr>
              <w:spacing w:after="0" w:line="240" w:lineRule="auto"/>
              <w:rPr>
                <w:ins w:id="10" w:author="Shevlin, D. S." w:date="2013-04-11T11:50:00Z"/>
              </w:rPr>
            </w:pPr>
          </w:p>
          <w:p w14:paraId="730F91ED" w14:textId="0DC951CB" w:rsidR="00837049" w:rsidRDefault="00837049" w:rsidP="00AB70FB">
            <w:pPr>
              <w:spacing w:after="0" w:line="240" w:lineRule="auto"/>
              <w:rPr>
                <w:ins w:id="11" w:author="Shevlin, D. S." w:date="2013-04-11T11:37:00Z"/>
              </w:rPr>
            </w:pPr>
            <w:ins w:id="12" w:author="Shevlin, D. S." w:date="2013-04-11T11:37:00Z">
              <w:r>
                <w:t>Synch/</w:t>
              </w:r>
              <w:proofErr w:type="spellStart"/>
              <w:r>
                <w:t>Asynch</w:t>
              </w:r>
              <w:proofErr w:type="spellEnd"/>
            </w:ins>
          </w:p>
          <w:p w14:paraId="3495FD23" w14:textId="77777777" w:rsidR="00837049" w:rsidRDefault="00837049" w:rsidP="00AB70FB">
            <w:pPr>
              <w:spacing w:after="0" w:line="240" w:lineRule="auto"/>
              <w:rPr>
                <w:ins w:id="13" w:author="Shevlin, D. S." w:date="2013-04-11T11:37:00Z"/>
              </w:rPr>
            </w:pPr>
          </w:p>
          <w:p w14:paraId="03ABE041" w14:textId="5A90774C" w:rsidR="00837049" w:rsidRDefault="00837049" w:rsidP="00AB70FB">
            <w:pPr>
              <w:spacing w:after="0" w:line="240" w:lineRule="auto"/>
            </w:pPr>
          </w:p>
        </w:tc>
        <w:tc>
          <w:tcPr>
            <w:tcW w:w="1260" w:type="dxa"/>
          </w:tcPr>
          <w:p w14:paraId="75414C39" w14:textId="58C6AC05" w:rsidR="0073121A" w:rsidRDefault="00837049" w:rsidP="00AB70FB">
            <w:pPr>
              <w:spacing w:after="0" w:line="240" w:lineRule="auto"/>
            </w:pPr>
            <w:ins w:id="14" w:author="Shevlin, D. S." w:date="2013-04-11T11:30:00Z">
              <w:r>
                <w:t>None</w:t>
              </w:r>
            </w:ins>
          </w:p>
        </w:tc>
        <w:tc>
          <w:tcPr>
            <w:tcW w:w="1170" w:type="dxa"/>
          </w:tcPr>
          <w:p w14:paraId="4D92A067" w14:textId="77777777" w:rsidR="0073121A" w:rsidRDefault="00837049" w:rsidP="00AB70FB">
            <w:pPr>
              <w:spacing w:after="0" w:line="240" w:lineRule="auto"/>
              <w:rPr>
                <w:ins w:id="15" w:author="Shevlin, D. S." w:date="2013-04-11T11:42:00Z"/>
              </w:rPr>
            </w:pPr>
            <w:ins w:id="16" w:author="Shevlin, D. S." w:date="2013-04-11T11:30:00Z">
              <w:r>
                <w:t>Feasible (e.g., DSS)</w:t>
              </w:r>
            </w:ins>
          </w:p>
          <w:p w14:paraId="0D206A16" w14:textId="77777777" w:rsidR="001B06AA" w:rsidRDefault="001B06AA" w:rsidP="00AB70FB">
            <w:pPr>
              <w:spacing w:after="0" w:line="240" w:lineRule="auto"/>
              <w:rPr>
                <w:ins w:id="17" w:author="Shevlin, D. S." w:date="2013-04-11T11:42:00Z"/>
              </w:rPr>
            </w:pPr>
          </w:p>
          <w:p w14:paraId="6BB5A0F5" w14:textId="2141787E" w:rsidR="001B06AA" w:rsidRDefault="001B06AA" w:rsidP="00AB70FB">
            <w:pPr>
              <w:spacing w:after="0" w:line="240" w:lineRule="auto"/>
            </w:pPr>
            <w:ins w:id="18" w:author="Shevlin, D. S." w:date="2013-04-11T11:42:00Z">
              <w:r>
                <w:t>(DSS currently only supports synchronous)</w:t>
              </w:r>
            </w:ins>
          </w:p>
        </w:tc>
        <w:tc>
          <w:tcPr>
            <w:tcW w:w="1260" w:type="dxa"/>
          </w:tcPr>
          <w:p w14:paraId="3FCF0E61" w14:textId="77777777" w:rsidR="0073121A" w:rsidRDefault="00837049" w:rsidP="00AB70FB">
            <w:pPr>
              <w:spacing w:after="0" w:line="240" w:lineRule="auto"/>
              <w:rPr>
                <w:ins w:id="19" w:author="Shevlin, D. S." w:date="2013-04-11T11:44:00Z"/>
              </w:rPr>
            </w:pPr>
            <w:commentRangeStart w:id="20"/>
            <w:ins w:id="21" w:author="Shevlin, D. S." w:date="2013-04-11T11:30:00Z">
              <w:r>
                <w:t>Y</w:t>
              </w:r>
            </w:ins>
            <w:commentRangeEnd w:id="20"/>
            <w:ins w:id="22" w:author="Shevlin, D. S." w:date="2013-04-11T11:44:00Z">
              <w:r w:rsidR="001B06AA">
                <w:rPr>
                  <w:rStyle w:val="CommentReference"/>
                </w:rPr>
                <w:commentReference w:id="20"/>
              </w:r>
            </w:ins>
          </w:p>
          <w:p w14:paraId="056780CC" w14:textId="77777777" w:rsidR="001B06AA" w:rsidRDefault="001B06AA" w:rsidP="00AB70FB">
            <w:pPr>
              <w:spacing w:after="0" w:line="240" w:lineRule="auto"/>
              <w:rPr>
                <w:ins w:id="23" w:author="Shevlin, D. S." w:date="2013-04-11T11:44:00Z"/>
              </w:rPr>
            </w:pPr>
          </w:p>
          <w:p w14:paraId="63564908" w14:textId="6EC4D89D" w:rsidR="001B06AA" w:rsidRDefault="001B06AA" w:rsidP="00AB70FB">
            <w:pPr>
              <w:spacing w:after="0" w:line="240" w:lineRule="auto"/>
            </w:pPr>
            <w:ins w:id="24" w:author="Shevlin, D. S." w:date="2013-04-11T11:44:00Z">
              <w:r>
                <w:t>(anticipate supporting only synchronous)</w:t>
              </w:r>
            </w:ins>
          </w:p>
        </w:tc>
      </w:tr>
      <w:tr w:rsidR="001B06AA" w:rsidRPr="00AE5D94" w14:paraId="727D5CFD" w14:textId="003CA1C9" w:rsidTr="00B85379">
        <w:trPr>
          <w:cantSplit/>
          <w:trHeight w:val="607"/>
        </w:trPr>
        <w:tc>
          <w:tcPr>
            <w:tcW w:w="572" w:type="dxa"/>
          </w:tcPr>
          <w:p w14:paraId="1EF7568F" w14:textId="375E37F8" w:rsidR="001B06AA" w:rsidRDefault="001B06AA" w:rsidP="00515145">
            <w:pPr>
              <w:spacing w:after="0" w:line="240" w:lineRule="auto"/>
              <w:rPr>
                <w:rFonts w:ascii="Calibri" w:hAnsi="Calibri" w:cs="Calibri"/>
                <w:szCs w:val="24"/>
              </w:rPr>
            </w:pPr>
            <w:r>
              <w:rPr>
                <w:rFonts w:ascii="Calibri" w:hAnsi="Calibri" w:cs="Calibri"/>
                <w:szCs w:val="24"/>
              </w:rPr>
              <w:t>II02</w:t>
            </w:r>
          </w:p>
        </w:tc>
        <w:tc>
          <w:tcPr>
            <w:tcW w:w="1246" w:type="dxa"/>
          </w:tcPr>
          <w:p w14:paraId="26D77C36" w14:textId="4797659A" w:rsidR="001B06AA" w:rsidRDefault="001B06AA" w:rsidP="00515145">
            <w:pPr>
              <w:spacing w:after="0" w:line="240" w:lineRule="auto"/>
            </w:pPr>
            <w:r>
              <w:rPr>
                <w:rFonts w:eastAsia="Times New Roman" w:cs="Times New Roman"/>
              </w:rPr>
              <w:t>CDS Service</w:t>
            </w:r>
          </w:p>
        </w:tc>
        <w:tc>
          <w:tcPr>
            <w:tcW w:w="1260" w:type="dxa"/>
            <w:shd w:val="clear" w:color="auto" w:fill="auto"/>
          </w:tcPr>
          <w:p w14:paraId="2E41A62A" w14:textId="6BBE088D" w:rsidR="001B06AA" w:rsidRPr="00AE5D94" w:rsidRDefault="001B06AA" w:rsidP="003E6901">
            <w:pPr>
              <w:spacing w:after="0" w:line="240" w:lineRule="auto"/>
            </w:pPr>
            <w:r w:rsidRPr="00782648">
              <w:t>CDS Guidance Supplier</w:t>
            </w:r>
          </w:p>
        </w:tc>
        <w:tc>
          <w:tcPr>
            <w:tcW w:w="1080" w:type="dxa"/>
            <w:shd w:val="clear" w:color="auto" w:fill="auto"/>
          </w:tcPr>
          <w:p w14:paraId="279071E6" w14:textId="2352400F" w:rsidR="001B06AA" w:rsidRPr="00AE5D94" w:rsidRDefault="001B06AA" w:rsidP="00AB70FB">
            <w:pPr>
              <w:spacing w:after="0" w:line="240" w:lineRule="auto"/>
            </w:pPr>
            <w:r>
              <w:t>Receiver</w:t>
            </w:r>
          </w:p>
        </w:tc>
        <w:tc>
          <w:tcPr>
            <w:tcW w:w="1440" w:type="dxa"/>
          </w:tcPr>
          <w:p w14:paraId="6B6E59D2" w14:textId="2BAD69AD" w:rsidR="001B06AA" w:rsidRDefault="001B06AA" w:rsidP="00AB70FB">
            <w:pPr>
              <w:spacing w:after="0" w:line="240" w:lineRule="auto"/>
            </w:pPr>
            <w:r>
              <w:rPr>
                <w:rFonts w:eastAsia="Times New Roman" w:cs="Times New Roman"/>
              </w:rPr>
              <w:t>CDS Request (Patient Data and Potentially Contextual Information)</w:t>
            </w:r>
          </w:p>
        </w:tc>
        <w:tc>
          <w:tcPr>
            <w:tcW w:w="1080" w:type="dxa"/>
            <w:shd w:val="clear" w:color="auto" w:fill="auto"/>
          </w:tcPr>
          <w:p w14:paraId="6C95D587" w14:textId="77777777" w:rsidR="001B06AA" w:rsidRDefault="001B06AA" w:rsidP="00AB70FB">
            <w:pPr>
              <w:spacing w:after="0" w:line="240" w:lineRule="auto"/>
              <w:rPr>
                <w:ins w:id="25" w:author="Shevlin, D. S." w:date="2013-04-11T11:49:00Z"/>
              </w:rPr>
            </w:pPr>
            <w:del w:id="26" w:author="Shevlin, D. S." w:date="2013-04-11T11:42:00Z">
              <w:r w:rsidDel="001B06AA">
                <w:delText>Push</w:delText>
              </w:r>
            </w:del>
          </w:p>
          <w:p w14:paraId="101419AC" w14:textId="77777777" w:rsidR="001B06AA" w:rsidRDefault="001B06AA" w:rsidP="001B06AA">
            <w:pPr>
              <w:spacing w:after="0" w:line="240" w:lineRule="auto"/>
              <w:rPr>
                <w:ins w:id="27" w:author="Shevlin, D. S." w:date="2013-04-11T11:50:00Z"/>
              </w:rPr>
            </w:pPr>
            <w:ins w:id="28" w:author="Shevlin, D. S." w:date="2013-04-11T11:50:00Z">
              <w:r>
                <w:t xml:space="preserve">Query/Response </w:t>
              </w:r>
            </w:ins>
          </w:p>
          <w:p w14:paraId="6E299F4B" w14:textId="77777777" w:rsidR="001B06AA" w:rsidRDefault="001B06AA" w:rsidP="001B06AA">
            <w:pPr>
              <w:spacing w:after="0" w:line="240" w:lineRule="auto"/>
              <w:rPr>
                <w:ins w:id="29" w:author="Shevlin, D. S." w:date="2013-04-11T11:50:00Z"/>
              </w:rPr>
            </w:pPr>
          </w:p>
          <w:p w14:paraId="4DD0FFD9" w14:textId="77777777" w:rsidR="001B06AA" w:rsidRDefault="001B06AA" w:rsidP="001B06AA">
            <w:pPr>
              <w:spacing w:after="0" w:line="240" w:lineRule="auto"/>
              <w:rPr>
                <w:ins w:id="30" w:author="Shevlin, D. S." w:date="2013-04-11T11:50:00Z"/>
              </w:rPr>
            </w:pPr>
            <w:ins w:id="31" w:author="Shevlin, D. S." w:date="2013-04-11T11:50:00Z">
              <w:r>
                <w:t>Synch/</w:t>
              </w:r>
              <w:proofErr w:type="spellStart"/>
              <w:r>
                <w:t>Asynch</w:t>
              </w:r>
              <w:proofErr w:type="spellEnd"/>
            </w:ins>
          </w:p>
          <w:p w14:paraId="0378C242" w14:textId="01F0DB27" w:rsidR="001B06AA" w:rsidRPr="00AE5D94" w:rsidRDefault="001B06AA" w:rsidP="001B06AA">
            <w:pPr>
              <w:spacing w:after="0" w:line="240" w:lineRule="auto"/>
            </w:pPr>
          </w:p>
        </w:tc>
        <w:tc>
          <w:tcPr>
            <w:tcW w:w="1260" w:type="dxa"/>
          </w:tcPr>
          <w:p w14:paraId="1B81059B" w14:textId="244B12A4" w:rsidR="001B06AA" w:rsidRDefault="001B06AA" w:rsidP="00AB70FB">
            <w:pPr>
              <w:spacing w:after="0" w:line="240" w:lineRule="auto"/>
            </w:pPr>
            <w:ins w:id="32" w:author="Shevlin, D. S." w:date="2013-04-11T11:49:00Z">
              <w:r>
                <w:t>None</w:t>
              </w:r>
            </w:ins>
          </w:p>
        </w:tc>
        <w:tc>
          <w:tcPr>
            <w:tcW w:w="1170" w:type="dxa"/>
          </w:tcPr>
          <w:p w14:paraId="6F16F039" w14:textId="77777777" w:rsidR="001B06AA" w:rsidRDefault="001B06AA" w:rsidP="009A25D3">
            <w:pPr>
              <w:spacing w:after="0" w:line="240" w:lineRule="auto"/>
              <w:rPr>
                <w:ins w:id="33" w:author="Shevlin, D. S." w:date="2013-04-11T11:49:00Z"/>
              </w:rPr>
            </w:pPr>
            <w:ins w:id="34" w:author="Shevlin, D. S." w:date="2013-04-11T11:49:00Z">
              <w:r>
                <w:t>Feasible (e.g., DSS)</w:t>
              </w:r>
            </w:ins>
          </w:p>
          <w:p w14:paraId="5E0AA1F5" w14:textId="77777777" w:rsidR="001B06AA" w:rsidRDefault="001B06AA" w:rsidP="009A25D3">
            <w:pPr>
              <w:spacing w:after="0" w:line="240" w:lineRule="auto"/>
              <w:rPr>
                <w:ins w:id="35" w:author="Shevlin, D. S." w:date="2013-04-11T11:49:00Z"/>
              </w:rPr>
            </w:pPr>
          </w:p>
          <w:p w14:paraId="630C4066" w14:textId="58F41988" w:rsidR="001B06AA" w:rsidRDefault="001B06AA" w:rsidP="00AB70FB">
            <w:pPr>
              <w:spacing w:after="0" w:line="240" w:lineRule="auto"/>
            </w:pPr>
            <w:ins w:id="36" w:author="Shevlin, D. S." w:date="2013-04-11T11:49:00Z">
              <w:r>
                <w:t>(DSS currently only supports synchronous)</w:t>
              </w:r>
            </w:ins>
          </w:p>
        </w:tc>
        <w:tc>
          <w:tcPr>
            <w:tcW w:w="1260" w:type="dxa"/>
          </w:tcPr>
          <w:p w14:paraId="1ABC6A6A" w14:textId="77777777" w:rsidR="001B06AA" w:rsidRDefault="001B06AA" w:rsidP="009A25D3">
            <w:pPr>
              <w:spacing w:after="0" w:line="240" w:lineRule="auto"/>
              <w:rPr>
                <w:ins w:id="37" w:author="Shevlin, D. S." w:date="2013-04-11T11:49:00Z"/>
              </w:rPr>
            </w:pPr>
            <w:commentRangeStart w:id="38"/>
            <w:ins w:id="39" w:author="Shevlin, D. S." w:date="2013-04-11T11:49:00Z">
              <w:r>
                <w:t>Y</w:t>
              </w:r>
              <w:commentRangeEnd w:id="38"/>
              <w:r>
                <w:rPr>
                  <w:rStyle w:val="CommentReference"/>
                </w:rPr>
                <w:commentReference w:id="38"/>
              </w:r>
            </w:ins>
          </w:p>
          <w:p w14:paraId="494B2073" w14:textId="77777777" w:rsidR="001B06AA" w:rsidRDefault="001B06AA" w:rsidP="009A25D3">
            <w:pPr>
              <w:spacing w:after="0" w:line="240" w:lineRule="auto"/>
              <w:rPr>
                <w:ins w:id="40" w:author="Shevlin, D. S." w:date="2013-04-11T11:49:00Z"/>
              </w:rPr>
            </w:pPr>
          </w:p>
          <w:p w14:paraId="31174262" w14:textId="6228C19A" w:rsidR="001B06AA" w:rsidRDefault="001B06AA" w:rsidP="004868C5">
            <w:pPr>
              <w:keepNext/>
              <w:spacing w:after="0" w:line="240" w:lineRule="auto"/>
            </w:pPr>
            <w:ins w:id="41" w:author="Shevlin, D. S." w:date="2013-04-11T11:49:00Z">
              <w:r>
                <w:t>(anticipate supporting only synchronous)</w:t>
              </w:r>
            </w:ins>
          </w:p>
        </w:tc>
      </w:tr>
      <w:tr w:rsidR="001B06AA" w:rsidRPr="00AE5D94" w14:paraId="7368205B" w14:textId="77777777" w:rsidTr="00B85379">
        <w:trPr>
          <w:cantSplit/>
          <w:trHeight w:val="607"/>
        </w:trPr>
        <w:tc>
          <w:tcPr>
            <w:tcW w:w="572" w:type="dxa"/>
          </w:tcPr>
          <w:p w14:paraId="294BACBE" w14:textId="682B73DC" w:rsidR="001B06AA" w:rsidRDefault="001B06AA" w:rsidP="00515145">
            <w:pPr>
              <w:spacing w:after="0" w:line="240" w:lineRule="auto"/>
              <w:rPr>
                <w:rFonts w:ascii="Calibri" w:hAnsi="Calibri" w:cs="Calibri"/>
                <w:szCs w:val="24"/>
              </w:rPr>
            </w:pPr>
            <w:r>
              <w:rPr>
                <w:rFonts w:ascii="Calibri" w:hAnsi="Calibri" w:cs="Calibri"/>
                <w:szCs w:val="24"/>
              </w:rPr>
              <w:lastRenderedPageBreak/>
              <w:t>II03</w:t>
            </w:r>
          </w:p>
        </w:tc>
        <w:tc>
          <w:tcPr>
            <w:tcW w:w="1246" w:type="dxa"/>
          </w:tcPr>
          <w:p w14:paraId="572EBBFB" w14:textId="5F5030FB" w:rsidR="001B06AA" w:rsidRDefault="001B06AA" w:rsidP="00515145">
            <w:pPr>
              <w:spacing w:after="0" w:line="240" w:lineRule="auto"/>
              <w:rPr>
                <w:rFonts w:eastAsia="Times New Roman" w:cs="Times New Roman"/>
              </w:rPr>
            </w:pPr>
            <w:r>
              <w:rPr>
                <w:rFonts w:eastAsia="Times New Roman" w:cs="Times New Roman"/>
              </w:rPr>
              <w:t>CDS Service</w:t>
            </w:r>
          </w:p>
        </w:tc>
        <w:tc>
          <w:tcPr>
            <w:tcW w:w="1260" w:type="dxa"/>
            <w:shd w:val="clear" w:color="auto" w:fill="auto"/>
          </w:tcPr>
          <w:p w14:paraId="36EE668C" w14:textId="79037B95" w:rsidR="001B06AA" w:rsidRPr="00782648" w:rsidRDefault="001B06AA" w:rsidP="003E6901">
            <w:pPr>
              <w:spacing w:after="0" w:line="240" w:lineRule="auto"/>
            </w:pPr>
            <w:r w:rsidRPr="00782648">
              <w:t>CDS Guidance Supplier</w:t>
            </w:r>
          </w:p>
        </w:tc>
        <w:tc>
          <w:tcPr>
            <w:tcW w:w="1080" w:type="dxa"/>
            <w:shd w:val="clear" w:color="auto" w:fill="auto"/>
          </w:tcPr>
          <w:p w14:paraId="72E0E4F2" w14:textId="7A341F58" w:rsidR="001B06AA" w:rsidRDefault="001B06AA" w:rsidP="00AB70FB">
            <w:pPr>
              <w:spacing w:after="0" w:line="240" w:lineRule="auto"/>
            </w:pPr>
            <w:r>
              <w:t>Sender</w:t>
            </w:r>
          </w:p>
        </w:tc>
        <w:tc>
          <w:tcPr>
            <w:tcW w:w="1440" w:type="dxa"/>
          </w:tcPr>
          <w:p w14:paraId="38BBFAD2" w14:textId="097B1819" w:rsidR="001B06AA" w:rsidRPr="0093092C" w:rsidRDefault="001B06AA" w:rsidP="00AB70FB">
            <w:pPr>
              <w:spacing w:after="0" w:line="240" w:lineRule="auto"/>
            </w:pPr>
            <w:r>
              <w:rPr>
                <w:rFonts w:eastAsia="Times New Roman" w:cs="Times New Roman"/>
              </w:rPr>
              <w:t>CDS Response (Clinical Guidance and/or Other Response Elements)</w:t>
            </w:r>
          </w:p>
        </w:tc>
        <w:tc>
          <w:tcPr>
            <w:tcW w:w="1080" w:type="dxa"/>
            <w:shd w:val="clear" w:color="auto" w:fill="auto"/>
          </w:tcPr>
          <w:p w14:paraId="46016DEE" w14:textId="77777777" w:rsidR="001B06AA" w:rsidRDefault="001B06AA" w:rsidP="00AB70FB">
            <w:pPr>
              <w:spacing w:after="0" w:line="240" w:lineRule="auto"/>
              <w:rPr>
                <w:ins w:id="42" w:author="Shevlin, D. S." w:date="2013-04-11T11:49:00Z"/>
              </w:rPr>
            </w:pPr>
            <w:del w:id="43" w:author="Shevlin, D. S." w:date="2013-04-11T11:43:00Z">
              <w:r w:rsidDel="001B06AA">
                <w:delText>Push</w:delText>
              </w:r>
            </w:del>
          </w:p>
          <w:p w14:paraId="3A48FE1E" w14:textId="77777777" w:rsidR="001B06AA" w:rsidRDefault="001B06AA" w:rsidP="001B06AA">
            <w:pPr>
              <w:spacing w:after="0" w:line="240" w:lineRule="auto"/>
              <w:rPr>
                <w:ins w:id="44" w:author="Shevlin, D. S." w:date="2013-04-11T11:50:00Z"/>
              </w:rPr>
            </w:pPr>
            <w:ins w:id="45" w:author="Shevlin, D. S." w:date="2013-04-11T11:50:00Z">
              <w:r>
                <w:t xml:space="preserve">Query/Response </w:t>
              </w:r>
            </w:ins>
          </w:p>
          <w:p w14:paraId="1D4986D6" w14:textId="77777777" w:rsidR="001B06AA" w:rsidRDefault="001B06AA" w:rsidP="001B06AA">
            <w:pPr>
              <w:spacing w:after="0" w:line="240" w:lineRule="auto"/>
              <w:rPr>
                <w:ins w:id="46" w:author="Shevlin, D. S." w:date="2013-04-11T11:50:00Z"/>
              </w:rPr>
            </w:pPr>
          </w:p>
          <w:p w14:paraId="28C69397" w14:textId="77777777" w:rsidR="001B06AA" w:rsidRDefault="001B06AA" w:rsidP="001B06AA">
            <w:pPr>
              <w:spacing w:after="0" w:line="240" w:lineRule="auto"/>
              <w:rPr>
                <w:ins w:id="47" w:author="Shevlin, D. S." w:date="2013-04-11T11:50:00Z"/>
              </w:rPr>
            </w:pPr>
            <w:ins w:id="48" w:author="Shevlin, D. S." w:date="2013-04-11T11:50:00Z">
              <w:r>
                <w:t>Synch/</w:t>
              </w:r>
              <w:proofErr w:type="spellStart"/>
              <w:r>
                <w:t>Asynch</w:t>
              </w:r>
              <w:proofErr w:type="spellEnd"/>
            </w:ins>
          </w:p>
          <w:p w14:paraId="1E921B24" w14:textId="5EDF5EE9" w:rsidR="001B06AA" w:rsidRDefault="001B06AA" w:rsidP="001B06AA">
            <w:pPr>
              <w:spacing w:after="0" w:line="240" w:lineRule="auto"/>
            </w:pPr>
          </w:p>
        </w:tc>
        <w:tc>
          <w:tcPr>
            <w:tcW w:w="1260" w:type="dxa"/>
          </w:tcPr>
          <w:p w14:paraId="6627E72D" w14:textId="056B3D64" w:rsidR="001B06AA" w:rsidRDefault="001B06AA" w:rsidP="00AB70FB">
            <w:pPr>
              <w:spacing w:after="0" w:line="240" w:lineRule="auto"/>
            </w:pPr>
            <w:ins w:id="49" w:author="Shevlin, D. S." w:date="2013-04-11T11:49:00Z">
              <w:r>
                <w:t>None</w:t>
              </w:r>
            </w:ins>
          </w:p>
        </w:tc>
        <w:tc>
          <w:tcPr>
            <w:tcW w:w="1170" w:type="dxa"/>
          </w:tcPr>
          <w:p w14:paraId="7E1EE923" w14:textId="77777777" w:rsidR="001B06AA" w:rsidRDefault="001B06AA" w:rsidP="009A25D3">
            <w:pPr>
              <w:spacing w:after="0" w:line="240" w:lineRule="auto"/>
              <w:rPr>
                <w:ins w:id="50" w:author="Shevlin, D. S." w:date="2013-04-11T11:49:00Z"/>
              </w:rPr>
            </w:pPr>
            <w:ins w:id="51" w:author="Shevlin, D. S." w:date="2013-04-11T11:49:00Z">
              <w:r>
                <w:t>Feasible (e.g., DSS)</w:t>
              </w:r>
            </w:ins>
          </w:p>
          <w:p w14:paraId="02E2CC52" w14:textId="77777777" w:rsidR="001B06AA" w:rsidRDefault="001B06AA" w:rsidP="009A25D3">
            <w:pPr>
              <w:spacing w:after="0" w:line="240" w:lineRule="auto"/>
              <w:rPr>
                <w:ins w:id="52" w:author="Shevlin, D. S." w:date="2013-04-11T11:49:00Z"/>
              </w:rPr>
            </w:pPr>
          </w:p>
          <w:p w14:paraId="23DCA4E8" w14:textId="51C508C8" w:rsidR="001B06AA" w:rsidRDefault="001B06AA" w:rsidP="00AB70FB">
            <w:pPr>
              <w:spacing w:after="0" w:line="240" w:lineRule="auto"/>
            </w:pPr>
            <w:ins w:id="53" w:author="Shevlin, D. S." w:date="2013-04-11T11:49:00Z">
              <w:r>
                <w:t>(DSS currently only supports synchronous)</w:t>
              </w:r>
            </w:ins>
          </w:p>
        </w:tc>
        <w:tc>
          <w:tcPr>
            <w:tcW w:w="1260" w:type="dxa"/>
          </w:tcPr>
          <w:p w14:paraId="7675AE52" w14:textId="77777777" w:rsidR="001B06AA" w:rsidRDefault="001B06AA" w:rsidP="009A25D3">
            <w:pPr>
              <w:spacing w:after="0" w:line="240" w:lineRule="auto"/>
              <w:rPr>
                <w:ins w:id="54" w:author="Shevlin, D. S." w:date="2013-04-11T11:49:00Z"/>
              </w:rPr>
            </w:pPr>
            <w:commentRangeStart w:id="55"/>
            <w:ins w:id="56" w:author="Shevlin, D. S." w:date="2013-04-11T11:49:00Z">
              <w:r>
                <w:t>Y</w:t>
              </w:r>
              <w:commentRangeEnd w:id="55"/>
              <w:r>
                <w:rPr>
                  <w:rStyle w:val="CommentReference"/>
                </w:rPr>
                <w:commentReference w:id="55"/>
              </w:r>
            </w:ins>
          </w:p>
          <w:p w14:paraId="1BAD659F" w14:textId="77777777" w:rsidR="001B06AA" w:rsidRDefault="001B06AA" w:rsidP="009A25D3">
            <w:pPr>
              <w:spacing w:after="0" w:line="240" w:lineRule="auto"/>
              <w:rPr>
                <w:ins w:id="57" w:author="Shevlin, D. S." w:date="2013-04-11T11:49:00Z"/>
              </w:rPr>
            </w:pPr>
          </w:p>
          <w:p w14:paraId="62AF1FE9" w14:textId="6620328A" w:rsidR="001B06AA" w:rsidRDefault="001B06AA" w:rsidP="004868C5">
            <w:pPr>
              <w:keepNext/>
              <w:spacing w:after="0" w:line="240" w:lineRule="auto"/>
            </w:pPr>
            <w:ins w:id="58" w:author="Shevlin, D. S." w:date="2013-04-11T11:49:00Z">
              <w:r>
                <w:t>(anticipate supporting only synchronous)</w:t>
              </w:r>
            </w:ins>
          </w:p>
        </w:tc>
      </w:tr>
      <w:tr w:rsidR="001B06AA" w:rsidRPr="00AE5D94" w14:paraId="587B389F" w14:textId="77777777" w:rsidTr="00B85379">
        <w:trPr>
          <w:cantSplit/>
          <w:trHeight w:val="607"/>
        </w:trPr>
        <w:tc>
          <w:tcPr>
            <w:tcW w:w="572" w:type="dxa"/>
          </w:tcPr>
          <w:p w14:paraId="600DAE7E" w14:textId="38D62DF1" w:rsidR="001B06AA" w:rsidRDefault="001B06AA" w:rsidP="00515145">
            <w:pPr>
              <w:spacing w:after="0" w:line="240" w:lineRule="auto"/>
              <w:rPr>
                <w:rFonts w:ascii="Calibri" w:hAnsi="Calibri" w:cs="Calibri"/>
                <w:szCs w:val="24"/>
              </w:rPr>
            </w:pPr>
            <w:r>
              <w:rPr>
                <w:rFonts w:ascii="Calibri" w:hAnsi="Calibri" w:cs="Calibri"/>
                <w:szCs w:val="24"/>
              </w:rPr>
              <w:t>II04</w:t>
            </w:r>
          </w:p>
        </w:tc>
        <w:tc>
          <w:tcPr>
            <w:tcW w:w="1246" w:type="dxa"/>
          </w:tcPr>
          <w:p w14:paraId="07EBFD4E" w14:textId="365CAB7D" w:rsidR="001B06AA" w:rsidRDefault="001B06AA" w:rsidP="00515145">
            <w:pPr>
              <w:spacing w:after="0" w:line="240" w:lineRule="auto"/>
              <w:rPr>
                <w:rFonts w:eastAsia="Times New Roman" w:cs="Times New Roman"/>
              </w:rPr>
            </w:pPr>
            <w:r>
              <w:t>CDS Guidance Requestor’s System (e.g., C</w:t>
            </w:r>
            <w:r w:rsidRPr="00782648">
              <w:t>linical Workflow System</w:t>
            </w:r>
            <w:r>
              <w:t>)</w:t>
            </w:r>
          </w:p>
        </w:tc>
        <w:tc>
          <w:tcPr>
            <w:tcW w:w="1260" w:type="dxa"/>
            <w:shd w:val="clear" w:color="auto" w:fill="auto"/>
          </w:tcPr>
          <w:p w14:paraId="03615189" w14:textId="416D2380" w:rsidR="001B06AA" w:rsidRPr="00782648" w:rsidRDefault="001B06AA" w:rsidP="003E6901">
            <w:pPr>
              <w:spacing w:after="0" w:line="240" w:lineRule="auto"/>
            </w:pPr>
            <w:r w:rsidRPr="00782648">
              <w:t>CDS Guidance Requestor</w:t>
            </w:r>
          </w:p>
        </w:tc>
        <w:tc>
          <w:tcPr>
            <w:tcW w:w="1080" w:type="dxa"/>
            <w:shd w:val="clear" w:color="auto" w:fill="auto"/>
          </w:tcPr>
          <w:p w14:paraId="4781B116" w14:textId="25AA74A0" w:rsidR="001B06AA" w:rsidRDefault="001B06AA" w:rsidP="00AB70FB">
            <w:pPr>
              <w:spacing w:after="0" w:line="240" w:lineRule="auto"/>
            </w:pPr>
            <w:r>
              <w:t>Receiver</w:t>
            </w:r>
          </w:p>
        </w:tc>
        <w:tc>
          <w:tcPr>
            <w:tcW w:w="1440" w:type="dxa"/>
          </w:tcPr>
          <w:p w14:paraId="55737B4C" w14:textId="52582C48" w:rsidR="001B06AA" w:rsidRPr="0093092C" w:rsidRDefault="001B06AA" w:rsidP="00AB70FB">
            <w:pPr>
              <w:spacing w:after="0" w:line="240" w:lineRule="auto"/>
            </w:pPr>
            <w:r>
              <w:rPr>
                <w:rFonts w:eastAsia="Times New Roman" w:cs="Times New Roman"/>
              </w:rPr>
              <w:t>CDS Response (Clinical Guidance and/or Other Response Elements)</w:t>
            </w:r>
          </w:p>
        </w:tc>
        <w:tc>
          <w:tcPr>
            <w:tcW w:w="1080" w:type="dxa"/>
            <w:shd w:val="clear" w:color="auto" w:fill="auto"/>
          </w:tcPr>
          <w:p w14:paraId="26C844A6" w14:textId="77777777" w:rsidR="001B06AA" w:rsidRDefault="001B06AA" w:rsidP="00AB70FB">
            <w:pPr>
              <w:spacing w:after="0" w:line="240" w:lineRule="auto"/>
              <w:rPr>
                <w:ins w:id="59" w:author="Shevlin, D. S." w:date="2013-04-11T11:49:00Z"/>
              </w:rPr>
            </w:pPr>
            <w:del w:id="60" w:author="Shevlin, D. S." w:date="2013-04-11T11:43:00Z">
              <w:r w:rsidDel="001B06AA">
                <w:delText>Push</w:delText>
              </w:r>
            </w:del>
          </w:p>
          <w:p w14:paraId="5400934A" w14:textId="77777777" w:rsidR="001B06AA" w:rsidRDefault="001B06AA" w:rsidP="001B06AA">
            <w:pPr>
              <w:spacing w:after="0" w:line="240" w:lineRule="auto"/>
              <w:rPr>
                <w:ins w:id="61" w:author="Shevlin, D. S." w:date="2013-04-11T11:50:00Z"/>
              </w:rPr>
            </w:pPr>
            <w:ins w:id="62" w:author="Shevlin, D. S." w:date="2013-04-11T11:50:00Z">
              <w:r>
                <w:t xml:space="preserve">Query/Response </w:t>
              </w:r>
            </w:ins>
          </w:p>
          <w:p w14:paraId="351F56D3" w14:textId="77777777" w:rsidR="001B06AA" w:rsidRDefault="001B06AA" w:rsidP="001B06AA">
            <w:pPr>
              <w:spacing w:after="0" w:line="240" w:lineRule="auto"/>
              <w:rPr>
                <w:ins w:id="63" w:author="Shevlin, D. S." w:date="2013-04-11T11:50:00Z"/>
              </w:rPr>
            </w:pPr>
          </w:p>
          <w:p w14:paraId="0E52BE70" w14:textId="77777777" w:rsidR="001B06AA" w:rsidRDefault="001B06AA" w:rsidP="001B06AA">
            <w:pPr>
              <w:spacing w:after="0" w:line="240" w:lineRule="auto"/>
              <w:rPr>
                <w:ins w:id="64" w:author="Shevlin, D. S." w:date="2013-04-11T11:50:00Z"/>
              </w:rPr>
            </w:pPr>
            <w:ins w:id="65" w:author="Shevlin, D. S." w:date="2013-04-11T11:50:00Z">
              <w:r>
                <w:t>Synch/</w:t>
              </w:r>
              <w:proofErr w:type="spellStart"/>
              <w:r>
                <w:t>Asynch</w:t>
              </w:r>
              <w:proofErr w:type="spellEnd"/>
            </w:ins>
          </w:p>
          <w:p w14:paraId="4A4DF870" w14:textId="02500C9D" w:rsidR="001B06AA" w:rsidRDefault="001B06AA" w:rsidP="001B06AA">
            <w:pPr>
              <w:spacing w:after="0" w:line="240" w:lineRule="auto"/>
            </w:pPr>
          </w:p>
        </w:tc>
        <w:tc>
          <w:tcPr>
            <w:tcW w:w="1260" w:type="dxa"/>
          </w:tcPr>
          <w:p w14:paraId="2C40B4C2" w14:textId="1F7E5AAB" w:rsidR="001B06AA" w:rsidRDefault="001B06AA" w:rsidP="00AB70FB">
            <w:pPr>
              <w:spacing w:after="0" w:line="240" w:lineRule="auto"/>
            </w:pPr>
            <w:ins w:id="66" w:author="Shevlin, D. S." w:date="2013-04-11T11:49:00Z">
              <w:r>
                <w:t>None</w:t>
              </w:r>
            </w:ins>
          </w:p>
        </w:tc>
        <w:tc>
          <w:tcPr>
            <w:tcW w:w="1170" w:type="dxa"/>
          </w:tcPr>
          <w:p w14:paraId="4D691E9F" w14:textId="77777777" w:rsidR="001B06AA" w:rsidRDefault="001B06AA" w:rsidP="009A25D3">
            <w:pPr>
              <w:spacing w:after="0" w:line="240" w:lineRule="auto"/>
              <w:rPr>
                <w:ins w:id="67" w:author="Shevlin, D. S." w:date="2013-04-11T11:49:00Z"/>
              </w:rPr>
            </w:pPr>
            <w:ins w:id="68" w:author="Shevlin, D. S." w:date="2013-04-11T11:49:00Z">
              <w:r>
                <w:t>Feasible (e.g., DSS)</w:t>
              </w:r>
            </w:ins>
          </w:p>
          <w:p w14:paraId="54C8A50F" w14:textId="77777777" w:rsidR="001B06AA" w:rsidRDefault="001B06AA" w:rsidP="009A25D3">
            <w:pPr>
              <w:spacing w:after="0" w:line="240" w:lineRule="auto"/>
              <w:rPr>
                <w:ins w:id="69" w:author="Shevlin, D. S." w:date="2013-04-11T11:49:00Z"/>
              </w:rPr>
            </w:pPr>
          </w:p>
          <w:p w14:paraId="496348AC" w14:textId="30710E7C" w:rsidR="001B06AA" w:rsidRDefault="001B06AA" w:rsidP="00AB70FB">
            <w:pPr>
              <w:spacing w:after="0" w:line="240" w:lineRule="auto"/>
            </w:pPr>
            <w:ins w:id="70" w:author="Shevlin, D. S." w:date="2013-04-11T11:49:00Z">
              <w:r>
                <w:t>(DSS currently only supports synchronous)</w:t>
              </w:r>
            </w:ins>
          </w:p>
        </w:tc>
        <w:tc>
          <w:tcPr>
            <w:tcW w:w="1260" w:type="dxa"/>
          </w:tcPr>
          <w:p w14:paraId="11CB6CDB" w14:textId="77777777" w:rsidR="001B06AA" w:rsidRDefault="001B06AA" w:rsidP="009A25D3">
            <w:pPr>
              <w:spacing w:after="0" w:line="240" w:lineRule="auto"/>
              <w:rPr>
                <w:ins w:id="71" w:author="Shevlin, D. S." w:date="2013-04-11T11:49:00Z"/>
              </w:rPr>
            </w:pPr>
            <w:commentRangeStart w:id="72"/>
            <w:ins w:id="73" w:author="Shevlin, D. S." w:date="2013-04-11T11:49:00Z">
              <w:r>
                <w:t>Y</w:t>
              </w:r>
              <w:commentRangeEnd w:id="72"/>
              <w:r>
                <w:rPr>
                  <w:rStyle w:val="CommentReference"/>
                </w:rPr>
                <w:commentReference w:id="72"/>
              </w:r>
            </w:ins>
          </w:p>
          <w:p w14:paraId="441BCA7A" w14:textId="77777777" w:rsidR="001B06AA" w:rsidRDefault="001B06AA" w:rsidP="009A25D3">
            <w:pPr>
              <w:spacing w:after="0" w:line="240" w:lineRule="auto"/>
              <w:rPr>
                <w:ins w:id="74" w:author="Shevlin, D. S." w:date="2013-04-11T11:49:00Z"/>
              </w:rPr>
            </w:pPr>
          </w:p>
          <w:p w14:paraId="00E7D24B" w14:textId="793377A5" w:rsidR="001B06AA" w:rsidRDefault="001B06AA" w:rsidP="004868C5">
            <w:pPr>
              <w:keepNext/>
              <w:spacing w:after="0" w:line="240" w:lineRule="auto"/>
            </w:pPr>
            <w:ins w:id="75" w:author="Shevlin, D. S." w:date="2013-04-11T11:49:00Z">
              <w:r>
                <w:t>(anticipate supporting only synchronous)</w:t>
              </w:r>
            </w:ins>
          </w:p>
        </w:tc>
      </w:tr>
    </w:tbl>
    <w:p w14:paraId="7C809937" w14:textId="61286AC5" w:rsidR="004868C5" w:rsidRDefault="004868C5" w:rsidP="00AC128D">
      <w:pPr>
        <w:pStyle w:val="Caption"/>
        <w:spacing w:before="120"/>
        <w:jc w:val="center"/>
      </w:pPr>
      <w:bookmarkStart w:id="76" w:name="_Toc347760364"/>
      <w:r>
        <w:t xml:space="preserve">Table </w:t>
      </w:r>
      <w:fldSimple w:instr=" SEQ Table \* ARABIC ">
        <w:r>
          <w:t>1</w:t>
        </w:r>
      </w:fldSimple>
      <w:r>
        <w:t>: Information Interchange Requirements</w:t>
      </w:r>
      <w:bookmarkEnd w:id="76"/>
    </w:p>
    <w:p w14:paraId="0CC181CF" w14:textId="2F8C5222" w:rsidR="000D67D2" w:rsidRDefault="000D67D2" w:rsidP="00C0234D">
      <w:pPr>
        <w:pStyle w:val="Heading2"/>
      </w:pPr>
      <w:bookmarkStart w:id="77" w:name="_Toc347777580"/>
      <w:r>
        <w:t>2.</w:t>
      </w:r>
      <w:r w:rsidR="0061266E">
        <w:t>1</w:t>
      </w:r>
      <w:r w:rsidR="00427B86">
        <w:t>.</w:t>
      </w:r>
      <w:r w:rsidR="00F916B8">
        <w:t xml:space="preserve">2 </w:t>
      </w:r>
      <w:r w:rsidRPr="000D67D2">
        <w:t>System Functions</w:t>
      </w:r>
      <w:bookmarkEnd w:id="77"/>
    </w:p>
    <w:p w14:paraId="67B04820" w14:textId="75034272" w:rsidR="000D67D2" w:rsidRDefault="00AC0746" w:rsidP="00C0234D">
      <w:pPr>
        <w:spacing w:after="0"/>
        <w:rPr>
          <w:i/>
          <w:color w:val="FF0000"/>
        </w:rPr>
      </w:pPr>
      <w:r>
        <w:rPr>
          <w:b/>
          <w:i/>
          <w:color w:val="FF0000"/>
        </w:rPr>
        <w:t>Section Description</w:t>
      </w:r>
      <w:r>
        <w:rPr>
          <w:i/>
          <w:color w:val="FF0000"/>
        </w:rPr>
        <w:t xml:space="preserve">: </w:t>
      </w:r>
      <w:r w:rsidR="000D67D2">
        <w:rPr>
          <w:i/>
          <w:color w:val="FF0000"/>
        </w:rPr>
        <w:t xml:space="preserve">For the </w:t>
      </w:r>
      <w:r w:rsidR="00F916B8">
        <w:rPr>
          <w:i/>
          <w:color w:val="FF0000"/>
        </w:rPr>
        <w:t xml:space="preserve">Use Case </w:t>
      </w:r>
      <w:r w:rsidR="000D67D2">
        <w:rPr>
          <w:i/>
          <w:color w:val="FF0000"/>
        </w:rPr>
        <w:t>System Requirements, d</w:t>
      </w:r>
      <w:r w:rsidR="000D67D2" w:rsidRPr="000D67D2">
        <w:rPr>
          <w:i/>
          <w:color w:val="FF0000"/>
        </w:rPr>
        <w:t xml:space="preserve">etermine if </w:t>
      </w:r>
      <w:r w:rsidR="000D67D2">
        <w:rPr>
          <w:i/>
          <w:color w:val="FF0000"/>
        </w:rPr>
        <w:t xml:space="preserve">each </w:t>
      </w:r>
      <w:r w:rsidR="000D67D2" w:rsidRPr="000D67D2">
        <w:rPr>
          <w:i/>
          <w:color w:val="FF0000"/>
        </w:rPr>
        <w:t>is necessary</w:t>
      </w:r>
      <w:r w:rsidR="000D67D2">
        <w:rPr>
          <w:i/>
          <w:color w:val="FF0000"/>
        </w:rPr>
        <w:t xml:space="preserve"> for the technical design</w:t>
      </w:r>
      <w:r w:rsidR="000D67D2" w:rsidRPr="000D67D2">
        <w:rPr>
          <w:i/>
          <w:color w:val="FF0000"/>
        </w:rPr>
        <w:t xml:space="preserve"> and within scope of interoperability, e.g., necessary pre-condition</w:t>
      </w:r>
      <w:r w:rsidR="00E22D46">
        <w:rPr>
          <w:i/>
          <w:color w:val="FF0000"/>
        </w:rPr>
        <w:t>.</w:t>
      </w:r>
      <w:r w:rsidR="00AB70FB">
        <w:rPr>
          <w:i/>
          <w:color w:val="FF0000"/>
        </w:rPr>
        <w:t xml:space="preserve"> </w:t>
      </w:r>
      <w:r w:rsidR="0061266E" w:rsidRPr="0061266E">
        <w:rPr>
          <w:i/>
          <w:color w:val="FF0000"/>
        </w:rPr>
        <w:t>Please note, technical design may or may not include system requirements based on the scope of the initiative</w:t>
      </w:r>
      <w:r w:rsidR="0061266E">
        <w:rPr>
          <w:i/>
          <w:color w:val="FF0000"/>
        </w:rPr>
        <w:t xml:space="preserve"> and if the system requirements are in support of interoperability functions</w:t>
      </w:r>
      <w:r w:rsidR="00AB70FB">
        <w:rPr>
          <w:i/>
          <w:color w:val="FF0000"/>
        </w:rPr>
        <w:t xml:space="preserve">.  </w:t>
      </w:r>
      <w:r w:rsidR="000C699D">
        <w:rPr>
          <w:i/>
          <w:color w:val="FF0000"/>
        </w:rPr>
        <w:t>For this reason,</w:t>
      </w:r>
      <w:r w:rsidR="00AB70FB">
        <w:rPr>
          <w:i/>
          <w:color w:val="FF0000"/>
        </w:rPr>
        <w:t xml:space="preserve"> the last column is included in this table.</w:t>
      </w:r>
    </w:p>
    <w:p w14:paraId="47739088" w14:textId="33AD7060" w:rsidR="004868C5" w:rsidRDefault="004868C5" w:rsidP="004868C5">
      <w:pPr>
        <w:pStyle w:val="Caption"/>
        <w:keepNext/>
      </w:pPr>
    </w:p>
    <w:tbl>
      <w:tblPr>
        <w:tblW w:w="1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7"/>
        <w:gridCol w:w="1889"/>
        <w:gridCol w:w="3154"/>
        <w:gridCol w:w="3159"/>
        <w:gridCol w:w="2211"/>
      </w:tblGrid>
      <w:tr w:rsidR="00686F88" w:rsidRPr="00AE5D94" w14:paraId="24FE78DA" w14:textId="77777777" w:rsidTr="004868C5">
        <w:trPr>
          <w:cantSplit/>
          <w:trHeight w:val="262"/>
          <w:tblHeader/>
        </w:trPr>
        <w:tc>
          <w:tcPr>
            <w:tcW w:w="647" w:type="dxa"/>
            <w:shd w:val="clear" w:color="auto" w:fill="4F81BD" w:themeFill="accent1"/>
            <w:vAlign w:val="center"/>
          </w:tcPr>
          <w:p w14:paraId="3835FA4B" w14:textId="7BBF4DF1" w:rsidR="00686F88" w:rsidRDefault="00686F8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ID</w:t>
            </w:r>
          </w:p>
        </w:tc>
        <w:tc>
          <w:tcPr>
            <w:tcW w:w="1889" w:type="dxa"/>
            <w:shd w:val="clear" w:color="auto" w:fill="4F81BD" w:themeFill="accent1"/>
            <w:vAlign w:val="center"/>
          </w:tcPr>
          <w:p w14:paraId="38213EEE" w14:textId="7EAC6F47" w:rsidR="00686F88" w:rsidRPr="00357E6E" w:rsidRDefault="00686F8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System</w:t>
            </w:r>
          </w:p>
        </w:tc>
        <w:tc>
          <w:tcPr>
            <w:tcW w:w="3154" w:type="dxa"/>
            <w:shd w:val="clear" w:color="auto" w:fill="4F81BD" w:themeFill="accent1"/>
            <w:vAlign w:val="center"/>
          </w:tcPr>
          <w:p w14:paraId="6E7809D9" w14:textId="054BEA5A" w:rsidR="00686F88" w:rsidRPr="00357E6E" w:rsidRDefault="00686F8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System Requirement</w:t>
            </w:r>
          </w:p>
        </w:tc>
        <w:tc>
          <w:tcPr>
            <w:tcW w:w="3159" w:type="dxa"/>
            <w:shd w:val="clear" w:color="auto" w:fill="4F81BD" w:themeFill="accent1"/>
            <w:vAlign w:val="center"/>
          </w:tcPr>
          <w:p w14:paraId="0E1EBE6C" w14:textId="71CA3B58" w:rsidR="00686F88" w:rsidRPr="00357E6E" w:rsidRDefault="00686F88" w:rsidP="004E03FA">
            <w:pPr>
              <w:spacing w:after="0" w:line="240" w:lineRule="auto"/>
              <w:jc w:val="center"/>
              <w:rPr>
                <w:rFonts w:ascii="Calibri" w:hAnsi="Calibri" w:cs="Calibri"/>
                <w:b/>
                <w:color w:val="FFFFFF" w:themeColor="background1"/>
              </w:rPr>
            </w:pPr>
            <w:commentRangeStart w:id="78"/>
            <w:r>
              <w:rPr>
                <w:rFonts w:ascii="Calibri" w:hAnsi="Calibri" w:cs="Calibri"/>
                <w:b/>
                <w:color w:val="FFFFFF" w:themeColor="background1"/>
              </w:rPr>
              <w:t>Technical Feasibility</w:t>
            </w:r>
            <w:commentRangeEnd w:id="78"/>
            <w:r w:rsidR="000576BB">
              <w:rPr>
                <w:rStyle w:val="CommentReference"/>
              </w:rPr>
              <w:commentReference w:id="78"/>
            </w:r>
          </w:p>
        </w:tc>
        <w:tc>
          <w:tcPr>
            <w:tcW w:w="2211" w:type="dxa"/>
            <w:shd w:val="clear" w:color="auto" w:fill="4F81BD" w:themeFill="accent1"/>
            <w:vAlign w:val="center"/>
          </w:tcPr>
          <w:p w14:paraId="4C7C00FD" w14:textId="5F690161" w:rsidR="00686F88" w:rsidRPr="00357E6E" w:rsidRDefault="00686F8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Include in Technical Design (Y/N)</w:t>
            </w:r>
          </w:p>
        </w:tc>
      </w:tr>
      <w:tr w:rsidR="00686F88" w:rsidRPr="00AE5D94" w14:paraId="3C67257A" w14:textId="77777777" w:rsidTr="004868C5">
        <w:trPr>
          <w:cantSplit/>
          <w:trHeight w:val="834"/>
        </w:trPr>
        <w:tc>
          <w:tcPr>
            <w:tcW w:w="647" w:type="dxa"/>
          </w:tcPr>
          <w:p w14:paraId="06EBD127" w14:textId="521A385D" w:rsidR="00686F88" w:rsidRPr="0093092C" w:rsidRDefault="00686F88" w:rsidP="00AB70FB">
            <w:pPr>
              <w:spacing w:after="0" w:line="240" w:lineRule="auto"/>
            </w:pPr>
            <w:r>
              <w:t>S01</w:t>
            </w:r>
          </w:p>
        </w:tc>
        <w:tc>
          <w:tcPr>
            <w:tcW w:w="1889" w:type="dxa"/>
            <w:shd w:val="clear" w:color="auto" w:fill="auto"/>
          </w:tcPr>
          <w:p w14:paraId="516F18D6" w14:textId="1565C2B2" w:rsidR="00686F88" w:rsidRPr="00AE5D94" w:rsidRDefault="00C2312F" w:rsidP="00AB70FB">
            <w:pPr>
              <w:spacing w:after="0" w:line="240" w:lineRule="auto"/>
            </w:pPr>
            <w:r>
              <w:t>CDS Guidance Requestor’s System (e.g., C</w:t>
            </w:r>
            <w:r w:rsidRPr="00782648">
              <w:t>linical Workflow System</w:t>
            </w:r>
            <w:r>
              <w:t>)</w:t>
            </w:r>
          </w:p>
        </w:tc>
        <w:tc>
          <w:tcPr>
            <w:tcW w:w="3154" w:type="dxa"/>
            <w:shd w:val="clear" w:color="auto" w:fill="auto"/>
          </w:tcPr>
          <w:p w14:paraId="2E18BB2F" w14:textId="2853C3F8" w:rsidR="00686F88" w:rsidRPr="00AE5D94" w:rsidRDefault="00C2312F" w:rsidP="00AB70FB">
            <w:pPr>
              <w:spacing w:after="0" w:line="240" w:lineRule="auto"/>
            </w:pPr>
            <w:r w:rsidRPr="00C2312F">
              <w:t>Generate a CDS Request with Patient Data and Potentially Contextual Information</w:t>
            </w:r>
          </w:p>
        </w:tc>
        <w:tc>
          <w:tcPr>
            <w:tcW w:w="3159" w:type="dxa"/>
            <w:shd w:val="clear" w:color="auto" w:fill="auto"/>
          </w:tcPr>
          <w:p w14:paraId="05D1D411" w14:textId="1A424667" w:rsidR="000576BB" w:rsidRDefault="000576BB" w:rsidP="00AB70FB">
            <w:pPr>
              <w:spacing w:after="0" w:line="240" w:lineRule="auto"/>
            </w:pPr>
            <w:ins w:id="79" w:author="Shevlin, D. S." w:date="2013-04-11T11:52:00Z">
              <w:r>
                <w:t xml:space="preserve">Feasible (multiple potential data models </w:t>
              </w:r>
            </w:ins>
            <w:ins w:id="80" w:author="Shevlin, D. S." w:date="2013-04-11T12:03:00Z">
              <w:r w:rsidR="00D46DE8">
                <w:t xml:space="preserve">and constraint mechanisms </w:t>
              </w:r>
            </w:ins>
            <w:ins w:id="81" w:author="Shevlin, D. S." w:date="2013-04-11T11:52:00Z">
              <w:r>
                <w:t>available</w:t>
              </w:r>
            </w:ins>
            <w:ins w:id="82" w:author="Shevlin, D. S." w:date="2013-04-11T11:56:00Z">
              <w:r>
                <w:t xml:space="preserve"> – to be discussed as part of the UCR Crosswalk)</w:t>
              </w:r>
            </w:ins>
          </w:p>
        </w:tc>
        <w:tc>
          <w:tcPr>
            <w:tcW w:w="2211" w:type="dxa"/>
            <w:shd w:val="clear" w:color="auto" w:fill="auto"/>
          </w:tcPr>
          <w:p w14:paraId="5DC1496B" w14:textId="422B44E7" w:rsidR="00686F88" w:rsidRDefault="000576BB" w:rsidP="00AB70FB">
            <w:pPr>
              <w:spacing w:after="0" w:line="240" w:lineRule="auto"/>
            </w:pPr>
            <w:ins w:id="83" w:author="Shevlin, D. S." w:date="2013-04-11T11:52:00Z">
              <w:r>
                <w:t>Y</w:t>
              </w:r>
            </w:ins>
          </w:p>
        </w:tc>
      </w:tr>
      <w:tr w:rsidR="000576BB" w:rsidRPr="00AE5D94" w14:paraId="1AB954CF" w14:textId="77777777" w:rsidTr="004868C5">
        <w:trPr>
          <w:cantSplit/>
          <w:trHeight w:val="647"/>
        </w:trPr>
        <w:tc>
          <w:tcPr>
            <w:tcW w:w="647" w:type="dxa"/>
          </w:tcPr>
          <w:p w14:paraId="2914E252" w14:textId="29C8516F" w:rsidR="000576BB" w:rsidRPr="0093092C" w:rsidRDefault="000576BB" w:rsidP="00AB70FB">
            <w:pPr>
              <w:spacing w:after="0" w:line="240" w:lineRule="auto"/>
              <w:rPr>
                <w:szCs w:val="24"/>
              </w:rPr>
            </w:pPr>
            <w:r>
              <w:rPr>
                <w:szCs w:val="24"/>
              </w:rPr>
              <w:t>S02</w:t>
            </w:r>
          </w:p>
        </w:tc>
        <w:tc>
          <w:tcPr>
            <w:tcW w:w="1889" w:type="dxa"/>
            <w:shd w:val="clear" w:color="auto" w:fill="auto"/>
          </w:tcPr>
          <w:p w14:paraId="5C158273" w14:textId="22457325" w:rsidR="000576BB" w:rsidRPr="00AE5D94" w:rsidRDefault="000576BB" w:rsidP="00AB70FB">
            <w:pPr>
              <w:spacing w:after="0" w:line="240" w:lineRule="auto"/>
            </w:pPr>
            <w:r>
              <w:t>CDS Guidance Requestor’s System (e.g., C</w:t>
            </w:r>
            <w:r w:rsidRPr="00782648">
              <w:t>linical Workflow System</w:t>
            </w:r>
            <w:r>
              <w:t>)</w:t>
            </w:r>
          </w:p>
        </w:tc>
        <w:tc>
          <w:tcPr>
            <w:tcW w:w="3154" w:type="dxa"/>
            <w:shd w:val="clear" w:color="auto" w:fill="auto"/>
          </w:tcPr>
          <w:p w14:paraId="403A5A68" w14:textId="3F08581A" w:rsidR="000576BB" w:rsidRPr="00AE5D94" w:rsidRDefault="000576BB" w:rsidP="00AB70FB">
            <w:pPr>
              <w:spacing w:after="0" w:line="240" w:lineRule="auto"/>
            </w:pPr>
            <w:r>
              <w:rPr>
                <w:rFonts w:eastAsia="Times New Roman" w:cs="Times New Roman"/>
              </w:rPr>
              <w:t>Receive a CDS Response Containing Clinical Guidance and/or Other Response Elements</w:t>
            </w:r>
          </w:p>
        </w:tc>
        <w:tc>
          <w:tcPr>
            <w:tcW w:w="3159" w:type="dxa"/>
          </w:tcPr>
          <w:p w14:paraId="19AB1F73" w14:textId="5FEDE95B" w:rsidR="000576BB" w:rsidRDefault="00D46DE8" w:rsidP="00AB70FB">
            <w:pPr>
              <w:spacing w:after="0" w:line="240" w:lineRule="auto"/>
            </w:pPr>
            <w:ins w:id="84" w:author="Shevlin, D. S." w:date="2013-04-11T12:03:00Z">
              <w:r>
                <w:t>Feasible (multiple potential data models and constraint mechanisms available – to be discussed as part of the UCR Crosswalk)</w:t>
              </w:r>
            </w:ins>
          </w:p>
        </w:tc>
        <w:tc>
          <w:tcPr>
            <w:tcW w:w="2211" w:type="dxa"/>
            <w:shd w:val="clear" w:color="auto" w:fill="auto"/>
          </w:tcPr>
          <w:p w14:paraId="54E2462F" w14:textId="36393D5A" w:rsidR="000576BB" w:rsidRPr="00AE5D94" w:rsidRDefault="000576BB" w:rsidP="00AB70FB">
            <w:pPr>
              <w:spacing w:after="0" w:line="240" w:lineRule="auto"/>
            </w:pPr>
            <w:ins w:id="85" w:author="Shevlin, D. S." w:date="2013-04-11T11:56:00Z">
              <w:r>
                <w:t>Y</w:t>
              </w:r>
            </w:ins>
          </w:p>
        </w:tc>
      </w:tr>
      <w:tr w:rsidR="000576BB" w:rsidRPr="00AE5D94" w14:paraId="3BFA241E" w14:textId="77777777" w:rsidTr="004868C5">
        <w:trPr>
          <w:cantSplit/>
          <w:trHeight w:val="647"/>
        </w:trPr>
        <w:tc>
          <w:tcPr>
            <w:tcW w:w="647" w:type="dxa"/>
          </w:tcPr>
          <w:p w14:paraId="7839A0D9" w14:textId="11344DAB" w:rsidR="000576BB" w:rsidRDefault="000576BB" w:rsidP="00AB70FB">
            <w:pPr>
              <w:spacing w:after="0" w:line="240" w:lineRule="auto"/>
              <w:rPr>
                <w:szCs w:val="24"/>
              </w:rPr>
            </w:pPr>
            <w:r>
              <w:rPr>
                <w:szCs w:val="24"/>
              </w:rPr>
              <w:t>S03</w:t>
            </w:r>
          </w:p>
        </w:tc>
        <w:tc>
          <w:tcPr>
            <w:tcW w:w="1889" w:type="dxa"/>
            <w:shd w:val="clear" w:color="auto" w:fill="auto"/>
          </w:tcPr>
          <w:p w14:paraId="7B9AFA23" w14:textId="1346D333" w:rsidR="000576BB" w:rsidRPr="0093092C" w:rsidRDefault="000576BB" w:rsidP="00AB70FB">
            <w:pPr>
              <w:spacing w:after="0" w:line="240" w:lineRule="auto"/>
              <w:rPr>
                <w:szCs w:val="24"/>
              </w:rPr>
            </w:pPr>
            <w:r>
              <w:rPr>
                <w:rFonts w:eastAsia="Times New Roman" w:cs="Times New Roman"/>
              </w:rPr>
              <w:t>CDS Service</w:t>
            </w:r>
          </w:p>
        </w:tc>
        <w:tc>
          <w:tcPr>
            <w:tcW w:w="3154" w:type="dxa"/>
            <w:shd w:val="clear" w:color="auto" w:fill="auto"/>
          </w:tcPr>
          <w:p w14:paraId="037B0981" w14:textId="28D2C82B" w:rsidR="000576BB" w:rsidRPr="0093092C" w:rsidRDefault="000576BB" w:rsidP="00AB70FB">
            <w:pPr>
              <w:spacing w:after="0" w:line="240" w:lineRule="auto"/>
              <w:rPr>
                <w:szCs w:val="24"/>
              </w:rPr>
            </w:pPr>
            <w:r w:rsidRPr="00C2312F">
              <w:rPr>
                <w:szCs w:val="24"/>
              </w:rPr>
              <w:t>Process a CDS Guidance Request Containing Patient Data and Potentially Contextual Information</w:t>
            </w:r>
          </w:p>
        </w:tc>
        <w:tc>
          <w:tcPr>
            <w:tcW w:w="3159" w:type="dxa"/>
          </w:tcPr>
          <w:p w14:paraId="222845D9" w14:textId="1F9B0A5A" w:rsidR="000576BB" w:rsidRDefault="00D46DE8" w:rsidP="00AB70FB">
            <w:pPr>
              <w:spacing w:after="0" w:line="240" w:lineRule="auto"/>
            </w:pPr>
            <w:ins w:id="86" w:author="Shevlin, D. S." w:date="2013-04-11T12:03:00Z">
              <w:r>
                <w:t>Feasible (multiple potential data models and constraint mechanisms available – to be discussed as part of the UCR Crosswalk)</w:t>
              </w:r>
            </w:ins>
          </w:p>
        </w:tc>
        <w:tc>
          <w:tcPr>
            <w:tcW w:w="2211" w:type="dxa"/>
            <w:shd w:val="clear" w:color="auto" w:fill="auto"/>
          </w:tcPr>
          <w:p w14:paraId="7E0C6135" w14:textId="742C25CC" w:rsidR="000576BB" w:rsidRPr="00AE5D94" w:rsidRDefault="000576BB" w:rsidP="00AB70FB">
            <w:pPr>
              <w:spacing w:after="0" w:line="240" w:lineRule="auto"/>
            </w:pPr>
            <w:ins w:id="87" w:author="Shevlin, D. S." w:date="2013-04-11T11:56:00Z">
              <w:r>
                <w:t>Y</w:t>
              </w:r>
            </w:ins>
          </w:p>
        </w:tc>
      </w:tr>
      <w:tr w:rsidR="000576BB" w:rsidRPr="00AE5D94" w14:paraId="78D8C043" w14:textId="77777777" w:rsidTr="004868C5">
        <w:trPr>
          <w:cantSplit/>
          <w:trHeight w:val="647"/>
        </w:trPr>
        <w:tc>
          <w:tcPr>
            <w:tcW w:w="647" w:type="dxa"/>
          </w:tcPr>
          <w:p w14:paraId="0B106EE7" w14:textId="32A3F921" w:rsidR="000576BB" w:rsidRDefault="000576BB" w:rsidP="00AB70FB">
            <w:pPr>
              <w:spacing w:after="0" w:line="240" w:lineRule="auto"/>
              <w:rPr>
                <w:szCs w:val="24"/>
              </w:rPr>
            </w:pPr>
            <w:r>
              <w:rPr>
                <w:szCs w:val="24"/>
              </w:rPr>
              <w:lastRenderedPageBreak/>
              <w:t>S04</w:t>
            </w:r>
          </w:p>
        </w:tc>
        <w:tc>
          <w:tcPr>
            <w:tcW w:w="1889" w:type="dxa"/>
            <w:shd w:val="clear" w:color="auto" w:fill="auto"/>
          </w:tcPr>
          <w:p w14:paraId="75EDA0C4" w14:textId="51CC450D" w:rsidR="000576BB" w:rsidRDefault="000576BB" w:rsidP="00AB70FB">
            <w:pPr>
              <w:spacing w:after="0" w:line="240" w:lineRule="auto"/>
              <w:rPr>
                <w:szCs w:val="24"/>
              </w:rPr>
            </w:pPr>
            <w:r>
              <w:rPr>
                <w:rFonts w:eastAsia="Times New Roman" w:cs="Times New Roman"/>
              </w:rPr>
              <w:t>CDS Service</w:t>
            </w:r>
          </w:p>
        </w:tc>
        <w:tc>
          <w:tcPr>
            <w:tcW w:w="3154" w:type="dxa"/>
            <w:shd w:val="clear" w:color="auto" w:fill="auto"/>
          </w:tcPr>
          <w:p w14:paraId="383D80D4" w14:textId="50A0320A" w:rsidR="000576BB" w:rsidRDefault="000576BB" w:rsidP="00AB70FB">
            <w:pPr>
              <w:spacing w:after="0" w:line="240" w:lineRule="auto"/>
              <w:rPr>
                <w:szCs w:val="24"/>
              </w:rPr>
            </w:pPr>
            <w:r>
              <w:rPr>
                <w:rFonts w:eastAsia="Times New Roman" w:cs="Times New Roman"/>
              </w:rPr>
              <w:t>Generate a CDS Response with Clinical Guidance and/or Other Response Elements</w:t>
            </w:r>
          </w:p>
        </w:tc>
        <w:tc>
          <w:tcPr>
            <w:tcW w:w="3159" w:type="dxa"/>
          </w:tcPr>
          <w:p w14:paraId="2A842826" w14:textId="25B6A8E0" w:rsidR="000576BB" w:rsidRDefault="00D46DE8" w:rsidP="00AB70FB">
            <w:pPr>
              <w:spacing w:after="0" w:line="240" w:lineRule="auto"/>
            </w:pPr>
            <w:ins w:id="88" w:author="Shevlin, D. S." w:date="2013-04-11T12:03:00Z">
              <w:r>
                <w:t>Feasible (multiple potential data models and constraint mechanisms available – to be discussed as part of the UCR Crosswalk)</w:t>
              </w:r>
            </w:ins>
          </w:p>
        </w:tc>
        <w:tc>
          <w:tcPr>
            <w:tcW w:w="2211" w:type="dxa"/>
            <w:shd w:val="clear" w:color="auto" w:fill="auto"/>
          </w:tcPr>
          <w:p w14:paraId="2B04F932" w14:textId="6D470BE9" w:rsidR="000576BB" w:rsidRPr="00AE5D94" w:rsidRDefault="000576BB" w:rsidP="00AB70FB">
            <w:pPr>
              <w:spacing w:after="0" w:line="240" w:lineRule="auto"/>
            </w:pPr>
            <w:ins w:id="89" w:author="Shevlin, D. S." w:date="2013-04-11T11:56:00Z">
              <w:r>
                <w:t>Y</w:t>
              </w:r>
            </w:ins>
          </w:p>
        </w:tc>
      </w:tr>
    </w:tbl>
    <w:p w14:paraId="67667B41" w14:textId="52C501A9" w:rsidR="00F916B8" w:rsidRPr="00AC128D" w:rsidRDefault="004868C5" w:rsidP="00AC128D">
      <w:pPr>
        <w:pStyle w:val="Caption"/>
        <w:spacing w:before="120"/>
        <w:jc w:val="center"/>
      </w:pPr>
      <w:bookmarkStart w:id="90" w:name="_Toc347760365"/>
      <w:r>
        <w:t xml:space="preserve">Table </w:t>
      </w:r>
      <w:fldSimple w:instr=" SEQ Table \* ARABIC ">
        <w:r>
          <w:t>2</w:t>
        </w:r>
      </w:fldSimple>
      <w:r>
        <w:t>: System Requirements</w:t>
      </w:r>
      <w:bookmarkEnd w:id="90"/>
    </w:p>
    <w:p w14:paraId="4EADD6AF" w14:textId="77777777" w:rsidR="00AC128D" w:rsidRDefault="00AC128D">
      <w:r>
        <w:br w:type="page"/>
      </w:r>
    </w:p>
    <w:p w14:paraId="05E86292" w14:textId="77777777" w:rsidR="0034512A" w:rsidRDefault="0034512A">
      <w:pPr>
        <w:rPr>
          <w:rFonts w:asciiTheme="majorHAnsi" w:eastAsiaTheme="majorEastAsia" w:hAnsiTheme="majorHAnsi" w:cstheme="majorBidi"/>
          <w:b/>
          <w:bCs/>
          <w:color w:val="4F81BD" w:themeColor="accent1"/>
          <w:sz w:val="26"/>
          <w:szCs w:val="26"/>
        </w:rPr>
      </w:pPr>
    </w:p>
    <w:p w14:paraId="25ED00AD" w14:textId="5EDC90DA" w:rsidR="000D67D2" w:rsidRDefault="000D67D2" w:rsidP="0034512A">
      <w:pPr>
        <w:pStyle w:val="Heading2"/>
        <w:spacing w:before="240"/>
      </w:pPr>
      <w:bookmarkStart w:id="91" w:name="_Toc347777581"/>
      <w:r>
        <w:t>2.</w:t>
      </w:r>
      <w:r w:rsidR="0061266E">
        <w:t>1</w:t>
      </w:r>
      <w:r>
        <w:t>.3 Data Requirements</w:t>
      </w:r>
      <w:bookmarkEnd w:id="91"/>
    </w:p>
    <w:p w14:paraId="34BAC159" w14:textId="77777777" w:rsidR="00A63F83" w:rsidRDefault="00AC0746" w:rsidP="00C0234D">
      <w:pPr>
        <w:spacing w:after="0" w:line="240" w:lineRule="auto"/>
        <w:rPr>
          <w:i/>
          <w:color w:val="FF0000"/>
        </w:rPr>
      </w:pPr>
      <w:r>
        <w:rPr>
          <w:b/>
          <w:i/>
          <w:color w:val="FF0000"/>
        </w:rPr>
        <w:t>Section Description</w:t>
      </w:r>
      <w:r>
        <w:rPr>
          <w:i/>
          <w:color w:val="FF0000"/>
        </w:rPr>
        <w:t xml:space="preserve">: </w:t>
      </w:r>
      <w:r w:rsidR="00E22D46">
        <w:rPr>
          <w:i/>
          <w:color w:val="FF0000"/>
        </w:rPr>
        <w:t>For the</w:t>
      </w:r>
      <w:r w:rsidR="00316F2D">
        <w:rPr>
          <w:i/>
          <w:color w:val="FF0000"/>
        </w:rPr>
        <w:t xml:space="preserve"> Use Case</w:t>
      </w:r>
      <w:r w:rsidR="00E22D46">
        <w:rPr>
          <w:i/>
          <w:color w:val="FF0000"/>
        </w:rPr>
        <w:t xml:space="preserve"> data requirements, add data type </w:t>
      </w:r>
      <w:r w:rsidR="000D67D2" w:rsidRPr="000D67D2">
        <w:rPr>
          <w:i/>
          <w:color w:val="FF0000"/>
        </w:rPr>
        <w:t>if applicable to indicate vocabulary</w:t>
      </w:r>
      <w:r w:rsidR="0061266E">
        <w:rPr>
          <w:i/>
          <w:color w:val="FF0000"/>
        </w:rPr>
        <w:t>,</w:t>
      </w:r>
      <w:r w:rsidR="000D67D2" w:rsidRPr="000D67D2">
        <w:rPr>
          <w:i/>
          <w:color w:val="FF0000"/>
        </w:rPr>
        <w:t xml:space="preserve"> terminology, value set and/</w:t>
      </w:r>
      <w:r w:rsidR="0061266E">
        <w:rPr>
          <w:i/>
          <w:color w:val="FF0000"/>
        </w:rPr>
        <w:t xml:space="preserve">or </w:t>
      </w:r>
      <w:r w:rsidR="000D67D2" w:rsidRPr="000D67D2">
        <w:rPr>
          <w:i/>
          <w:color w:val="FF0000"/>
        </w:rPr>
        <w:t>code set</w:t>
      </w:r>
      <w:r w:rsidR="00A63F83">
        <w:rPr>
          <w:i/>
          <w:color w:val="FF0000"/>
        </w:rPr>
        <w:t>.</w:t>
      </w:r>
    </w:p>
    <w:p w14:paraId="5D7DA474" w14:textId="24D8109B" w:rsidR="00A63F83" w:rsidRDefault="00534E6C" w:rsidP="00A63F83">
      <w:pPr>
        <w:pStyle w:val="ListParagraph"/>
        <w:numPr>
          <w:ilvl w:val="0"/>
          <w:numId w:val="12"/>
        </w:numPr>
        <w:spacing w:after="0" w:line="240" w:lineRule="auto"/>
        <w:rPr>
          <w:i/>
          <w:color w:val="FF0000"/>
        </w:rPr>
      </w:pPr>
      <w:r w:rsidRPr="00A63F83">
        <w:rPr>
          <w:i/>
          <w:color w:val="FF0000"/>
        </w:rPr>
        <w:t>Alternative value and/or code sets can be</w:t>
      </w:r>
      <w:r w:rsidR="00A63F83">
        <w:rPr>
          <w:i/>
          <w:color w:val="FF0000"/>
        </w:rPr>
        <w:t xml:space="preserve"> identified and enumerated in the below table</w:t>
      </w:r>
    </w:p>
    <w:p w14:paraId="4DAE770B" w14:textId="1D5752FE" w:rsidR="00A63F83" w:rsidRDefault="00A63F83" w:rsidP="00A63F83">
      <w:pPr>
        <w:pStyle w:val="ListParagraph"/>
        <w:numPr>
          <w:ilvl w:val="0"/>
          <w:numId w:val="12"/>
        </w:numPr>
        <w:spacing w:after="0" w:line="240" w:lineRule="auto"/>
        <w:rPr>
          <w:i/>
          <w:color w:val="FF0000"/>
        </w:rPr>
      </w:pPr>
      <w:r>
        <w:rPr>
          <w:i/>
          <w:color w:val="FF0000"/>
        </w:rPr>
        <w:t>The table’s content</w:t>
      </w:r>
      <w:r w:rsidR="000E0451" w:rsidRPr="00A63F83">
        <w:rPr>
          <w:i/>
          <w:color w:val="FF0000"/>
        </w:rPr>
        <w:t xml:space="preserve"> should be leveraged </w:t>
      </w:r>
      <w:r w:rsidR="00E23E35">
        <w:rPr>
          <w:i/>
          <w:color w:val="FF0000"/>
        </w:rPr>
        <w:t>to develop</w:t>
      </w:r>
      <w:r w:rsidR="000E0451" w:rsidRPr="00A63F83">
        <w:rPr>
          <w:i/>
          <w:color w:val="FF0000"/>
        </w:rPr>
        <w:t xml:space="preserve"> the </w:t>
      </w:r>
      <w:r w:rsidR="004868C5" w:rsidRPr="00A63F83">
        <w:rPr>
          <w:i/>
          <w:color w:val="FF0000"/>
        </w:rPr>
        <w:t xml:space="preserve">initiative’s </w:t>
      </w:r>
      <w:r w:rsidR="000E0451" w:rsidRPr="00A63F83">
        <w:rPr>
          <w:i/>
          <w:color w:val="FF0000"/>
        </w:rPr>
        <w:t xml:space="preserve">data </w:t>
      </w:r>
      <w:r w:rsidR="004868C5" w:rsidRPr="00A63F83">
        <w:rPr>
          <w:i/>
          <w:color w:val="FF0000"/>
        </w:rPr>
        <w:t>dictionary</w:t>
      </w:r>
    </w:p>
    <w:p w14:paraId="515C144F" w14:textId="06526A21" w:rsidR="000D67D2" w:rsidRPr="00A63F83" w:rsidRDefault="00EA65D2" w:rsidP="00A63F83">
      <w:pPr>
        <w:pStyle w:val="ListParagraph"/>
        <w:numPr>
          <w:ilvl w:val="0"/>
          <w:numId w:val="12"/>
        </w:numPr>
        <w:spacing w:after="0" w:line="240" w:lineRule="auto"/>
        <w:rPr>
          <w:i/>
          <w:color w:val="FF0000"/>
        </w:rPr>
      </w:pPr>
      <w:r w:rsidRPr="00A63F83">
        <w:rPr>
          <w:i/>
          <w:color w:val="FF0000"/>
        </w:rPr>
        <w:t>Per initiative requirements, the below table can be duplicated for each transaction in a separate sub-section, 2.1.3.x</w:t>
      </w:r>
    </w:p>
    <w:p w14:paraId="6F11CDD2" w14:textId="77777777" w:rsidR="004E03FA" w:rsidRDefault="004E03FA" w:rsidP="00C0234D">
      <w:pPr>
        <w:spacing w:after="0" w:line="240" w:lineRule="auto"/>
        <w:rPr>
          <w:i/>
          <w:color w:val="FF0000"/>
        </w:rPr>
      </w:pPr>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1350"/>
        <w:gridCol w:w="990"/>
        <w:gridCol w:w="720"/>
        <w:gridCol w:w="1260"/>
        <w:gridCol w:w="1260"/>
        <w:gridCol w:w="1350"/>
        <w:gridCol w:w="1710"/>
        <w:gridCol w:w="1512"/>
      </w:tblGrid>
      <w:tr w:rsidR="002C5C55" w:rsidRPr="00AE5D94" w14:paraId="540DE426" w14:textId="3A7DF09B" w:rsidTr="002C5C55">
        <w:trPr>
          <w:cantSplit/>
          <w:trHeight w:val="354"/>
          <w:tblHeader/>
        </w:trPr>
        <w:tc>
          <w:tcPr>
            <w:tcW w:w="648" w:type="dxa"/>
            <w:shd w:val="clear" w:color="auto" w:fill="4F81BD" w:themeFill="accent1"/>
            <w:vAlign w:val="center"/>
          </w:tcPr>
          <w:p w14:paraId="2C98081B" w14:textId="452FD286" w:rsidR="006379C3" w:rsidRDefault="006379C3"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ID</w:t>
            </w:r>
          </w:p>
        </w:tc>
        <w:tc>
          <w:tcPr>
            <w:tcW w:w="1350" w:type="dxa"/>
            <w:shd w:val="clear" w:color="auto" w:fill="4F81BD" w:themeFill="accent1"/>
            <w:vAlign w:val="center"/>
          </w:tcPr>
          <w:p w14:paraId="2422B9E7" w14:textId="2E0BD00B" w:rsidR="006379C3" w:rsidRDefault="006379C3"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Data Element Set/ Section</w:t>
            </w:r>
          </w:p>
        </w:tc>
        <w:tc>
          <w:tcPr>
            <w:tcW w:w="990" w:type="dxa"/>
            <w:shd w:val="clear" w:color="auto" w:fill="4F81BD" w:themeFill="accent1"/>
            <w:vAlign w:val="center"/>
          </w:tcPr>
          <w:p w14:paraId="23DD76B6" w14:textId="4A4A6C1F" w:rsidR="006379C3" w:rsidRPr="00357E6E" w:rsidRDefault="006379C3"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Data Element</w:t>
            </w:r>
          </w:p>
        </w:tc>
        <w:tc>
          <w:tcPr>
            <w:tcW w:w="720" w:type="dxa"/>
            <w:shd w:val="clear" w:color="auto" w:fill="4F81BD" w:themeFill="accent1"/>
            <w:vAlign w:val="center"/>
          </w:tcPr>
          <w:p w14:paraId="021FE1CA" w14:textId="2F5F2BF8" w:rsidR="006379C3" w:rsidRPr="00357E6E" w:rsidRDefault="006379C3" w:rsidP="004E03FA">
            <w:pPr>
              <w:tabs>
                <w:tab w:val="left" w:pos="1504"/>
              </w:tabs>
              <w:spacing w:after="0" w:line="240" w:lineRule="auto"/>
              <w:jc w:val="center"/>
              <w:rPr>
                <w:rFonts w:ascii="Calibri" w:hAnsi="Calibri" w:cs="Calibri"/>
                <w:b/>
                <w:color w:val="FFFFFF" w:themeColor="background1"/>
              </w:rPr>
            </w:pPr>
            <w:r>
              <w:rPr>
                <w:rFonts w:ascii="Calibri" w:hAnsi="Calibri" w:cs="Calibri"/>
                <w:b/>
                <w:color w:val="FFFFFF" w:themeColor="background1"/>
              </w:rPr>
              <w:t>Data Type</w:t>
            </w:r>
          </w:p>
        </w:tc>
        <w:tc>
          <w:tcPr>
            <w:tcW w:w="1260" w:type="dxa"/>
            <w:shd w:val="clear" w:color="auto" w:fill="4F81BD" w:themeFill="accent1"/>
            <w:vAlign w:val="center"/>
          </w:tcPr>
          <w:p w14:paraId="1C25A24E" w14:textId="7E94F572" w:rsidR="006379C3" w:rsidRPr="00357E6E" w:rsidRDefault="006379C3"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Cardinality</w:t>
            </w:r>
          </w:p>
        </w:tc>
        <w:tc>
          <w:tcPr>
            <w:tcW w:w="1260" w:type="dxa"/>
            <w:shd w:val="clear" w:color="auto" w:fill="4F81BD" w:themeFill="accent1"/>
            <w:vAlign w:val="center"/>
          </w:tcPr>
          <w:p w14:paraId="4C248F03" w14:textId="71602A37" w:rsidR="006379C3" w:rsidRDefault="006379C3" w:rsidP="006379C3">
            <w:pPr>
              <w:spacing w:after="0" w:line="240" w:lineRule="auto"/>
              <w:jc w:val="center"/>
              <w:rPr>
                <w:rFonts w:ascii="Calibri" w:hAnsi="Calibri" w:cs="Calibri"/>
                <w:b/>
                <w:color w:val="FFFFFF" w:themeColor="background1"/>
              </w:rPr>
            </w:pPr>
            <w:r>
              <w:rPr>
                <w:rFonts w:ascii="Calibri" w:hAnsi="Calibri" w:cs="Calibri"/>
                <w:b/>
                <w:color w:val="FFFFFF" w:themeColor="background1"/>
              </w:rPr>
              <w:t>Optionality</w:t>
            </w:r>
          </w:p>
        </w:tc>
        <w:tc>
          <w:tcPr>
            <w:tcW w:w="1350" w:type="dxa"/>
            <w:shd w:val="clear" w:color="auto" w:fill="4F81BD" w:themeFill="accent1"/>
            <w:vAlign w:val="center"/>
          </w:tcPr>
          <w:p w14:paraId="321F4916" w14:textId="0A47F8F6" w:rsidR="00683EF2" w:rsidRDefault="00683EF2"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Value</w:t>
            </w:r>
            <w:r w:rsidR="00FB49D0">
              <w:rPr>
                <w:rFonts w:ascii="Calibri" w:hAnsi="Calibri" w:cs="Calibri"/>
                <w:b/>
                <w:color w:val="FFFFFF" w:themeColor="background1"/>
              </w:rPr>
              <w:t xml:space="preserve"> and/or</w:t>
            </w:r>
          </w:p>
          <w:p w14:paraId="6AD04C59" w14:textId="508610FC" w:rsidR="006379C3" w:rsidRPr="00357E6E" w:rsidRDefault="006379C3"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Code Set</w:t>
            </w:r>
            <w:r w:rsidR="0087546B">
              <w:rPr>
                <w:rFonts w:ascii="Calibri" w:hAnsi="Calibri" w:cs="Calibri"/>
                <w:b/>
                <w:color w:val="FFFFFF" w:themeColor="background1"/>
              </w:rPr>
              <w:t>s</w:t>
            </w:r>
          </w:p>
        </w:tc>
        <w:tc>
          <w:tcPr>
            <w:tcW w:w="1710" w:type="dxa"/>
            <w:shd w:val="clear" w:color="auto" w:fill="4F81BD" w:themeFill="accent1"/>
            <w:vAlign w:val="center"/>
          </w:tcPr>
          <w:p w14:paraId="3670C44D" w14:textId="62593B1A" w:rsidR="006379C3" w:rsidRDefault="006379C3" w:rsidP="006379C3">
            <w:pPr>
              <w:spacing w:after="0" w:line="240" w:lineRule="auto"/>
              <w:jc w:val="center"/>
              <w:rPr>
                <w:rFonts w:ascii="Calibri" w:hAnsi="Calibri" w:cs="Calibri"/>
                <w:b/>
                <w:color w:val="FFFFFF" w:themeColor="background1"/>
              </w:rPr>
            </w:pPr>
            <w:r>
              <w:rPr>
                <w:rFonts w:ascii="Calibri" w:hAnsi="Calibri" w:cs="Calibri"/>
                <w:b/>
                <w:color w:val="FFFFFF" w:themeColor="background1"/>
              </w:rPr>
              <w:t>List applicable Information Interchange IDs</w:t>
            </w:r>
          </w:p>
        </w:tc>
        <w:tc>
          <w:tcPr>
            <w:tcW w:w="1512" w:type="dxa"/>
            <w:shd w:val="clear" w:color="auto" w:fill="4F81BD" w:themeFill="accent1"/>
            <w:vAlign w:val="center"/>
          </w:tcPr>
          <w:p w14:paraId="0C843218" w14:textId="5CA4B997" w:rsidR="006379C3" w:rsidRDefault="006379C3"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Technical Feasibility</w:t>
            </w:r>
          </w:p>
        </w:tc>
      </w:tr>
      <w:tr w:rsidR="002C5C55" w:rsidRPr="00AE5D94" w14:paraId="486EC32B" w14:textId="468276A5" w:rsidTr="002C5C55">
        <w:trPr>
          <w:cantSplit/>
          <w:trHeight w:val="291"/>
        </w:trPr>
        <w:tc>
          <w:tcPr>
            <w:tcW w:w="648" w:type="dxa"/>
          </w:tcPr>
          <w:p w14:paraId="27853968" w14:textId="644DC3AB" w:rsidR="006379C3" w:rsidRPr="00AE5D94" w:rsidRDefault="006379C3" w:rsidP="00AB70FB">
            <w:pPr>
              <w:spacing w:after="0" w:line="240" w:lineRule="auto"/>
            </w:pPr>
            <w:r>
              <w:t>D01</w:t>
            </w:r>
          </w:p>
        </w:tc>
        <w:tc>
          <w:tcPr>
            <w:tcW w:w="1350" w:type="dxa"/>
          </w:tcPr>
          <w:p w14:paraId="0F3B080A" w14:textId="5F7BB2BF" w:rsidR="006379C3" w:rsidRPr="00AE5D94" w:rsidRDefault="006379C3" w:rsidP="00AB70FB">
            <w:pPr>
              <w:spacing w:after="0" w:line="240" w:lineRule="auto"/>
            </w:pPr>
          </w:p>
        </w:tc>
        <w:tc>
          <w:tcPr>
            <w:tcW w:w="990" w:type="dxa"/>
            <w:shd w:val="clear" w:color="auto" w:fill="auto"/>
          </w:tcPr>
          <w:p w14:paraId="33F65C59" w14:textId="6342A82F" w:rsidR="006379C3" w:rsidRPr="00AE5D94" w:rsidRDefault="006379C3" w:rsidP="00AB70FB">
            <w:pPr>
              <w:spacing w:after="0" w:line="240" w:lineRule="auto"/>
            </w:pPr>
          </w:p>
        </w:tc>
        <w:tc>
          <w:tcPr>
            <w:tcW w:w="720" w:type="dxa"/>
            <w:shd w:val="clear" w:color="auto" w:fill="auto"/>
          </w:tcPr>
          <w:p w14:paraId="0D41944F" w14:textId="2C32B2C2" w:rsidR="006379C3" w:rsidRPr="00AE5D94" w:rsidRDefault="006379C3" w:rsidP="00AB70FB">
            <w:pPr>
              <w:spacing w:after="0" w:line="240" w:lineRule="auto"/>
            </w:pPr>
          </w:p>
        </w:tc>
        <w:tc>
          <w:tcPr>
            <w:tcW w:w="1260" w:type="dxa"/>
            <w:shd w:val="clear" w:color="auto" w:fill="auto"/>
          </w:tcPr>
          <w:p w14:paraId="27E3433D" w14:textId="77777777" w:rsidR="006379C3" w:rsidRDefault="006379C3" w:rsidP="00AB70FB">
            <w:pPr>
              <w:spacing w:after="0" w:line="240" w:lineRule="auto"/>
            </w:pPr>
          </w:p>
        </w:tc>
        <w:tc>
          <w:tcPr>
            <w:tcW w:w="1260" w:type="dxa"/>
          </w:tcPr>
          <w:p w14:paraId="60DC1063" w14:textId="77777777" w:rsidR="006379C3" w:rsidRDefault="006379C3" w:rsidP="00AB70FB">
            <w:pPr>
              <w:spacing w:after="0" w:line="240" w:lineRule="auto"/>
            </w:pPr>
          </w:p>
        </w:tc>
        <w:tc>
          <w:tcPr>
            <w:tcW w:w="1350" w:type="dxa"/>
            <w:shd w:val="clear" w:color="auto" w:fill="auto"/>
          </w:tcPr>
          <w:p w14:paraId="549738E6" w14:textId="318F4879" w:rsidR="006379C3" w:rsidRDefault="006379C3" w:rsidP="00AB70FB">
            <w:pPr>
              <w:spacing w:after="0" w:line="240" w:lineRule="auto"/>
            </w:pPr>
          </w:p>
        </w:tc>
        <w:tc>
          <w:tcPr>
            <w:tcW w:w="1710" w:type="dxa"/>
          </w:tcPr>
          <w:p w14:paraId="4B76A990" w14:textId="77777777" w:rsidR="006379C3" w:rsidRDefault="006379C3" w:rsidP="00AB70FB">
            <w:pPr>
              <w:spacing w:after="0" w:line="240" w:lineRule="auto"/>
            </w:pPr>
          </w:p>
        </w:tc>
        <w:tc>
          <w:tcPr>
            <w:tcW w:w="1512" w:type="dxa"/>
          </w:tcPr>
          <w:p w14:paraId="160E6D10" w14:textId="1F278DC6" w:rsidR="006379C3" w:rsidRDefault="006379C3" w:rsidP="00AB70FB">
            <w:pPr>
              <w:spacing w:after="0" w:line="240" w:lineRule="auto"/>
            </w:pPr>
          </w:p>
        </w:tc>
      </w:tr>
      <w:tr w:rsidR="002C5C55" w:rsidRPr="00AE5D94" w14:paraId="4144DB66" w14:textId="427ABF7A" w:rsidTr="002C5C55">
        <w:trPr>
          <w:cantSplit/>
          <w:trHeight w:val="389"/>
        </w:trPr>
        <w:tc>
          <w:tcPr>
            <w:tcW w:w="648" w:type="dxa"/>
          </w:tcPr>
          <w:p w14:paraId="140F770D" w14:textId="10CE3CA4" w:rsidR="006379C3" w:rsidRPr="00AE5D94" w:rsidRDefault="006379C3" w:rsidP="00AB70FB">
            <w:pPr>
              <w:spacing w:after="0" w:line="240" w:lineRule="auto"/>
            </w:pPr>
            <w:r>
              <w:t>D02</w:t>
            </w:r>
          </w:p>
        </w:tc>
        <w:tc>
          <w:tcPr>
            <w:tcW w:w="1350" w:type="dxa"/>
          </w:tcPr>
          <w:p w14:paraId="10290F06" w14:textId="3CF81376" w:rsidR="006379C3" w:rsidRPr="00AE5D94" w:rsidRDefault="006379C3" w:rsidP="00AB70FB">
            <w:pPr>
              <w:spacing w:after="0" w:line="240" w:lineRule="auto"/>
            </w:pPr>
          </w:p>
        </w:tc>
        <w:tc>
          <w:tcPr>
            <w:tcW w:w="990" w:type="dxa"/>
            <w:shd w:val="clear" w:color="auto" w:fill="auto"/>
          </w:tcPr>
          <w:p w14:paraId="5C422CE0" w14:textId="66B02FDD" w:rsidR="006379C3" w:rsidRPr="00AE5D94" w:rsidRDefault="006379C3" w:rsidP="00AB70FB">
            <w:pPr>
              <w:spacing w:after="0" w:line="240" w:lineRule="auto"/>
            </w:pPr>
          </w:p>
        </w:tc>
        <w:tc>
          <w:tcPr>
            <w:tcW w:w="720" w:type="dxa"/>
            <w:shd w:val="clear" w:color="auto" w:fill="auto"/>
          </w:tcPr>
          <w:p w14:paraId="71C0688F" w14:textId="431D8210" w:rsidR="006379C3" w:rsidRPr="00AE5D94" w:rsidRDefault="006379C3" w:rsidP="00AB70FB">
            <w:pPr>
              <w:spacing w:after="0" w:line="240" w:lineRule="auto"/>
            </w:pPr>
          </w:p>
        </w:tc>
        <w:tc>
          <w:tcPr>
            <w:tcW w:w="1260" w:type="dxa"/>
          </w:tcPr>
          <w:p w14:paraId="7D783852" w14:textId="77777777" w:rsidR="006379C3" w:rsidRDefault="006379C3" w:rsidP="00AB70FB">
            <w:pPr>
              <w:spacing w:after="0" w:line="240" w:lineRule="auto"/>
            </w:pPr>
          </w:p>
        </w:tc>
        <w:tc>
          <w:tcPr>
            <w:tcW w:w="1260" w:type="dxa"/>
          </w:tcPr>
          <w:p w14:paraId="0911225E" w14:textId="77777777" w:rsidR="006379C3" w:rsidRPr="00AE5D94" w:rsidRDefault="006379C3" w:rsidP="00AB70FB">
            <w:pPr>
              <w:spacing w:after="0" w:line="240" w:lineRule="auto"/>
            </w:pPr>
          </w:p>
        </w:tc>
        <w:tc>
          <w:tcPr>
            <w:tcW w:w="1350" w:type="dxa"/>
            <w:shd w:val="clear" w:color="auto" w:fill="auto"/>
          </w:tcPr>
          <w:p w14:paraId="0815A418" w14:textId="756D9C46" w:rsidR="006379C3" w:rsidRPr="00AE5D94" w:rsidRDefault="006379C3" w:rsidP="00AB70FB">
            <w:pPr>
              <w:spacing w:after="0" w:line="240" w:lineRule="auto"/>
            </w:pPr>
          </w:p>
        </w:tc>
        <w:tc>
          <w:tcPr>
            <w:tcW w:w="1710" w:type="dxa"/>
          </w:tcPr>
          <w:p w14:paraId="070BB77F" w14:textId="77777777" w:rsidR="006379C3" w:rsidRPr="00AE5D94" w:rsidRDefault="006379C3" w:rsidP="004868C5">
            <w:pPr>
              <w:keepNext/>
              <w:spacing w:after="0" w:line="240" w:lineRule="auto"/>
            </w:pPr>
          </w:p>
        </w:tc>
        <w:tc>
          <w:tcPr>
            <w:tcW w:w="1512" w:type="dxa"/>
          </w:tcPr>
          <w:p w14:paraId="7A107BCA" w14:textId="2253E1D7" w:rsidR="006379C3" w:rsidRPr="00AE5D94" w:rsidRDefault="006379C3" w:rsidP="004868C5">
            <w:pPr>
              <w:keepNext/>
              <w:spacing w:after="0" w:line="240" w:lineRule="auto"/>
            </w:pPr>
          </w:p>
        </w:tc>
      </w:tr>
    </w:tbl>
    <w:p w14:paraId="54840492" w14:textId="7682DFC5" w:rsidR="000D67D2" w:rsidRPr="00C0234D" w:rsidRDefault="004868C5" w:rsidP="00AC128D">
      <w:pPr>
        <w:pStyle w:val="Caption"/>
        <w:spacing w:before="120"/>
        <w:jc w:val="center"/>
        <w:rPr>
          <w:color w:val="FF0000"/>
        </w:rPr>
      </w:pPr>
      <w:bookmarkStart w:id="92" w:name="_Toc347760366"/>
      <w:bookmarkStart w:id="93" w:name="_Ref347760695"/>
      <w:r>
        <w:t xml:space="preserve">Table </w:t>
      </w:r>
      <w:fldSimple w:instr=" SEQ Table \* ARABIC ">
        <w:r>
          <w:rPr>
            <w:noProof/>
          </w:rPr>
          <w:t>3</w:t>
        </w:r>
      </w:fldSimple>
      <w:r>
        <w:t>: Data Requirements</w:t>
      </w:r>
      <w:bookmarkEnd w:id="92"/>
      <w:bookmarkEnd w:id="93"/>
    </w:p>
    <w:p w14:paraId="051B9473" w14:textId="1E80DEFF" w:rsidR="007B7AA8" w:rsidRDefault="000D67D2" w:rsidP="007B7AA8">
      <w:pPr>
        <w:pStyle w:val="Heading2"/>
      </w:pPr>
      <w:bookmarkStart w:id="94" w:name="_Toc347777582"/>
      <w:r>
        <w:t>2.</w:t>
      </w:r>
      <w:r w:rsidR="0061266E">
        <w:t>2</w:t>
      </w:r>
      <w:r w:rsidR="007B7AA8">
        <w:t xml:space="preserve"> Out-of-Scope Requirements Analysis</w:t>
      </w:r>
      <w:bookmarkEnd w:id="94"/>
    </w:p>
    <w:p w14:paraId="0E1AA133" w14:textId="5A34FF76" w:rsidR="007B7AA8" w:rsidRDefault="007B7AA8" w:rsidP="00885757">
      <w:pPr>
        <w:spacing w:after="0"/>
        <w:rPr>
          <w:i/>
          <w:color w:val="FF0000"/>
        </w:rPr>
      </w:pPr>
      <w:r>
        <w:rPr>
          <w:b/>
          <w:i/>
          <w:color w:val="FF0000"/>
        </w:rPr>
        <w:t xml:space="preserve">Section Description: </w:t>
      </w:r>
      <w:r>
        <w:rPr>
          <w:i/>
          <w:color w:val="FF0000"/>
        </w:rPr>
        <w:t>Use this section to</w:t>
      </w:r>
      <w:r w:rsidR="00FB3C1C">
        <w:rPr>
          <w:i/>
          <w:color w:val="FF0000"/>
        </w:rPr>
        <w:t xml:space="preserve"> cover the assumptions and conditions excluded from the primary exchange documented in the Use Case.  </w:t>
      </w:r>
      <w:r w:rsidR="00DD16C6">
        <w:rPr>
          <w:i/>
          <w:color w:val="FF0000"/>
        </w:rPr>
        <w:t>Requirements in this section are at the boundary of the Use Case activity and may not be pertinent for the flows, but could have considerations for architecture or implementation</w:t>
      </w:r>
      <w:r>
        <w:rPr>
          <w:i/>
          <w:color w:val="FF0000"/>
        </w:rPr>
        <w:t>. Include columns for:</w:t>
      </w:r>
    </w:p>
    <w:p w14:paraId="2EA6D574" w14:textId="77777777" w:rsidR="007B7AA8" w:rsidRPr="000E1E0B" w:rsidRDefault="007B7AA8" w:rsidP="002B6824">
      <w:pPr>
        <w:pStyle w:val="ListParagraph"/>
        <w:numPr>
          <w:ilvl w:val="0"/>
          <w:numId w:val="6"/>
        </w:numPr>
        <w:ind w:left="720" w:hanging="360"/>
        <w:rPr>
          <w:i/>
          <w:color w:val="FF0000"/>
        </w:rPr>
      </w:pPr>
      <w:r w:rsidRPr="000E1E0B">
        <w:rPr>
          <w:i/>
          <w:color w:val="FF0000"/>
        </w:rPr>
        <w:t xml:space="preserve">Refer to the types in the Core Matrix: </w:t>
      </w:r>
      <w:hyperlink r:id="rId24" w:tooltip="http://wiki.siframework.org/file/view/ONC-SI-Simplification-Core-Matrix-v2_3-20121211.xlsx/391565188/ONC-SI-Simplification-Core-Matrix-v2_3-20121211.xlsx" w:history="1">
        <w:r w:rsidRPr="000E1E0B">
          <w:rPr>
            <w:i/>
            <w:color w:val="0070C0"/>
            <w:u w:val="single"/>
          </w:rPr>
          <w:t>http://wiki.siframework.org/file/view/ONC-SI-Simplification-Core-Matrix-v2_3-20121211.xlsx/391565188/ONC-SI-Simplification-Core-Matrix-v2_3-20121211.xlsx</w:t>
        </w:r>
      </w:hyperlink>
      <w:r w:rsidRPr="000E1E0B">
        <w:rPr>
          <w:i/>
          <w:color w:val="0070C0"/>
          <w:u w:val="single"/>
        </w:rPr>
        <w:t>.</w:t>
      </w:r>
    </w:p>
    <w:p w14:paraId="51579842" w14:textId="77777777" w:rsidR="007B7AA8" w:rsidRDefault="007B7AA8" w:rsidP="007E3600">
      <w:pPr>
        <w:pStyle w:val="ListParagraph"/>
        <w:numPr>
          <w:ilvl w:val="0"/>
          <w:numId w:val="6"/>
        </w:numPr>
        <w:spacing w:after="0"/>
        <w:ind w:left="720" w:hanging="360"/>
        <w:rPr>
          <w:i/>
          <w:color w:val="FF0000"/>
        </w:rPr>
      </w:pPr>
      <w:r>
        <w:rPr>
          <w:i/>
          <w:color w:val="FF0000"/>
        </w:rPr>
        <w:t>C</w:t>
      </w:r>
      <w:r w:rsidRPr="000E1E0B">
        <w:rPr>
          <w:i/>
          <w:color w:val="FF0000"/>
        </w:rPr>
        <w:t>onsiderations for infrastructure requirements and architecture/implementation options</w:t>
      </w:r>
    </w:p>
    <w:p w14:paraId="0C991782" w14:textId="2FAB28C5" w:rsidR="000E0451" w:rsidRDefault="004C69D8" w:rsidP="004E03FA">
      <w:pPr>
        <w:spacing w:after="0"/>
        <w:rPr>
          <w:i/>
          <w:color w:val="FF0000"/>
        </w:rPr>
      </w:pPr>
      <w:r>
        <w:rPr>
          <w:i/>
          <w:color w:val="FF0000"/>
        </w:rPr>
        <w:t xml:space="preserve">For </w:t>
      </w:r>
      <w:r w:rsidR="00CA294A">
        <w:rPr>
          <w:i/>
          <w:color w:val="FF0000"/>
        </w:rPr>
        <w:t>the</w:t>
      </w:r>
      <w:r>
        <w:rPr>
          <w:i/>
          <w:color w:val="FF0000"/>
        </w:rPr>
        <w:t xml:space="preserve"> requirement</w:t>
      </w:r>
      <w:r w:rsidR="00CA294A">
        <w:rPr>
          <w:i/>
          <w:color w:val="FF0000"/>
        </w:rPr>
        <w:t>s listed below</w:t>
      </w:r>
      <w:r w:rsidR="00A35B29">
        <w:rPr>
          <w:i/>
          <w:color w:val="FF0000"/>
        </w:rPr>
        <w:t xml:space="preserve">, please assign an ID in the far-right column </w:t>
      </w:r>
      <w:r w:rsidR="00A35B29">
        <w:rPr>
          <w:b/>
          <w:i/>
          <w:color w:val="FF0000"/>
        </w:rPr>
        <w:t>only when the requirement is required as part of the technical solution.</w:t>
      </w:r>
      <w:r w:rsidR="00A35B29">
        <w:rPr>
          <w:color w:val="FF0000"/>
        </w:rPr>
        <w:t xml:space="preserve"> The naming structure for these IDs should follow the ID structures used above and should be dependent on what type of requirement from above it aligns with:</w:t>
      </w:r>
      <w:r w:rsidR="00CA294A">
        <w:rPr>
          <w:i/>
          <w:color w:val="FF0000"/>
        </w:rPr>
        <w:t xml:space="preserve"> </w:t>
      </w:r>
      <w:r w:rsidR="00A35B29">
        <w:rPr>
          <w:i/>
          <w:color w:val="FF0000"/>
        </w:rPr>
        <w:t>f</w:t>
      </w:r>
      <w:r>
        <w:rPr>
          <w:i/>
          <w:color w:val="FF0000"/>
        </w:rPr>
        <w:t>or example if an assumption requires an ID the ID would begin with A01, a pre</w:t>
      </w:r>
      <w:r w:rsidR="00CA294A">
        <w:rPr>
          <w:i/>
          <w:color w:val="FF0000"/>
        </w:rPr>
        <w:t>-</w:t>
      </w:r>
      <w:r>
        <w:rPr>
          <w:i/>
          <w:color w:val="FF0000"/>
        </w:rPr>
        <w:t xml:space="preserve"> condition would be PRC and a post condition would be POC.</w:t>
      </w:r>
    </w:p>
    <w:p w14:paraId="30FFA5D7" w14:textId="77777777" w:rsidR="00E01A0E" w:rsidRPr="004C69D8" w:rsidRDefault="00E01A0E" w:rsidP="004E03FA">
      <w:pPr>
        <w:spacing w:after="0"/>
        <w:rPr>
          <w:i/>
          <w:color w:val="FF0000"/>
        </w:rPr>
      </w:pPr>
    </w:p>
    <w:tbl>
      <w:tblPr>
        <w:tblW w:w="1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2520"/>
        <w:gridCol w:w="1350"/>
        <w:gridCol w:w="1568"/>
        <w:gridCol w:w="1393"/>
        <w:gridCol w:w="1393"/>
        <w:gridCol w:w="1393"/>
      </w:tblGrid>
      <w:tr w:rsidR="004C69D8" w:rsidRPr="00AE5D94" w14:paraId="61527CDC" w14:textId="6B71DAE8" w:rsidTr="004868C5">
        <w:trPr>
          <w:cantSplit/>
          <w:trHeight w:val="266"/>
          <w:tblHeader/>
        </w:trPr>
        <w:tc>
          <w:tcPr>
            <w:tcW w:w="1458" w:type="dxa"/>
            <w:shd w:val="clear" w:color="auto" w:fill="4F81BD" w:themeFill="accent1"/>
            <w:vAlign w:val="center"/>
          </w:tcPr>
          <w:p w14:paraId="56CEEC8D" w14:textId="4CE4292C" w:rsidR="004C69D8" w:rsidRPr="00357E6E" w:rsidRDefault="004C69D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Requirement Type</w:t>
            </w:r>
          </w:p>
        </w:tc>
        <w:tc>
          <w:tcPr>
            <w:tcW w:w="2520" w:type="dxa"/>
            <w:shd w:val="clear" w:color="auto" w:fill="4F81BD" w:themeFill="accent1"/>
            <w:vAlign w:val="center"/>
          </w:tcPr>
          <w:p w14:paraId="5B55C226" w14:textId="1F82530C" w:rsidR="004C69D8" w:rsidRPr="00357E6E" w:rsidRDefault="004C69D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Requirement Details</w:t>
            </w:r>
          </w:p>
        </w:tc>
        <w:tc>
          <w:tcPr>
            <w:tcW w:w="1350" w:type="dxa"/>
            <w:shd w:val="clear" w:color="auto" w:fill="4F81BD" w:themeFill="accent1"/>
            <w:vAlign w:val="center"/>
          </w:tcPr>
          <w:p w14:paraId="04061F59" w14:textId="06E8F3FE" w:rsidR="004C69D8" w:rsidRPr="00357E6E" w:rsidRDefault="004C69D8" w:rsidP="004E03FA">
            <w:pPr>
              <w:spacing w:after="0" w:line="240" w:lineRule="auto"/>
              <w:jc w:val="center"/>
              <w:rPr>
                <w:rFonts w:ascii="Calibri" w:hAnsi="Calibri" w:cs="Calibri"/>
                <w:b/>
                <w:color w:val="FFFFFF" w:themeColor="background1"/>
              </w:rPr>
            </w:pPr>
            <w:commentRangeStart w:id="95"/>
            <w:r>
              <w:rPr>
                <w:rFonts w:ascii="Calibri" w:hAnsi="Calibri" w:cs="Calibri"/>
                <w:b/>
                <w:color w:val="FFFFFF" w:themeColor="background1"/>
              </w:rPr>
              <w:t>Reason for Excluding</w:t>
            </w:r>
            <w:commentRangeEnd w:id="95"/>
            <w:r w:rsidR="00E8644C">
              <w:rPr>
                <w:rStyle w:val="CommentReference"/>
              </w:rPr>
              <w:commentReference w:id="95"/>
            </w:r>
          </w:p>
        </w:tc>
        <w:tc>
          <w:tcPr>
            <w:tcW w:w="1568" w:type="dxa"/>
            <w:shd w:val="clear" w:color="auto" w:fill="4F81BD" w:themeFill="accent1"/>
            <w:vAlign w:val="center"/>
          </w:tcPr>
          <w:p w14:paraId="79ED5040" w14:textId="42344E62" w:rsidR="004C69D8" w:rsidRPr="00357E6E" w:rsidRDefault="004C69D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Consider When Defining Infrastructure Requirements (Y/N)</w:t>
            </w:r>
          </w:p>
        </w:tc>
        <w:tc>
          <w:tcPr>
            <w:tcW w:w="1393" w:type="dxa"/>
            <w:shd w:val="clear" w:color="auto" w:fill="4F81BD" w:themeFill="accent1"/>
            <w:vAlign w:val="center"/>
          </w:tcPr>
          <w:p w14:paraId="003EE04F" w14:textId="5B8FA883" w:rsidR="004C69D8" w:rsidRDefault="004C69D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Consider When Defining Implementation Options (Y/N)</w:t>
            </w:r>
          </w:p>
        </w:tc>
        <w:tc>
          <w:tcPr>
            <w:tcW w:w="1393" w:type="dxa"/>
            <w:shd w:val="clear" w:color="auto" w:fill="4F81BD" w:themeFill="accent1"/>
            <w:vAlign w:val="center"/>
          </w:tcPr>
          <w:p w14:paraId="2861375C" w14:textId="2915B5D0" w:rsidR="004C69D8" w:rsidRDefault="004C69D8"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Consider When Designing Technical Architecture (Y/N)</w:t>
            </w:r>
          </w:p>
        </w:tc>
        <w:tc>
          <w:tcPr>
            <w:tcW w:w="1393" w:type="dxa"/>
            <w:shd w:val="clear" w:color="auto" w:fill="4F81BD" w:themeFill="accent1"/>
            <w:vAlign w:val="center"/>
          </w:tcPr>
          <w:p w14:paraId="09E7EE18" w14:textId="72ACF7D6" w:rsidR="004C69D8" w:rsidRDefault="00A35B29"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 xml:space="preserve">If requires inclusion in design: User-generated </w:t>
            </w:r>
            <w:r w:rsidR="004C69D8">
              <w:rPr>
                <w:rFonts w:ascii="Calibri" w:hAnsi="Calibri" w:cs="Calibri"/>
                <w:b/>
                <w:color w:val="FFFFFF" w:themeColor="background1"/>
              </w:rPr>
              <w:t>ID</w:t>
            </w:r>
          </w:p>
        </w:tc>
      </w:tr>
      <w:tr w:rsidR="004C69D8" w:rsidRPr="00AE5D94" w14:paraId="22C36266" w14:textId="21A5D348" w:rsidTr="004868C5">
        <w:trPr>
          <w:cantSplit/>
          <w:trHeight w:val="218"/>
        </w:trPr>
        <w:tc>
          <w:tcPr>
            <w:tcW w:w="1458" w:type="dxa"/>
            <w:shd w:val="clear" w:color="auto" w:fill="auto"/>
          </w:tcPr>
          <w:p w14:paraId="6CF2B55F" w14:textId="225B71AE" w:rsidR="004C69D8" w:rsidRPr="00AE5D94" w:rsidRDefault="004C69D8" w:rsidP="00AB70FB">
            <w:pPr>
              <w:spacing w:after="0" w:line="240" w:lineRule="auto"/>
            </w:pPr>
            <w:r>
              <w:t>Assumption</w:t>
            </w:r>
          </w:p>
        </w:tc>
        <w:tc>
          <w:tcPr>
            <w:tcW w:w="2520" w:type="dxa"/>
            <w:shd w:val="clear" w:color="auto" w:fill="auto"/>
          </w:tcPr>
          <w:p w14:paraId="3624DCF9" w14:textId="10200DF9" w:rsidR="004C69D8" w:rsidRPr="00AE5D94" w:rsidRDefault="00C2312F" w:rsidP="00AB70FB">
            <w:pPr>
              <w:spacing w:after="0" w:line="240" w:lineRule="auto"/>
            </w:pPr>
            <w:r w:rsidRPr="00C4236D">
              <w:t>The CDS Guidance Requestor determines when to make a guidance service call</w:t>
            </w:r>
            <w:r>
              <w:t>.</w:t>
            </w:r>
          </w:p>
        </w:tc>
        <w:tc>
          <w:tcPr>
            <w:tcW w:w="1350" w:type="dxa"/>
            <w:shd w:val="clear" w:color="auto" w:fill="auto"/>
          </w:tcPr>
          <w:p w14:paraId="3F3DFFD1" w14:textId="29D91E19" w:rsidR="004C69D8" w:rsidRDefault="00D46DE8" w:rsidP="00AB70FB">
            <w:pPr>
              <w:spacing w:after="0" w:line="240" w:lineRule="auto"/>
            </w:pPr>
            <w:ins w:id="96" w:author="Shevlin, D. S." w:date="2013-04-11T12:08:00Z">
              <w:r>
                <w:t xml:space="preserve">Functionally Out </w:t>
              </w:r>
            </w:ins>
            <w:ins w:id="97" w:author="Shevlin, D. S." w:date="2013-04-11T12:09:00Z">
              <w:r>
                <w:t xml:space="preserve">of </w:t>
              </w:r>
            </w:ins>
            <w:ins w:id="98" w:author="Shevlin, D. S." w:date="2013-04-11T12:08:00Z">
              <w:r>
                <w:t>Scope</w:t>
              </w:r>
            </w:ins>
          </w:p>
        </w:tc>
        <w:tc>
          <w:tcPr>
            <w:tcW w:w="1568" w:type="dxa"/>
            <w:shd w:val="clear" w:color="auto" w:fill="auto"/>
          </w:tcPr>
          <w:p w14:paraId="488BDA14" w14:textId="20F9B6AD" w:rsidR="004C69D8" w:rsidRDefault="003357A5" w:rsidP="00AB70FB">
            <w:pPr>
              <w:spacing w:after="0" w:line="240" w:lineRule="auto"/>
            </w:pPr>
            <w:ins w:id="99" w:author="Shevlin, D. S." w:date="2013-04-11T12:10:00Z">
              <w:r>
                <w:t>N</w:t>
              </w:r>
            </w:ins>
          </w:p>
        </w:tc>
        <w:tc>
          <w:tcPr>
            <w:tcW w:w="1393" w:type="dxa"/>
          </w:tcPr>
          <w:p w14:paraId="53D5D66B" w14:textId="26E1C046" w:rsidR="004C69D8" w:rsidRDefault="003357A5" w:rsidP="00AB70FB">
            <w:pPr>
              <w:spacing w:after="0" w:line="240" w:lineRule="auto"/>
            </w:pPr>
            <w:ins w:id="100" w:author="Shevlin, D. S." w:date="2013-04-11T12:10:00Z">
              <w:r>
                <w:t>N</w:t>
              </w:r>
            </w:ins>
          </w:p>
        </w:tc>
        <w:tc>
          <w:tcPr>
            <w:tcW w:w="1393" w:type="dxa"/>
          </w:tcPr>
          <w:p w14:paraId="685B9F3D" w14:textId="3D9A0476" w:rsidR="004C69D8" w:rsidRDefault="003357A5" w:rsidP="00AB70FB">
            <w:pPr>
              <w:spacing w:after="0" w:line="240" w:lineRule="auto"/>
            </w:pPr>
            <w:ins w:id="101" w:author="Shevlin, D. S." w:date="2013-04-11T12:10:00Z">
              <w:r>
                <w:t>N</w:t>
              </w:r>
            </w:ins>
          </w:p>
        </w:tc>
        <w:tc>
          <w:tcPr>
            <w:tcW w:w="1393" w:type="dxa"/>
          </w:tcPr>
          <w:p w14:paraId="71A72C59" w14:textId="04A0F60E" w:rsidR="004C69D8" w:rsidRDefault="004C69D8" w:rsidP="00AB70FB">
            <w:pPr>
              <w:spacing w:after="0" w:line="240" w:lineRule="auto"/>
            </w:pPr>
          </w:p>
        </w:tc>
      </w:tr>
      <w:tr w:rsidR="004C69D8" w:rsidRPr="00AE5D94" w14:paraId="169F7E79" w14:textId="355D3F34" w:rsidTr="004868C5">
        <w:trPr>
          <w:cantSplit/>
          <w:trHeight w:val="292"/>
        </w:trPr>
        <w:tc>
          <w:tcPr>
            <w:tcW w:w="1458" w:type="dxa"/>
            <w:shd w:val="clear" w:color="auto" w:fill="auto"/>
          </w:tcPr>
          <w:p w14:paraId="27050E42" w14:textId="650354C2" w:rsidR="004C69D8" w:rsidRPr="00AE5D94" w:rsidRDefault="00C2312F" w:rsidP="005C0373">
            <w:pPr>
              <w:spacing w:after="0" w:line="240" w:lineRule="auto"/>
            </w:pPr>
            <w:r>
              <w:lastRenderedPageBreak/>
              <w:t>Assumption</w:t>
            </w:r>
          </w:p>
        </w:tc>
        <w:tc>
          <w:tcPr>
            <w:tcW w:w="2520" w:type="dxa"/>
            <w:shd w:val="clear" w:color="auto" w:fill="auto"/>
          </w:tcPr>
          <w:p w14:paraId="0800B40D" w14:textId="5161E104" w:rsidR="004C69D8" w:rsidRPr="00AE5D94" w:rsidRDefault="00C2312F" w:rsidP="00AB70FB">
            <w:pPr>
              <w:spacing w:after="0" w:line="240" w:lineRule="auto"/>
            </w:pPr>
            <w:r w:rsidRPr="00C4236D">
              <w:t xml:space="preserve">This is a stateless CDS service. </w:t>
            </w:r>
            <w:r>
              <w:t>F</w:t>
            </w:r>
            <w:r w:rsidRPr="00C4236D">
              <w:t xml:space="preserve">or purposes of obtaining guidance, the </w:t>
            </w:r>
            <w:r>
              <w:t>CDS Guidance Requestor</w:t>
            </w:r>
            <w:r w:rsidRPr="00C4236D">
              <w:t xml:space="preserve"> should NEVER assume that the service is </w:t>
            </w:r>
            <w:proofErr w:type="spellStart"/>
            <w:r w:rsidRPr="00C4236D">
              <w:t>stateful</w:t>
            </w:r>
            <w:proofErr w:type="spellEnd"/>
            <w:r w:rsidRPr="00C4236D">
              <w:t xml:space="preserve"> or able to utilize historical requests to provide guidance.</w:t>
            </w:r>
            <w:r w:rsidRPr="008D77D5">
              <w:t xml:space="preserve"> </w:t>
            </w:r>
            <w:r w:rsidRPr="00C4236D">
              <w:t xml:space="preserve">However, </w:t>
            </w:r>
            <w:r>
              <w:t>the CDS Guidance Supplier</w:t>
            </w:r>
            <w:r w:rsidRPr="00C4236D">
              <w:t xml:space="preserve"> may store the data for auditing and other operational reasons</w:t>
            </w:r>
            <w:r>
              <w:t>.</w:t>
            </w:r>
          </w:p>
        </w:tc>
        <w:tc>
          <w:tcPr>
            <w:tcW w:w="1350" w:type="dxa"/>
          </w:tcPr>
          <w:p w14:paraId="1E08016F" w14:textId="4847F74A" w:rsidR="004C69D8" w:rsidRDefault="003357A5" w:rsidP="003357A5">
            <w:pPr>
              <w:spacing w:after="0" w:line="240" w:lineRule="auto"/>
            </w:pPr>
            <w:proofErr w:type="spellStart"/>
            <w:ins w:id="102" w:author="Shevlin, D. S." w:date="2013-04-11T12:11:00Z">
              <w:r>
                <w:t>Stateful</w:t>
              </w:r>
              <w:proofErr w:type="spellEnd"/>
              <w:r>
                <w:t xml:space="preserve"> CDS </w:t>
              </w:r>
            </w:ins>
            <w:ins w:id="103" w:author="Shevlin, D. S." w:date="2013-04-11T12:12:00Z">
              <w:r>
                <w:t>services are</w:t>
              </w:r>
            </w:ins>
            <w:ins w:id="104" w:author="Shevlin, D. S." w:date="2013-04-11T12:11:00Z">
              <w:r>
                <w:t xml:space="preserve"> functionally out of scope</w:t>
              </w:r>
            </w:ins>
          </w:p>
        </w:tc>
        <w:tc>
          <w:tcPr>
            <w:tcW w:w="1568" w:type="dxa"/>
            <w:shd w:val="clear" w:color="auto" w:fill="auto"/>
          </w:tcPr>
          <w:p w14:paraId="342BC755" w14:textId="0BE6B53E" w:rsidR="004C69D8" w:rsidRPr="00AE5D94" w:rsidRDefault="003357A5" w:rsidP="00AB70FB">
            <w:pPr>
              <w:spacing w:after="0" w:line="240" w:lineRule="auto"/>
            </w:pPr>
            <w:ins w:id="105" w:author="Shevlin, D. S." w:date="2013-04-11T12:17:00Z">
              <w:r>
                <w:t>N</w:t>
              </w:r>
            </w:ins>
          </w:p>
        </w:tc>
        <w:tc>
          <w:tcPr>
            <w:tcW w:w="1393" w:type="dxa"/>
          </w:tcPr>
          <w:p w14:paraId="1A2BDABF" w14:textId="2CC3B975" w:rsidR="004C69D8" w:rsidRPr="00AE5D94" w:rsidRDefault="003357A5" w:rsidP="00AB70FB">
            <w:pPr>
              <w:spacing w:after="0" w:line="240" w:lineRule="auto"/>
            </w:pPr>
            <w:ins w:id="106" w:author="Shevlin, D. S." w:date="2013-04-11T12:17:00Z">
              <w:r>
                <w:t>N</w:t>
              </w:r>
            </w:ins>
          </w:p>
        </w:tc>
        <w:tc>
          <w:tcPr>
            <w:tcW w:w="1393" w:type="dxa"/>
          </w:tcPr>
          <w:p w14:paraId="6C97DD15" w14:textId="6BAE7E3D" w:rsidR="004C69D8" w:rsidRPr="00AE5D94" w:rsidRDefault="003357A5" w:rsidP="00AB70FB">
            <w:pPr>
              <w:spacing w:after="0" w:line="240" w:lineRule="auto"/>
            </w:pPr>
            <w:ins w:id="107" w:author="Shevlin, D. S." w:date="2013-04-11T12:17:00Z">
              <w:r>
                <w:t>N</w:t>
              </w:r>
            </w:ins>
          </w:p>
        </w:tc>
        <w:tc>
          <w:tcPr>
            <w:tcW w:w="1393" w:type="dxa"/>
          </w:tcPr>
          <w:p w14:paraId="554E84E2" w14:textId="77777777" w:rsidR="004C69D8" w:rsidRPr="00AE5D94" w:rsidRDefault="004C69D8" w:rsidP="004868C5">
            <w:pPr>
              <w:keepNext/>
              <w:spacing w:after="0" w:line="240" w:lineRule="auto"/>
            </w:pPr>
          </w:p>
        </w:tc>
      </w:tr>
      <w:tr w:rsidR="00C2312F" w:rsidRPr="00AE5D94" w14:paraId="0E9C66BB" w14:textId="77777777" w:rsidTr="004868C5">
        <w:trPr>
          <w:cantSplit/>
          <w:trHeight w:val="292"/>
        </w:trPr>
        <w:tc>
          <w:tcPr>
            <w:tcW w:w="1458" w:type="dxa"/>
            <w:shd w:val="clear" w:color="auto" w:fill="auto"/>
          </w:tcPr>
          <w:p w14:paraId="5442347B" w14:textId="1CA79D77" w:rsidR="00C2312F" w:rsidRDefault="00C2312F" w:rsidP="005C0373">
            <w:pPr>
              <w:spacing w:after="0" w:line="240" w:lineRule="auto"/>
            </w:pPr>
            <w:r>
              <w:t>Assumption</w:t>
            </w:r>
          </w:p>
        </w:tc>
        <w:tc>
          <w:tcPr>
            <w:tcW w:w="2520" w:type="dxa"/>
            <w:shd w:val="clear" w:color="auto" w:fill="auto"/>
          </w:tcPr>
          <w:p w14:paraId="0AE4227C" w14:textId="5F9956EC" w:rsidR="00C2312F" w:rsidRPr="00C4236D" w:rsidRDefault="00C2312F" w:rsidP="00AB70FB">
            <w:pPr>
              <w:spacing w:after="0" w:line="240" w:lineRule="auto"/>
            </w:pPr>
            <w:r w:rsidRPr="00C4236D">
              <w:t xml:space="preserve">The CDS Guidance Supplier provides sufficient requirements to the CDS Guidance Requestor for the </w:t>
            </w:r>
            <w:r>
              <w:t xml:space="preserve">CDS Guidance Requestor </w:t>
            </w:r>
            <w:r w:rsidRPr="00C4236D">
              <w:t>to determine the data that must be sent to the supplier during a guidance request</w:t>
            </w:r>
            <w:r>
              <w:t>.</w:t>
            </w:r>
          </w:p>
        </w:tc>
        <w:tc>
          <w:tcPr>
            <w:tcW w:w="1350" w:type="dxa"/>
          </w:tcPr>
          <w:p w14:paraId="6D0BB3AE" w14:textId="6D422793" w:rsidR="00C2312F" w:rsidRDefault="00C2312F" w:rsidP="00AB70FB">
            <w:pPr>
              <w:spacing w:after="0" w:line="240" w:lineRule="auto"/>
            </w:pPr>
          </w:p>
        </w:tc>
        <w:tc>
          <w:tcPr>
            <w:tcW w:w="1568" w:type="dxa"/>
            <w:shd w:val="clear" w:color="auto" w:fill="auto"/>
          </w:tcPr>
          <w:p w14:paraId="74F902BC" w14:textId="77777777" w:rsidR="00C2312F" w:rsidRPr="00AE5D94" w:rsidRDefault="00C2312F" w:rsidP="00AB70FB">
            <w:pPr>
              <w:spacing w:after="0" w:line="240" w:lineRule="auto"/>
            </w:pPr>
          </w:p>
        </w:tc>
        <w:tc>
          <w:tcPr>
            <w:tcW w:w="1393" w:type="dxa"/>
          </w:tcPr>
          <w:p w14:paraId="0FEACF20" w14:textId="77777777" w:rsidR="00C2312F" w:rsidRPr="00AE5D94" w:rsidRDefault="00C2312F" w:rsidP="00AB70FB">
            <w:pPr>
              <w:spacing w:after="0" w:line="240" w:lineRule="auto"/>
            </w:pPr>
          </w:p>
        </w:tc>
        <w:tc>
          <w:tcPr>
            <w:tcW w:w="1393" w:type="dxa"/>
          </w:tcPr>
          <w:p w14:paraId="3E18B699" w14:textId="77777777" w:rsidR="00C2312F" w:rsidRPr="00AE5D94" w:rsidRDefault="00C2312F" w:rsidP="00AB70FB">
            <w:pPr>
              <w:spacing w:after="0" w:line="240" w:lineRule="auto"/>
            </w:pPr>
          </w:p>
        </w:tc>
        <w:tc>
          <w:tcPr>
            <w:tcW w:w="1393" w:type="dxa"/>
          </w:tcPr>
          <w:p w14:paraId="5521D95B" w14:textId="77777777" w:rsidR="00C2312F" w:rsidRPr="00AE5D94" w:rsidRDefault="00C2312F" w:rsidP="004868C5">
            <w:pPr>
              <w:keepNext/>
              <w:spacing w:after="0" w:line="240" w:lineRule="auto"/>
            </w:pPr>
          </w:p>
        </w:tc>
      </w:tr>
      <w:tr w:rsidR="00C2312F" w:rsidRPr="00AE5D94" w14:paraId="78E919C4" w14:textId="77777777" w:rsidTr="004868C5">
        <w:trPr>
          <w:cantSplit/>
          <w:trHeight w:val="292"/>
        </w:trPr>
        <w:tc>
          <w:tcPr>
            <w:tcW w:w="1458" w:type="dxa"/>
            <w:shd w:val="clear" w:color="auto" w:fill="auto"/>
          </w:tcPr>
          <w:p w14:paraId="2F73D362" w14:textId="536B693D" w:rsidR="00C2312F" w:rsidRDefault="00E8644C" w:rsidP="005C0373">
            <w:pPr>
              <w:spacing w:after="0" w:line="240" w:lineRule="auto"/>
            </w:pPr>
            <w:r>
              <w:t>Assumption</w:t>
            </w:r>
          </w:p>
        </w:tc>
        <w:tc>
          <w:tcPr>
            <w:tcW w:w="2520" w:type="dxa"/>
            <w:shd w:val="clear" w:color="auto" w:fill="auto"/>
          </w:tcPr>
          <w:p w14:paraId="09813397" w14:textId="3E4A2F7C" w:rsidR="00C2312F" w:rsidRPr="00C4236D" w:rsidRDefault="00E8644C" w:rsidP="00AB70FB">
            <w:pPr>
              <w:spacing w:after="0" w:line="240" w:lineRule="auto"/>
            </w:pPr>
            <w:r w:rsidRPr="00FD0A7A">
              <w:t>The CDS Guidance Supplier is responsible for verifying the unique response IDs to ensure that CDS Guidance Requestors can communicate unambiguously with the service and that the meaning of the response ID is consistent for historical and current CDS interactions</w:t>
            </w:r>
            <w:r>
              <w:t>.</w:t>
            </w:r>
          </w:p>
        </w:tc>
        <w:tc>
          <w:tcPr>
            <w:tcW w:w="1350" w:type="dxa"/>
          </w:tcPr>
          <w:p w14:paraId="3CA4EB4B" w14:textId="77777777" w:rsidR="00C2312F" w:rsidRDefault="00C2312F" w:rsidP="00AB70FB">
            <w:pPr>
              <w:spacing w:after="0" w:line="240" w:lineRule="auto"/>
            </w:pPr>
          </w:p>
        </w:tc>
        <w:tc>
          <w:tcPr>
            <w:tcW w:w="1568" w:type="dxa"/>
            <w:shd w:val="clear" w:color="auto" w:fill="auto"/>
          </w:tcPr>
          <w:p w14:paraId="1DE36202" w14:textId="77777777" w:rsidR="00C2312F" w:rsidRPr="00AE5D94" w:rsidRDefault="00C2312F" w:rsidP="00AB70FB">
            <w:pPr>
              <w:spacing w:after="0" w:line="240" w:lineRule="auto"/>
            </w:pPr>
          </w:p>
        </w:tc>
        <w:tc>
          <w:tcPr>
            <w:tcW w:w="1393" w:type="dxa"/>
          </w:tcPr>
          <w:p w14:paraId="37339E53" w14:textId="77777777" w:rsidR="00C2312F" w:rsidRPr="00AE5D94" w:rsidRDefault="00C2312F" w:rsidP="00AB70FB">
            <w:pPr>
              <w:spacing w:after="0" w:line="240" w:lineRule="auto"/>
            </w:pPr>
          </w:p>
        </w:tc>
        <w:tc>
          <w:tcPr>
            <w:tcW w:w="1393" w:type="dxa"/>
          </w:tcPr>
          <w:p w14:paraId="524DA773" w14:textId="77777777" w:rsidR="00C2312F" w:rsidRPr="00AE5D94" w:rsidRDefault="00C2312F" w:rsidP="00AB70FB">
            <w:pPr>
              <w:spacing w:after="0" w:line="240" w:lineRule="auto"/>
            </w:pPr>
          </w:p>
        </w:tc>
        <w:tc>
          <w:tcPr>
            <w:tcW w:w="1393" w:type="dxa"/>
          </w:tcPr>
          <w:p w14:paraId="081DC3B1" w14:textId="77777777" w:rsidR="00C2312F" w:rsidRPr="00AE5D94" w:rsidRDefault="00C2312F" w:rsidP="004868C5">
            <w:pPr>
              <w:keepNext/>
              <w:spacing w:after="0" w:line="240" w:lineRule="auto"/>
            </w:pPr>
          </w:p>
        </w:tc>
      </w:tr>
      <w:tr w:rsidR="00E8644C" w:rsidRPr="00AE5D94" w14:paraId="5B15D606" w14:textId="77777777" w:rsidTr="004868C5">
        <w:trPr>
          <w:cantSplit/>
          <w:trHeight w:val="292"/>
        </w:trPr>
        <w:tc>
          <w:tcPr>
            <w:tcW w:w="1458" w:type="dxa"/>
            <w:shd w:val="clear" w:color="auto" w:fill="auto"/>
          </w:tcPr>
          <w:p w14:paraId="19F9B5B9" w14:textId="5AB11D61" w:rsidR="00E8644C" w:rsidRDefault="00E8644C" w:rsidP="005C0373">
            <w:pPr>
              <w:spacing w:after="0" w:line="240" w:lineRule="auto"/>
            </w:pPr>
            <w:r>
              <w:lastRenderedPageBreak/>
              <w:t>Assumption</w:t>
            </w:r>
          </w:p>
        </w:tc>
        <w:tc>
          <w:tcPr>
            <w:tcW w:w="2520" w:type="dxa"/>
            <w:shd w:val="clear" w:color="auto" w:fill="auto"/>
          </w:tcPr>
          <w:p w14:paraId="1BBD40DE" w14:textId="491DB4CB" w:rsidR="00E8644C" w:rsidRPr="00FD0A7A" w:rsidRDefault="00E8644C" w:rsidP="00AB70FB">
            <w:pPr>
              <w:spacing w:after="0" w:line="240" w:lineRule="auto"/>
            </w:pPr>
            <w:r w:rsidRPr="00C4236D">
              <w:t>The role</w:t>
            </w:r>
            <w:r>
              <w:t xml:space="preserve"> of the CDS Service Integrator</w:t>
            </w:r>
            <w:r w:rsidRPr="00C4236D">
              <w:t xml:space="preserve"> and the associated functions </w:t>
            </w:r>
            <w:r>
              <w:t xml:space="preserve">(such as implementation) </w:t>
            </w:r>
            <w:r w:rsidRPr="00C4236D">
              <w:t>are handled outside of this Use Case, prior to the CDS Guidance Requestor sending a request</w:t>
            </w:r>
            <w:r>
              <w:t>.</w:t>
            </w:r>
          </w:p>
        </w:tc>
        <w:tc>
          <w:tcPr>
            <w:tcW w:w="1350" w:type="dxa"/>
          </w:tcPr>
          <w:p w14:paraId="466E4323" w14:textId="77777777" w:rsidR="00E8644C" w:rsidRDefault="00E8644C" w:rsidP="00AB70FB">
            <w:pPr>
              <w:spacing w:after="0" w:line="240" w:lineRule="auto"/>
            </w:pPr>
          </w:p>
        </w:tc>
        <w:tc>
          <w:tcPr>
            <w:tcW w:w="1568" w:type="dxa"/>
            <w:shd w:val="clear" w:color="auto" w:fill="auto"/>
          </w:tcPr>
          <w:p w14:paraId="0F12824A" w14:textId="77777777" w:rsidR="00E8644C" w:rsidRPr="00AE5D94" w:rsidRDefault="00E8644C" w:rsidP="00AB70FB">
            <w:pPr>
              <w:spacing w:after="0" w:line="240" w:lineRule="auto"/>
            </w:pPr>
          </w:p>
        </w:tc>
        <w:tc>
          <w:tcPr>
            <w:tcW w:w="1393" w:type="dxa"/>
          </w:tcPr>
          <w:p w14:paraId="541D0BED" w14:textId="77777777" w:rsidR="00E8644C" w:rsidRPr="00AE5D94" w:rsidRDefault="00E8644C" w:rsidP="00AB70FB">
            <w:pPr>
              <w:spacing w:after="0" w:line="240" w:lineRule="auto"/>
            </w:pPr>
          </w:p>
        </w:tc>
        <w:tc>
          <w:tcPr>
            <w:tcW w:w="1393" w:type="dxa"/>
          </w:tcPr>
          <w:p w14:paraId="795F6207" w14:textId="77777777" w:rsidR="00E8644C" w:rsidRPr="00AE5D94" w:rsidRDefault="00E8644C" w:rsidP="00AB70FB">
            <w:pPr>
              <w:spacing w:after="0" w:line="240" w:lineRule="auto"/>
            </w:pPr>
          </w:p>
        </w:tc>
        <w:tc>
          <w:tcPr>
            <w:tcW w:w="1393" w:type="dxa"/>
          </w:tcPr>
          <w:p w14:paraId="5B40AC10" w14:textId="77777777" w:rsidR="00E8644C" w:rsidRPr="00AE5D94" w:rsidRDefault="00E8644C" w:rsidP="004868C5">
            <w:pPr>
              <w:keepNext/>
              <w:spacing w:after="0" w:line="240" w:lineRule="auto"/>
            </w:pPr>
          </w:p>
        </w:tc>
      </w:tr>
      <w:tr w:rsidR="00E8644C" w:rsidRPr="00AE5D94" w14:paraId="2D9E84FF" w14:textId="77777777" w:rsidTr="004868C5">
        <w:trPr>
          <w:cantSplit/>
          <w:trHeight w:val="292"/>
        </w:trPr>
        <w:tc>
          <w:tcPr>
            <w:tcW w:w="1458" w:type="dxa"/>
            <w:shd w:val="clear" w:color="auto" w:fill="auto"/>
          </w:tcPr>
          <w:p w14:paraId="3E367E41" w14:textId="57C0F25F" w:rsidR="00E8644C" w:rsidRDefault="00E8644C" w:rsidP="005C0373">
            <w:pPr>
              <w:spacing w:after="0" w:line="240" w:lineRule="auto"/>
            </w:pPr>
            <w:r>
              <w:t>Assumption</w:t>
            </w:r>
          </w:p>
        </w:tc>
        <w:tc>
          <w:tcPr>
            <w:tcW w:w="2520" w:type="dxa"/>
            <w:shd w:val="clear" w:color="auto" w:fill="auto"/>
          </w:tcPr>
          <w:p w14:paraId="4B966B3D" w14:textId="2DCCB48C" w:rsidR="00E8644C" w:rsidRPr="00C4236D" w:rsidRDefault="00E8644C" w:rsidP="00AB70FB">
            <w:pPr>
              <w:spacing w:after="0" w:line="240" w:lineRule="auto"/>
            </w:pPr>
            <w:r w:rsidRPr="00C4236D">
              <w:t>User agreements (trust relationships) are in place between the Guidance Requestor and Guidance Supplier, if required</w:t>
            </w:r>
            <w:r>
              <w:t>.</w:t>
            </w:r>
          </w:p>
        </w:tc>
        <w:tc>
          <w:tcPr>
            <w:tcW w:w="1350" w:type="dxa"/>
          </w:tcPr>
          <w:p w14:paraId="649CE504" w14:textId="77777777" w:rsidR="00E8644C" w:rsidRDefault="00E8644C" w:rsidP="00AB70FB">
            <w:pPr>
              <w:spacing w:after="0" w:line="240" w:lineRule="auto"/>
            </w:pPr>
          </w:p>
        </w:tc>
        <w:tc>
          <w:tcPr>
            <w:tcW w:w="1568" w:type="dxa"/>
            <w:shd w:val="clear" w:color="auto" w:fill="auto"/>
          </w:tcPr>
          <w:p w14:paraId="720AACD5" w14:textId="77777777" w:rsidR="00E8644C" w:rsidRPr="00AE5D94" w:rsidRDefault="00E8644C" w:rsidP="00AB70FB">
            <w:pPr>
              <w:spacing w:after="0" w:line="240" w:lineRule="auto"/>
            </w:pPr>
          </w:p>
        </w:tc>
        <w:tc>
          <w:tcPr>
            <w:tcW w:w="1393" w:type="dxa"/>
          </w:tcPr>
          <w:p w14:paraId="1E95542D" w14:textId="77777777" w:rsidR="00E8644C" w:rsidRPr="00AE5D94" w:rsidRDefault="00E8644C" w:rsidP="00AB70FB">
            <w:pPr>
              <w:spacing w:after="0" w:line="240" w:lineRule="auto"/>
            </w:pPr>
          </w:p>
        </w:tc>
        <w:tc>
          <w:tcPr>
            <w:tcW w:w="1393" w:type="dxa"/>
          </w:tcPr>
          <w:p w14:paraId="61CB124B" w14:textId="77777777" w:rsidR="00E8644C" w:rsidRPr="00AE5D94" w:rsidRDefault="00E8644C" w:rsidP="00AB70FB">
            <w:pPr>
              <w:spacing w:after="0" w:line="240" w:lineRule="auto"/>
            </w:pPr>
          </w:p>
        </w:tc>
        <w:tc>
          <w:tcPr>
            <w:tcW w:w="1393" w:type="dxa"/>
          </w:tcPr>
          <w:p w14:paraId="4689C02E" w14:textId="77777777" w:rsidR="00E8644C" w:rsidRPr="00AE5D94" w:rsidRDefault="00E8644C" w:rsidP="004868C5">
            <w:pPr>
              <w:keepNext/>
              <w:spacing w:after="0" w:line="240" w:lineRule="auto"/>
            </w:pPr>
          </w:p>
        </w:tc>
      </w:tr>
      <w:tr w:rsidR="00E8644C" w:rsidRPr="00AE5D94" w14:paraId="240D0140" w14:textId="77777777" w:rsidTr="004868C5">
        <w:trPr>
          <w:cantSplit/>
          <w:trHeight w:val="292"/>
        </w:trPr>
        <w:tc>
          <w:tcPr>
            <w:tcW w:w="1458" w:type="dxa"/>
            <w:shd w:val="clear" w:color="auto" w:fill="auto"/>
          </w:tcPr>
          <w:p w14:paraId="2822E7DA" w14:textId="201F0214" w:rsidR="00E8644C" w:rsidRDefault="00E8644C" w:rsidP="005C0373">
            <w:pPr>
              <w:spacing w:after="0" w:line="240" w:lineRule="auto"/>
            </w:pPr>
            <w:r>
              <w:t>Assumption</w:t>
            </w:r>
          </w:p>
        </w:tc>
        <w:tc>
          <w:tcPr>
            <w:tcW w:w="2520" w:type="dxa"/>
            <w:shd w:val="clear" w:color="auto" w:fill="auto"/>
          </w:tcPr>
          <w:p w14:paraId="5E256C36" w14:textId="28740E37" w:rsidR="00E8644C" w:rsidRPr="00C4236D" w:rsidRDefault="00E8644C" w:rsidP="00AB70FB">
            <w:pPr>
              <w:spacing w:after="0" w:line="240" w:lineRule="auto"/>
            </w:pPr>
            <w:r>
              <w:t xml:space="preserve">The CDS Guidance Requestor is responsible for </w:t>
            </w:r>
            <w:r w:rsidRPr="000307E6">
              <w:rPr>
                <w:i/>
              </w:rPr>
              <w:t>not</w:t>
            </w:r>
            <w:r>
              <w:t xml:space="preserve"> sending identifiable protected health information unless the appropriate agreements are in place to do so.</w:t>
            </w:r>
          </w:p>
        </w:tc>
        <w:tc>
          <w:tcPr>
            <w:tcW w:w="1350" w:type="dxa"/>
          </w:tcPr>
          <w:p w14:paraId="5CB54189" w14:textId="77777777" w:rsidR="00E8644C" w:rsidRDefault="00E8644C" w:rsidP="00AB70FB">
            <w:pPr>
              <w:spacing w:after="0" w:line="240" w:lineRule="auto"/>
            </w:pPr>
          </w:p>
        </w:tc>
        <w:tc>
          <w:tcPr>
            <w:tcW w:w="1568" w:type="dxa"/>
            <w:shd w:val="clear" w:color="auto" w:fill="auto"/>
          </w:tcPr>
          <w:p w14:paraId="30A01085" w14:textId="77777777" w:rsidR="00E8644C" w:rsidRPr="00AE5D94" w:rsidRDefault="00E8644C" w:rsidP="00AB70FB">
            <w:pPr>
              <w:spacing w:after="0" w:line="240" w:lineRule="auto"/>
            </w:pPr>
          </w:p>
        </w:tc>
        <w:tc>
          <w:tcPr>
            <w:tcW w:w="1393" w:type="dxa"/>
          </w:tcPr>
          <w:p w14:paraId="07A67970" w14:textId="77777777" w:rsidR="00E8644C" w:rsidRPr="00AE5D94" w:rsidRDefault="00E8644C" w:rsidP="00AB70FB">
            <w:pPr>
              <w:spacing w:after="0" w:line="240" w:lineRule="auto"/>
            </w:pPr>
          </w:p>
        </w:tc>
        <w:tc>
          <w:tcPr>
            <w:tcW w:w="1393" w:type="dxa"/>
          </w:tcPr>
          <w:p w14:paraId="188D7D3B" w14:textId="77777777" w:rsidR="00E8644C" w:rsidRPr="00AE5D94" w:rsidRDefault="00E8644C" w:rsidP="00AB70FB">
            <w:pPr>
              <w:spacing w:after="0" w:line="240" w:lineRule="auto"/>
            </w:pPr>
          </w:p>
        </w:tc>
        <w:tc>
          <w:tcPr>
            <w:tcW w:w="1393" w:type="dxa"/>
          </w:tcPr>
          <w:p w14:paraId="0709F51D" w14:textId="77777777" w:rsidR="00E8644C" w:rsidRPr="00AE5D94" w:rsidRDefault="00E8644C" w:rsidP="004868C5">
            <w:pPr>
              <w:keepNext/>
              <w:spacing w:after="0" w:line="240" w:lineRule="auto"/>
            </w:pPr>
          </w:p>
        </w:tc>
      </w:tr>
      <w:tr w:rsidR="00E8644C" w:rsidRPr="00AE5D94" w14:paraId="453F971D" w14:textId="77777777" w:rsidTr="004868C5">
        <w:trPr>
          <w:cantSplit/>
          <w:trHeight w:val="292"/>
        </w:trPr>
        <w:tc>
          <w:tcPr>
            <w:tcW w:w="1458" w:type="dxa"/>
            <w:shd w:val="clear" w:color="auto" w:fill="auto"/>
          </w:tcPr>
          <w:p w14:paraId="1A586C63" w14:textId="609F6B64" w:rsidR="00E8644C" w:rsidRDefault="00E8644C" w:rsidP="005C0373">
            <w:pPr>
              <w:spacing w:after="0" w:line="240" w:lineRule="auto"/>
            </w:pPr>
            <w:r>
              <w:t>Assumption</w:t>
            </w:r>
          </w:p>
        </w:tc>
        <w:tc>
          <w:tcPr>
            <w:tcW w:w="2520" w:type="dxa"/>
            <w:shd w:val="clear" w:color="auto" w:fill="auto"/>
          </w:tcPr>
          <w:p w14:paraId="4D42E00A" w14:textId="005B61A0" w:rsidR="00E8644C" w:rsidRDefault="00E8644C" w:rsidP="00AB70FB">
            <w:pPr>
              <w:spacing w:after="0" w:line="240" w:lineRule="auto"/>
            </w:pPr>
            <w:r w:rsidRPr="00441B81">
              <w:t>If a CDS Guidance Supplier receives identifiable protected health information</w:t>
            </w:r>
            <w:r>
              <w:t xml:space="preserve"> that it expects (based on user agreements)</w:t>
            </w:r>
            <w:r w:rsidRPr="00441B81">
              <w:t xml:space="preserve">, then it </w:t>
            </w:r>
            <w:r w:rsidRPr="00441B81">
              <w:rPr>
                <w:rFonts w:ascii="Calibri" w:eastAsia="Times New Roman" w:hAnsi="Calibri"/>
              </w:rPr>
              <w:t>will comply with legal and regulatory requirements for privacy and security for all relevant jurisdictions (including</w:t>
            </w:r>
            <w:r>
              <w:rPr>
                <w:rFonts w:ascii="Calibri" w:eastAsia="Times New Roman" w:hAnsi="Calibri"/>
              </w:rPr>
              <w:t xml:space="preserve">, but not limited to, HIPAA, </w:t>
            </w:r>
            <w:r w:rsidRPr="00441B81">
              <w:rPr>
                <w:rFonts w:ascii="Calibri" w:eastAsia="Times New Roman" w:hAnsi="Calibri"/>
              </w:rPr>
              <w:t>state-level requirements</w:t>
            </w:r>
            <w:r>
              <w:rPr>
                <w:rFonts w:ascii="Calibri" w:eastAsia="Times New Roman" w:hAnsi="Calibri"/>
              </w:rPr>
              <w:t>, etc.</w:t>
            </w:r>
            <w:r w:rsidRPr="00441B81">
              <w:rPr>
                <w:rFonts w:ascii="Calibri" w:eastAsia="Times New Roman" w:hAnsi="Calibri"/>
              </w:rPr>
              <w:t>).</w:t>
            </w:r>
          </w:p>
        </w:tc>
        <w:tc>
          <w:tcPr>
            <w:tcW w:w="1350" w:type="dxa"/>
          </w:tcPr>
          <w:p w14:paraId="1999C3D1" w14:textId="77777777" w:rsidR="00E8644C" w:rsidRDefault="00E8644C" w:rsidP="00AB70FB">
            <w:pPr>
              <w:spacing w:after="0" w:line="240" w:lineRule="auto"/>
            </w:pPr>
          </w:p>
        </w:tc>
        <w:tc>
          <w:tcPr>
            <w:tcW w:w="1568" w:type="dxa"/>
            <w:shd w:val="clear" w:color="auto" w:fill="auto"/>
          </w:tcPr>
          <w:p w14:paraId="3AF9D6C8" w14:textId="77777777" w:rsidR="00E8644C" w:rsidRPr="00AE5D94" w:rsidRDefault="00E8644C" w:rsidP="00AB70FB">
            <w:pPr>
              <w:spacing w:after="0" w:line="240" w:lineRule="auto"/>
            </w:pPr>
          </w:p>
        </w:tc>
        <w:tc>
          <w:tcPr>
            <w:tcW w:w="1393" w:type="dxa"/>
          </w:tcPr>
          <w:p w14:paraId="1DB196CB" w14:textId="77777777" w:rsidR="00E8644C" w:rsidRPr="00AE5D94" w:rsidRDefault="00E8644C" w:rsidP="00AB70FB">
            <w:pPr>
              <w:spacing w:after="0" w:line="240" w:lineRule="auto"/>
            </w:pPr>
          </w:p>
        </w:tc>
        <w:tc>
          <w:tcPr>
            <w:tcW w:w="1393" w:type="dxa"/>
          </w:tcPr>
          <w:p w14:paraId="40F29EF2" w14:textId="77777777" w:rsidR="00E8644C" w:rsidRPr="00AE5D94" w:rsidRDefault="00E8644C" w:rsidP="00AB70FB">
            <w:pPr>
              <w:spacing w:after="0" w:line="240" w:lineRule="auto"/>
            </w:pPr>
          </w:p>
        </w:tc>
        <w:tc>
          <w:tcPr>
            <w:tcW w:w="1393" w:type="dxa"/>
          </w:tcPr>
          <w:p w14:paraId="36C88268" w14:textId="77777777" w:rsidR="00E8644C" w:rsidRPr="00AE5D94" w:rsidRDefault="00E8644C" w:rsidP="004868C5">
            <w:pPr>
              <w:keepNext/>
              <w:spacing w:after="0" w:line="240" w:lineRule="auto"/>
            </w:pPr>
          </w:p>
        </w:tc>
      </w:tr>
      <w:tr w:rsidR="00E8644C" w:rsidRPr="00AE5D94" w14:paraId="7069099E" w14:textId="77777777" w:rsidTr="004868C5">
        <w:trPr>
          <w:cantSplit/>
          <w:trHeight w:val="292"/>
        </w:trPr>
        <w:tc>
          <w:tcPr>
            <w:tcW w:w="1458" w:type="dxa"/>
            <w:shd w:val="clear" w:color="auto" w:fill="auto"/>
          </w:tcPr>
          <w:p w14:paraId="0933D9EE" w14:textId="5EE7C906" w:rsidR="00E8644C" w:rsidRDefault="00E8644C" w:rsidP="005C0373">
            <w:pPr>
              <w:spacing w:after="0" w:line="240" w:lineRule="auto"/>
            </w:pPr>
            <w:r>
              <w:t>Assumption</w:t>
            </w:r>
          </w:p>
        </w:tc>
        <w:tc>
          <w:tcPr>
            <w:tcW w:w="2520" w:type="dxa"/>
            <w:shd w:val="clear" w:color="auto" w:fill="auto"/>
          </w:tcPr>
          <w:p w14:paraId="253C30FE" w14:textId="5E27E180" w:rsidR="00E8644C" w:rsidRPr="00441B81" w:rsidRDefault="00E8644C" w:rsidP="00AB70FB">
            <w:pPr>
              <w:spacing w:after="0" w:line="240" w:lineRule="auto"/>
            </w:pPr>
            <w:r>
              <w:t>The CDS Guidance Supplier will make clear its policy for retaining or sharing any data received from the CDS Guidance Requestor, and it will comply with this stated policy.</w:t>
            </w:r>
          </w:p>
        </w:tc>
        <w:tc>
          <w:tcPr>
            <w:tcW w:w="1350" w:type="dxa"/>
          </w:tcPr>
          <w:p w14:paraId="1130363A" w14:textId="77777777" w:rsidR="00E8644C" w:rsidRDefault="00E8644C" w:rsidP="00AB70FB">
            <w:pPr>
              <w:spacing w:after="0" w:line="240" w:lineRule="auto"/>
            </w:pPr>
          </w:p>
        </w:tc>
        <w:tc>
          <w:tcPr>
            <w:tcW w:w="1568" w:type="dxa"/>
            <w:shd w:val="clear" w:color="auto" w:fill="auto"/>
          </w:tcPr>
          <w:p w14:paraId="019CFA29" w14:textId="77777777" w:rsidR="00E8644C" w:rsidRPr="00AE5D94" w:rsidRDefault="00E8644C" w:rsidP="00AB70FB">
            <w:pPr>
              <w:spacing w:after="0" w:line="240" w:lineRule="auto"/>
            </w:pPr>
          </w:p>
        </w:tc>
        <w:tc>
          <w:tcPr>
            <w:tcW w:w="1393" w:type="dxa"/>
          </w:tcPr>
          <w:p w14:paraId="7E359503" w14:textId="77777777" w:rsidR="00E8644C" w:rsidRPr="00AE5D94" w:rsidRDefault="00E8644C" w:rsidP="00AB70FB">
            <w:pPr>
              <w:spacing w:after="0" w:line="240" w:lineRule="auto"/>
            </w:pPr>
          </w:p>
        </w:tc>
        <w:tc>
          <w:tcPr>
            <w:tcW w:w="1393" w:type="dxa"/>
          </w:tcPr>
          <w:p w14:paraId="68A2950A" w14:textId="77777777" w:rsidR="00E8644C" w:rsidRPr="00AE5D94" w:rsidRDefault="00E8644C" w:rsidP="00AB70FB">
            <w:pPr>
              <w:spacing w:after="0" w:line="240" w:lineRule="auto"/>
            </w:pPr>
          </w:p>
        </w:tc>
        <w:tc>
          <w:tcPr>
            <w:tcW w:w="1393" w:type="dxa"/>
          </w:tcPr>
          <w:p w14:paraId="403C9D3D" w14:textId="77777777" w:rsidR="00E8644C" w:rsidRPr="00AE5D94" w:rsidRDefault="00E8644C" w:rsidP="004868C5">
            <w:pPr>
              <w:keepNext/>
              <w:spacing w:after="0" w:line="240" w:lineRule="auto"/>
            </w:pPr>
          </w:p>
        </w:tc>
      </w:tr>
      <w:tr w:rsidR="00E8644C" w:rsidRPr="00AE5D94" w14:paraId="01F64B40" w14:textId="77777777" w:rsidTr="004868C5">
        <w:trPr>
          <w:cantSplit/>
          <w:trHeight w:val="292"/>
        </w:trPr>
        <w:tc>
          <w:tcPr>
            <w:tcW w:w="1458" w:type="dxa"/>
            <w:shd w:val="clear" w:color="auto" w:fill="auto"/>
          </w:tcPr>
          <w:p w14:paraId="0EBFDFE1" w14:textId="7D17C205" w:rsidR="00E8644C" w:rsidRDefault="00E8644C" w:rsidP="005C0373">
            <w:pPr>
              <w:spacing w:after="0" w:line="240" w:lineRule="auto"/>
            </w:pPr>
            <w:r>
              <w:lastRenderedPageBreak/>
              <w:t>Assumption</w:t>
            </w:r>
          </w:p>
        </w:tc>
        <w:tc>
          <w:tcPr>
            <w:tcW w:w="2520" w:type="dxa"/>
            <w:shd w:val="clear" w:color="auto" w:fill="auto"/>
          </w:tcPr>
          <w:p w14:paraId="71FC6299" w14:textId="263ADB77" w:rsidR="00E8644C" w:rsidRDefault="00E8644C" w:rsidP="00AB70FB">
            <w:pPr>
              <w:spacing w:after="0" w:line="240" w:lineRule="auto"/>
            </w:pPr>
            <w:r>
              <w:t>These transactions may be conducted in either a synchronous or an asynchronous manner.</w:t>
            </w:r>
          </w:p>
        </w:tc>
        <w:tc>
          <w:tcPr>
            <w:tcW w:w="1350" w:type="dxa"/>
          </w:tcPr>
          <w:p w14:paraId="7A5F79B2" w14:textId="77777777" w:rsidR="00E8644C" w:rsidRDefault="00E8644C" w:rsidP="00AB70FB">
            <w:pPr>
              <w:spacing w:after="0" w:line="240" w:lineRule="auto"/>
            </w:pPr>
          </w:p>
        </w:tc>
        <w:tc>
          <w:tcPr>
            <w:tcW w:w="1568" w:type="dxa"/>
            <w:shd w:val="clear" w:color="auto" w:fill="auto"/>
          </w:tcPr>
          <w:p w14:paraId="3BCC9415" w14:textId="77777777" w:rsidR="00E8644C" w:rsidRPr="00AE5D94" w:rsidRDefault="00E8644C" w:rsidP="00AB70FB">
            <w:pPr>
              <w:spacing w:after="0" w:line="240" w:lineRule="auto"/>
            </w:pPr>
          </w:p>
        </w:tc>
        <w:tc>
          <w:tcPr>
            <w:tcW w:w="1393" w:type="dxa"/>
          </w:tcPr>
          <w:p w14:paraId="3259AB31" w14:textId="77777777" w:rsidR="00E8644C" w:rsidRPr="00AE5D94" w:rsidRDefault="00E8644C" w:rsidP="00AB70FB">
            <w:pPr>
              <w:spacing w:after="0" w:line="240" w:lineRule="auto"/>
            </w:pPr>
          </w:p>
        </w:tc>
        <w:tc>
          <w:tcPr>
            <w:tcW w:w="1393" w:type="dxa"/>
          </w:tcPr>
          <w:p w14:paraId="35094E2B" w14:textId="77777777" w:rsidR="00E8644C" w:rsidRPr="00AE5D94" w:rsidRDefault="00E8644C" w:rsidP="00AB70FB">
            <w:pPr>
              <w:spacing w:after="0" w:line="240" w:lineRule="auto"/>
            </w:pPr>
          </w:p>
        </w:tc>
        <w:tc>
          <w:tcPr>
            <w:tcW w:w="1393" w:type="dxa"/>
          </w:tcPr>
          <w:p w14:paraId="41089985" w14:textId="77777777" w:rsidR="00E8644C" w:rsidRPr="00AE5D94" w:rsidRDefault="00E8644C" w:rsidP="004868C5">
            <w:pPr>
              <w:keepNext/>
              <w:spacing w:after="0" w:line="240" w:lineRule="auto"/>
            </w:pPr>
          </w:p>
        </w:tc>
      </w:tr>
      <w:tr w:rsidR="00E8644C" w:rsidRPr="00AE5D94" w14:paraId="162AF0A6" w14:textId="77777777" w:rsidTr="004868C5">
        <w:trPr>
          <w:cantSplit/>
          <w:trHeight w:val="292"/>
        </w:trPr>
        <w:tc>
          <w:tcPr>
            <w:tcW w:w="1458" w:type="dxa"/>
            <w:shd w:val="clear" w:color="auto" w:fill="auto"/>
          </w:tcPr>
          <w:p w14:paraId="7A2A7BE7" w14:textId="40F64BBB" w:rsidR="00E8644C" w:rsidRDefault="00E8644C" w:rsidP="005C0373">
            <w:pPr>
              <w:spacing w:after="0" w:line="240" w:lineRule="auto"/>
            </w:pPr>
            <w:r>
              <w:t>Assumption</w:t>
            </w:r>
          </w:p>
        </w:tc>
        <w:tc>
          <w:tcPr>
            <w:tcW w:w="2520" w:type="dxa"/>
            <w:shd w:val="clear" w:color="auto" w:fill="auto"/>
          </w:tcPr>
          <w:p w14:paraId="4AE04421" w14:textId="6BCA6D2A" w:rsidR="00E8644C" w:rsidRDefault="00E8644C" w:rsidP="00AB70FB">
            <w:pPr>
              <w:spacing w:after="0" w:line="240" w:lineRule="auto"/>
            </w:pPr>
            <w:r w:rsidRPr="00441B81">
              <w:t xml:space="preserve">Patent and intellectual property </w:t>
            </w:r>
            <w:proofErr w:type="gramStart"/>
            <w:r w:rsidRPr="00441B81">
              <w:t>protection are</w:t>
            </w:r>
            <w:proofErr w:type="gramEnd"/>
            <w:r w:rsidRPr="00441B81">
              <w:t xml:space="preserve"> addressed by participants</w:t>
            </w:r>
            <w:r>
              <w:t>.</w:t>
            </w:r>
          </w:p>
        </w:tc>
        <w:tc>
          <w:tcPr>
            <w:tcW w:w="1350" w:type="dxa"/>
          </w:tcPr>
          <w:p w14:paraId="18A27F88" w14:textId="77777777" w:rsidR="00E8644C" w:rsidRDefault="00E8644C" w:rsidP="00AB70FB">
            <w:pPr>
              <w:spacing w:after="0" w:line="240" w:lineRule="auto"/>
            </w:pPr>
          </w:p>
        </w:tc>
        <w:tc>
          <w:tcPr>
            <w:tcW w:w="1568" w:type="dxa"/>
            <w:shd w:val="clear" w:color="auto" w:fill="auto"/>
          </w:tcPr>
          <w:p w14:paraId="2D033A35" w14:textId="77777777" w:rsidR="00E8644C" w:rsidRPr="00AE5D94" w:rsidRDefault="00E8644C" w:rsidP="00AB70FB">
            <w:pPr>
              <w:spacing w:after="0" w:line="240" w:lineRule="auto"/>
            </w:pPr>
          </w:p>
        </w:tc>
        <w:tc>
          <w:tcPr>
            <w:tcW w:w="1393" w:type="dxa"/>
          </w:tcPr>
          <w:p w14:paraId="6FDCC6C3" w14:textId="77777777" w:rsidR="00E8644C" w:rsidRPr="00AE5D94" w:rsidRDefault="00E8644C" w:rsidP="00AB70FB">
            <w:pPr>
              <w:spacing w:after="0" w:line="240" w:lineRule="auto"/>
            </w:pPr>
          </w:p>
        </w:tc>
        <w:tc>
          <w:tcPr>
            <w:tcW w:w="1393" w:type="dxa"/>
          </w:tcPr>
          <w:p w14:paraId="03C219EF" w14:textId="77777777" w:rsidR="00E8644C" w:rsidRPr="00AE5D94" w:rsidRDefault="00E8644C" w:rsidP="00AB70FB">
            <w:pPr>
              <w:spacing w:after="0" w:line="240" w:lineRule="auto"/>
            </w:pPr>
          </w:p>
        </w:tc>
        <w:tc>
          <w:tcPr>
            <w:tcW w:w="1393" w:type="dxa"/>
          </w:tcPr>
          <w:p w14:paraId="4869994D" w14:textId="77777777" w:rsidR="00E8644C" w:rsidRPr="00AE5D94" w:rsidRDefault="00E8644C" w:rsidP="004868C5">
            <w:pPr>
              <w:keepNext/>
              <w:spacing w:after="0" w:line="240" w:lineRule="auto"/>
            </w:pPr>
          </w:p>
        </w:tc>
      </w:tr>
      <w:tr w:rsidR="00E8644C" w:rsidRPr="00AE5D94" w14:paraId="0756271F" w14:textId="77777777" w:rsidTr="004868C5">
        <w:trPr>
          <w:cantSplit/>
          <w:trHeight w:val="292"/>
        </w:trPr>
        <w:tc>
          <w:tcPr>
            <w:tcW w:w="1458" w:type="dxa"/>
            <w:shd w:val="clear" w:color="auto" w:fill="auto"/>
          </w:tcPr>
          <w:p w14:paraId="0AE739B5" w14:textId="43C4243E" w:rsidR="00E8644C" w:rsidRDefault="00E8644C" w:rsidP="005C0373">
            <w:pPr>
              <w:spacing w:after="0" w:line="240" w:lineRule="auto"/>
            </w:pPr>
            <w:r>
              <w:t>Assumption</w:t>
            </w:r>
          </w:p>
        </w:tc>
        <w:tc>
          <w:tcPr>
            <w:tcW w:w="2520" w:type="dxa"/>
            <w:shd w:val="clear" w:color="auto" w:fill="auto"/>
          </w:tcPr>
          <w:p w14:paraId="639D793E" w14:textId="307AA2F5" w:rsidR="00E8644C" w:rsidRPr="00441B81" w:rsidRDefault="00E8644C" w:rsidP="00AB70FB">
            <w:pPr>
              <w:spacing w:after="0" w:line="240" w:lineRule="auto"/>
            </w:pPr>
            <w:r w:rsidRPr="00441B81">
              <w:t>A regulatory framework exists and will include appropriate classifications and reviews by FDA, CDC, CMS and other organizations</w:t>
            </w:r>
            <w:r>
              <w:t>.</w:t>
            </w:r>
          </w:p>
        </w:tc>
        <w:tc>
          <w:tcPr>
            <w:tcW w:w="1350" w:type="dxa"/>
          </w:tcPr>
          <w:p w14:paraId="2B412AF9" w14:textId="77777777" w:rsidR="00E8644C" w:rsidRDefault="00E8644C" w:rsidP="00AB70FB">
            <w:pPr>
              <w:spacing w:after="0" w:line="240" w:lineRule="auto"/>
            </w:pPr>
          </w:p>
        </w:tc>
        <w:tc>
          <w:tcPr>
            <w:tcW w:w="1568" w:type="dxa"/>
            <w:shd w:val="clear" w:color="auto" w:fill="auto"/>
          </w:tcPr>
          <w:p w14:paraId="7E1A5810" w14:textId="77777777" w:rsidR="00E8644C" w:rsidRPr="00AE5D94" w:rsidRDefault="00E8644C" w:rsidP="00AB70FB">
            <w:pPr>
              <w:spacing w:after="0" w:line="240" w:lineRule="auto"/>
            </w:pPr>
          </w:p>
        </w:tc>
        <w:tc>
          <w:tcPr>
            <w:tcW w:w="1393" w:type="dxa"/>
          </w:tcPr>
          <w:p w14:paraId="53B15433" w14:textId="77777777" w:rsidR="00E8644C" w:rsidRPr="00AE5D94" w:rsidRDefault="00E8644C" w:rsidP="00AB70FB">
            <w:pPr>
              <w:spacing w:after="0" w:line="240" w:lineRule="auto"/>
            </w:pPr>
          </w:p>
        </w:tc>
        <w:tc>
          <w:tcPr>
            <w:tcW w:w="1393" w:type="dxa"/>
          </w:tcPr>
          <w:p w14:paraId="54F80211" w14:textId="77777777" w:rsidR="00E8644C" w:rsidRPr="00AE5D94" w:rsidRDefault="00E8644C" w:rsidP="00AB70FB">
            <w:pPr>
              <w:spacing w:after="0" w:line="240" w:lineRule="auto"/>
            </w:pPr>
          </w:p>
        </w:tc>
        <w:tc>
          <w:tcPr>
            <w:tcW w:w="1393" w:type="dxa"/>
          </w:tcPr>
          <w:p w14:paraId="49742256" w14:textId="77777777" w:rsidR="00E8644C" w:rsidRPr="00AE5D94" w:rsidRDefault="00E8644C" w:rsidP="004868C5">
            <w:pPr>
              <w:keepNext/>
              <w:spacing w:after="0" w:line="240" w:lineRule="auto"/>
            </w:pPr>
          </w:p>
        </w:tc>
      </w:tr>
      <w:tr w:rsidR="00E8644C" w:rsidRPr="00AE5D94" w14:paraId="481940C0" w14:textId="77777777" w:rsidTr="004868C5">
        <w:trPr>
          <w:cantSplit/>
          <w:trHeight w:val="292"/>
        </w:trPr>
        <w:tc>
          <w:tcPr>
            <w:tcW w:w="1458" w:type="dxa"/>
            <w:shd w:val="clear" w:color="auto" w:fill="auto"/>
          </w:tcPr>
          <w:p w14:paraId="3D5B59EE" w14:textId="56AF3A29" w:rsidR="00E8644C" w:rsidRDefault="00E8644C" w:rsidP="005C0373">
            <w:pPr>
              <w:spacing w:after="0" w:line="240" w:lineRule="auto"/>
            </w:pPr>
            <w:r>
              <w:t>Assumption</w:t>
            </w:r>
          </w:p>
        </w:tc>
        <w:tc>
          <w:tcPr>
            <w:tcW w:w="2520" w:type="dxa"/>
            <w:shd w:val="clear" w:color="auto" w:fill="auto"/>
          </w:tcPr>
          <w:p w14:paraId="7495D04E" w14:textId="42E71596" w:rsidR="00E8644C" w:rsidRPr="00441B81" w:rsidRDefault="00E8644C" w:rsidP="00AB70FB">
            <w:pPr>
              <w:spacing w:after="0" w:line="240" w:lineRule="auto"/>
            </w:pPr>
            <w:r w:rsidRPr="00441B81">
              <w:t>A liability framework exists to manage liability</w:t>
            </w:r>
            <w:r>
              <w:t>.</w:t>
            </w:r>
          </w:p>
        </w:tc>
        <w:tc>
          <w:tcPr>
            <w:tcW w:w="1350" w:type="dxa"/>
          </w:tcPr>
          <w:p w14:paraId="3265402A" w14:textId="77777777" w:rsidR="00E8644C" w:rsidRDefault="00E8644C" w:rsidP="00AB70FB">
            <w:pPr>
              <w:spacing w:after="0" w:line="240" w:lineRule="auto"/>
            </w:pPr>
          </w:p>
        </w:tc>
        <w:tc>
          <w:tcPr>
            <w:tcW w:w="1568" w:type="dxa"/>
            <w:shd w:val="clear" w:color="auto" w:fill="auto"/>
          </w:tcPr>
          <w:p w14:paraId="715B6099" w14:textId="77777777" w:rsidR="00E8644C" w:rsidRPr="00AE5D94" w:rsidRDefault="00E8644C" w:rsidP="00AB70FB">
            <w:pPr>
              <w:spacing w:after="0" w:line="240" w:lineRule="auto"/>
            </w:pPr>
          </w:p>
        </w:tc>
        <w:tc>
          <w:tcPr>
            <w:tcW w:w="1393" w:type="dxa"/>
          </w:tcPr>
          <w:p w14:paraId="5995C983" w14:textId="77777777" w:rsidR="00E8644C" w:rsidRPr="00AE5D94" w:rsidRDefault="00E8644C" w:rsidP="00AB70FB">
            <w:pPr>
              <w:spacing w:after="0" w:line="240" w:lineRule="auto"/>
            </w:pPr>
          </w:p>
        </w:tc>
        <w:tc>
          <w:tcPr>
            <w:tcW w:w="1393" w:type="dxa"/>
          </w:tcPr>
          <w:p w14:paraId="62609136" w14:textId="77777777" w:rsidR="00E8644C" w:rsidRPr="00AE5D94" w:rsidRDefault="00E8644C" w:rsidP="00AB70FB">
            <w:pPr>
              <w:spacing w:after="0" w:line="240" w:lineRule="auto"/>
            </w:pPr>
          </w:p>
        </w:tc>
        <w:tc>
          <w:tcPr>
            <w:tcW w:w="1393" w:type="dxa"/>
          </w:tcPr>
          <w:p w14:paraId="2DAFB0AA" w14:textId="77777777" w:rsidR="00E8644C" w:rsidRPr="00AE5D94" w:rsidRDefault="00E8644C" w:rsidP="004868C5">
            <w:pPr>
              <w:keepNext/>
              <w:spacing w:after="0" w:line="240" w:lineRule="auto"/>
            </w:pPr>
          </w:p>
        </w:tc>
      </w:tr>
      <w:tr w:rsidR="00E8644C" w:rsidRPr="00AE5D94" w14:paraId="745E5B07" w14:textId="77777777" w:rsidTr="004868C5">
        <w:trPr>
          <w:cantSplit/>
          <w:trHeight w:val="292"/>
        </w:trPr>
        <w:tc>
          <w:tcPr>
            <w:tcW w:w="1458" w:type="dxa"/>
            <w:shd w:val="clear" w:color="auto" w:fill="auto"/>
          </w:tcPr>
          <w:p w14:paraId="679C80DF" w14:textId="1B57165B" w:rsidR="00E8644C" w:rsidRDefault="00E8644C" w:rsidP="005C0373">
            <w:pPr>
              <w:spacing w:after="0" w:line="240" w:lineRule="auto"/>
            </w:pPr>
            <w:r>
              <w:t>Assumption</w:t>
            </w:r>
          </w:p>
        </w:tc>
        <w:tc>
          <w:tcPr>
            <w:tcW w:w="2520" w:type="dxa"/>
            <w:shd w:val="clear" w:color="auto" w:fill="auto"/>
          </w:tcPr>
          <w:p w14:paraId="7A08E91D" w14:textId="1EE1DCC1" w:rsidR="00E8644C" w:rsidRPr="00441B81" w:rsidRDefault="00E8644C" w:rsidP="00AB70FB">
            <w:pPr>
              <w:spacing w:after="0" w:line="240" w:lineRule="auto"/>
            </w:pPr>
            <w:r w:rsidRPr="00441B81">
              <w:t>A certification mechanism for compliance with the standard is in use</w:t>
            </w:r>
            <w:r>
              <w:t>.</w:t>
            </w:r>
          </w:p>
        </w:tc>
        <w:tc>
          <w:tcPr>
            <w:tcW w:w="1350" w:type="dxa"/>
          </w:tcPr>
          <w:p w14:paraId="42E3F246" w14:textId="77777777" w:rsidR="00E8644C" w:rsidRDefault="00E8644C" w:rsidP="00AB70FB">
            <w:pPr>
              <w:spacing w:after="0" w:line="240" w:lineRule="auto"/>
            </w:pPr>
          </w:p>
        </w:tc>
        <w:tc>
          <w:tcPr>
            <w:tcW w:w="1568" w:type="dxa"/>
            <w:shd w:val="clear" w:color="auto" w:fill="auto"/>
          </w:tcPr>
          <w:p w14:paraId="3DD24145" w14:textId="77777777" w:rsidR="00E8644C" w:rsidRPr="00AE5D94" w:rsidRDefault="00E8644C" w:rsidP="00AB70FB">
            <w:pPr>
              <w:spacing w:after="0" w:line="240" w:lineRule="auto"/>
            </w:pPr>
          </w:p>
        </w:tc>
        <w:tc>
          <w:tcPr>
            <w:tcW w:w="1393" w:type="dxa"/>
          </w:tcPr>
          <w:p w14:paraId="461EC5BD" w14:textId="77777777" w:rsidR="00E8644C" w:rsidRPr="00AE5D94" w:rsidRDefault="00E8644C" w:rsidP="00AB70FB">
            <w:pPr>
              <w:spacing w:after="0" w:line="240" w:lineRule="auto"/>
            </w:pPr>
          </w:p>
        </w:tc>
        <w:tc>
          <w:tcPr>
            <w:tcW w:w="1393" w:type="dxa"/>
          </w:tcPr>
          <w:p w14:paraId="2594BD0D" w14:textId="77777777" w:rsidR="00E8644C" w:rsidRPr="00AE5D94" w:rsidRDefault="00E8644C" w:rsidP="00AB70FB">
            <w:pPr>
              <w:spacing w:after="0" w:line="240" w:lineRule="auto"/>
            </w:pPr>
          </w:p>
        </w:tc>
        <w:tc>
          <w:tcPr>
            <w:tcW w:w="1393" w:type="dxa"/>
          </w:tcPr>
          <w:p w14:paraId="562569F2" w14:textId="77777777" w:rsidR="00E8644C" w:rsidRPr="00AE5D94" w:rsidRDefault="00E8644C" w:rsidP="004868C5">
            <w:pPr>
              <w:keepNext/>
              <w:spacing w:after="0" w:line="240" w:lineRule="auto"/>
            </w:pPr>
          </w:p>
        </w:tc>
      </w:tr>
      <w:tr w:rsidR="00E8644C" w:rsidRPr="00AE5D94" w14:paraId="3B7923D7" w14:textId="77777777" w:rsidTr="004868C5">
        <w:trPr>
          <w:cantSplit/>
          <w:trHeight w:val="292"/>
        </w:trPr>
        <w:tc>
          <w:tcPr>
            <w:tcW w:w="1458" w:type="dxa"/>
            <w:shd w:val="clear" w:color="auto" w:fill="auto"/>
          </w:tcPr>
          <w:p w14:paraId="60CAF988" w14:textId="77016444" w:rsidR="00E8644C" w:rsidRDefault="00E8644C" w:rsidP="005C0373">
            <w:pPr>
              <w:spacing w:after="0" w:line="240" w:lineRule="auto"/>
            </w:pPr>
            <w:r>
              <w:t>Assumption</w:t>
            </w:r>
          </w:p>
        </w:tc>
        <w:tc>
          <w:tcPr>
            <w:tcW w:w="2520" w:type="dxa"/>
            <w:shd w:val="clear" w:color="auto" w:fill="auto"/>
          </w:tcPr>
          <w:p w14:paraId="65D3CA2B" w14:textId="3A90ADCD" w:rsidR="00E8644C" w:rsidRPr="00441B81" w:rsidRDefault="00E8644C" w:rsidP="00AB70FB">
            <w:pPr>
              <w:spacing w:after="0" w:line="240" w:lineRule="auto"/>
            </w:pPr>
            <w:r>
              <w:t xml:space="preserve">Conformance to the standards/solution described in this Use Case may </w:t>
            </w:r>
            <w:r w:rsidRPr="00A61C7B">
              <w:t xml:space="preserve">occur directly between a </w:t>
            </w:r>
            <w:r>
              <w:t>CDS Guidance Requestor</w:t>
            </w:r>
            <w:r w:rsidRPr="00A61C7B">
              <w:t xml:space="preserve"> and </w:t>
            </w:r>
            <w:r>
              <w:t>CDS Guidance Supplier</w:t>
            </w:r>
            <w:r w:rsidRPr="00A61C7B">
              <w:t>, or through an intermediary party (e.g., for interface, model, or terminology mapping</w:t>
            </w:r>
            <w:r>
              <w:t>).</w:t>
            </w:r>
          </w:p>
        </w:tc>
        <w:tc>
          <w:tcPr>
            <w:tcW w:w="1350" w:type="dxa"/>
          </w:tcPr>
          <w:p w14:paraId="08FFC5D1" w14:textId="77777777" w:rsidR="00E8644C" w:rsidRDefault="00E8644C" w:rsidP="00AB70FB">
            <w:pPr>
              <w:spacing w:after="0" w:line="240" w:lineRule="auto"/>
            </w:pPr>
          </w:p>
        </w:tc>
        <w:tc>
          <w:tcPr>
            <w:tcW w:w="1568" w:type="dxa"/>
            <w:shd w:val="clear" w:color="auto" w:fill="auto"/>
          </w:tcPr>
          <w:p w14:paraId="57548F82" w14:textId="77777777" w:rsidR="00E8644C" w:rsidRPr="00AE5D94" w:rsidRDefault="00E8644C" w:rsidP="00AB70FB">
            <w:pPr>
              <w:spacing w:after="0" w:line="240" w:lineRule="auto"/>
            </w:pPr>
          </w:p>
        </w:tc>
        <w:tc>
          <w:tcPr>
            <w:tcW w:w="1393" w:type="dxa"/>
          </w:tcPr>
          <w:p w14:paraId="62124AFC" w14:textId="77777777" w:rsidR="00E8644C" w:rsidRPr="00AE5D94" w:rsidRDefault="00E8644C" w:rsidP="00AB70FB">
            <w:pPr>
              <w:spacing w:after="0" w:line="240" w:lineRule="auto"/>
            </w:pPr>
          </w:p>
        </w:tc>
        <w:tc>
          <w:tcPr>
            <w:tcW w:w="1393" w:type="dxa"/>
          </w:tcPr>
          <w:p w14:paraId="72D3A0CD" w14:textId="77777777" w:rsidR="00E8644C" w:rsidRPr="00AE5D94" w:rsidRDefault="00E8644C" w:rsidP="00AB70FB">
            <w:pPr>
              <w:spacing w:after="0" w:line="240" w:lineRule="auto"/>
            </w:pPr>
          </w:p>
        </w:tc>
        <w:tc>
          <w:tcPr>
            <w:tcW w:w="1393" w:type="dxa"/>
          </w:tcPr>
          <w:p w14:paraId="3BCCD0F5" w14:textId="77777777" w:rsidR="00E8644C" w:rsidRPr="00AE5D94" w:rsidRDefault="00E8644C" w:rsidP="004868C5">
            <w:pPr>
              <w:keepNext/>
              <w:spacing w:after="0" w:line="240" w:lineRule="auto"/>
            </w:pPr>
          </w:p>
        </w:tc>
      </w:tr>
      <w:tr w:rsidR="00E8644C" w:rsidRPr="00AE5D94" w14:paraId="69493A05" w14:textId="77777777" w:rsidTr="004868C5">
        <w:trPr>
          <w:cantSplit/>
          <w:trHeight w:val="292"/>
        </w:trPr>
        <w:tc>
          <w:tcPr>
            <w:tcW w:w="1458" w:type="dxa"/>
            <w:shd w:val="clear" w:color="auto" w:fill="auto"/>
          </w:tcPr>
          <w:p w14:paraId="347507E5" w14:textId="0B708249" w:rsidR="00E8644C" w:rsidRDefault="00E8644C" w:rsidP="005C0373">
            <w:pPr>
              <w:spacing w:after="0" w:line="240" w:lineRule="auto"/>
            </w:pPr>
            <w:r>
              <w:t>Assumption</w:t>
            </w:r>
          </w:p>
        </w:tc>
        <w:tc>
          <w:tcPr>
            <w:tcW w:w="2520" w:type="dxa"/>
            <w:shd w:val="clear" w:color="auto" w:fill="auto"/>
          </w:tcPr>
          <w:p w14:paraId="08BCABD8" w14:textId="0C4C4370" w:rsidR="00E8644C" w:rsidRDefault="00E8644C" w:rsidP="00AB70FB">
            <w:pPr>
              <w:spacing w:after="0" w:line="240" w:lineRule="auto"/>
            </w:pPr>
            <w:r>
              <w:t xml:space="preserve">Conformance will be addressed further by subsequent phases of S&amp;I Framework and may </w:t>
            </w:r>
            <w:r>
              <w:rPr>
                <w:rFonts w:ascii="Calibri" w:hAnsi="Calibri"/>
              </w:rPr>
              <w:t>be specified at multiple levels, e.g., at the interface, model, and terminology levels.</w:t>
            </w:r>
          </w:p>
        </w:tc>
        <w:tc>
          <w:tcPr>
            <w:tcW w:w="1350" w:type="dxa"/>
          </w:tcPr>
          <w:p w14:paraId="4919342B" w14:textId="77777777" w:rsidR="00E8644C" w:rsidRDefault="00E8644C" w:rsidP="00AB70FB">
            <w:pPr>
              <w:spacing w:after="0" w:line="240" w:lineRule="auto"/>
            </w:pPr>
          </w:p>
        </w:tc>
        <w:tc>
          <w:tcPr>
            <w:tcW w:w="1568" w:type="dxa"/>
            <w:shd w:val="clear" w:color="auto" w:fill="auto"/>
          </w:tcPr>
          <w:p w14:paraId="66F32006" w14:textId="77777777" w:rsidR="00E8644C" w:rsidRPr="00AE5D94" w:rsidRDefault="00E8644C" w:rsidP="00AB70FB">
            <w:pPr>
              <w:spacing w:after="0" w:line="240" w:lineRule="auto"/>
            </w:pPr>
          </w:p>
        </w:tc>
        <w:tc>
          <w:tcPr>
            <w:tcW w:w="1393" w:type="dxa"/>
          </w:tcPr>
          <w:p w14:paraId="18206E2F" w14:textId="77777777" w:rsidR="00E8644C" w:rsidRPr="00AE5D94" w:rsidRDefault="00E8644C" w:rsidP="00AB70FB">
            <w:pPr>
              <w:spacing w:after="0" w:line="240" w:lineRule="auto"/>
            </w:pPr>
          </w:p>
        </w:tc>
        <w:tc>
          <w:tcPr>
            <w:tcW w:w="1393" w:type="dxa"/>
          </w:tcPr>
          <w:p w14:paraId="2F2FB90C" w14:textId="77777777" w:rsidR="00E8644C" w:rsidRPr="00AE5D94" w:rsidRDefault="00E8644C" w:rsidP="00AB70FB">
            <w:pPr>
              <w:spacing w:after="0" w:line="240" w:lineRule="auto"/>
            </w:pPr>
          </w:p>
        </w:tc>
        <w:tc>
          <w:tcPr>
            <w:tcW w:w="1393" w:type="dxa"/>
          </w:tcPr>
          <w:p w14:paraId="54DACF22" w14:textId="77777777" w:rsidR="00E8644C" w:rsidRPr="00AE5D94" w:rsidRDefault="00E8644C" w:rsidP="004868C5">
            <w:pPr>
              <w:keepNext/>
              <w:spacing w:after="0" w:line="240" w:lineRule="auto"/>
            </w:pPr>
          </w:p>
        </w:tc>
      </w:tr>
      <w:tr w:rsidR="00E8644C" w:rsidRPr="00AE5D94" w14:paraId="17C1BC38" w14:textId="77777777" w:rsidTr="004868C5">
        <w:trPr>
          <w:cantSplit/>
          <w:trHeight w:val="292"/>
        </w:trPr>
        <w:tc>
          <w:tcPr>
            <w:tcW w:w="1458" w:type="dxa"/>
            <w:shd w:val="clear" w:color="auto" w:fill="auto"/>
          </w:tcPr>
          <w:p w14:paraId="149B7473" w14:textId="7E5E5F3F" w:rsidR="00E8644C" w:rsidRDefault="00E8644C" w:rsidP="005C0373">
            <w:pPr>
              <w:spacing w:after="0" w:line="240" w:lineRule="auto"/>
            </w:pPr>
            <w:r>
              <w:t>Pre-Condition</w:t>
            </w:r>
          </w:p>
        </w:tc>
        <w:tc>
          <w:tcPr>
            <w:tcW w:w="2520" w:type="dxa"/>
            <w:shd w:val="clear" w:color="auto" w:fill="auto"/>
          </w:tcPr>
          <w:p w14:paraId="2ACF1474" w14:textId="32C06387" w:rsidR="00E8644C" w:rsidRDefault="00E8644C" w:rsidP="00AB70FB">
            <w:pPr>
              <w:spacing w:after="0" w:line="240" w:lineRule="auto"/>
            </w:pPr>
            <w:r>
              <w:t>The CDS Guidance Requestor’s system is pre-configured to identify triggers to request clinical guidance.</w:t>
            </w:r>
          </w:p>
        </w:tc>
        <w:tc>
          <w:tcPr>
            <w:tcW w:w="1350" w:type="dxa"/>
          </w:tcPr>
          <w:p w14:paraId="65507437" w14:textId="77777777" w:rsidR="00E8644C" w:rsidRDefault="00E8644C" w:rsidP="00AB70FB">
            <w:pPr>
              <w:spacing w:after="0" w:line="240" w:lineRule="auto"/>
            </w:pPr>
          </w:p>
        </w:tc>
        <w:tc>
          <w:tcPr>
            <w:tcW w:w="1568" w:type="dxa"/>
            <w:shd w:val="clear" w:color="auto" w:fill="auto"/>
          </w:tcPr>
          <w:p w14:paraId="5A874629" w14:textId="77777777" w:rsidR="00E8644C" w:rsidRPr="00AE5D94" w:rsidRDefault="00E8644C" w:rsidP="00AB70FB">
            <w:pPr>
              <w:spacing w:after="0" w:line="240" w:lineRule="auto"/>
            </w:pPr>
          </w:p>
        </w:tc>
        <w:tc>
          <w:tcPr>
            <w:tcW w:w="1393" w:type="dxa"/>
          </w:tcPr>
          <w:p w14:paraId="129B671E" w14:textId="77777777" w:rsidR="00E8644C" w:rsidRPr="00AE5D94" w:rsidRDefault="00E8644C" w:rsidP="00AB70FB">
            <w:pPr>
              <w:spacing w:after="0" w:line="240" w:lineRule="auto"/>
            </w:pPr>
          </w:p>
        </w:tc>
        <w:tc>
          <w:tcPr>
            <w:tcW w:w="1393" w:type="dxa"/>
          </w:tcPr>
          <w:p w14:paraId="6ECFA3AA" w14:textId="77777777" w:rsidR="00E8644C" w:rsidRPr="00AE5D94" w:rsidRDefault="00E8644C" w:rsidP="00AB70FB">
            <w:pPr>
              <w:spacing w:after="0" w:line="240" w:lineRule="auto"/>
            </w:pPr>
          </w:p>
        </w:tc>
        <w:tc>
          <w:tcPr>
            <w:tcW w:w="1393" w:type="dxa"/>
          </w:tcPr>
          <w:p w14:paraId="2EC6B2AF" w14:textId="77777777" w:rsidR="00E8644C" w:rsidRPr="00AE5D94" w:rsidRDefault="00E8644C" w:rsidP="004868C5">
            <w:pPr>
              <w:keepNext/>
              <w:spacing w:after="0" w:line="240" w:lineRule="auto"/>
            </w:pPr>
          </w:p>
        </w:tc>
      </w:tr>
      <w:tr w:rsidR="00E8644C" w:rsidRPr="00AE5D94" w14:paraId="34858629" w14:textId="77777777" w:rsidTr="004868C5">
        <w:trPr>
          <w:cantSplit/>
          <w:trHeight w:val="292"/>
        </w:trPr>
        <w:tc>
          <w:tcPr>
            <w:tcW w:w="1458" w:type="dxa"/>
            <w:shd w:val="clear" w:color="auto" w:fill="auto"/>
          </w:tcPr>
          <w:p w14:paraId="54309317" w14:textId="65ABAE8E" w:rsidR="00E8644C" w:rsidRDefault="0017576E" w:rsidP="005C0373">
            <w:pPr>
              <w:spacing w:after="0" w:line="240" w:lineRule="auto"/>
            </w:pPr>
            <w:r>
              <w:lastRenderedPageBreak/>
              <w:t>Pre-Condition</w:t>
            </w:r>
          </w:p>
        </w:tc>
        <w:tc>
          <w:tcPr>
            <w:tcW w:w="2520" w:type="dxa"/>
            <w:shd w:val="clear" w:color="auto" w:fill="auto"/>
          </w:tcPr>
          <w:p w14:paraId="6687BC7C" w14:textId="305AC59B" w:rsidR="00E8644C" w:rsidRDefault="00E8644C" w:rsidP="00AB70FB">
            <w:pPr>
              <w:spacing w:after="0" w:line="240" w:lineRule="auto"/>
            </w:pPr>
            <w:r>
              <w:t>The CDS Guidance Requestor’s system is pre-configured to receive the clinical guidance data and integrate it into the system.</w:t>
            </w:r>
          </w:p>
        </w:tc>
        <w:tc>
          <w:tcPr>
            <w:tcW w:w="1350" w:type="dxa"/>
          </w:tcPr>
          <w:p w14:paraId="0056C6CE" w14:textId="77777777" w:rsidR="00E8644C" w:rsidRDefault="00E8644C" w:rsidP="00AB70FB">
            <w:pPr>
              <w:spacing w:after="0" w:line="240" w:lineRule="auto"/>
            </w:pPr>
          </w:p>
        </w:tc>
        <w:tc>
          <w:tcPr>
            <w:tcW w:w="1568" w:type="dxa"/>
            <w:shd w:val="clear" w:color="auto" w:fill="auto"/>
          </w:tcPr>
          <w:p w14:paraId="1C157394" w14:textId="77777777" w:rsidR="00E8644C" w:rsidRPr="00AE5D94" w:rsidRDefault="00E8644C" w:rsidP="00AB70FB">
            <w:pPr>
              <w:spacing w:after="0" w:line="240" w:lineRule="auto"/>
            </w:pPr>
          </w:p>
        </w:tc>
        <w:tc>
          <w:tcPr>
            <w:tcW w:w="1393" w:type="dxa"/>
          </w:tcPr>
          <w:p w14:paraId="7DFFA4B8" w14:textId="77777777" w:rsidR="00E8644C" w:rsidRPr="00AE5D94" w:rsidRDefault="00E8644C" w:rsidP="00AB70FB">
            <w:pPr>
              <w:spacing w:after="0" w:line="240" w:lineRule="auto"/>
            </w:pPr>
          </w:p>
        </w:tc>
        <w:tc>
          <w:tcPr>
            <w:tcW w:w="1393" w:type="dxa"/>
          </w:tcPr>
          <w:p w14:paraId="535F18A9" w14:textId="77777777" w:rsidR="00E8644C" w:rsidRPr="00AE5D94" w:rsidRDefault="00E8644C" w:rsidP="00AB70FB">
            <w:pPr>
              <w:spacing w:after="0" w:line="240" w:lineRule="auto"/>
            </w:pPr>
          </w:p>
        </w:tc>
        <w:tc>
          <w:tcPr>
            <w:tcW w:w="1393" w:type="dxa"/>
          </w:tcPr>
          <w:p w14:paraId="0241E1F1" w14:textId="77777777" w:rsidR="00E8644C" w:rsidRPr="00AE5D94" w:rsidRDefault="00E8644C" w:rsidP="004868C5">
            <w:pPr>
              <w:keepNext/>
              <w:spacing w:after="0" w:line="240" w:lineRule="auto"/>
            </w:pPr>
          </w:p>
        </w:tc>
      </w:tr>
      <w:tr w:rsidR="00E8644C" w:rsidRPr="00AE5D94" w14:paraId="4EC92704" w14:textId="77777777" w:rsidTr="004868C5">
        <w:trPr>
          <w:cantSplit/>
          <w:trHeight w:val="292"/>
        </w:trPr>
        <w:tc>
          <w:tcPr>
            <w:tcW w:w="1458" w:type="dxa"/>
            <w:shd w:val="clear" w:color="auto" w:fill="auto"/>
          </w:tcPr>
          <w:p w14:paraId="636DE2CF" w14:textId="06547A0C" w:rsidR="00E8644C" w:rsidRDefault="0017576E" w:rsidP="005C0373">
            <w:pPr>
              <w:spacing w:after="0" w:line="240" w:lineRule="auto"/>
            </w:pPr>
            <w:r>
              <w:t>Pre-Condition</w:t>
            </w:r>
          </w:p>
        </w:tc>
        <w:tc>
          <w:tcPr>
            <w:tcW w:w="2520" w:type="dxa"/>
            <w:shd w:val="clear" w:color="auto" w:fill="auto"/>
          </w:tcPr>
          <w:p w14:paraId="09A30EC5" w14:textId="7A7B806D" w:rsidR="00E8644C" w:rsidRDefault="00E8644C" w:rsidP="00AB70FB">
            <w:pPr>
              <w:spacing w:after="0" w:line="240" w:lineRule="auto"/>
            </w:pPr>
            <w:r w:rsidRPr="007F2D82">
              <w:t>The CDS Service Integrator i</w:t>
            </w:r>
            <w:r>
              <w:t>s able to i</w:t>
            </w:r>
            <w:r w:rsidRPr="007F2D82">
              <w:t>dentif</w:t>
            </w:r>
            <w:r>
              <w:t>y</w:t>
            </w:r>
            <w:r w:rsidRPr="007F2D82">
              <w:t xml:space="preserve"> the type of CDS Guidance Service for specific scenarios</w:t>
            </w:r>
            <w:r>
              <w:t xml:space="preserve"> (e.g., immunization reminders).</w:t>
            </w:r>
          </w:p>
        </w:tc>
        <w:tc>
          <w:tcPr>
            <w:tcW w:w="1350" w:type="dxa"/>
          </w:tcPr>
          <w:p w14:paraId="4F7A60CD" w14:textId="77777777" w:rsidR="00E8644C" w:rsidRDefault="00E8644C" w:rsidP="00AB70FB">
            <w:pPr>
              <w:spacing w:after="0" w:line="240" w:lineRule="auto"/>
            </w:pPr>
          </w:p>
        </w:tc>
        <w:tc>
          <w:tcPr>
            <w:tcW w:w="1568" w:type="dxa"/>
            <w:shd w:val="clear" w:color="auto" w:fill="auto"/>
          </w:tcPr>
          <w:p w14:paraId="24E06C05" w14:textId="77777777" w:rsidR="00E8644C" w:rsidRPr="00AE5D94" w:rsidRDefault="00E8644C" w:rsidP="00AB70FB">
            <w:pPr>
              <w:spacing w:after="0" w:line="240" w:lineRule="auto"/>
            </w:pPr>
          </w:p>
        </w:tc>
        <w:tc>
          <w:tcPr>
            <w:tcW w:w="1393" w:type="dxa"/>
          </w:tcPr>
          <w:p w14:paraId="509CC399" w14:textId="77777777" w:rsidR="00E8644C" w:rsidRPr="00AE5D94" w:rsidRDefault="00E8644C" w:rsidP="00AB70FB">
            <w:pPr>
              <w:spacing w:after="0" w:line="240" w:lineRule="auto"/>
            </w:pPr>
          </w:p>
        </w:tc>
        <w:tc>
          <w:tcPr>
            <w:tcW w:w="1393" w:type="dxa"/>
          </w:tcPr>
          <w:p w14:paraId="29089EDF" w14:textId="77777777" w:rsidR="00E8644C" w:rsidRPr="00AE5D94" w:rsidRDefault="00E8644C" w:rsidP="00AB70FB">
            <w:pPr>
              <w:spacing w:after="0" w:line="240" w:lineRule="auto"/>
            </w:pPr>
          </w:p>
        </w:tc>
        <w:tc>
          <w:tcPr>
            <w:tcW w:w="1393" w:type="dxa"/>
          </w:tcPr>
          <w:p w14:paraId="4AC3A621" w14:textId="77777777" w:rsidR="00E8644C" w:rsidRPr="00AE5D94" w:rsidRDefault="00E8644C" w:rsidP="004868C5">
            <w:pPr>
              <w:keepNext/>
              <w:spacing w:after="0" w:line="240" w:lineRule="auto"/>
            </w:pPr>
          </w:p>
        </w:tc>
      </w:tr>
      <w:tr w:rsidR="00E8644C" w:rsidRPr="00AE5D94" w14:paraId="620BC966" w14:textId="77777777" w:rsidTr="004868C5">
        <w:trPr>
          <w:cantSplit/>
          <w:trHeight w:val="292"/>
        </w:trPr>
        <w:tc>
          <w:tcPr>
            <w:tcW w:w="1458" w:type="dxa"/>
            <w:shd w:val="clear" w:color="auto" w:fill="auto"/>
          </w:tcPr>
          <w:p w14:paraId="47100181" w14:textId="71DAC685" w:rsidR="00E8644C" w:rsidRDefault="0017576E" w:rsidP="005C0373">
            <w:pPr>
              <w:spacing w:after="0" w:line="240" w:lineRule="auto"/>
            </w:pPr>
            <w:r>
              <w:t>Pre-Condition</w:t>
            </w:r>
          </w:p>
        </w:tc>
        <w:tc>
          <w:tcPr>
            <w:tcW w:w="2520" w:type="dxa"/>
            <w:shd w:val="clear" w:color="auto" w:fill="auto"/>
          </w:tcPr>
          <w:p w14:paraId="4C169990" w14:textId="6B79C5CC" w:rsidR="00E8644C" w:rsidRPr="007F2D82" w:rsidRDefault="00E8644C" w:rsidP="00AB70FB">
            <w:pPr>
              <w:spacing w:after="0" w:line="240" w:lineRule="auto"/>
            </w:pPr>
            <w:r>
              <w:t>CDS Service Integrator is able to identify the end-point address for making the request for CDS Guidance.</w:t>
            </w:r>
          </w:p>
        </w:tc>
        <w:tc>
          <w:tcPr>
            <w:tcW w:w="1350" w:type="dxa"/>
          </w:tcPr>
          <w:p w14:paraId="1A0E1224" w14:textId="77777777" w:rsidR="00E8644C" w:rsidRDefault="00E8644C" w:rsidP="00AB70FB">
            <w:pPr>
              <w:spacing w:after="0" w:line="240" w:lineRule="auto"/>
            </w:pPr>
          </w:p>
        </w:tc>
        <w:tc>
          <w:tcPr>
            <w:tcW w:w="1568" w:type="dxa"/>
            <w:shd w:val="clear" w:color="auto" w:fill="auto"/>
          </w:tcPr>
          <w:p w14:paraId="28DAA6FA" w14:textId="77777777" w:rsidR="00E8644C" w:rsidRPr="00AE5D94" w:rsidRDefault="00E8644C" w:rsidP="00AB70FB">
            <w:pPr>
              <w:spacing w:after="0" w:line="240" w:lineRule="auto"/>
            </w:pPr>
          </w:p>
        </w:tc>
        <w:tc>
          <w:tcPr>
            <w:tcW w:w="1393" w:type="dxa"/>
          </w:tcPr>
          <w:p w14:paraId="67448BA0" w14:textId="77777777" w:rsidR="00E8644C" w:rsidRPr="00AE5D94" w:rsidRDefault="00E8644C" w:rsidP="00AB70FB">
            <w:pPr>
              <w:spacing w:after="0" w:line="240" w:lineRule="auto"/>
            </w:pPr>
          </w:p>
        </w:tc>
        <w:tc>
          <w:tcPr>
            <w:tcW w:w="1393" w:type="dxa"/>
          </w:tcPr>
          <w:p w14:paraId="4BAD6BEA" w14:textId="77777777" w:rsidR="00E8644C" w:rsidRPr="00AE5D94" w:rsidRDefault="00E8644C" w:rsidP="00AB70FB">
            <w:pPr>
              <w:spacing w:after="0" w:line="240" w:lineRule="auto"/>
            </w:pPr>
          </w:p>
        </w:tc>
        <w:tc>
          <w:tcPr>
            <w:tcW w:w="1393" w:type="dxa"/>
          </w:tcPr>
          <w:p w14:paraId="5711D456" w14:textId="77777777" w:rsidR="00E8644C" w:rsidRPr="00AE5D94" w:rsidRDefault="00E8644C" w:rsidP="004868C5">
            <w:pPr>
              <w:keepNext/>
              <w:spacing w:after="0" w:line="240" w:lineRule="auto"/>
            </w:pPr>
          </w:p>
        </w:tc>
      </w:tr>
      <w:tr w:rsidR="00E8644C" w:rsidRPr="00AE5D94" w14:paraId="636CD4F4" w14:textId="77777777" w:rsidTr="004868C5">
        <w:trPr>
          <w:cantSplit/>
          <w:trHeight w:val="292"/>
        </w:trPr>
        <w:tc>
          <w:tcPr>
            <w:tcW w:w="1458" w:type="dxa"/>
            <w:shd w:val="clear" w:color="auto" w:fill="auto"/>
          </w:tcPr>
          <w:p w14:paraId="514A7E25" w14:textId="70FEC3F1" w:rsidR="00E8644C" w:rsidRDefault="0017576E" w:rsidP="005C0373">
            <w:pPr>
              <w:spacing w:after="0" w:line="240" w:lineRule="auto"/>
            </w:pPr>
            <w:r>
              <w:t>Pre-Condition</w:t>
            </w:r>
          </w:p>
        </w:tc>
        <w:tc>
          <w:tcPr>
            <w:tcW w:w="2520" w:type="dxa"/>
            <w:shd w:val="clear" w:color="auto" w:fill="auto"/>
          </w:tcPr>
          <w:p w14:paraId="31D63612" w14:textId="0296A8FD" w:rsidR="00E8644C" w:rsidRDefault="0017576E" w:rsidP="00AB70FB">
            <w:pPr>
              <w:spacing w:after="0" w:line="240" w:lineRule="auto"/>
            </w:pPr>
            <w:r>
              <w:t>The CDS Guidance Requestor’s system is aware of and able to supply the input parameter values (the clinical information and context).</w:t>
            </w:r>
          </w:p>
        </w:tc>
        <w:tc>
          <w:tcPr>
            <w:tcW w:w="1350" w:type="dxa"/>
          </w:tcPr>
          <w:p w14:paraId="01E52836" w14:textId="77777777" w:rsidR="00E8644C" w:rsidRDefault="00E8644C" w:rsidP="00AB70FB">
            <w:pPr>
              <w:spacing w:after="0" w:line="240" w:lineRule="auto"/>
            </w:pPr>
          </w:p>
        </w:tc>
        <w:tc>
          <w:tcPr>
            <w:tcW w:w="1568" w:type="dxa"/>
            <w:shd w:val="clear" w:color="auto" w:fill="auto"/>
          </w:tcPr>
          <w:p w14:paraId="4F4440A9" w14:textId="77777777" w:rsidR="00E8644C" w:rsidRPr="00AE5D94" w:rsidRDefault="00E8644C" w:rsidP="00AB70FB">
            <w:pPr>
              <w:spacing w:after="0" w:line="240" w:lineRule="auto"/>
            </w:pPr>
          </w:p>
        </w:tc>
        <w:tc>
          <w:tcPr>
            <w:tcW w:w="1393" w:type="dxa"/>
          </w:tcPr>
          <w:p w14:paraId="08717136" w14:textId="77777777" w:rsidR="00E8644C" w:rsidRPr="00AE5D94" w:rsidRDefault="00E8644C" w:rsidP="00AB70FB">
            <w:pPr>
              <w:spacing w:after="0" w:line="240" w:lineRule="auto"/>
            </w:pPr>
          </w:p>
        </w:tc>
        <w:tc>
          <w:tcPr>
            <w:tcW w:w="1393" w:type="dxa"/>
          </w:tcPr>
          <w:p w14:paraId="0310D89F" w14:textId="77777777" w:rsidR="00E8644C" w:rsidRPr="00AE5D94" w:rsidRDefault="00E8644C" w:rsidP="00AB70FB">
            <w:pPr>
              <w:spacing w:after="0" w:line="240" w:lineRule="auto"/>
            </w:pPr>
          </w:p>
        </w:tc>
        <w:tc>
          <w:tcPr>
            <w:tcW w:w="1393" w:type="dxa"/>
          </w:tcPr>
          <w:p w14:paraId="3853017C" w14:textId="77777777" w:rsidR="00E8644C" w:rsidRPr="00AE5D94" w:rsidRDefault="00E8644C" w:rsidP="004868C5">
            <w:pPr>
              <w:keepNext/>
              <w:spacing w:after="0" w:line="240" w:lineRule="auto"/>
            </w:pPr>
          </w:p>
        </w:tc>
      </w:tr>
      <w:tr w:rsidR="0017576E" w:rsidRPr="00AE5D94" w14:paraId="08511161" w14:textId="77777777" w:rsidTr="004868C5">
        <w:trPr>
          <w:cantSplit/>
          <w:trHeight w:val="292"/>
        </w:trPr>
        <w:tc>
          <w:tcPr>
            <w:tcW w:w="1458" w:type="dxa"/>
            <w:shd w:val="clear" w:color="auto" w:fill="auto"/>
          </w:tcPr>
          <w:p w14:paraId="27E9DB47" w14:textId="78AFD67B" w:rsidR="0017576E" w:rsidRDefault="0017576E" w:rsidP="005C0373">
            <w:pPr>
              <w:spacing w:after="0" w:line="240" w:lineRule="auto"/>
            </w:pPr>
            <w:r>
              <w:t>Pre-Condition</w:t>
            </w:r>
          </w:p>
        </w:tc>
        <w:tc>
          <w:tcPr>
            <w:tcW w:w="2520" w:type="dxa"/>
            <w:shd w:val="clear" w:color="auto" w:fill="auto"/>
          </w:tcPr>
          <w:p w14:paraId="518E0391" w14:textId="1172C8C6" w:rsidR="0017576E" w:rsidRDefault="0017576E" w:rsidP="00AB70FB">
            <w:pPr>
              <w:spacing w:after="0" w:line="240" w:lineRule="auto"/>
            </w:pPr>
            <w:r>
              <w:t xml:space="preserve">The CDS Guidance Requestor’s system is able to map to/from the terminology and content format standards specified in the standards selected by the Health </w:t>
            </w:r>
            <w:proofErr w:type="spellStart"/>
            <w:r>
              <w:t>eDecisions</w:t>
            </w:r>
            <w:proofErr w:type="spellEnd"/>
            <w:r>
              <w:t xml:space="preserve"> Initiative, either natively or by way of a third party (which might be the CDS Guidance Supplier itself).</w:t>
            </w:r>
          </w:p>
        </w:tc>
        <w:tc>
          <w:tcPr>
            <w:tcW w:w="1350" w:type="dxa"/>
          </w:tcPr>
          <w:p w14:paraId="502BA42C" w14:textId="77777777" w:rsidR="0017576E" w:rsidRDefault="0017576E" w:rsidP="00AB70FB">
            <w:pPr>
              <w:spacing w:after="0" w:line="240" w:lineRule="auto"/>
            </w:pPr>
          </w:p>
        </w:tc>
        <w:tc>
          <w:tcPr>
            <w:tcW w:w="1568" w:type="dxa"/>
            <w:shd w:val="clear" w:color="auto" w:fill="auto"/>
          </w:tcPr>
          <w:p w14:paraId="3546054D" w14:textId="77777777" w:rsidR="0017576E" w:rsidRPr="00AE5D94" w:rsidRDefault="0017576E" w:rsidP="00AB70FB">
            <w:pPr>
              <w:spacing w:after="0" w:line="240" w:lineRule="auto"/>
            </w:pPr>
          </w:p>
        </w:tc>
        <w:tc>
          <w:tcPr>
            <w:tcW w:w="1393" w:type="dxa"/>
          </w:tcPr>
          <w:p w14:paraId="5A46223A" w14:textId="77777777" w:rsidR="0017576E" w:rsidRPr="00AE5D94" w:rsidRDefault="0017576E" w:rsidP="00AB70FB">
            <w:pPr>
              <w:spacing w:after="0" w:line="240" w:lineRule="auto"/>
            </w:pPr>
          </w:p>
        </w:tc>
        <w:tc>
          <w:tcPr>
            <w:tcW w:w="1393" w:type="dxa"/>
          </w:tcPr>
          <w:p w14:paraId="4F9C014E" w14:textId="77777777" w:rsidR="0017576E" w:rsidRPr="00AE5D94" w:rsidRDefault="0017576E" w:rsidP="00AB70FB">
            <w:pPr>
              <w:spacing w:after="0" w:line="240" w:lineRule="auto"/>
            </w:pPr>
          </w:p>
        </w:tc>
        <w:tc>
          <w:tcPr>
            <w:tcW w:w="1393" w:type="dxa"/>
          </w:tcPr>
          <w:p w14:paraId="2EEAFF4E" w14:textId="77777777" w:rsidR="0017576E" w:rsidRPr="00AE5D94" w:rsidRDefault="0017576E" w:rsidP="004868C5">
            <w:pPr>
              <w:keepNext/>
              <w:spacing w:after="0" w:line="240" w:lineRule="auto"/>
            </w:pPr>
          </w:p>
        </w:tc>
      </w:tr>
      <w:tr w:rsidR="0017576E" w:rsidRPr="00AE5D94" w14:paraId="71BA7AF6" w14:textId="77777777" w:rsidTr="004868C5">
        <w:trPr>
          <w:cantSplit/>
          <w:trHeight w:val="292"/>
        </w:trPr>
        <w:tc>
          <w:tcPr>
            <w:tcW w:w="1458" w:type="dxa"/>
            <w:shd w:val="clear" w:color="auto" w:fill="auto"/>
          </w:tcPr>
          <w:p w14:paraId="08BF6363" w14:textId="0CC4161C" w:rsidR="0017576E" w:rsidRDefault="0017576E" w:rsidP="005C0373">
            <w:pPr>
              <w:spacing w:after="0" w:line="240" w:lineRule="auto"/>
            </w:pPr>
            <w:r>
              <w:t>Pre-Condition</w:t>
            </w:r>
          </w:p>
        </w:tc>
        <w:tc>
          <w:tcPr>
            <w:tcW w:w="2520" w:type="dxa"/>
            <w:shd w:val="clear" w:color="auto" w:fill="auto"/>
          </w:tcPr>
          <w:p w14:paraId="31548C0E" w14:textId="13790FD8" w:rsidR="0017576E" w:rsidRDefault="0017576E" w:rsidP="00AB70FB">
            <w:pPr>
              <w:spacing w:after="0" w:line="240" w:lineRule="auto"/>
            </w:pPr>
            <w:r>
              <w:t>The CDS Guidance Supplier is able to formulate non-guidance components of the response (such as error messages).</w:t>
            </w:r>
          </w:p>
        </w:tc>
        <w:tc>
          <w:tcPr>
            <w:tcW w:w="1350" w:type="dxa"/>
          </w:tcPr>
          <w:p w14:paraId="138DCCAE" w14:textId="77777777" w:rsidR="0017576E" w:rsidRDefault="0017576E" w:rsidP="00AB70FB">
            <w:pPr>
              <w:spacing w:after="0" w:line="240" w:lineRule="auto"/>
            </w:pPr>
          </w:p>
        </w:tc>
        <w:tc>
          <w:tcPr>
            <w:tcW w:w="1568" w:type="dxa"/>
            <w:shd w:val="clear" w:color="auto" w:fill="auto"/>
          </w:tcPr>
          <w:p w14:paraId="41F1EFA6" w14:textId="77777777" w:rsidR="0017576E" w:rsidRPr="00AE5D94" w:rsidRDefault="0017576E" w:rsidP="00AB70FB">
            <w:pPr>
              <w:spacing w:after="0" w:line="240" w:lineRule="auto"/>
            </w:pPr>
          </w:p>
        </w:tc>
        <w:tc>
          <w:tcPr>
            <w:tcW w:w="1393" w:type="dxa"/>
          </w:tcPr>
          <w:p w14:paraId="7983953C" w14:textId="77777777" w:rsidR="0017576E" w:rsidRPr="00AE5D94" w:rsidRDefault="0017576E" w:rsidP="00AB70FB">
            <w:pPr>
              <w:spacing w:after="0" w:line="240" w:lineRule="auto"/>
            </w:pPr>
          </w:p>
        </w:tc>
        <w:tc>
          <w:tcPr>
            <w:tcW w:w="1393" w:type="dxa"/>
          </w:tcPr>
          <w:p w14:paraId="48010825" w14:textId="77777777" w:rsidR="0017576E" w:rsidRPr="00AE5D94" w:rsidRDefault="0017576E" w:rsidP="00AB70FB">
            <w:pPr>
              <w:spacing w:after="0" w:line="240" w:lineRule="auto"/>
            </w:pPr>
          </w:p>
        </w:tc>
        <w:tc>
          <w:tcPr>
            <w:tcW w:w="1393" w:type="dxa"/>
          </w:tcPr>
          <w:p w14:paraId="6AA25C44" w14:textId="77777777" w:rsidR="0017576E" w:rsidRPr="00AE5D94" w:rsidRDefault="0017576E" w:rsidP="004868C5">
            <w:pPr>
              <w:keepNext/>
              <w:spacing w:after="0" w:line="240" w:lineRule="auto"/>
            </w:pPr>
          </w:p>
        </w:tc>
      </w:tr>
      <w:tr w:rsidR="0017576E" w:rsidRPr="00AE5D94" w14:paraId="7C4D464B" w14:textId="77777777" w:rsidTr="004868C5">
        <w:trPr>
          <w:cantSplit/>
          <w:trHeight w:val="292"/>
        </w:trPr>
        <w:tc>
          <w:tcPr>
            <w:tcW w:w="1458" w:type="dxa"/>
            <w:shd w:val="clear" w:color="auto" w:fill="auto"/>
          </w:tcPr>
          <w:p w14:paraId="073D4787" w14:textId="5990F987" w:rsidR="0017576E" w:rsidRDefault="0017576E" w:rsidP="005C0373">
            <w:pPr>
              <w:spacing w:after="0" w:line="240" w:lineRule="auto"/>
            </w:pPr>
            <w:r>
              <w:lastRenderedPageBreak/>
              <w:t>Pre-Condition</w:t>
            </w:r>
          </w:p>
        </w:tc>
        <w:tc>
          <w:tcPr>
            <w:tcW w:w="2520" w:type="dxa"/>
            <w:shd w:val="clear" w:color="auto" w:fill="auto"/>
          </w:tcPr>
          <w:p w14:paraId="54EDC14F" w14:textId="0011CA2E" w:rsidR="0017576E" w:rsidRDefault="0017576E" w:rsidP="00AB70FB">
            <w:pPr>
              <w:spacing w:after="0" w:line="240" w:lineRule="auto"/>
            </w:pPr>
            <w:r>
              <w:t xml:space="preserve">The </w:t>
            </w:r>
            <w:r w:rsidRPr="00814375">
              <w:t>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user, if appropriate, o</w:t>
            </w:r>
            <w:r>
              <w:t>f the need for additional data.</w:t>
            </w:r>
          </w:p>
        </w:tc>
        <w:tc>
          <w:tcPr>
            <w:tcW w:w="1350" w:type="dxa"/>
          </w:tcPr>
          <w:p w14:paraId="401DE78A" w14:textId="77777777" w:rsidR="0017576E" w:rsidRDefault="0017576E" w:rsidP="00AB70FB">
            <w:pPr>
              <w:spacing w:after="0" w:line="240" w:lineRule="auto"/>
            </w:pPr>
          </w:p>
        </w:tc>
        <w:tc>
          <w:tcPr>
            <w:tcW w:w="1568" w:type="dxa"/>
            <w:shd w:val="clear" w:color="auto" w:fill="auto"/>
          </w:tcPr>
          <w:p w14:paraId="56486BED" w14:textId="77777777" w:rsidR="0017576E" w:rsidRPr="00AE5D94" w:rsidRDefault="0017576E" w:rsidP="00AB70FB">
            <w:pPr>
              <w:spacing w:after="0" w:line="240" w:lineRule="auto"/>
            </w:pPr>
          </w:p>
        </w:tc>
        <w:tc>
          <w:tcPr>
            <w:tcW w:w="1393" w:type="dxa"/>
          </w:tcPr>
          <w:p w14:paraId="33615849" w14:textId="77777777" w:rsidR="0017576E" w:rsidRPr="00AE5D94" w:rsidRDefault="0017576E" w:rsidP="00AB70FB">
            <w:pPr>
              <w:spacing w:after="0" w:line="240" w:lineRule="auto"/>
            </w:pPr>
          </w:p>
        </w:tc>
        <w:tc>
          <w:tcPr>
            <w:tcW w:w="1393" w:type="dxa"/>
          </w:tcPr>
          <w:p w14:paraId="3884C5A8" w14:textId="77777777" w:rsidR="0017576E" w:rsidRPr="00AE5D94" w:rsidRDefault="0017576E" w:rsidP="00AB70FB">
            <w:pPr>
              <w:spacing w:after="0" w:line="240" w:lineRule="auto"/>
            </w:pPr>
          </w:p>
        </w:tc>
        <w:tc>
          <w:tcPr>
            <w:tcW w:w="1393" w:type="dxa"/>
          </w:tcPr>
          <w:p w14:paraId="589F8F67" w14:textId="77777777" w:rsidR="0017576E" w:rsidRPr="00AE5D94" w:rsidRDefault="0017576E" w:rsidP="004868C5">
            <w:pPr>
              <w:keepNext/>
              <w:spacing w:after="0" w:line="240" w:lineRule="auto"/>
            </w:pPr>
          </w:p>
        </w:tc>
      </w:tr>
      <w:tr w:rsidR="0017576E" w:rsidRPr="00AE5D94" w14:paraId="678BAF21" w14:textId="77777777" w:rsidTr="004868C5">
        <w:trPr>
          <w:cantSplit/>
          <w:trHeight w:val="292"/>
        </w:trPr>
        <w:tc>
          <w:tcPr>
            <w:tcW w:w="1458" w:type="dxa"/>
            <w:shd w:val="clear" w:color="auto" w:fill="auto"/>
          </w:tcPr>
          <w:p w14:paraId="7C7CD6E1" w14:textId="74CA6FE8" w:rsidR="0017576E" w:rsidRDefault="0017576E" w:rsidP="005C0373">
            <w:pPr>
              <w:spacing w:after="0" w:line="240" w:lineRule="auto"/>
            </w:pPr>
            <w:r>
              <w:t>Post-Condition</w:t>
            </w:r>
          </w:p>
        </w:tc>
        <w:tc>
          <w:tcPr>
            <w:tcW w:w="2520" w:type="dxa"/>
            <w:shd w:val="clear" w:color="auto" w:fill="auto"/>
          </w:tcPr>
          <w:p w14:paraId="5C4C6F1F" w14:textId="4DFFA9B0" w:rsidR="0017576E" w:rsidRDefault="0017576E" w:rsidP="00AB70FB">
            <w:pPr>
              <w:spacing w:after="0" w:line="240" w:lineRule="auto"/>
            </w:pPr>
            <w:r>
              <w:t>The CDS Guidance Supplier has sent Guidance to the CDS Guidance Requestor’s system.</w:t>
            </w:r>
          </w:p>
        </w:tc>
        <w:tc>
          <w:tcPr>
            <w:tcW w:w="1350" w:type="dxa"/>
          </w:tcPr>
          <w:p w14:paraId="7B4FDBFD" w14:textId="77777777" w:rsidR="0017576E" w:rsidRDefault="0017576E" w:rsidP="00AB70FB">
            <w:pPr>
              <w:spacing w:after="0" w:line="240" w:lineRule="auto"/>
            </w:pPr>
          </w:p>
        </w:tc>
        <w:tc>
          <w:tcPr>
            <w:tcW w:w="1568" w:type="dxa"/>
            <w:shd w:val="clear" w:color="auto" w:fill="auto"/>
          </w:tcPr>
          <w:p w14:paraId="41B7700C" w14:textId="77777777" w:rsidR="0017576E" w:rsidRPr="00AE5D94" w:rsidRDefault="0017576E" w:rsidP="00AB70FB">
            <w:pPr>
              <w:spacing w:after="0" w:line="240" w:lineRule="auto"/>
            </w:pPr>
          </w:p>
        </w:tc>
        <w:tc>
          <w:tcPr>
            <w:tcW w:w="1393" w:type="dxa"/>
          </w:tcPr>
          <w:p w14:paraId="35524F02" w14:textId="77777777" w:rsidR="0017576E" w:rsidRPr="00AE5D94" w:rsidRDefault="0017576E" w:rsidP="00AB70FB">
            <w:pPr>
              <w:spacing w:after="0" w:line="240" w:lineRule="auto"/>
            </w:pPr>
          </w:p>
        </w:tc>
        <w:tc>
          <w:tcPr>
            <w:tcW w:w="1393" w:type="dxa"/>
          </w:tcPr>
          <w:p w14:paraId="31ADC09E" w14:textId="77777777" w:rsidR="0017576E" w:rsidRPr="00AE5D94" w:rsidRDefault="0017576E" w:rsidP="00AB70FB">
            <w:pPr>
              <w:spacing w:after="0" w:line="240" w:lineRule="auto"/>
            </w:pPr>
          </w:p>
        </w:tc>
        <w:tc>
          <w:tcPr>
            <w:tcW w:w="1393" w:type="dxa"/>
          </w:tcPr>
          <w:p w14:paraId="71C32C69" w14:textId="77777777" w:rsidR="0017576E" w:rsidRPr="00AE5D94" w:rsidRDefault="0017576E" w:rsidP="004868C5">
            <w:pPr>
              <w:keepNext/>
              <w:spacing w:after="0" w:line="240" w:lineRule="auto"/>
            </w:pPr>
          </w:p>
        </w:tc>
      </w:tr>
      <w:tr w:rsidR="0017576E" w:rsidRPr="00AE5D94" w14:paraId="17E3A070" w14:textId="77777777" w:rsidTr="004868C5">
        <w:trPr>
          <w:cantSplit/>
          <w:trHeight w:val="292"/>
        </w:trPr>
        <w:tc>
          <w:tcPr>
            <w:tcW w:w="1458" w:type="dxa"/>
            <w:shd w:val="clear" w:color="auto" w:fill="auto"/>
          </w:tcPr>
          <w:p w14:paraId="035FAFDD" w14:textId="75FC85BC" w:rsidR="0017576E" w:rsidRDefault="0017576E" w:rsidP="005C0373">
            <w:pPr>
              <w:spacing w:after="0" w:line="240" w:lineRule="auto"/>
            </w:pPr>
            <w:r>
              <w:t>Post-Condition</w:t>
            </w:r>
          </w:p>
        </w:tc>
        <w:tc>
          <w:tcPr>
            <w:tcW w:w="2520" w:type="dxa"/>
            <w:shd w:val="clear" w:color="auto" w:fill="auto"/>
          </w:tcPr>
          <w:p w14:paraId="08EA6D15" w14:textId="038B4EA0" w:rsidR="0017576E" w:rsidRDefault="0017576E" w:rsidP="00AB70FB">
            <w:pPr>
              <w:spacing w:after="0" w:line="240" w:lineRule="auto"/>
            </w:pPr>
            <w:r>
              <w:t>The CDS Guidance Requestor’s system has received the Guidance sent by the CDS Guidance Supplier.</w:t>
            </w:r>
          </w:p>
        </w:tc>
        <w:tc>
          <w:tcPr>
            <w:tcW w:w="1350" w:type="dxa"/>
          </w:tcPr>
          <w:p w14:paraId="24677029" w14:textId="77777777" w:rsidR="0017576E" w:rsidRDefault="0017576E" w:rsidP="00AB70FB">
            <w:pPr>
              <w:spacing w:after="0" w:line="240" w:lineRule="auto"/>
            </w:pPr>
          </w:p>
        </w:tc>
        <w:tc>
          <w:tcPr>
            <w:tcW w:w="1568" w:type="dxa"/>
            <w:shd w:val="clear" w:color="auto" w:fill="auto"/>
          </w:tcPr>
          <w:p w14:paraId="2F468AD8" w14:textId="77777777" w:rsidR="0017576E" w:rsidRPr="00AE5D94" w:rsidRDefault="0017576E" w:rsidP="00AB70FB">
            <w:pPr>
              <w:spacing w:after="0" w:line="240" w:lineRule="auto"/>
            </w:pPr>
          </w:p>
        </w:tc>
        <w:tc>
          <w:tcPr>
            <w:tcW w:w="1393" w:type="dxa"/>
          </w:tcPr>
          <w:p w14:paraId="404951EB" w14:textId="77777777" w:rsidR="0017576E" w:rsidRPr="00AE5D94" w:rsidRDefault="0017576E" w:rsidP="00AB70FB">
            <w:pPr>
              <w:spacing w:after="0" w:line="240" w:lineRule="auto"/>
            </w:pPr>
          </w:p>
        </w:tc>
        <w:tc>
          <w:tcPr>
            <w:tcW w:w="1393" w:type="dxa"/>
          </w:tcPr>
          <w:p w14:paraId="57D868DB" w14:textId="77777777" w:rsidR="0017576E" w:rsidRPr="00AE5D94" w:rsidRDefault="0017576E" w:rsidP="00AB70FB">
            <w:pPr>
              <w:spacing w:after="0" w:line="240" w:lineRule="auto"/>
            </w:pPr>
          </w:p>
        </w:tc>
        <w:tc>
          <w:tcPr>
            <w:tcW w:w="1393" w:type="dxa"/>
          </w:tcPr>
          <w:p w14:paraId="243B7426" w14:textId="77777777" w:rsidR="0017576E" w:rsidRPr="00AE5D94" w:rsidRDefault="0017576E" w:rsidP="004868C5">
            <w:pPr>
              <w:keepNext/>
              <w:spacing w:after="0" w:line="240" w:lineRule="auto"/>
            </w:pPr>
          </w:p>
        </w:tc>
      </w:tr>
      <w:tr w:rsidR="0017576E" w:rsidRPr="00AE5D94" w14:paraId="7D62EAF1" w14:textId="77777777" w:rsidTr="004868C5">
        <w:trPr>
          <w:cantSplit/>
          <w:trHeight w:val="292"/>
        </w:trPr>
        <w:tc>
          <w:tcPr>
            <w:tcW w:w="1458" w:type="dxa"/>
            <w:shd w:val="clear" w:color="auto" w:fill="auto"/>
          </w:tcPr>
          <w:p w14:paraId="70006043" w14:textId="73A364EC" w:rsidR="0017576E" w:rsidRDefault="0017576E" w:rsidP="005C0373">
            <w:pPr>
              <w:spacing w:after="0" w:line="240" w:lineRule="auto"/>
            </w:pPr>
            <w:r>
              <w:t>Post-Condition</w:t>
            </w:r>
          </w:p>
        </w:tc>
        <w:tc>
          <w:tcPr>
            <w:tcW w:w="2520" w:type="dxa"/>
            <w:shd w:val="clear" w:color="auto" w:fill="auto"/>
          </w:tcPr>
          <w:p w14:paraId="5979E9CB" w14:textId="366A2E37" w:rsidR="0017576E" w:rsidRDefault="0017576E" w:rsidP="00AB70FB">
            <w:pPr>
              <w:spacing w:after="0" w:line="240" w:lineRule="auto"/>
            </w:pPr>
            <w:r>
              <w:t>The Guidance returned by the CDS Guidance Supplier is available for display and/or action within the CDS Guidance Requestor’s system.</w:t>
            </w:r>
          </w:p>
        </w:tc>
        <w:tc>
          <w:tcPr>
            <w:tcW w:w="1350" w:type="dxa"/>
          </w:tcPr>
          <w:p w14:paraId="350AE98A" w14:textId="77777777" w:rsidR="0017576E" w:rsidRDefault="0017576E" w:rsidP="00AB70FB">
            <w:pPr>
              <w:spacing w:after="0" w:line="240" w:lineRule="auto"/>
            </w:pPr>
          </w:p>
        </w:tc>
        <w:tc>
          <w:tcPr>
            <w:tcW w:w="1568" w:type="dxa"/>
            <w:shd w:val="clear" w:color="auto" w:fill="auto"/>
          </w:tcPr>
          <w:p w14:paraId="7EAE0FF9" w14:textId="77777777" w:rsidR="0017576E" w:rsidRPr="00AE5D94" w:rsidRDefault="0017576E" w:rsidP="00AB70FB">
            <w:pPr>
              <w:spacing w:after="0" w:line="240" w:lineRule="auto"/>
            </w:pPr>
          </w:p>
        </w:tc>
        <w:tc>
          <w:tcPr>
            <w:tcW w:w="1393" w:type="dxa"/>
          </w:tcPr>
          <w:p w14:paraId="76A7B02D" w14:textId="77777777" w:rsidR="0017576E" w:rsidRPr="00AE5D94" w:rsidRDefault="0017576E" w:rsidP="00AB70FB">
            <w:pPr>
              <w:spacing w:after="0" w:line="240" w:lineRule="auto"/>
            </w:pPr>
          </w:p>
        </w:tc>
        <w:tc>
          <w:tcPr>
            <w:tcW w:w="1393" w:type="dxa"/>
          </w:tcPr>
          <w:p w14:paraId="1A1E9DC5" w14:textId="77777777" w:rsidR="0017576E" w:rsidRPr="00AE5D94" w:rsidRDefault="0017576E" w:rsidP="00AB70FB">
            <w:pPr>
              <w:spacing w:after="0" w:line="240" w:lineRule="auto"/>
            </w:pPr>
          </w:p>
        </w:tc>
        <w:tc>
          <w:tcPr>
            <w:tcW w:w="1393" w:type="dxa"/>
          </w:tcPr>
          <w:p w14:paraId="239745F1" w14:textId="77777777" w:rsidR="0017576E" w:rsidRPr="00AE5D94" w:rsidRDefault="0017576E" w:rsidP="004868C5">
            <w:pPr>
              <w:keepNext/>
              <w:spacing w:after="0" w:line="240" w:lineRule="auto"/>
            </w:pPr>
          </w:p>
        </w:tc>
      </w:tr>
    </w:tbl>
    <w:p w14:paraId="58516832" w14:textId="2AFC3F7E" w:rsidR="006409C9" w:rsidRDefault="004868C5" w:rsidP="00AC128D">
      <w:pPr>
        <w:pStyle w:val="Caption"/>
        <w:spacing w:before="120"/>
        <w:jc w:val="center"/>
      </w:pPr>
      <w:bookmarkStart w:id="108" w:name="_Toc347760367"/>
      <w:r>
        <w:t xml:space="preserve">Table </w:t>
      </w:r>
      <w:fldSimple w:instr=" SEQ Table \* ARABIC ">
        <w:r>
          <w:t>4</w:t>
        </w:r>
      </w:fldSimple>
      <w:r>
        <w:t>: Out-of-Scope Requirements</w:t>
      </w:r>
      <w:bookmarkEnd w:id="108"/>
    </w:p>
    <w:p w14:paraId="3F1A25AC" w14:textId="77777777" w:rsidR="0034512A" w:rsidRPr="0034512A" w:rsidRDefault="0034512A" w:rsidP="0034512A"/>
    <w:p w14:paraId="1B842B21" w14:textId="4412DDB3" w:rsidR="00C22F26" w:rsidRDefault="00C22F26" w:rsidP="00AC128D">
      <w:pPr>
        <w:pStyle w:val="Heading2"/>
      </w:pPr>
      <w:bookmarkStart w:id="109" w:name="_Toc347777583"/>
      <w:r>
        <w:lastRenderedPageBreak/>
        <w:t>2.</w:t>
      </w:r>
      <w:r w:rsidR="0061266E">
        <w:t>3</w:t>
      </w:r>
      <w:r>
        <w:t xml:space="preserve"> Solution Diagram</w:t>
      </w:r>
      <w:bookmarkEnd w:id="109"/>
      <w:r>
        <w:t xml:space="preserve"> </w:t>
      </w:r>
    </w:p>
    <w:p w14:paraId="611EE104" w14:textId="77777777" w:rsidR="00DE4BF6" w:rsidRDefault="00C22F26" w:rsidP="00AC128D">
      <w:pPr>
        <w:keepNext/>
        <w:keepLines/>
        <w:rPr>
          <w:i/>
          <w:color w:val="FF0000"/>
        </w:rPr>
      </w:pPr>
      <w:r>
        <w:rPr>
          <w:b/>
          <w:i/>
          <w:color w:val="FF0000"/>
        </w:rPr>
        <w:t>Section Description:</w:t>
      </w:r>
      <w:r>
        <w:rPr>
          <w:i/>
          <w:color w:val="FF0000"/>
        </w:rPr>
        <w:t xml:space="preserve"> Use this section to depict the overall solution diagram which represents the solution.</w:t>
      </w:r>
      <w:r w:rsidR="007F63B6">
        <w:rPr>
          <w:i/>
          <w:color w:val="FF0000"/>
        </w:rPr>
        <w:t xml:space="preserve">  Leverage the overall initiative workflow &amp; Use Case diagrams to map </w:t>
      </w:r>
      <w:r w:rsidR="00DE4BF6">
        <w:rPr>
          <w:i/>
          <w:color w:val="FF0000"/>
        </w:rPr>
        <w:t>potential standards pictorially.</w:t>
      </w:r>
    </w:p>
    <w:p w14:paraId="5A1242CC" w14:textId="77777777" w:rsidR="00DE4BF6" w:rsidRDefault="00DE4BF6" w:rsidP="00AC128D">
      <w:pPr>
        <w:keepNext/>
        <w:keepLines/>
        <w:rPr>
          <w:i/>
          <w:color w:val="FF0000"/>
        </w:rPr>
      </w:pPr>
    </w:p>
    <w:p w14:paraId="3877503B" w14:textId="09996E0B" w:rsidR="00C22F26" w:rsidRDefault="00DE4BF6" w:rsidP="00AC128D">
      <w:pPr>
        <w:keepNext/>
        <w:keepLines/>
        <w:rPr>
          <w:i/>
          <w:color w:val="FF0000"/>
        </w:rPr>
      </w:pPr>
      <w:r>
        <w:rPr>
          <w:i/>
          <w:color w:val="FF0000"/>
        </w:rPr>
        <w:t xml:space="preserve">The below example is specific to the </w:t>
      </w:r>
      <w:proofErr w:type="spellStart"/>
      <w:r>
        <w:rPr>
          <w:i/>
          <w:color w:val="FF0000"/>
        </w:rPr>
        <w:t>esMD</w:t>
      </w:r>
      <w:proofErr w:type="spellEnd"/>
      <w:r>
        <w:rPr>
          <w:i/>
          <w:color w:val="FF0000"/>
        </w:rPr>
        <w:t xml:space="preserve"> initiative, and the components included may vary per initiative.</w:t>
      </w:r>
      <w:r w:rsidR="00920150">
        <w:rPr>
          <w:i/>
          <w:color w:val="FF0000"/>
        </w:rPr>
        <w:t xml:space="preserve"> </w:t>
      </w:r>
    </w:p>
    <w:p w14:paraId="24071559" w14:textId="77777777" w:rsidR="002921F6" w:rsidRDefault="002921F6" w:rsidP="00AC128D">
      <w:pPr>
        <w:pStyle w:val="Caption"/>
        <w:spacing w:before="120"/>
        <w:jc w:val="center"/>
      </w:pPr>
      <w:bookmarkStart w:id="110" w:name="_Toc347762651"/>
      <w:r w:rsidRPr="002921F6">
        <w:rPr>
          <w:b w:val="0"/>
          <w:bCs w:val="0"/>
          <w:i/>
          <w:noProof/>
          <w:color w:val="FF0000"/>
          <w:sz w:val="22"/>
          <w:szCs w:val="22"/>
        </w:rPr>
        <w:drawing>
          <wp:inline distT="0" distB="0" distL="0" distR="0" wp14:anchorId="29EFBA25" wp14:editId="2895CC21">
            <wp:extent cx="4400550" cy="6890685"/>
            <wp:effectExtent l="0" t="0" r="0" b="5715"/>
            <wp:docPr id="12" name="Picture 11" descr="Candidate Standard Options.pdf - Adob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andidate Standard Options.pdf - Adobe Reader"/>
                    <pic:cNvPicPr>
                      <a:picLocks noChangeAspect="1"/>
                    </pic:cNvPicPr>
                  </pic:nvPicPr>
                  <pic:blipFill rotWithShape="1">
                    <a:blip r:embed="rId25">
                      <a:extLst>
                        <a:ext uri="{28A0092B-C50C-407E-A947-70E740481C1C}">
                          <a14:useLocalDpi xmlns:a14="http://schemas.microsoft.com/office/drawing/2010/main" val="0"/>
                        </a:ext>
                      </a:extLst>
                    </a:blip>
                    <a:srcRect l="25709" t="11430" r="24516" b="5555"/>
                    <a:stretch/>
                  </pic:blipFill>
                  <pic:spPr>
                    <a:xfrm>
                      <a:off x="0" y="0"/>
                      <a:ext cx="4406137" cy="6899434"/>
                    </a:xfrm>
                    <a:prstGeom prst="rect">
                      <a:avLst/>
                    </a:prstGeom>
                  </pic:spPr>
                </pic:pic>
              </a:graphicData>
            </a:graphic>
          </wp:inline>
        </w:drawing>
      </w:r>
    </w:p>
    <w:p w14:paraId="20A19D64" w14:textId="3ECAC7CE" w:rsidR="004F1F97" w:rsidRDefault="004F1F97" w:rsidP="00AC128D">
      <w:pPr>
        <w:pStyle w:val="Caption"/>
        <w:spacing w:before="120"/>
        <w:jc w:val="center"/>
      </w:pPr>
      <w:r>
        <w:t xml:space="preserve">Figure </w:t>
      </w:r>
      <w:fldSimple w:instr=" SEQ Figure \* ARABIC ">
        <w:r>
          <w:t>1</w:t>
        </w:r>
      </w:fldSimple>
      <w:r>
        <w:t>: Solution Diagram</w:t>
      </w:r>
      <w:bookmarkEnd w:id="110"/>
    </w:p>
    <w:p w14:paraId="09A7A465" w14:textId="1E743EB2" w:rsidR="000E1E0B" w:rsidRDefault="000E1E0B" w:rsidP="000E1E0B">
      <w:pPr>
        <w:pStyle w:val="Heading2"/>
      </w:pPr>
      <w:bookmarkStart w:id="111" w:name="_Toc347777584"/>
      <w:r>
        <w:lastRenderedPageBreak/>
        <w:t>2.</w:t>
      </w:r>
      <w:r w:rsidR="0061266E">
        <w:t>4</w:t>
      </w:r>
      <w:r>
        <w:t xml:space="preserve"> Data Model/Content Approach</w:t>
      </w:r>
      <w:bookmarkEnd w:id="111"/>
    </w:p>
    <w:p w14:paraId="1A71646A" w14:textId="3FAE2E70" w:rsidR="000E1E0B" w:rsidRDefault="000E1E0B" w:rsidP="00B95E75">
      <w:pPr>
        <w:spacing w:after="0"/>
        <w:rPr>
          <w:i/>
          <w:color w:val="FF0000"/>
        </w:rPr>
      </w:pPr>
      <w:r>
        <w:rPr>
          <w:b/>
          <w:i/>
          <w:color w:val="FF0000"/>
        </w:rPr>
        <w:t xml:space="preserve">Section Description: </w:t>
      </w:r>
      <w:r w:rsidRPr="00E20BED">
        <w:rPr>
          <w:i/>
          <w:color w:val="FF0000"/>
        </w:rPr>
        <w:t xml:space="preserve"> </w:t>
      </w:r>
      <w:r>
        <w:rPr>
          <w:i/>
          <w:color w:val="FF0000"/>
        </w:rPr>
        <w:t>Use this section to describe the proposed approach for leveraging or developing informing components of, or entire, data models or other content needed for the initiative transactions.</w:t>
      </w:r>
      <w:r w:rsidR="00986918">
        <w:rPr>
          <w:i/>
          <w:color w:val="FF0000"/>
        </w:rPr>
        <w:t xml:space="preserve"> </w:t>
      </w:r>
      <w:r w:rsidR="00C9713D">
        <w:rPr>
          <w:i/>
          <w:color w:val="FF0000"/>
        </w:rPr>
        <w:t xml:space="preserve">This could be represented using UML diagrams as appropriate.  </w:t>
      </w:r>
      <w:r w:rsidR="00986918">
        <w:rPr>
          <w:i/>
          <w:color w:val="FF0000"/>
        </w:rPr>
        <w:t>The content in section 2.2.3 should b</w:t>
      </w:r>
      <w:r w:rsidR="00B95E75">
        <w:rPr>
          <w:i/>
          <w:color w:val="FF0000"/>
        </w:rPr>
        <w:t>e used to develop this section.</w:t>
      </w:r>
    </w:p>
    <w:p w14:paraId="53F02AFE" w14:textId="18384233" w:rsidR="00B95E75" w:rsidRPr="00B95E75" w:rsidRDefault="00B95E75" w:rsidP="00B95E75">
      <w:pPr>
        <w:pStyle w:val="ListParagraph"/>
        <w:numPr>
          <w:ilvl w:val="0"/>
          <w:numId w:val="13"/>
        </w:numPr>
        <w:spacing w:after="0"/>
        <w:rPr>
          <w:i/>
          <w:color w:val="FF0000"/>
        </w:rPr>
      </w:pPr>
      <w:r w:rsidRPr="00B95E75">
        <w:rPr>
          <w:i/>
          <w:color w:val="FF0000"/>
        </w:rPr>
        <w:t>Due to the requirements of a particular initiative, this section can be optional for inclusion.</w:t>
      </w:r>
    </w:p>
    <w:p w14:paraId="230E3AC4" w14:textId="75977425" w:rsidR="000E1E0B" w:rsidRDefault="000E1E0B" w:rsidP="000E1E0B">
      <w:pPr>
        <w:pStyle w:val="Heading1"/>
      </w:pPr>
      <w:bookmarkStart w:id="112" w:name="_Toc347777585"/>
      <w:r>
        <w:t>3.0 Solution Analysis</w:t>
      </w:r>
      <w:bookmarkEnd w:id="112"/>
    </w:p>
    <w:p w14:paraId="128B1576" w14:textId="79EEFE3D" w:rsidR="00F13A6C" w:rsidRDefault="000E1E0B" w:rsidP="00F13A6C">
      <w:pPr>
        <w:pStyle w:val="Heading2"/>
      </w:pPr>
      <w:bookmarkStart w:id="113" w:name="_Toc347777586"/>
      <w:r>
        <w:t>3</w:t>
      </w:r>
      <w:r w:rsidR="00B96314">
        <w:t>.</w:t>
      </w:r>
      <w:r>
        <w:t>1</w:t>
      </w:r>
      <w:r w:rsidR="00F13A6C">
        <w:t xml:space="preserve"> </w:t>
      </w:r>
      <w:r>
        <w:t>Identify Existing Solutions or Modules for Re-Use</w:t>
      </w:r>
      <w:bookmarkEnd w:id="113"/>
      <w:r w:rsidR="00F13A6C">
        <w:t xml:space="preserve"> </w:t>
      </w:r>
    </w:p>
    <w:p w14:paraId="128B1577" w14:textId="31EBD119" w:rsidR="00F13A6C" w:rsidRDefault="00F13A6C" w:rsidP="00CA294A">
      <w:pPr>
        <w:spacing w:after="0"/>
        <w:rPr>
          <w:i/>
          <w:color w:val="FF0000"/>
        </w:rPr>
      </w:pPr>
      <w:r>
        <w:rPr>
          <w:b/>
          <w:i/>
          <w:color w:val="FF0000"/>
        </w:rPr>
        <w:t>Section Description:</w:t>
      </w:r>
      <w:r w:rsidR="000F3E54">
        <w:rPr>
          <w:b/>
          <w:i/>
          <w:color w:val="FF0000"/>
        </w:rPr>
        <w:t xml:space="preserve"> </w:t>
      </w:r>
      <w:r w:rsidR="000E242E">
        <w:rPr>
          <w:i/>
          <w:color w:val="FF0000"/>
        </w:rPr>
        <w:t xml:space="preserve">This section will reference, via link to wiki, to the Candidate Standards list that was developed during the Pre-Discovery &amp; Use Case development phases.  When working through this section with the community the candidate standards list should be reviewed to ensure there are no missing standards. </w:t>
      </w:r>
      <w:r w:rsidR="00920150">
        <w:rPr>
          <w:i/>
          <w:color w:val="FF0000"/>
        </w:rPr>
        <w:t>This section can also be used to capture other initiative work efforts that should be</w:t>
      </w:r>
      <w:r w:rsidR="004E03FA">
        <w:rPr>
          <w:i/>
          <w:color w:val="FF0000"/>
        </w:rPr>
        <w:t xml:space="preserve"> evaluated</w:t>
      </w:r>
      <w:r w:rsidR="00920150">
        <w:rPr>
          <w:i/>
          <w:color w:val="FF0000"/>
        </w:rPr>
        <w:t xml:space="preserve"> and </w:t>
      </w:r>
      <w:r w:rsidR="004E03FA">
        <w:rPr>
          <w:i/>
          <w:color w:val="FF0000"/>
        </w:rPr>
        <w:t xml:space="preserve">potentially leveraged </w:t>
      </w:r>
      <w:r w:rsidR="00920150">
        <w:rPr>
          <w:i/>
          <w:color w:val="FF0000"/>
        </w:rPr>
        <w:t>when developing the solution.</w:t>
      </w:r>
    </w:p>
    <w:p w14:paraId="17BE2969" w14:textId="77777777" w:rsidR="00DC6265" w:rsidRDefault="00DC6265" w:rsidP="00CA294A">
      <w:pPr>
        <w:spacing w:after="0"/>
        <w:rPr>
          <w:i/>
          <w:color w:val="FF0000"/>
        </w:rPr>
      </w:pPr>
    </w:p>
    <w:p w14:paraId="75476062" w14:textId="2CA3E920" w:rsidR="00DC6265" w:rsidRPr="00DC6265" w:rsidRDefault="00DC6265" w:rsidP="00CA294A">
      <w:pPr>
        <w:spacing w:after="0"/>
        <w:rPr>
          <w:i/>
          <w:color w:val="FF0000"/>
        </w:rPr>
      </w:pPr>
      <w:r w:rsidRPr="00DC6265">
        <w:rPr>
          <w:b/>
          <w:i/>
          <w:color w:val="FF0000"/>
        </w:rPr>
        <w:t>Suggested format</w:t>
      </w:r>
      <w:r>
        <w:rPr>
          <w:b/>
          <w:i/>
          <w:color w:val="FF0000"/>
        </w:rPr>
        <w:t xml:space="preserve">: </w:t>
      </w:r>
      <w:r>
        <w:rPr>
          <w:i/>
          <w:color w:val="FF0000"/>
        </w:rPr>
        <w:t>List any standards or other content identified in addition to the initial candidate standards</w:t>
      </w:r>
    </w:p>
    <w:p w14:paraId="128B1578" w14:textId="1F330417" w:rsidR="000F3E54" w:rsidRDefault="000E1E0B" w:rsidP="000F3E54">
      <w:pPr>
        <w:pStyle w:val="Heading2"/>
      </w:pPr>
      <w:bookmarkStart w:id="114" w:name="_Ref347421887"/>
      <w:bookmarkStart w:id="115" w:name="_Toc347777587"/>
      <w:r>
        <w:t>3.2</w:t>
      </w:r>
      <w:r w:rsidR="000F3E54">
        <w:t xml:space="preserve"> </w:t>
      </w:r>
      <w:r>
        <w:t>Evaluate Candidate Standards</w:t>
      </w:r>
      <w:bookmarkEnd w:id="114"/>
      <w:bookmarkEnd w:id="115"/>
    </w:p>
    <w:p w14:paraId="24C387BF" w14:textId="0DC0A6C6" w:rsidR="00CC1EE4" w:rsidRPr="00752447" w:rsidRDefault="000F3E54" w:rsidP="00752447">
      <w:pPr>
        <w:rPr>
          <w:i/>
          <w:color w:val="FF0000"/>
        </w:rPr>
      </w:pPr>
      <w:r w:rsidRPr="00752447">
        <w:rPr>
          <w:b/>
          <w:i/>
          <w:color w:val="FF0000"/>
        </w:rPr>
        <w:t xml:space="preserve">Section Description: </w:t>
      </w:r>
      <w:r w:rsidR="00752447">
        <w:rPr>
          <w:i/>
          <w:color w:val="FF0000"/>
        </w:rPr>
        <w:t>There are two major steps for completing this section:</w:t>
      </w:r>
    </w:p>
    <w:p w14:paraId="2134FD97" w14:textId="7A7ED759" w:rsidR="00EF18E9" w:rsidRPr="00EF18E9" w:rsidRDefault="00CC1EE4" w:rsidP="00EF18E9">
      <w:pPr>
        <w:pStyle w:val="ListParagraph"/>
        <w:numPr>
          <w:ilvl w:val="0"/>
          <w:numId w:val="9"/>
        </w:numPr>
      </w:pPr>
      <w:r w:rsidRPr="00EF18E9">
        <w:rPr>
          <w:i/>
          <w:color w:val="FF0000"/>
        </w:rPr>
        <w:t xml:space="preserve">Using the candidate standards list as a starting point pull in all of the standards to the table below and </w:t>
      </w:r>
      <w:r w:rsidR="00FD4A09">
        <w:rPr>
          <w:i/>
          <w:color w:val="FF0000"/>
        </w:rPr>
        <w:t xml:space="preserve">document the design relevance. </w:t>
      </w:r>
    </w:p>
    <w:p w14:paraId="287A70AB" w14:textId="0A557520" w:rsidR="001A23CD" w:rsidRPr="00752447" w:rsidRDefault="00CC1EE4" w:rsidP="00EF18E9">
      <w:pPr>
        <w:pStyle w:val="ListParagraph"/>
        <w:numPr>
          <w:ilvl w:val="0"/>
          <w:numId w:val="9"/>
        </w:numPr>
      </w:pPr>
      <w:r w:rsidRPr="00EF18E9">
        <w:rPr>
          <w:i/>
          <w:color w:val="FF0000"/>
        </w:rPr>
        <w:t>For those standards relevant to the design use the standards analysis matrix to evaluate each standard against the HITSC-recommended criteria for maturity, implement</w:t>
      </w:r>
      <w:r w:rsidR="004868C5">
        <w:rPr>
          <w:i/>
          <w:color w:val="FF0000"/>
        </w:rPr>
        <w:t>-</w:t>
      </w:r>
      <w:r w:rsidRPr="00EF18E9">
        <w:rPr>
          <w:i/>
          <w:color w:val="FF0000"/>
        </w:rPr>
        <w:t xml:space="preserve">ability, etc. </w:t>
      </w:r>
      <w:r w:rsidR="00EF18E9" w:rsidRPr="00EF18E9">
        <w:rPr>
          <w:i/>
        </w:rPr>
        <w:t xml:space="preserve">(See </w:t>
      </w:r>
      <w:hyperlink r:id="rId26" w:history="1">
        <w:r w:rsidR="00EF18E9" w:rsidRPr="00EF18E9">
          <w:rPr>
            <w:rStyle w:val="Hyperlink"/>
            <w:i/>
          </w:rPr>
          <w:t>Standards Analysis template</w:t>
        </w:r>
      </w:hyperlink>
      <w:r w:rsidR="00EF18E9" w:rsidRPr="00EF18E9">
        <w:rPr>
          <w:i/>
        </w:rPr>
        <w:t>)</w:t>
      </w:r>
      <w:r w:rsidR="00752447" w:rsidRPr="00EF18E9">
        <w:rPr>
          <w:i/>
        </w:rPr>
        <w:t xml:space="preserve"> </w:t>
      </w:r>
      <w:r w:rsidR="00752447" w:rsidRPr="00EF18E9">
        <w:rPr>
          <w:i/>
          <w:color w:val="FF0000"/>
        </w:rPr>
        <w:t>Please note</w:t>
      </w:r>
      <w:r w:rsidRPr="00EF18E9">
        <w:rPr>
          <w:i/>
          <w:color w:val="FF0000"/>
        </w:rPr>
        <w:t xml:space="preserve"> a link to </w:t>
      </w:r>
      <w:r w:rsidR="00752447" w:rsidRPr="00EF18E9">
        <w:rPr>
          <w:i/>
          <w:color w:val="FF0000"/>
        </w:rPr>
        <w:t>the completed</w:t>
      </w:r>
      <w:r w:rsidR="00F53122" w:rsidRPr="00EF18E9">
        <w:rPr>
          <w:i/>
          <w:color w:val="FF0000"/>
        </w:rPr>
        <w:t xml:space="preserve"> Standards Analysis Matrix on the wiki for the initiative </w:t>
      </w:r>
      <w:r w:rsidR="00121FC5" w:rsidRPr="00EF18E9">
        <w:rPr>
          <w:i/>
          <w:color w:val="FF0000"/>
        </w:rPr>
        <w:t xml:space="preserve">should be included within this section.  </w:t>
      </w:r>
    </w:p>
    <w:p w14:paraId="128B158A" w14:textId="2EFD4C1A" w:rsidR="00BD708B" w:rsidRDefault="0068586D" w:rsidP="004E03FA">
      <w:pPr>
        <w:spacing w:after="0"/>
        <w:rPr>
          <w:i/>
          <w:color w:val="FF0000"/>
        </w:rPr>
      </w:pPr>
      <w:r>
        <w:rPr>
          <w:b/>
          <w:i/>
          <w:color w:val="FF0000"/>
        </w:rPr>
        <w:t xml:space="preserve">Section Format: </w:t>
      </w:r>
      <w:r w:rsidR="00EF18E9">
        <w:rPr>
          <w:b/>
          <w:i/>
          <w:color w:val="FF0000"/>
        </w:rPr>
        <w:t xml:space="preserve">1) </w:t>
      </w:r>
      <w:r w:rsidRPr="0068586D">
        <w:rPr>
          <w:i/>
          <w:color w:val="FF0000"/>
        </w:rPr>
        <w:t>Table</w:t>
      </w:r>
      <w:r>
        <w:rPr>
          <w:i/>
          <w:color w:val="FF0000"/>
        </w:rPr>
        <w:t xml:space="preserve"> of candidate standards</w:t>
      </w:r>
      <w:r w:rsidR="00121FC5">
        <w:rPr>
          <w:i/>
          <w:color w:val="FF0000"/>
        </w:rPr>
        <w:t xml:space="preserve"> and design relevance.</w:t>
      </w:r>
      <w:r w:rsidR="00EF18E9">
        <w:rPr>
          <w:i/>
          <w:color w:val="FF0000"/>
        </w:rPr>
        <w:t xml:space="preserve">  2)</w:t>
      </w:r>
      <w:r w:rsidR="00EF18E9" w:rsidRPr="00EF18E9">
        <w:t xml:space="preserve"> </w:t>
      </w:r>
      <w:hyperlink r:id="rId27" w:history="1">
        <w:r w:rsidR="00EF18E9" w:rsidRPr="00EF18E9">
          <w:rPr>
            <w:rStyle w:val="Hyperlink"/>
            <w:i/>
          </w:rPr>
          <w:t>Standards Analysis template</w:t>
        </w:r>
      </w:hyperlink>
      <w:r w:rsidR="00CC0670">
        <w:rPr>
          <w:i/>
        </w:rPr>
        <w:t xml:space="preserve"> </w:t>
      </w:r>
      <w:r w:rsidR="00CC0670" w:rsidRPr="00AF088C">
        <w:rPr>
          <w:i/>
          <w:color w:val="FF0000"/>
        </w:rPr>
        <w:t>that has been populated, reviewed with community, uploaded to the wiki and linked within this section</w:t>
      </w:r>
    </w:p>
    <w:p w14:paraId="3EAAE7EE" w14:textId="77777777" w:rsidR="004E03FA" w:rsidRPr="00EF18E9" w:rsidRDefault="004E03FA" w:rsidP="004E03FA">
      <w:pPr>
        <w:spacing w:after="0"/>
        <w:rPr>
          <w:i/>
          <w:color w:val="FF0000"/>
        </w:rPr>
      </w:pP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1709"/>
        <w:gridCol w:w="7020"/>
      </w:tblGrid>
      <w:tr w:rsidR="004E03FA" w:rsidRPr="00AE5D94" w14:paraId="333CB4B2" w14:textId="5F4068E1" w:rsidTr="004E03FA">
        <w:trPr>
          <w:cantSplit/>
          <w:trHeight w:val="309"/>
          <w:tblHeader/>
        </w:trPr>
        <w:tc>
          <w:tcPr>
            <w:tcW w:w="1819" w:type="dxa"/>
            <w:shd w:val="clear" w:color="auto" w:fill="4F81BD" w:themeFill="accent1"/>
            <w:vAlign w:val="center"/>
          </w:tcPr>
          <w:p w14:paraId="62C81177" w14:textId="55DB6C6A" w:rsidR="004E03FA" w:rsidRDefault="004E03FA"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Standard</w:t>
            </w:r>
          </w:p>
        </w:tc>
        <w:tc>
          <w:tcPr>
            <w:tcW w:w="1709" w:type="dxa"/>
            <w:shd w:val="clear" w:color="auto" w:fill="4F81BD" w:themeFill="accent1"/>
            <w:vAlign w:val="center"/>
          </w:tcPr>
          <w:p w14:paraId="6D154FC6" w14:textId="69B16779" w:rsidR="004E03FA" w:rsidRDefault="004E03FA"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Relevant to Design?</w:t>
            </w:r>
          </w:p>
        </w:tc>
        <w:tc>
          <w:tcPr>
            <w:tcW w:w="7020" w:type="dxa"/>
            <w:shd w:val="clear" w:color="auto" w:fill="4F81BD" w:themeFill="accent1"/>
            <w:vAlign w:val="center"/>
          </w:tcPr>
          <w:p w14:paraId="7A29DE29" w14:textId="418D999C" w:rsidR="004E03FA" w:rsidRDefault="004E03FA"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Description</w:t>
            </w:r>
          </w:p>
        </w:tc>
      </w:tr>
      <w:tr w:rsidR="004E03FA" w:rsidRPr="00AE5D94" w14:paraId="7471A1C7" w14:textId="1E8DA34A" w:rsidTr="004E03FA">
        <w:trPr>
          <w:cantSplit/>
          <w:trHeight w:val="253"/>
        </w:trPr>
        <w:tc>
          <w:tcPr>
            <w:tcW w:w="1819" w:type="dxa"/>
          </w:tcPr>
          <w:p w14:paraId="3AECD66C" w14:textId="53604F43" w:rsidR="004E03FA" w:rsidRPr="00FB530D" w:rsidRDefault="004E03FA" w:rsidP="00AB70FB">
            <w:pPr>
              <w:spacing w:after="0" w:line="240" w:lineRule="auto"/>
              <w:rPr>
                <w:i/>
                <w:color w:val="FF0000"/>
              </w:rPr>
            </w:pPr>
            <w:r w:rsidRPr="00FB530D">
              <w:rPr>
                <w:i/>
                <w:color w:val="FF0000"/>
              </w:rPr>
              <w:t>Laboratory Results Interface Implementation Guide</w:t>
            </w:r>
          </w:p>
        </w:tc>
        <w:tc>
          <w:tcPr>
            <w:tcW w:w="1709" w:type="dxa"/>
          </w:tcPr>
          <w:p w14:paraId="209E734F" w14:textId="04E58FFB" w:rsidR="004E03FA" w:rsidRPr="00FB530D" w:rsidRDefault="004E03FA" w:rsidP="00AB70FB">
            <w:pPr>
              <w:spacing w:after="0" w:line="240" w:lineRule="auto"/>
              <w:rPr>
                <w:i/>
                <w:color w:val="FF0000"/>
              </w:rPr>
            </w:pPr>
            <w:r w:rsidRPr="00FB530D">
              <w:rPr>
                <w:i/>
                <w:color w:val="FF0000"/>
              </w:rPr>
              <w:t>Yes</w:t>
            </w:r>
          </w:p>
        </w:tc>
        <w:tc>
          <w:tcPr>
            <w:tcW w:w="7020" w:type="dxa"/>
          </w:tcPr>
          <w:p w14:paraId="0C820E77" w14:textId="032698B5" w:rsidR="004E03FA" w:rsidRPr="00FB530D" w:rsidRDefault="004E03FA" w:rsidP="00AB70FB">
            <w:pPr>
              <w:spacing w:after="0" w:line="240" w:lineRule="auto"/>
              <w:rPr>
                <w:i/>
                <w:color w:val="FF0000"/>
              </w:rPr>
            </w:pPr>
            <w:r w:rsidRPr="00FB530D">
              <w:rPr>
                <w:i/>
                <w:color w:val="FF0000"/>
              </w:rPr>
              <w:t>The LOI solution will need to take into account the solution for LRI as that documents the follow-on processes after LOI is executed.</w:t>
            </w:r>
          </w:p>
        </w:tc>
      </w:tr>
      <w:tr w:rsidR="004E03FA" w:rsidRPr="00AE5D94" w14:paraId="0F1A9B7D" w14:textId="0D21E4F6" w:rsidTr="004E03FA">
        <w:trPr>
          <w:cantSplit/>
          <w:trHeight w:val="337"/>
        </w:trPr>
        <w:tc>
          <w:tcPr>
            <w:tcW w:w="1819" w:type="dxa"/>
          </w:tcPr>
          <w:p w14:paraId="46583220" w14:textId="272A0DE1" w:rsidR="004E03FA" w:rsidRPr="00FB530D" w:rsidRDefault="004E03FA" w:rsidP="00AB70FB">
            <w:pPr>
              <w:spacing w:after="0" w:line="240" w:lineRule="auto"/>
              <w:rPr>
                <w:i/>
                <w:color w:val="FF0000"/>
              </w:rPr>
            </w:pPr>
            <w:r w:rsidRPr="00FB530D">
              <w:rPr>
                <w:i/>
                <w:color w:val="FF0000"/>
              </w:rPr>
              <w:t>HL7 2.5.1. Messaging Standard</w:t>
            </w:r>
          </w:p>
        </w:tc>
        <w:tc>
          <w:tcPr>
            <w:tcW w:w="1709" w:type="dxa"/>
          </w:tcPr>
          <w:p w14:paraId="7DA9076B" w14:textId="75D14AA0" w:rsidR="004E03FA" w:rsidRPr="00FB530D" w:rsidRDefault="004E03FA" w:rsidP="00AB70FB">
            <w:pPr>
              <w:spacing w:after="0" w:line="240" w:lineRule="auto"/>
              <w:rPr>
                <w:i/>
                <w:color w:val="FF0000"/>
              </w:rPr>
            </w:pPr>
            <w:r w:rsidRPr="00FB530D">
              <w:rPr>
                <w:i/>
                <w:color w:val="FF0000"/>
              </w:rPr>
              <w:t>Yes</w:t>
            </w:r>
          </w:p>
        </w:tc>
        <w:tc>
          <w:tcPr>
            <w:tcW w:w="7020" w:type="dxa"/>
          </w:tcPr>
          <w:p w14:paraId="32CD7552" w14:textId="678836D4" w:rsidR="004E03FA" w:rsidRPr="00FB530D" w:rsidRDefault="004868C5" w:rsidP="00AB70FB">
            <w:pPr>
              <w:spacing w:after="0" w:line="240" w:lineRule="auto"/>
              <w:rPr>
                <w:i/>
                <w:color w:val="FF0000"/>
              </w:rPr>
            </w:pPr>
            <w:r w:rsidRPr="00FB530D">
              <w:rPr>
                <w:i/>
                <w:color w:val="FF0000"/>
              </w:rPr>
              <w:t xml:space="preserve">This is a messaging standard that should be considered in support of LOI requirements.  </w:t>
            </w:r>
          </w:p>
        </w:tc>
      </w:tr>
      <w:tr w:rsidR="004E03FA" w:rsidRPr="00AE5D94" w14:paraId="014ADA20" w14:textId="7B54A50E" w:rsidTr="004E03FA">
        <w:trPr>
          <w:cantSplit/>
          <w:trHeight w:val="337"/>
        </w:trPr>
        <w:tc>
          <w:tcPr>
            <w:tcW w:w="1819" w:type="dxa"/>
          </w:tcPr>
          <w:p w14:paraId="0ACBD5F1" w14:textId="49AF366F" w:rsidR="004E03FA" w:rsidRPr="00FB530D" w:rsidRDefault="004E03FA" w:rsidP="00AB70FB">
            <w:pPr>
              <w:spacing w:after="0" w:line="240" w:lineRule="auto"/>
              <w:rPr>
                <w:i/>
                <w:color w:val="FF0000"/>
              </w:rPr>
            </w:pPr>
            <w:r w:rsidRPr="00FB530D">
              <w:rPr>
                <w:i/>
                <w:color w:val="FF0000"/>
              </w:rPr>
              <w:t>LOINC</w:t>
            </w:r>
          </w:p>
        </w:tc>
        <w:tc>
          <w:tcPr>
            <w:tcW w:w="1709" w:type="dxa"/>
          </w:tcPr>
          <w:p w14:paraId="711E2B49" w14:textId="7928D009" w:rsidR="004E03FA" w:rsidRPr="00FB530D" w:rsidRDefault="004E03FA" w:rsidP="00AB70FB">
            <w:pPr>
              <w:spacing w:after="0" w:line="240" w:lineRule="auto"/>
              <w:rPr>
                <w:i/>
                <w:color w:val="FF0000"/>
              </w:rPr>
            </w:pPr>
            <w:r w:rsidRPr="00FB530D">
              <w:rPr>
                <w:i/>
                <w:color w:val="FF0000"/>
              </w:rPr>
              <w:t>No</w:t>
            </w:r>
          </w:p>
        </w:tc>
        <w:tc>
          <w:tcPr>
            <w:tcW w:w="7020" w:type="dxa"/>
          </w:tcPr>
          <w:p w14:paraId="1CA50202" w14:textId="478000B0" w:rsidR="004E03FA" w:rsidRPr="00FB530D" w:rsidRDefault="004E03FA" w:rsidP="004868C5">
            <w:pPr>
              <w:keepNext/>
              <w:spacing w:after="0" w:line="240" w:lineRule="auto"/>
              <w:rPr>
                <w:i/>
                <w:color w:val="FF0000"/>
              </w:rPr>
            </w:pPr>
            <w:r w:rsidRPr="00FB530D">
              <w:rPr>
                <w:i/>
                <w:color w:val="FF0000"/>
              </w:rPr>
              <w:t>LOINC will be part of the transaction, but does not need to be taken into consideration for solution design.</w:t>
            </w:r>
          </w:p>
        </w:tc>
      </w:tr>
    </w:tbl>
    <w:p w14:paraId="36CA181E" w14:textId="30450067" w:rsidR="005246C2" w:rsidRDefault="004868C5" w:rsidP="00A421A7">
      <w:pPr>
        <w:pStyle w:val="Caption"/>
        <w:spacing w:before="120"/>
        <w:jc w:val="center"/>
      </w:pPr>
      <w:bookmarkStart w:id="116" w:name="_Toc347760368"/>
      <w:r>
        <w:t xml:space="preserve">Table </w:t>
      </w:r>
      <w:fldSimple w:instr=" SEQ Table \* ARABIC ">
        <w:r>
          <w:t>5</w:t>
        </w:r>
      </w:fldSimple>
      <w:r>
        <w:t>: Design Relevance of Candidate Standards</w:t>
      </w:r>
      <w:bookmarkEnd w:id="116"/>
    </w:p>
    <w:p w14:paraId="020C1AA2" w14:textId="7A8BCD8C" w:rsidR="005246C2" w:rsidRPr="005246C2" w:rsidRDefault="005246C2" w:rsidP="005246C2">
      <w:pPr>
        <w:jc w:val="center"/>
        <w:rPr>
          <w:i/>
          <w:color w:val="FF0000"/>
        </w:rPr>
      </w:pPr>
      <w:r w:rsidRPr="005246C2">
        <w:rPr>
          <w:i/>
          <w:color w:val="FF0000"/>
        </w:rPr>
        <w:t>&lt;&lt;Include snapshot</w:t>
      </w:r>
      <w:r w:rsidR="006A27FE">
        <w:rPr>
          <w:i/>
          <w:color w:val="FF0000"/>
        </w:rPr>
        <w:t>/reference</w:t>
      </w:r>
      <w:r w:rsidRPr="005246C2">
        <w:rPr>
          <w:i/>
          <w:color w:val="FF0000"/>
        </w:rPr>
        <w:t xml:space="preserve"> of HITSC-evaluation criteria matrix&gt;&gt;</w:t>
      </w:r>
    </w:p>
    <w:p w14:paraId="1A2D5A96" w14:textId="3158CA87" w:rsidR="000E1E0B" w:rsidRDefault="000E1E0B" w:rsidP="000E1E0B">
      <w:pPr>
        <w:pStyle w:val="Heading1"/>
      </w:pPr>
      <w:bookmarkStart w:id="117" w:name="_Toc347777588"/>
      <w:r>
        <w:lastRenderedPageBreak/>
        <w:t>4.0 Solution Mapping</w:t>
      </w:r>
      <w:bookmarkEnd w:id="117"/>
    </w:p>
    <w:p w14:paraId="128B158B" w14:textId="6B723804" w:rsidR="00BD708B" w:rsidRDefault="000E1E0B" w:rsidP="00BD708B">
      <w:pPr>
        <w:pStyle w:val="Heading2"/>
      </w:pPr>
      <w:bookmarkStart w:id="118" w:name="_Ref347421906"/>
      <w:bookmarkStart w:id="119" w:name="_Toc347777589"/>
      <w:r>
        <w:t>4.1</w:t>
      </w:r>
      <w:r w:rsidR="00BD708B">
        <w:t xml:space="preserve"> </w:t>
      </w:r>
      <w:r w:rsidR="00512AFB">
        <w:t>UCR-</w:t>
      </w:r>
      <w:r w:rsidR="00161110">
        <w:t>Standards</w:t>
      </w:r>
      <w:r w:rsidR="00512AFB">
        <w:t xml:space="preserve"> Crosswalk &amp; Gap Identification</w:t>
      </w:r>
      <w:bookmarkEnd w:id="118"/>
      <w:bookmarkEnd w:id="119"/>
    </w:p>
    <w:p w14:paraId="128B158C" w14:textId="4B417C4D" w:rsidR="00BD708B" w:rsidRDefault="00BD708B" w:rsidP="004E03FA">
      <w:pPr>
        <w:spacing w:after="0"/>
        <w:rPr>
          <w:i/>
          <w:color w:val="FF0000"/>
        </w:rPr>
      </w:pPr>
      <w:r>
        <w:rPr>
          <w:b/>
          <w:i/>
          <w:color w:val="FF0000"/>
        </w:rPr>
        <w:t xml:space="preserve">Section Description: </w:t>
      </w:r>
      <w:r w:rsidRPr="00E20BED">
        <w:rPr>
          <w:i/>
          <w:color w:val="FF0000"/>
        </w:rPr>
        <w:t xml:space="preserve"> </w:t>
      </w:r>
      <w:r>
        <w:rPr>
          <w:i/>
          <w:color w:val="FF0000"/>
        </w:rPr>
        <w:t xml:space="preserve">Use this section to </w:t>
      </w:r>
      <w:r w:rsidR="00512AFB">
        <w:rPr>
          <w:i/>
          <w:color w:val="FF0000"/>
        </w:rPr>
        <w:t xml:space="preserve">map the </w:t>
      </w:r>
      <w:r w:rsidR="00BD7CC4">
        <w:rPr>
          <w:i/>
          <w:color w:val="FF0000"/>
        </w:rPr>
        <w:t xml:space="preserve">technically feasible </w:t>
      </w:r>
      <w:r w:rsidR="00512AFB">
        <w:rPr>
          <w:i/>
          <w:color w:val="FF0000"/>
        </w:rPr>
        <w:t xml:space="preserve">requirements </w:t>
      </w:r>
      <w:r w:rsidR="00167F90">
        <w:rPr>
          <w:i/>
          <w:color w:val="FF0000"/>
        </w:rPr>
        <w:t xml:space="preserve">from </w:t>
      </w:r>
      <w:r w:rsidR="00EC1C4A">
        <w:rPr>
          <w:i/>
          <w:color w:val="FF0000"/>
        </w:rPr>
        <w:t xml:space="preserve">section </w:t>
      </w:r>
      <w:r w:rsidR="00167F90">
        <w:rPr>
          <w:i/>
          <w:color w:val="FF0000"/>
        </w:rPr>
        <w:t>2.0 to the standards in 3.2</w:t>
      </w:r>
      <w:r w:rsidR="00512AFB">
        <w:rPr>
          <w:i/>
          <w:color w:val="FF0000"/>
        </w:rPr>
        <w:t xml:space="preserve">.  </w:t>
      </w:r>
      <w:r w:rsidR="00686F88">
        <w:rPr>
          <w:i/>
          <w:color w:val="FF0000"/>
        </w:rPr>
        <w:t>With each requirement document the</w:t>
      </w:r>
      <w:r w:rsidR="00EC1C4A">
        <w:rPr>
          <w:i/>
          <w:color w:val="FF0000"/>
        </w:rPr>
        <w:t xml:space="preserve"> standards</w:t>
      </w:r>
      <w:r w:rsidR="00512AFB">
        <w:rPr>
          <w:i/>
          <w:color w:val="FF0000"/>
        </w:rPr>
        <w:t xml:space="preserve"> mapping</w:t>
      </w:r>
      <w:r w:rsidR="00506B13">
        <w:rPr>
          <w:i/>
          <w:color w:val="FF0000"/>
        </w:rPr>
        <w:t xml:space="preserve"> and any known</w:t>
      </w:r>
      <w:r w:rsidR="00AB70FB">
        <w:rPr>
          <w:i/>
          <w:color w:val="FF0000"/>
        </w:rPr>
        <w:t xml:space="preserve"> gaps</w:t>
      </w:r>
      <w:r w:rsidR="00506B13">
        <w:rPr>
          <w:i/>
          <w:color w:val="FF0000"/>
        </w:rPr>
        <w:t xml:space="preserve">.  </w:t>
      </w:r>
      <w:r w:rsidR="00686F88">
        <w:rPr>
          <w:i/>
          <w:color w:val="FF0000"/>
        </w:rPr>
        <w:t xml:space="preserve"> </w:t>
      </w:r>
      <w:r w:rsidR="00147B53">
        <w:rPr>
          <w:i/>
          <w:color w:val="FF0000"/>
        </w:rPr>
        <w:t xml:space="preserve">This table </w:t>
      </w:r>
      <w:r w:rsidR="00121FC5">
        <w:rPr>
          <w:i/>
          <w:color w:val="FF0000"/>
        </w:rPr>
        <w:t>is</w:t>
      </w:r>
      <w:r w:rsidR="00376CB1">
        <w:rPr>
          <w:i/>
          <w:color w:val="FF0000"/>
        </w:rPr>
        <w:t xml:space="preserve"> the </w:t>
      </w:r>
      <w:r w:rsidR="00147B53">
        <w:rPr>
          <w:i/>
          <w:color w:val="FF0000"/>
        </w:rPr>
        <w:t>UCR-Standards Crosswalk.</w:t>
      </w:r>
      <w:r w:rsidR="00FD1103">
        <w:rPr>
          <w:i/>
          <w:color w:val="FF0000"/>
        </w:rPr>
        <w:t xml:space="preserve"> Please note the IDs captured in this table originate from the tables in sections 2.2 &amp; 2.3.</w:t>
      </w:r>
    </w:p>
    <w:p w14:paraId="5B93582F" w14:textId="77777777" w:rsidR="004E03FA" w:rsidRDefault="004E03FA" w:rsidP="004E03FA">
      <w:pPr>
        <w:spacing w:after="0"/>
        <w:rPr>
          <w:i/>
          <w:color w:val="FF0000"/>
        </w:rPr>
      </w:pPr>
    </w:p>
    <w:tbl>
      <w:tblPr>
        <w:tblW w:w="10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2970"/>
        <w:gridCol w:w="6911"/>
      </w:tblGrid>
      <w:tr w:rsidR="00BD7CC4" w:rsidRPr="00AE5D94" w14:paraId="216DB7AC" w14:textId="125D8009" w:rsidTr="004E03FA">
        <w:trPr>
          <w:cantSplit/>
          <w:trHeight w:val="347"/>
          <w:tblHeader/>
        </w:trPr>
        <w:tc>
          <w:tcPr>
            <w:tcW w:w="648" w:type="dxa"/>
            <w:shd w:val="clear" w:color="auto" w:fill="4F81BD" w:themeFill="accent1"/>
            <w:vAlign w:val="center"/>
          </w:tcPr>
          <w:p w14:paraId="0B58C527" w14:textId="1A826B20" w:rsidR="00BD7CC4" w:rsidRDefault="00BD7CC4"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ID</w:t>
            </w:r>
          </w:p>
        </w:tc>
        <w:tc>
          <w:tcPr>
            <w:tcW w:w="2970" w:type="dxa"/>
            <w:shd w:val="clear" w:color="auto" w:fill="4F81BD" w:themeFill="accent1"/>
            <w:vAlign w:val="center"/>
          </w:tcPr>
          <w:p w14:paraId="67902F26" w14:textId="18BB23F1" w:rsidR="00BD7CC4" w:rsidRDefault="00BD7CC4"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Standard</w:t>
            </w:r>
          </w:p>
        </w:tc>
        <w:tc>
          <w:tcPr>
            <w:tcW w:w="6911" w:type="dxa"/>
            <w:shd w:val="clear" w:color="auto" w:fill="4F81BD" w:themeFill="accent1"/>
            <w:vAlign w:val="center"/>
          </w:tcPr>
          <w:p w14:paraId="38BE7999" w14:textId="4B0EB1B1" w:rsidR="00BD7CC4" w:rsidRDefault="00506B13"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Standards Gap</w:t>
            </w:r>
          </w:p>
        </w:tc>
      </w:tr>
      <w:tr w:rsidR="00BD7CC4" w:rsidRPr="00AE5D94" w14:paraId="6CD1E08B" w14:textId="7A007585" w:rsidTr="00752447">
        <w:trPr>
          <w:cantSplit/>
          <w:trHeight w:val="285"/>
        </w:trPr>
        <w:tc>
          <w:tcPr>
            <w:tcW w:w="648" w:type="dxa"/>
          </w:tcPr>
          <w:p w14:paraId="092C066C" w14:textId="2F10165F" w:rsidR="00BD7CC4" w:rsidRPr="00FB530D" w:rsidRDefault="00BD7CC4" w:rsidP="004E03FA">
            <w:pPr>
              <w:spacing w:after="0" w:line="240" w:lineRule="auto"/>
              <w:rPr>
                <w:i/>
                <w:color w:val="FF0000"/>
              </w:rPr>
            </w:pPr>
            <w:r w:rsidRPr="00FB530D">
              <w:rPr>
                <w:i/>
                <w:color w:val="FF0000"/>
              </w:rPr>
              <w:t>II01</w:t>
            </w:r>
          </w:p>
        </w:tc>
        <w:tc>
          <w:tcPr>
            <w:tcW w:w="2970" w:type="dxa"/>
          </w:tcPr>
          <w:p w14:paraId="78FF14E7" w14:textId="6A428135" w:rsidR="00BD7CC4" w:rsidRPr="00FB530D" w:rsidRDefault="00F53122" w:rsidP="004E03FA">
            <w:pPr>
              <w:spacing w:after="0" w:line="240" w:lineRule="auto"/>
              <w:rPr>
                <w:i/>
                <w:color w:val="FF0000"/>
              </w:rPr>
            </w:pPr>
            <w:r w:rsidRPr="00FB530D">
              <w:rPr>
                <w:i/>
                <w:color w:val="FF0000"/>
              </w:rPr>
              <w:t>HL7 Messaging Standard Version 2.5.1</w:t>
            </w:r>
          </w:p>
        </w:tc>
        <w:tc>
          <w:tcPr>
            <w:tcW w:w="6911" w:type="dxa"/>
          </w:tcPr>
          <w:p w14:paraId="39ADD6BC" w14:textId="77777777" w:rsidR="00BD7CC4" w:rsidRPr="00FB530D" w:rsidRDefault="00BD7CC4" w:rsidP="004E03FA">
            <w:pPr>
              <w:spacing w:after="0" w:line="240" w:lineRule="auto"/>
              <w:rPr>
                <w:i/>
                <w:color w:val="FF0000"/>
              </w:rPr>
            </w:pPr>
          </w:p>
        </w:tc>
      </w:tr>
      <w:tr w:rsidR="00BD7CC4" w:rsidRPr="00AE5D94" w14:paraId="59C8FD99" w14:textId="41EC384F" w:rsidTr="00752447">
        <w:trPr>
          <w:cantSplit/>
          <w:trHeight w:val="378"/>
        </w:trPr>
        <w:tc>
          <w:tcPr>
            <w:tcW w:w="648" w:type="dxa"/>
          </w:tcPr>
          <w:p w14:paraId="4AA033CD" w14:textId="43F71795" w:rsidR="00BD7CC4" w:rsidRPr="00AE5D94" w:rsidRDefault="00BD7CC4" w:rsidP="00AB70FB">
            <w:pPr>
              <w:spacing w:after="0" w:line="240" w:lineRule="auto"/>
            </w:pPr>
          </w:p>
        </w:tc>
        <w:tc>
          <w:tcPr>
            <w:tcW w:w="2970" w:type="dxa"/>
          </w:tcPr>
          <w:p w14:paraId="7EF00A53" w14:textId="2A85A8AB" w:rsidR="00BD7CC4" w:rsidRPr="00AE5D94" w:rsidRDefault="00BD7CC4" w:rsidP="00AB70FB">
            <w:pPr>
              <w:spacing w:after="0" w:line="240" w:lineRule="auto"/>
            </w:pPr>
          </w:p>
        </w:tc>
        <w:tc>
          <w:tcPr>
            <w:tcW w:w="6911" w:type="dxa"/>
          </w:tcPr>
          <w:p w14:paraId="5B3E3A0A" w14:textId="77777777" w:rsidR="00BD7CC4" w:rsidRDefault="00BD7CC4" w:rsidP="00AB70FB">
            <w:pPr>
              <w:spacing w:after="0" w:line="240" w:lineRule="auto"/>
            </w:pPr>
          </w:p>
        </w:tc>
      </w:tr>
      <w:tr w:rsidR="00BD7CC4" w:rsidRPr="00AE5D94" w14:paraId="5D6CBAFE" w14:textId="0DAA6091" w:rsidTr="00752447">
        <w:trPr>
          <w:cantSplit/>
          <w:trHeight w:val="378"/>
        </w:trPr>
        <w:tc>
          <w:tcPr>
            <w:tcW w:w="648" w:type="dxa"/>
          </w:tcPr>
          <w:p w14:paraId="0EB5C2B5" w14:textId="4B3D46F6" w:rsidR="00BD7CC4" w:rsidRDefault="00BD7CC4" w:rsidP="00AB70FB">
            <w:pPr>
              <w:spacing w:after="0" w:line="240" w:lineRule="auto"/>
            </w:pPr>
          </w:p>
        </w:tc>
        <w:tc>
          <w:tcPr>
            <w:tcW w:w="2970" w:type="dxa"/>
          </w:tcPr>
          <w:p w14:paraId="6DFB5159" w14:textId="64A4632A" w:rsidR="00BD7CC4" w:rsidRPr="00AE5D94" w:rsidRDefault="00BD7CC4" w:rsidP="00AB70FB">
            <w:pPr>
              <w:spacing w:after="0" w:line="240" w:lineRule="auto"/>
            </w:pPr>
          </w:p>
        </w:tc>
        <w:tc>
          <w:tcPr>
            <w:tcW w:w="6911" w:type="dxa"/>
          </w:tcPr>
          <w:p w14:paraId="6D7D7881" w14:textId="77777777" w:rsidR="00BD7CC4" w:rsidRDefault="00BD7CC4" w:rsidP="004868C5">
            <w:pPr>
              <w:keepNext/>
              <w:spacing w:after="0" w:line="240" w:lineRule="auto"/>
            </w:pPr>
          </w:p>
        </w:tc>
      </w:tr>
    </w:tbl>
    <w:p w14:paraId="6C8A908C" w14:textId="649C782B" w:rsidR="004868C5" w:rsidRDefault="004868C5" w:rsidP="00AC128D">
      <w:pPr>
        <w:pStyle w:val="Caption"/>
        <w:spacing w:before="120"/>
        <w:jc w:val="center"/>
      </w:pPr>
      <w:bookmarkStart w:id="120" w:name="_Toc347760369"/>
      <w:r>
        <w:t xml:space="preserve">Table </w:t>
      </w:r>
      <w:fldSimple w:instr=" SEQ Table \* ARABIC ">
        <w:r>
          <w:t>6</w:t>
        </w:r>
      </w:fldSimple>
      <w:r>
        <w:t>: UCR-Standards Crosswalk</w:t>
      </w:r>
      <w:bookmarkEnd w:id="120"/>
    </w:p>
    <w:p w14:paraId="6699951D" w14:textId="0FB20E87" w:rsidR="00512AFB" w:rsidRPr="00512AFB" w:rsidRDefault="00512AFB" w:rsidP="00512AFB">
      <w:pPr>
        <w:pStyle w:val="Heading2"/>
      </w:pPr>
      <w:bookmarkStart w:id="121" w:name="_Ref347421925"/>
      <w:bookmarkStart w:id="122" w:name="_Ref347421926"/>
      <w:bookmarkStart w:id="123" w:name="_Toc347777590"/>
      <w:r>
        <w:t>4.2 Solution Plan</w:t>
      </w:r>
      <w:bookmarkEnd w:id="121"/>
      <w:bookmarkEnd w:id="122"/>
      <w:bookmarkEnd w:id="123"/>
    </w:p>
    <w:p w14:paraId="1CB90064" w14:textId="5104AC5A" w:rsidR="00512AFB" w:rsidRDefault="0014550E" w:rsidP="00BD708B">
      <w:pPr>
        <w:rPr>
          <w:i/>
          <w:color w:val="FF0000"/>
        </w:rPr>
      </w:pPr>
      <w:r>
        <w:rPr>
          <w:b/>
          <w:i/>
          <w:color w:val="FF0000"/>
        </w:rPr>
        <w:t xml:space="preserve">Section Description: </w:t>
      </w:r>
      <w:r w:rsidR="00512AFB">
        <w:rPr>
          <w:i/>
          <w:color w:val="FF0000"/>
        </w:rPr>
        <w:t xml:space="preserve">Use this section to capture recommendations around </w:t>
      </w:r>
      <w:r w:rsidR="00512AFB" w:rsidRPr="00161110">
        <w:rPr>
          <w:i/>
          <w:color w:val="FF0000"/>
        </w:rPr>
        <w:t>extension, modification, or creation of new or existing standards or prof</w:t>
      </w:r>
      <w:r w:rsidR="00512AFB">
        <w:rPr>
          <w:i/>
          <w:color w:val="FF0000"/>
        </w:rPr>
        <w:t xml:space="preserve">iles to close any gaps between selected standards and functional or technical requirements. </w:t>
      </w:r>
      <w:r w:rsidR="00C13DEE">
        <w:rPr>
          <w:i/>
          <w:color w:val="FF0000"/>
        </w:rPr>
        <w:t xml:space="preserve">This becomes the Gap Mitigation plan. </w:t>
      </w:r>
      <w:r w:rsidR="00506B13">
        <w:rPr>
          <w:i/>
          <w:color w:val="FF0000"/>
        </w:rPr>
        <w:t xml:space="preserve"> A high level summary of the design </w:t>
      </w:r>
      <w:r w:rsidR="00512AFB" w:rsidRPr="00512AFB">
        <w:rPr>
          <w:i/>
          <w:color w:val="FF0000"/>
        </w:rPr>
        <w:t>to complete initiative implementation guide(</w:t>
      </w:r>
      <w:r w:rsidR="002C0FC9">
        <w:rPr>
          <w:i/>
          <w:color w:val="FF0000"/>
        </w:rPr>
        <w:t>s) and/or fill gaps through SDOs</w:t>
      </w:r>
      <w:r w:rsidR="00506B13">
        <w:rPr>
          <w:i/>
          <w:color w:val="FF0000"/>
        </w:rPr>
        <w:t xml:space="preserve"> should also be included within this section. </w:t>
      </w:r>
    </w:p>
    <w:p w14:paraId="659A02CB" w14:textId="7191FA37" w:rsidR="006D3412" w:rsidRDefault="006D3412" w:rsidP="00BD708B">
      <w:pPr>
        <w:rPr>
          <w:i/>
          <w:color w:val="FF0000"/>
        </w:rPr>
      </w:pPr>
      <w:r>
        <w:rPr>
          <w:b/>
          <w:i/>
          <w:color w:val="FF0000"/>
        </w:rPr>
        <w:t>Suggested format:</w:t>
      </w:r>
      <w:r>
        <w:rPr>
          <w:i/>
          <w:color w:val="FF0000"/>
        </w:rPr>
        <w:t xml:space="preserve"> </w:t>
      </w:r>
      <w:r w:rsidR="00216B12">
        <w:rPr>
          <w:i/>
          <w:color w:val="FF0000"/>
        </w:rPr>
        <w:t xml:space="preserve">Table to document Recommendations </w:t>
      </w:r>
    </w:p>
    <w:tbl>
      <w:tblPr>
        <w:tblW w:w="10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3240"/>
        <w:gridCol w:w="4050"/>
        <w:gridCol w:w="2815"/>
      </w:tblGrid>
      <w:tr w:rsidR="006D3DE2" w:rsidRPr="00AE5D94" w14:paraId="556FDB6D" w14:textId="0BFB3A0E" w:rsidTr="004F1F97">
        <w:trPr>
          <w:cantSplit/>
          <w:trHeight w:val="342"/>
          <w:tblHeader/>
        </w:trPr>
        <w:tc>
          <w:tcPr>
            <w:tcW w:w="558" w:type="dxa"/>
            <w:shd w:val="clear" w:color="auto" w:fill="4F81BD" w:themeFill="accent1"/>
            <w:vAlign w:val="center"/>
          </w:tcPr>
          <w:p w14:paraId="636C945F" w14:textId="1854600D" w:rsidR="006D3DE2" w:rsidRPr="00BD7CC4" w:rsidRDefault="006D3DE2"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ID</w:t>
            </w:r>
          </w:p>
        </w:tc>
        <w:tc>
          <w:tcPr>
            <w:tcW w:w="3240" w:type="dxa"/>
            <w:shd w:val="clear" w:color="auto" w:fill="4F81BD" w:themeFill="accent1"/>
            <w:vAlign w:val="center"/>
          </w:tcPr>
          <w:p w14:paraId="37120ECA" w14:textId="51EE90CB" w:rsidR="006D3DE2" w:rsidRDefault="006D3DE2" w:rsidP="004E03FA">
            <w:pPr>
              <w:spacing w:after="0" w:line="240" w:lineRule="auto"/>
              <w:jc w:val="center"/>
              <w:rPr>
                <w:rFonts w:ascii="Calibri" w:hAnsi="Calibri" w:cs="Calibri"/>
                <w:b/>
                <w:color w:val="FFFFFF" w:themeColor="background1"/>
              </w:rPr>
            </w:pPr>
            <w:r w:rsidRPr="00BD7CC4">
              <w:rPr>
                <w:rFonts w:ascii="Calibri" w:hAnsi="Calibri" w:cs="Calibri"/>
                <w:b/>
                <w:color w:val="FFFFFF" w:themeColor="background1"/>
              </w:rPr>
              <w:t>Recommendation</w:t>
            </w:r>
          </w:p>
        </w:tc>
        <w:tc>
          <w:tcPr>
            <w:tcW w:w="4050" w:type="dxa"/>
            <w:shd w:val="clear" w:color="auto" w:fill="4F81BD" w:themeFill="accent1"/>
            <w:vAlign w:val="center"/>
          </w:tcPr>
          <w:p w14:paraId="2727328F" w14:textId="1EE1E2BB" w:rsidR="006D3DE2" w:rsidRPr="00BD7CC4" w:rsidRDefault="006D3DE2"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Summary of Design Solution</w:t>
            </w:r>
          </w:p>
        </w:tc>
        <w:tc>
          <w:tcPr>
            <w:tcW w:w="2815" w:type="dxa"/>
            <w:tcBorders>
              <w:right w:val="single" w:sz="4" w:space="0" w:color="auto"/>
            </w:tcBorders>
            <w:shd w:val="clear" w:color="auto" w:fill="4F81BD" w:themeFill="accent1"/>
            <w:vAlign w:val="center"/>
          </w:tcPr>
          <w:p w14:paraId="051B9C7E" w14:textId="1C9AC6A9" w:rsidR="006D3DE2" w:rsidRDefault="006D3DE2"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Incorporate into Final Design (Y/N)</w:t>
            </w:r>
          </w:p>
        </w:tc>
      </w:tr>
      <w:tr w:rsidR="006D3DE2" w:rsidRPr="00AE5D94" w14:paraId="227D4213" w14:textId="3E795AC4" w:rsidTr="004F1F97">
        <w:trPr>
          <w:cantSplit/>
          <w:trHeight w:val="280"/>
        </w:trPr>
        <w:tc>
          <w:tcPr>
            <w:tcW w:w="558" w:type="dxa"/>
          </w:tcPr>
          <w:p w14:paraId="20A50A41" w14:textId="35CB45CF" w:rsidR="006D3DE2" w:rsidRPr="004868C5" w:rsidRDefault="004868C5" w:rsidP="0061266E">
            <w:pPr>
              <w:spacing w:after="0" w:line="240" w:lineRule="auto"/>
              <w:rPr>
                <w:rFonts w:cstheme="minorHAnsi"/>
                <w:i/>
                <w:color w:val="FF0000"/>
              </w:rPr>
            </w:pPr>
            <w:r w:rsidRPr="004868C5">
              <w:rPr>
                <w:rFonts w:cstheme="minorHAnsi"/>
                <w:i/>
                <w:color w:val="FF0000"/>
              </w:rPr>
              <w:t>II01</w:t>
            </w:r>
          </w:p>
        </w:tc>
        <w:tc>
          <w:tcPr>
            <w:tcW w:w="3240" w:type="dxa"/>
          </w:tcPr>
          <w:p w14:paraId="38CD9F7D" w14:textId="77777777" w:rsidR="004868C5" w:rsidRPr="004868C5" w:rsidRDefault="004868C5" w:rsidP="004868C5">
            <w:pPr>
              <w:spacing w:after="0" w:line="240" w:lineRule="auto"/>
              <w:rPr>
                <w:i/>
                <w:color w:val="FF0000"/>
              </w:rPr>
            </w:pPr>
            <w:r w:rsidRPr="004868C5">
              <w:rPr>
                <w:i/>
                <w:color w:val="FF0000"/>
              </w:rPr>
              <w:t>Populate with: extension, modification, or creation of new or existing standards or profiles</w:t>
            </w:r>
          </w:p>
          <w:p w14:paraId="590576EB" w14:textId="08D92461" w:rsidR="006D3DE2" w:rsidRPr="004868C5" w:rsidRDefault="006D3DE2" w:rsidP="00752447">
            <w:pPr>
              <w:spacing w:after="0" w:line="240" w:lineRule="auto"/>
              <w:rPr>
                <w:color w:val="FF0000"/>
              </w:rPr>
            </w:pPr>
          </w:p>
        </w:tc>
        <w:tc>
          <w:tcPr>
            <w:tcW w:w="4050" w:type="dxa"/>
          </w:tcPr>
          <w:p w14:paraId="69E1864E" w14:textId="77777777" w:rsidR="004868C5" w:rsidRPr="004868C5" w:rsidRDefault="004868C5" w:rsidP="004868C5">
            <w:pPr>
              <w:spacing w:after="0" w:line="240" w:lineRule="auto"/>
              <w:rPr>
                <w:rFonts w:cstheme="minorHAnsi"/>
                <w:i/>
                <w:color w:val="FF0000"/>
              </w:rPr>
            </w:pPr>
            <w:r w:rsidRPr="004868C5">
              <w:rPr>
                <w:rFonts w:cstheme="minorHAnsi"/>
                <w:i/>
                <w:color w:val="FF0000"/>
              </w:rPr>
              <w:t>Add additional details about how this would fit into an overall solution and what implementation guidance (e.g. constrain use of a data element to specific values) would be required to meet requirement</w:t>
            </w:r>
          </w:p>
          <w:p w14:paraId="03D71DBD" w14:textId="77777777" w:rsidR="006D3DE2" w:rsidRPr="004868C5" w:rsidRDefault="006D3DE2" w:rsidP="0061266E">
            <w:pPr>
              <w:spacing w:after="0" w:line="240" w:lineRule="auto"/>
              <w:rPr>
                <w:rFonts w:cstheme="minorHAnsi"/>
                <w:i/>
                <w:color w:val="FF0000"/>
              </w:rPr>
            </w:pPr>
          </w:p>
        </w:tc>
        <w:tc>
          <w:tcPr>
            <w:tcW w:w="2815" w:type="dxa"/>
            <w:tcBorders>
              <w:right w:val="single" w:sz="4" w:space="0" w:color="auto"/>
            </w:tcBorders>
          </w:tcPr>
          <w:p w14:paraId="6E5BE7DC" w14:textId="4DD68514" w:rsidR="006D3DE2" w:rsidRPr="004868C5" w:rsidRDefault="004868C5" w:rsidP="0061266E">
            <w:pPr>
              <w:spacing w:after="0" w:line="240" w:lineRule="auto"/>
              <w:rPr>
                <w:rFonts w:cstheme="minorHAnsi"/>
                <w:i/>
                <w:color w:val="FF0000"/>
              </w:rPr>
            </w:pPr>
            <w:r w:rsidRPr="004868C5">
              <w:rPr>
                <w:rFonts w:cstheme="minorHAnsi"/>
                <w:i/>
                <w:color w:val="FF0000"/>
              </w:rPr>
              <w:t>This determination should include whether or not the complexity of the recommendation and/or design solution is at an acceptable level.</w:t>
            </w:r>
          </w:p>
        </w:tc>
      </w:tr>
      <w:tr w:rsidR="006D3DE2" w:rsidRPr="00AE5D94" w14:paraId="46C82011" w14:textId="0652591F" w:rsidTr="004F1F97">
        <w:trPr>
          <w:cantSplit/>
          <w:trHeight w:val="317"/>
        </w:trPr>
        <w:tc>
          <w:tcPr>
            <w:tcW w:w="558" w:type="dxa"/>
          </w:tcPr>
          <w:p w14:paraId="3A836208" w14:textId="77777777" w:rsidR="006D3DE2" w:rsidRDefault="006D3DE2" w:rsidP="0061266E">
            <w:pPr>
              <w:spacing w:after="0" w:line="240" w:lineRule="auto"/>
            </w:pPr>
          </w:p>
        </w:tc>
        <w:tc>
          <w:tcPr>
            <w:tcW w:w="3240" w:type="dxa"/>
          </w:tcPr>
          <w:p w14:paraId="0D146C76" w14:textId="77777777" w:rsidR="006D3DE2" w:rsidRPr="00AE5D94" w:rsidRDefault="006D3DE2" w:rsidP="0061266E">
            <w:pPr>
              <w:spacing w:after="0" w:line="240" w:lineRule="auto"/>
            </w:pPr>
          </w:p>
        </w:tc>
        <w:tc>
          <w:tcPr>
            <w:tcW w:w="4050" w:type="dxa"/>
          </w:tcPr>
          <w:p w14:paraId="06968A1E" w14:textId="77777777" w:rsidR="006D3DE2" w:rsidRPr="00AE5D94" w:rsidRDefault="006D3DE2" w:rsidP="0061266E">
            <w:pPr>
              <w:spacing w:after="0" w:line="240" w:lineRule="auto"/>
            </w:pPr>
          </w:p>
        </w:tc>
        <w:tc>
          <w:tcPr>
            <w:tcW w:w="2815" w:type="dxa"/>
            <w:tcBorders>
              <w:right w:val="single" w:sz="4" w:space="0" w:color="auto"/>
            </w:tcBorders>
          </w:tcPr>
          <w:p w14:paraId="23FACEF6" w14:textId="77777777" w:rsidR="006D3DE2" w:rsidRPr="00AE5D94" w:rsidRDefault="006D3DE2" w:rsidP="0061266E">
            <w:pPr>
              <w:spacing w:after="0" w:line="240" w:lineRule="auto"/>
            </w:pPr>
          </w:p>
        </w:tc>
      </w:tr>
      <w:tr w:rsidR="006D3DE2" w:rsidRPr="00AE5D94" w14:paraId="15E442B5" w14:textId="5D7769C6" w:rsidTr="004F1F97">
        <w:trPr>
          <w:cantSplit/>
          <w:trHeight w:val="372"/>
        </w:trPr>
        <w:tc>
          <w:tcPr>
            <w:tcW w:w="558" w:type="dxa"/>
          </w:tcPr>
          <w:p w14:paraId="1331C333" w14:textId="77777777" w:rsidR="006D3DE2" w:rsidRDefault="006D3DE2" w:rsidP="0061266E">
            <w:pPr>
              <w:spacing w:after="0" w:line="240" w:lineRule="auto"/>
            </w:pPr>
          </w:p>
        </w:tc>
        <w:tc>
          <w:tcPr>
            <w:tcW w:w="3240" w:type="dxa"/>
          </w:tcPr>
          <w:p w14:paraId="6E4519B2" w14:textId="77777777" w:rsidR="006D3DE2" w:rsidRPr="00AE5D94" w:rsidRDefault="006D3DE2" w:rsidP="0061266E">
            <w:pPr>
              <w:spacing w:after="0" w:line="240" w:lineRule="auto"/>
            </w:pPr>
          </w:p>
        </w:tc>
        <w:tc>
          <w:tcPr>
            <w:tcW w:w="4050" w:type="dxa"/>
          </w:tcPr>
          <w:p w14:paraId="416DD47B" w14:textId="77777777" w:rsidR="006D3DE2" w:rsidRPr="00AE5D94" w:rsidRDefault="006D3DE2" w:rsidP="0061266E">
            <w:pPr>
              <w:spacing w:after="0" w:line="240" w:lineRule="auto"/>
            </w:pPr>
          </w:p>
        </w:tc>
        <w:tc>
          <w:tcPr>
            <w:tcW w:w="2815" w:type="dxa"/>
            <w:tcBorders>
              <w:right w:val="single" w:sz="4" w:space="0" w:color="auto"/>
            </w:tcBorders>
          </w:tcPr>
          <w:p w14:paraId="75B54570" w14:textId="77777777" w:rsidR="006D3DE2" w:rsidRPr="00AE5D94" w:rsidRDefault="006D3DE2" w:rsidP="004868C5">
            <w:pPr>
              <w:keepNext/>
              <w:spacing w:after="0" w:line="240" w:lineRule="auto"/>
            </w:pPr>
          </w:p>
        </w:tc>
      </w:tr>
    </w:tbl>
    <w:p w14:paraId="53F51E31" w14:textId="0F492A4D" w:rsidR="00BD7CC4" w:rsidRPr="00AC128D" w:rsidRDefault="004868C5" w:rsidP="00AC128D">
      <w:pPr>
        <w:pStyle w:val="Caption"/>
        <w:spacing w:before="120"/>
        <w:jc w:val="center"/>
      </w:pPr>
      <w:bookmarkStart w:id="124" w:name="_Toc347760370"/>
      <w:r>
        <w:t xml:space="preserve">Table </w:t>
      </w:r>
      <w:fldSimple w:instr=" SEQ Table \* ARABIC ">
        <w:r>
          <w:t>7</w:t>
        </w:r>
      </w:fldSimple>
      <w:r>
        <w:t>: Recommendations for Design Solution</w:t>
      </w:r>
      <w:bookmarkEnd w:id="124"/>
    </w:p>
    <w:p w14:paraId="3CA46CF8" w14:textId="76724607" w:rsidR="00752447" w:rsidRDefault="00752447" w:rsidP="00752447">
      <w:pPr>
        <w:pStyle w:val="Heading2"/>
      </w:pPr>
      <w:bookmarkStart w:id="125" w:name="_Ref347422620"/>
      <w:bookmarkStart w:id="126" w:name="_Toc347777591"/>
      <w:r>
        <w:t xml:space="preserve">4.2.1 </w:t>
      </w:r>
      <w:r w:rsidR="00EF18E9">
        <w:t>Summary of Potential Changes to External Artifacts and Corresponding Ballot or Approval Process Considerations</w:t>
      </w:r>
      <w:bookmarkEnd w:id="125"/>
      <w:bookmarkEnd w:id="126"/>
    </w:p>
    <w:p w14:paraId="485EDBC8" w14:textId="781C1810" w:rsidR="00EF18E9" w:rsidRDefault="00EF18E9" w:rsidP="004E03FA">
      <w:pPr>
        <w:spacing w:after="0"/>
        <w:rPr>
          <w:i/>
          <w:color w:val="FF0000"/>
        </w:rPr>
      </w:pPr>
      <w:r>
        <w:rPr>
          <w:b/>
          <w:i/>
          <w:color w:val="FF0000"/>
        </w:rPr>
        <w:t xml:space="preserve">Section Description: </w:t>
      </w:r>
      <w:r w:rsidRPr="00EF18E9">
        <w:rPr>
          <w:i/>
          <w:color w:val="FF0000"/>
        </w:rPr>
        <w:t xml:space="preserve">This section will be used to summarize what changes may be required to standards or documentation owned by external organizations.  </w:t>
      </w:r>
      <w:r>
        <w:rPr>
          <w:i/>
          <w:color w:val="FF0000"/>
        </w:rPr>
        <w:t>Populate the “</w:t>
      </w:r>
      <w:r w:rsidRPr="00EF18E9">
        <w:rPr>
          <w:i/>
          <w:color w:val="FF0000"/>
        </w:rPr>
        <w:t>Standard or External Guidance Artifact” with all standards relevant to accepted design solutions (4.2 Table with “Y” in “Incorporate into Final Design” column)</w:t>
      </w:r>
      <w:r>
        <w:rPr>
          <w:i/>
          <w:color w:val="FF0000"/>
        </w:rPr>
        <w:t xml:space="preserve"> and the “Summary of Required Changes” column with all applicable changes for that artifact as identified in table 4.1.  Please note that each relevant standard should be listed once, and all required changes for that standard should be g</w:t>
      </w:r>
      <w:r w:rsidR="00E01A0E">
        <w:rPr>
          <w:i/>
          <w:color w:val="FF0000"/>
        </w:rPr>
        <w:t>rouped into a single cell under</w:t>
      </w:r>
      <w:r>
        <w:rPr>
          <w:i/>
          <w:color w:val="FF0000"/>
        </w:rPr>
        <w:t xml:space="preserve"> “Summary of Required Changes”.  Leveraging information in the candidate standards list, other informally documented information (e.g. SDO Engagement Plan that is typically developed by SDS team), and community expertise populate the remaining columns “Owning Organization”, “</w:t>
      </w:r>
      <w:r w:rsidRPr="00EF18E9">
        <w:rPr>
          <w:i/>
          <w:color w:val="FF0000"/>
        </w:rPr>
        <w:t>Organization’s Ballot Process, Timelines and other Considerations</w:t>
      </w:r>
      <w:r>
        <w:rPr>
          <w:i/>
          <w:color w:val="FF0000"/>
        </w:rPr>
        <w:t>” and “Organization Contact”</w:t>
      </w:r>
    </w:p>
    <w:p w14:paraId="6E71AE83" w14:textId="7691DDFD" w:rsidR="00EF18E9" w:rsidRDefault="00EF18E9" w:rsidP="0034512A">
      <w:pPr>
        <w:spacing w:before="2280" w:after="0"/>
        <w:rPr>
          <w:i/>
          <w:color w:val="FF0000"/>
        </w:rPr>
      </w:pPr>
      <w:r>
        <w:rPr>
          <w:b/>
          <w:i/>
          <w:color w:val="FF0000"/>
        </w:rPr>
        <w:lastRenderedPageBreak/>
        <w:t>Suggested format:</w:t>
      </w:r>
      <w:r>
        <w:rPr>
          <w:i/>
          <w:color w:val="FF0000"/>
        </w:rPr>
        <w:t xml:space="preserve"> Below table</w:t>
      </w:r>
    </w:p>
    <w:p w14:paraId="7009C6FE" w14:textId="77777777" w:rsidR="004E03FA" w:rsidRDefault="004E03FA" w:rsidP="004E03FA">
      <w:pPr>
        <w:spacing w:after="0"/>
        <w:rPr>
          <w:i/>
          <w:color w:val="FF0000"/>
        </w:rPr>
      </w:pPr>
    </w:p>
    <w:tbl>
      <w:tblPr>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1980"/>
        <w:gridCol w:w="1530"/>
        <w:gridCol w:w="4140"/>
        <w:gridCol w:w="1710"/>
      </w:tblGrid>
      <w:tr w:rsidR="00EF18E9" w:rsidRPr="00AE5D94" w14:paraId="6D739E77" w14:textId="23781F5B" w:rsidTr="004E03FA">
        <w:trPr>
          <w:cantSplit/>
          <w:trHeight w:val="342"/>
          <w:tblHeader/>
        </w:trPr>
        <w:tc>
          <w:tcPr>
            <w:tcW w:w="1548" w:type="dxa"/>
            <w:shd w:val="clear" w:color="auto" w:fill="4F81BD" w:themeFill="accent1"/>
            <w:vAlign w:val="center"/>
          </w:tcPr>
          <w:p w14:paraId="2BFD10A5" w14:textId="734EFDAE" w:rsidR="00EF18E9" w:rsidRDefault="00EF18E9"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Standard or External Guidance Artifact</w:t>
            </w:r>
          </w:p>
        </w:tc>
        <w:tc>
          <w:tcPr>
            <w:tcW w:w="1980" w:type="dxa"/>
            <w:shd w:val="clear" w:color="auto" w:fill="4F81BD" w:themeFill="accent1"/>
            <w:vAlign w:val="center"/>
          </w:tcPr>
          <w:p w14:paraId="26744330" w14:textId="3866E3C3" w:rsidR="00EF18E9" w:rsidRPr="00BD7CC4" w:rsidRDefault="00EF18E9"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Summary of Required Changes</w:t>
            </w:r>
          </w:p>
        </w:tc>
        <w:tc>
          <w:tcPr>
            <w:tcW w:w="1530" w:type="dxa"/>
            <w:tcBorders>
              <w:right w:val="single" w:sz="4" w:space="0" w:color="auto"/>
            </w:tcBorders>
            <w:shd w:val="clear" w:color="auto" w:fill="4F81BD" w:themeFill="accent1"/>
            <w:vAlign w:val="center"/>
          </w:tcPr>
          <w:p w14:paraId="55425995" w14:textId="5E3C8ABA" w:rsidR="00EF18E9" w:rsidRDefault="00EF18E9"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Owning Organization (e.g. the SDO name)</w:t>
            </w:r>
          </w:p>
        </w:tc>
        <w:tc>
          <w:tcPr>
            <w:tcW w:w="4140" w:type="dxa"/>
            <w:tcBorders>
              <w:right w:val="single" w:sz="4" w:space="0" w:color="auto"/>
            </w:tcBorders>
            <w:shd w:val="clear" w:color="auto" w:fill="4F81BD" w:themeFill="accent1"/>
            <w:vAlign w:val="center"/>
          </w:tcPr>
          <w:p w14:paraId="075470F0" w14:textId="53A2E812" w:rsidR="00EF18E9" w:rsidRDefault="00EF18E9"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Organization’s Ballot Process, Timelines and other Considerations</w:t>
            </w:r>
          </w:p>
        </w:tc>
        <w:tc>
          <w:tcPr>
            <w:tcW w:w="1710" w:type="dxa"/>
            <w:tcBorders>
              <w:right w:val="single" w:sz="4" w:space="0" w:color="auto"/>
            </w:tcBorders>
            <w:shd w:val="clear" w:color="auto" w:fill="4F81BD" w:themeFill="accent1"/>
            <w:vAlign w:val="center"/>
          </w:tcPr>
          <w:p w14:paraId="5257A094" w14:textId="7FEE14C0" w:rsidR="00EF18E9" w:rsidRDefault="00EF18E9"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Organization Contact</w:t>
            </w:r>
          </w:p>
        </w:tc>
      </w:tr>
      <w:tr w:rsidR="00EF18E9" w:rsidRPr="00AE5D94" w14:paraId="4FF08F77" w14:textId="06B8224A" w:rsidTr="00EF18E9">
        <w:trPr>
          <w:cantSplit/>
          <w:trHeight w:val="280"/>
        </w:trPr>
        <w:tc>
          <w:tcPr>
            <w:tcW w:w="1548" w:type="dxa"/>
          </w:tcPr>
          <w:p w14:paraId="3331478B" w14:textId="77777777" w:rsidR="00EF18E9" w:rsidRPr="00BD7CC4" w:rsidRDefault="00EF18E9" w:rsidP="0061266E">
            <w:pPr>
              <w:spacing w:after="0" w:line="240" w:lineRule="auto"/>
            </w:pPr>
          </w:p>
        </w:tc>
        <w:tc>
          <w:tcPr>
            <w:tcW w:w="1980" w:type="dxa"/>
          </w:tcPr>
          <w:p w14:paraId="049264BC" w14:textId="77777777" w:rsidR="00EF18E9" w:rsidRPr="00506B13" w:rsidRDefault="00EF18E9" w:rsidP="0061266E">
            <w:pPr>
              <w:spacing w:after="0" w:line="240" w:lineRule="auto"/>
              <w:rPr>
                <w:rFonts w:cstheme="minorHAnsi"/>
                <w:i/>
                <w:color w:val="FF0000"/>
              </w:rPr>
            </w:pPr>
          </w:p>
        </w:tc>
        <w:tc>
          <w:tcPr>
            <w:tcW w:w="1530" w:type="dxa"/>
            <w:tcBorders>
              <w:right w:val="single" w:sz="4" w:space="0" w:color="auto"/>
            </w:tcBorders>
          </w:tcPr>
          <w:p w14:paraId="7F2F2D7A" w14:textId="77777777" w:rsidR="00EF18E9" w:rsidRPr="00506B13" w:rsidRDefault="00EF18E9" w:rsidP="0061266E">
            <w:pPr>
              <w:spacing w:after="0" w:line="240" w:lineRule="auto"/>
              <w:rPr>
                <w:rFonts w:cstheme="minorHAnsi"/>
                <w:i/>
                <w:color w:val="FF0000"/>
              </w:rPr>
            </w:pPr>
          </w:p>
        </w:tc>
        <w:tc>
          <w:tcPr>
            <w:tcW w:w="4140" w:type="dxa"/>
            <w:tcBorders>
              <w:right w:val="single" w:sz="4" w:space="0" w:color="auto"/>
            </w:tcBorders>
          </w:tcPr>
          <w:p w14:paraId="7C2D754C" w14:textId="77777777" w:rsidR="00EF18E9" w:rsidRPr="00506B13" w:rsidRDefault="00EF18E9" w:rsidP="0061266E">
            <w:pPr>
              <w:spacing w:after="0" w:line="240" w:lineRule="auto"/>
              <w:rPr>
                <w:rFonts w:cstheme="minorHAnsi"/>
                <w:i/>
                <w:color w:val="FF0000"/>
              </w:rPr>
            </w:pPr>
          </w:p>
        </w:tc>
        <w:tc>
          <w:tcPr>
            <w:tcW w:w="1710" w:type="dxa"/>
            <w:tcBorders>
              <w:right w:val="single" w:sz="4" w:space="0" w:color="auto"/>
            </w:tcBorders>
          </w:tcPr>
          <w:p w14:paraId="61082029" w14:textId="77777777" w:rsidR="00EF18E9" w:rsidRPr="00506B13" w:rsidRDefault="00EF18E9" w:rsidP="0061266E">
            <w:pPr>
              <w:spacing w:after="0" w:line="240" w:lineRule="auto"/>
              <w:rPr>
                <w:rFonts w:cstheme="minorHAnsi"/>
                <w:i/>
                <w:color w:val="FF0000"/>
              </w:rPr>
            </w:pPr>
          </w:p>
        </w:tc>
      </w:tr>
      <w:tr w:rsidR="00EF18E9" w:rsidRPr="00AE5D94" w14:paraId="3C8EE99C" w14:textId="0FC6B657" w:rsidTr="00EF18E9">
        <w:trPr>
          <w:cantSplit/>
          <w:trHeight w:val="341"/>
        </w:trPr>
        <w:tc>
          <w:tcPr>
            <w:tcW w:w="1548" w:type="dxa"/>
          </w:tcPr>
          <w:p w14:paraId="11B39D70" w14:textId="77777777" w:rsidR="00EF18E9" w:rsidRPr="00AE5D94" w:rsidRDefault="00EF18E9" w:rsidP="0061266E">
            <w:pPr>
              <w:spacing w:after="0" w:line="240" w:lineRule="auto"/>
            </w:pPr>
          </w:p>
        </w:tc>
        <w:tc>
          <w:tcPr>
            <w:tcW w:w="1980" w:type="dxa"/>
          </w:tcPr>
          <w:p w14:paraId="32AB925A" w14:textId="77777777" w:rsidR="00EF18E9" w:rsidRPr="00AE5D94" w:rsidRDefault="00EF18E9" w:rsidP="0061266E">
            <w:pPr>
              <w:spacing w:after="0" w:line="240" w:lineRule="auto"/>
            </w:pPr>
          </w:p>
        </w:tc>
        <w:tc>
          <w:tcPr>
            <w:tcW w:w="1530" w:type="dxa"/>
            <w:tcBorders>
              <w:right w:val="single" w:sz="4" w:space="0" w:color="auto"/>
            </w:tcBorders>
          </w:tcPr>
          <w:p w14:paraId="7B1A572A" w14:textId="77777777" w:rsidR="00EF18E9" w:rsidRPr="00AE5D94" w:rsidRDefault="00EF18E9" w:rsidP="0061266E">
            <w:pPr>
              <w:spacing w:after="0" w:line="240" w:lineRule="auto"/>
            </w:pPr>
          </w:p>
        </w:tc>
        <w:tc>
          <w:tcPr>
            <w:tcW w:w="4140" w:type="dxa"/>
            <w:tcBorders>
              <w:right w:val="single" w:sz="4" w:space="0" w:color="auto"/>
            </w:tcBorders>
          </w:tcPr>
          <w:p w14:paraId="7041DABC" w14:textId="77777777" w:rsidR="00EF18E9" w:rsidRPr="00AE5D94" w:rsidRDefault="00EF18E9" w:rsidP="0061266E">
            <w:pPr>
              <w:spacing w:after="0" w:line="240" w:lineRule="auto"/>
            </w:pPr>
          </w:p>
        </w:tc>
        <w:tc>
          <w:tcPr>
            <w:tcW w:w="1710" w:type="dxa"/>
            <w:tcBorders>
              <w:right w:val="single" w:sz="4" w:space="0" w:color="auto"/>
            </w:tcBorders>
          </w:tcPr>
          <w:p w14:paraId="554DDB3B" w14:textId="77777777" w:rsidR="00EF18E9" w:rsidRPr="00AE5D94" w:rsidRDefault="00EF18E9" w:rsidP="0061266E">
            <w:pPr>
              <w:spacing w:after="0" w:line="240" w:lineRule="auto"/>
            </w:pPr>
          </w:p>
        </w:tc>
      </w:tr>
      <w:tr w:rsidR="00EF18E9" w:rsidRPr="00AE5D94" w14:paraId="6081C9AF" w14:textId="26E0460B" w:rsidTr="00EF18E9">
        <w:trPr>
          <w:cantSplit/>
          <w:trHeight w:val="372"/>
        </w:trPr>
        <w:tc>
          <w:tcPr>
            <w:tcW w:w="1548" w:type="dxa"/>
          </w:tcPr>
          <w:p w14:paraId="39C6DCCD" w14:textId="77777777" w:rsidR="00EF18E9" w:rsidRPr="00AE5D94" w:rsidRDefault="00EF18E9" w:rsidP="0061266E">
            <w:pPr>
              <w:spacing w:after="0" w:line="240" w:lineRule="auto"/>
            </w:pPr>
          </w:p>
        </w:tc>
        <w:tc>
          <w:tcPr>
            <w:tcW w:w="1980" w:type="dxa"/>
          </w:tcPr>
          <w:p w14:paraId="1D117E50" w14:textId="77777777" w:rsidR="00EF18E9" w:rsidRPr="00AE5D94" w:rsidRDefault="00EF18E9" w:rsidP="0061266E">
            <w:pPr>
              <w:spacing w:after="0" w:line="240" w:lineRule="auto"/>
            </w:pPr>
          </w:p>
        </w:tc>
        <w:tc>
          <w:tcPr>
            <w:tcW w:w="1530" w:type="dxa"/>
            <w:tcBorders>
              <w:right w:val="single" w:sz="4" w:space="0" w:color="auto"/>
            </w:tcBorders>
          </w:tcPr>
          <w:p w14:paraId="432794BC" w14:textId="77777777" w:rsidR="00EF18E9" w:rsidRPr="00AE5D94" w:rsidRDefault="00EF18E9" w:rsidP="0061266E">
            <w:pPr>
              <w:spacing w:after="0" w:line="240" w:lineRule="auto"/>
            </w:pPr>
          </w:p>
        </w:tc>
        <w:tc>
          <w:tcPr>
            <w:tcW w:w="4140" w:type="dxa"/>
            <w:tcBorders>
              <w:right w:val="single" w:sz="4" w:space="0" w:color="auto"/>
            </w:tcBorders>
          </w:tcPr>
          <w:p w14:paraId="6287D197" w14:textId="77777777" w:rsidR="00EF18E9" w:rsidRPr="00AE5D94" w:rsidRDefault="00EF18E9" w:rsidP="0061266E">
            <w:pPr>
              <w:spacing w:after="0" w:line="240" w:lineRule="auto"/>
            </w:pPr>
          </w:p>
        </w:tc>
        <w:tc>
          <w:tcPr>
            <w:tcW w:w="1710" w:type="dxa"/>
            <w:tcBorders>
              <w:right w:val="single" w:sz="4" w:space="0" w:color="auto"/>
            </w:tcBorders>
          </w:tcPr>
          <w:p w14:paraId="04EBE526" w14:textId="77777777" w:rsidR="00EF18E9" w:rsidRPr="00AE5D94" w:rsidRDefault="00EF18E9" w:rsidP="004868C5">
            <w:pPr>
              <w:keepNext/>
              <w:spacing w:after="0" w:line="240" w:lineRule="auto"/>
            </w:pPr>
          </w:p>
        </w:tc>
      </w:tr>
    </w:tbl>
    <w:p w14:paraId="0D06101A" w14:textId="03618D0F" w:rsidR="00752447" w:rsidRPr="00AC128D" w:rsidRDefault="004868C5" w:rsidP="00AC128D">
      <w:pPr>
        <w:pStyle w:val="Caption"/>
        <w:spacing w:before="120"/>
        <w:jc w:val="center"/>
      </w:pPr>
      <w:bookmarkStart w:id="127" w:name="_Toc347760371"/>
      <w:r>
        <w:t xml:space="preserve">Table </w:t>
      </w:r>
      <w:fldSimple w:instr=" SEQ Table \* ARABIC ">
        <w:r>
          <w:t>8</w:t>
        </w:r>
      </w:fldSimple>
      <w:r>
        <w:t>: Summary of External Artifacts Requiring Work</w:t>
      </w:r>
      <w:bookmarkEnd w:id="127"/>
    </w:p>
    <w:p w14:paraId="1B1953D9" w14:textId="48FF5765" w:rsidR="000B7F0F" w:rsidRDefault="000B7F0F" w:rsidP="0020022E">
      <w:pPr>
        <w:pStyle w:val="Heading2"/>
      </w:pPr>
      <w:bookmarkStart w:id="128" w:name="_Ref347421959"/>
      <w:bookmarkStart w:id="129" w:name="_Toc347777592"/>
      <w:r>
        <w:t>4.2.</w:t>
      </w:r>
      <w:r w:rsidR="00752447">
        <w:t>2</w:t>
      </w:r>
      <w:r>
        <w:t xml:space="preserve"> Expected </w:t>
      </w:r>
      <w:r w:rsidR="00241ABB">
        <w:t>Artifacts</w:t>
      </w:r>
      <w:r>
        <w:t xml:space="preserve"> to Support Solution Plan</w:t>
      </w:r>
      <w:bookmarkEnd w:id="128"/>
      <w:bookmarkEnd w:id="129"/>
    </w:p>
    <w:p w14:paraId="35B266E0" w14:textId="1EC10521" w:rsidR="000B7F0F" w:rsidRDefault="000B7F0F" w:rsidP="004E03FA">
      <w:pPr>
        <w:spacing w:after="0"/>
        <w:rPr>
          <w:i/>
          <w:color w:val="FF0000"/>
        </w:rPr>
      </w:pPr>
      <w:r>
        <w:rPr>
          <w:b/>
          <w:i/>
          <w:color w:val="FF0000"/>
        </w:rPr>
        <w:t xml:space="preserve">Section Description: </w:t>
      </w:r>
      <w:r>
        <w:rPr>
          <w:i/>
          <w:color w:val="FF0000"/>
        </w:rPr>
        <w:t>List all relevant</w:t>
      </w:r>
      <w:r w:rsidR="00376CB1">
        <w:rPr>
          <w:i/>
          <w:color w:val="FF0000"/>
        </w:rPr>
        <w:t xml:space="preserve"> artifacts</w:t>
      </w:r>
      <w:r>
        <w:rPr>
          <w:i/>
          <w:color w:val="FF0000"/>
        </w:rPr>
        <w:t xml:space="preserve"> </w:t>
      </w:r>
      <w:r w:rsidR="00376CB1">
        <w:rPr>
          <w:i/>
          <w:color w:val="FF0000"/>
        </w:rPr>
        <w:t>required to support the approach detailed in this design document within the S</w:t>
      </w:r>
      <w:r>
        <w:rPr>
          <w:i/>
          <w:color w:val="FF0000"/>
        </w:rPr>
        <w:t xml:space="preserve">tandards &amp; Harmonization </w:t>
      </w:r>
      <w:r w:rsidR="00376CB1">
        <w:rPr>
          <w:i/>
          <w:color w:val="FF0000"/>
        </w:rPr>
        <w:t xml:space="preserve">phases of the S&amp;I Framework.  </w:t>
      </w:r>
      <w:r>
        <w:rPr>
          <w:i/>
          <w:color w:val="FF0000"/>
        </w:rPr>
        <w:t xml:space="preserve"> </w:t>
      </w:r>
      <w:r w:rsidR="00376CB1">
        <w:rPr>
          <w:i/>
          <w:color w:val="FF0000"/>
        </w:rPr>
        <w:t xml:space="preserve">This list will be refined </w:t>
      </w:r>
      <w:r>
        <w:rPr>
          <w:i/>
          <w:color w:val="FF0000"/>
        </w:rPr>
        <w:t>with initiative-specific content, in addition to general S&amp;I artifacts.  Some examples:</w:t>
      </w:r>
    </w:p>
    <w:p w14:paraId="08A5F9BB" w14:textId="77777777" w:rsidR="00AC128D" w:rsidRDefault="00AC128D" w:rsidP="004E03FA">
      <w:pPr>
        <w:spacing w:after="0"/>
        <w:rPr>
          <w:i/>
          <w:color w:val="FF0000"/>
        </w:rPr>
      </w:pPr>
    </w:p>
    <w:tbl>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5580"/>
        <w:gridCol w:w="2790"/>
      </w:tblGrid>
      <w:tr w:rsidR="00F53122" w:rsidRPr="00AE5D94" w14:paraId="5D0365D1" w14:textId="77777777" w:rsidTr="0034512A">
        <w:trPr>
          <w:cantSplit/>
          <w:trHeight w:val="333"/>
          <w:tblHeader/>
        </w:trPr>
        <w:tc>
          <w:tcPr>
            <w:tcW w:w="2718" w:type="dxa"/>
            <w:shd w:val="clear" w:color="auto" w:fill="4F81BD" w:themeFill="accent1"/>
            <w:vAlign w:val="center"/>
          </w:tcPr>
          <w:p w14:paraId="441FDFEC" w14:textId="126D07A5" w:rsidR="00F53122" w:rsidRPr="00BD7CC4" w:rsidRDefault="00F53122"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Artifact Name</w:t>
            </w:r>
          </w:p>
        </w:tc>
        <w:tc>
          <w:tcPr>
            <w:tcW w:w="5580" w:type="dxa"/>
            <w:shd w:val="clear" w:color="auto" w:fill="4F81BD" w:themeFill="accent1"/>
            <w:vAlign w:val="center"/>
          </w:tcPr>
          <w:p w14:paraId="087176FA" w14:textId="58D61DC0" w:rsidR="00F53122" w:rsidRDefault="00F53122"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Description</w:t>
            </w:r>
          </w:p>
        </w:tc>
        <w:tc>
          <w:tcPr>
            <w:tcW w:w="2790" w:type="dxa"/>
            <w:shd w:val="clear" w:color="auto" w:fill="4F81BD" w:themeFill="accent1"/>
            <w:vAlign w:val="center"/>
          </w:tcPr>
          <w:p w14:paraId="03EE035B" w14:textId="5DDB0815" w:rsidR="00F53122" w:rsidRDefault="00F53122"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Location</w:t>
            </w:r>
          </w:p>
        </w:tc>
      </w:tr>
      <w:tr w:rsidR="00F53122" w:rsidRPr="00AE5D94" w14:paraId="367FA1C7" w14:textId="77777777" w:rsidTr="0034512A">
        <w:trPr>
          <w:cantSplit/>
          <w:trHeight w:val="363"/>
        </w:trPr>
        <w:tc>
          <w:tcPr>
            <w:tcW w:w="2718" w:type="dxa"/>
          </w:tcPr>
          <w:p w14:paraId="18F4ED59" w14:textId="1C1AAFD9" w:rsidR="00F53122" w:rsidRPr="00F53122" w:rsidRDefault="00F53122" w:rsidP="004E03FA">
            <w:pPr>
              <w:spacing w:after="0" w:line="240" w:lineRule="auto"/>
            </w:pPr>
            <w:r w:rsidRPr="00F53122">
              <w:t>Standards Analysis Matrix</w:t>
            </w:r>
          </w:p>
        </w:tc>
        <w:tc>
          <w:tcPr>
            <w:tcW w:w="5580" w:type="dxa"/>
          </w:tcPr>
          <w:p w14:paraId="0742249C" w14:textId="6ABD2599" w:rsidR="00F53122" w:rsidRPr="00F53122" w:rsidRDefault="00CC0670" w:rsidP="004E03FA">
            <w:pPr>
              <w:spacing w:after="0" w:line="240" w:lineRule="auto"/>
            </w:pPr>
            <w:r>
              <w:rPr>
                <w:rFonts w:cs="Arial"/>
                <w:color w:val="000000"/>
              </w:rPr>
              <w:t xml:space="preserve">Facilitates the evaluation of standards according to the following: 1) Maturity of Standards and Technology, and 2) Deployment/Operational Complexity and Market Adoption; the process includes evaluation of “broad” and “detailed” criteria.  This is based on FACA recommendations on evaluation criteria developed by HITSC’s </w:t>
            </w:r>
            <w:proofErr w:type="spellStart"/>
            <w:r>
              <w:rPr>
                <w:rFonts w:cs="Arial"/>
                <w:color w:val="000000"/>
              </w:rPr>
              <w:t>NwHIN</w:t>
            </w:r>
            <w:proofErr w:type="spellEnd"/>
            <w:r>
              <w:rPr>
                <w:rFonts w:cs="Arial"/>
                <w:color w:val="000000"/>
              </w:rPr>
              <w:t xml:space="preserve"> WG.</w:t>
            </w:r>
          </w:p>
        </w:tc>
        <w:tc>
          <w:tcPr>
            <w:tcW w:w="2790" w:type="dxa"/>
          </w:tcPr>
          <w:p w14:paraId="0F832DC5" w14:textId="4393C4F1" w:rsidR="00F53122" w:rsidRPr="00AE5D94" w:rsidRDefault="00CC0670" w:rsidP="004E03FA">
            <w:pPr>
              <w:spacing w:after="0" w:line="240" w:lineRule="auto"/>
            </w:pPr>
            <w:r>
              <w:t xml:space="preserve">Included above (see </w:t>
            </w:r>
            <w:r>
              <w:fldChar w:fldCharType="begin"/>
            </w:r>
            <w:r>
              <w:instrText xml:space="preserve"> REF _Ref347421887 \h </w:instrText>
            </w:r>
            <w:r>
              <w:fldChar w:fldCharType="separate"/>
            </w:r>
            <w:r>
              <w:t>3.2 Evaluate Candidate Standards</w:t>
            </w:r>
            <w:r>
              <w:fldChar w:fldCharType="end"/>
            </w:r>
            <w:r>
              <w:t>)</w:t>
            </w:r>
          </w:p>
        </w:tc>
      </w:tr>
      <w:tr w:rsidR="00F53122" w:rsidRPr="00AE5D94" w14:paraId="310DA252" w14:textId="77777777" w:rsidTr="0034512A">
        <w:trPr>
          <w:cantSplit/>
          <w:trHeight w:val="363"/>
        </w:trPr>
        <w:tc>
          <w:tcPr>
            <w:tcW w:w="2718" w:type="dxa"/>
          </w:tcPr>
          <w:p w14:paraId="596E2682" w14:textId="5C6542E8" w:rsidR="00F53122" w:rsidRPr="00F53122" w:rsidRDefault="00F53122" w:rsidP="0061266E">
            <w:pPr>
              <w:spacing w:after="0" w:line="240" w:lineRule="auto"/>
            </w:pPr>
            <w:r w:rsidRPr="00F53122">
              <w:t>Standards-UCR Crosswalk</w:t>
            </w:r>
          </w:p>
        </w:tc>
        <w:tc>
          <w:tcPr>
            <w:tcW w:w="5580" w:type="dxa"/>
          </w:tcPr>
          <w:p w14:paraId="71C8338C" w14:textId="303E75DA" w:rsidR="00F53122" w:rsidRPr="00F53122" w:rsidRDefault="00CC0670" w:rsidP="00CC0670">
            <w:pPr>
              <w:spacing w:after="0" w:line="240" w:lineRule="auto"/>
            </w:pPr>
            <w:r>
              <w:t>Us</w:t>
            </w:r>
            <w:r>
              <w:rPr>
                <w:rFonts w:cs="Arial"/>
              </w:rPr>
              <w:t>ed as a means to capture the applicability of candidate standards to the user scenarios, use cases and requirements documented in the Use Case.</w:t>
            </w:r>
          </w:p>
        </w:tc>
        <w:tc>
          <w:tcPr>
            <w:tcW w:w="2790" w:type="dxa"/>
          </w:tcPr>
          <w:p w14:paraId="286E7866" w14:textId="5BA21052" w:rsidR="00F53122" w:rsidRPr="00AE5D94" w:rsidRDefault="00CC0670" w:rsidP="00CC0670">
            <w:pPr>
              <w:spacing w:after="0" w:line="240" w:lineRule="auto"/>
            </w:pPr>
            <w:r>
              <w:t xml:space="preserve">Included above (see </w:t>
            </w:r>
            <w:r>
              <w:fldChar w:fldCharType="begin"/>
            </w:r>
            <w:r>
              <w:instrText xml:space="preserve"> REF _Ref347421906 \h </w:instrText>
            </w:r>
            <w:r>
              <w:fldChar w:fldCharType="separate"/>
            </w:r>
            <w:r>
              <w:t>4.1 UCR-Standards Crosswalk &amp; Gap Identification</w:t>
            </w:r>
            <w:r>
              <w:fldChar w:fldCharType="end"/>
            </w:r>
            <w:r>
              <w:t>)</w:t>
            </w:r>
          </w:p>
        </w:tc>
      </w:tr>
      <w:tr w:rsidR="00F53122" w:rsidRPr="00AE5D94" w14:paraId="55730262" w14:textId="77777777" w:rsidTr="0034512A">
        <w:trPr>
          <w:cantSplit/>
          <w:trHeight w:val="363"/>
        </w:trPr>
        <w:tc>
          <w:tcPr>
            <w:tcW w:w="2718" w:type="dxa"/>
          </w:tcPr>
          <w:p w14:paraId="3354FA0D" w14:textId="1E9D7391" w:rsidR="00F53122" w:rsidRPr="00F53122" w:rsidRDefault="00F53122" w:rsidP="0061266E">
            <w:pPr>
              <w:spacing w:after="0" w:line="240" w:lineRule="auto"/>
            </w:pPr>
            <w:r w:rsidRPr="00F53122">
              <w:t>Extension, modification, or creation of new or existing standards or profiles</w:t>
            </w:r>
          </w:p>
        </w:tc>
        <w:tc>
          <w:tcPr>
            <w:tcW w:w="5580" w:type="dxa"/>
          </w:tcPr>
          <w:p w14:paraId="5E09908C" w14:textId="3C9FC2A7" w:rsidR="00F53122" w:rsidRPr="00F53122" w:rsidRDefault="00CC0670" w:rsidP="00CC0670">
            <w:pPr>
              <w:spacing w:after="0" w:line="240" w:lineRule="auto"/>
            </w:pPr>
            <w:r>
              <w:t>Identifies standards or profiles that will need to be modified in order to support or align with the initiative’s solution.  It also documents the owning organization and corresponding approval process for getting changes incorporated, which can be a factor in determining if standard is worth including within the solution.</w:t>
            </w:r>
          </w:p>
        </w:tc>
        <w:tc>
          <w:tcPr>
            <w:tcW w:w="2790" w:type="dxa"/>
          </w:tcPr>
          <w:p w14:paraId="2FFB442B" w14:textId="64F8DE8C" w:rsidR="00F53122" w:rsidRPr="00AE5D94" w:rsidRDefault="00CC0670" w:rsidP="00CC0670">
            <w:pPr>
              <w:spacing w:after="0" w:line="240" w:lineRule="auto"/>
            </w:pPr>
            <w:r>
              <w:t xml:space="preserve">Included above (see </w:t>
            </w:r>
            <w:r>
              <w:fldChar w:fldCharType="begin"/>
            </w:r>
            <w:r>
              <w:instrText xml:space="preserve"> REF _Ref347422620 \h </w:instrText>
            </w:r>
            <w:r>
              <w:fldChar w:fldCharType="separate"/>
            </w:r>
            <w:r>
              <w:t>4.2.1 Summary of Potential Changes to External Artifacts and Corresponding Ballot or Approval Process Considerations</w:t>
            </w:r>
            <w:r>
              <w:fldChar w:fldCharType="end"/>
            </w:r>
            <w:r>
              <w:t>)</w:t>
            </w:r>
            <w:r w:rsidRPr="00AE5D94">
              <w:t xml:space="preserve"> </w:t>
            </w:r>
          </w:p>
        </w:tc>
      </w:tr>
      <w:tr w:rsidR="00F53122" w:rsidRPr="00AE5D94" w14:paraId="4624B7DE" w14:textId="77777777" w:rsidTr="0034512A">
        <w:trPr>
          <w:cantSplit/>
          <w:trHeight w:val="363"/>
        </w:trPr>
        <w:tc>
          <w:tcPr>
            <w:tcW w:w="2718" w:type="dxa"/>
          </w:tcPr>
          <w:p w14:paraId="6440276C" w14:textId="016EC931" w:rsidR="00F53122" w:rsidRPr="00F53122" w:rsidRDefault="004868C5" w:rsidP="004868C5">
            <w:pPr>
              <w:spacing w:after="0" w:line="240" w:lineRule="auto"/>
            </w:pPr>
            <w:r>
              <w:t>Initiative</w:t>
            </w:r>
            <w:r w:rsidR="00F53122" w:rsidRPr="00F53122">
              <w:t xml:space="preserve"> Data </w:t>
            </w:r>
            <w:r>
              <w:t>Dictionary</w:t>
            </w:r>
            <w:r w:rsidR="004F1F97">
              <w:t xml:space="preserve"> (previously referred to as “High-Level Data Model”)</w:t>
            </w:r>
          </w:p>
        </w:tc>
        <w:tc>
          <w:tcPr>
            <w:tcW w:w="5580" w:type="dxa"/>
          </w:tcPr>
          <w:p w14:paraId="0C354EC0" w14:textId="7791D5F3" w:rsidR="00F53122" w:rsidRPr="00F53122" w:rsidRDefault="00CC0670" w:rsidP="00CC0670">
            <w:pPr>
              <w:spacing w:after="0" w:line="240" w:lineRule="auto"/>
            </w:pPr>
            <w:r>
              <w:rPr>
                <w:rFonts w:cs="Arial"/>
              </w:rPr>
              <w:t>Captures data elements, data types, and cardinality that will be required to support the initiative’s solution.</w:t>
            </w:r>
          </w:p>
        </w:tc>
        <w:tc>
          <w:tcPr>
            <w:tcW w:w="2790" w:type="dxa"/>
          </w:tcPr>
          <w:p w14:paraId="741AE088" w14:textId="0BA42667" w:rsidR="00F53122" w:rsidRPr="00AE5D94" w:rsidRDefault="00CC0670" w:rsidP="00FB530D">
            <w:pPr>
              <w:spacing w:after="0" w:line="240" w:lineRule="auto"/>
            </w:pPr>
            <w:r>
              <w:t xml:space="preserve">Not yet </w:t>
            </w:r>
            <w:r w:rsidR="00FB530D">
              <w:t>available</w:t>
            </w:r>
          </w:p>
        </w:tc>
      </w:tr>
      <w:tr w:rsidR="00F53122" w:rsidRPr="00AE5D94" w14:paraId="19D5033A" w14:textId="77777777" w:rsidTr="0034512A">
        <w:trPr>
          <w:cantSplit/>
          <w:trHeight w:val="363"/>
        </w:trPr>
        <w:tc>
          <w:tcPr>
            <w:tcW w:w="2718" w:type="dxa"/>
          </w:tcPr>
          <w:p w14:paraId="755B154A" w14:textId="2959BEED" w:rsidR="00F53122" w:rsidRPr="00F53122" w:rsidRDefault="00F53122" w:rsidP="0061266E">
            <w:pPr>
              <w:spacing w:after="0" w:line="240" w:lineRule="auto"/>
            </w:pPr>
            <w:r w:rsidRPr="00F53122">
              <w:t>Implementation Guidance</w:t>
            </w:r>
          </w:p>
        </w:tc>
        <w:tc>
          <w:tcPr>
            <w:tcW w:w="5580" w:type="dxa"/>
          </w:tcPr>
          <w:p w14:paraId="424C9FF5" w14:textId="4C4C447A" w:rsidR="00F53122" w:rsidRPr="00F53122" w:rsidRDefault="00CC0670" w:rsidP="0061266E">
            <w:pPr>
              <w:spacing w:after="0" w:line="240" w:lineRule="auto"/>
            </w:pPr>
            <w:r>
              <w:t>Provides</w:t>
            </w:r>
            <w:r>
              <w:rPr>
                <w:rFonts w:cs="Arial"/>
                <w:color w:val="000000"/>
              </w:rPr>
              <w:t xml:space="preserve"> clear, unambiguous recommendations and guidance to the commercial vendor or open-source communities. </w:t>
            </w:r>
            <w:r>
              <w:rPr>
                <w:rFonts w:cs="Arial"/>
              </w:rPr>
              <w:t>The IG is intended to address the scope and needs of an Initiative.</w:t>
            </w:r>
          </w:p>
        </w:tc>
        <w:tc>
          <w:tcPr>
            <w:tcW w:w="2790" w:type="dxa"/>
          </w:tcPr>
          <w:p w14:paraId="10A15F63" w14:textId="51FB54FD" w:rsidR="00F53122" w:rsidRPr="00AE5D94" w:rsidRDefault="00CC0670" w:rsidP="00FB530D">
            <w:pPr>
              <w:spacing w:after="0" w:line="240" w:lineRule="auto"/>
            </w:pPr>
            <w:r>
              <w:t xml:space="preserve">Not yet </w:t>
            </w:r>
            <w:r w:rsidR="00FB530D">
              <w:t>available</w:t>
            </w:r>
          </w:p>
        </w:tc>
      </w:tr>
      <w:tr w:rsidR="00F53122" w:rsidRPr="00AE5D94" w14:paraId="3B3611A0" w14:textId="77777777" w:rsidTr="0034512A">
        <w:trPr>
          <w:cantSplit/>
          <w:trHeight w:val="363"/>
        </w:trPr>
        <w:tc>
          <w:tcPr>
            <w:tcW w:w="2718" w:type="dxa"/>
          </w:tcPr>
          <w:p w14:paraId="77BD10F1" w14:textId="7C7D864F" w:rsidR="00F53122" w:rsidRPr="00F53122" w:rsidRDefault="00F53122" w:rsidP="0061266E">
            <w:pPr>
              <w:spacing w:after="0" w:line="240" w:lineRule="auto"/>
            </w:pPr>
            <w:r w:rsidRPr="00F53122">
              <w:t>Requirements Traceability Matrix (RTM)</w:t>
            </w:r>
          </w:p>
        </w:tc>
        <w:tc>
          <w:tcPr>
            <w:tcW w:w="5580" w:type="dxa"/>
          </w:tcPr>
          <w:p w14:paraId="2B3FEE34" w14:textId="038E583F" w:rsidR="00F53122" w:rsidRPr="00CC0670" w:rsidRDefault="00CC0670" w:rsidP="00CC0670">
            <w:pPr>
              <w:spacing w:after="0" w:line="240" w:lineRule="auto"/>
            </w:pPr>
            <w:r w:rsidRPr="0084368E">
              <w:t>The RTM document is created after the completion of the Use Case and updated throughout the lifecycle of the initiative.  Completion of this document will not have any direct impact on the RTM, but the Implementation Guidance (IG), which is developed based on the analysis performed within this document, will inform the population of IG conformance statements within the RTM.</w:t>
            </w:r>
          </w:p>
        </w:tc>
        <w:tc>
          <w:tcPr>
            <w:tcW w:w="2790" w:type="dxa"/>
          </w:tcPr>
          <w:p w14:paraId="4EA21615" w14:textId="183CF19A" w:rsidR="00F53122" w:rsidRPr="00CC0670" w:rsidRDefault="00CC0670" w:rsidP="004868C5">
            <w:pPr>
              <w:keepNext/>
              <w:spacing w:after="0" w:line="240" w:lineRule="auto"/>
              <w:rPr>
                <w:i/>
              </w:rPr>
            </w:pPr>
            <w:r>
              <w:rPr>
                <w:i/>
              </w:rPr>
              <w:t>Add link to file on wiki, if applicable</w:t>
            </w:r>
          </w:p>
        </w:tc>
      </w:tr>
    </w:tbl>
    <w:p w14:paraId="7635AEA2" w14:textId="2A78FB5C" w:rsidR="0020022E" w:rsidRPr="00AC128D" w:rsidRDefault="004868C5" w:rsidP="00AC128D">
      <w:pPr>
        <w:pStyle w:val="Caption"/>
        <w:spacing w:before="120"/>
        <w:jc w:val="center"/>
      </w:pPr>
      <w:bookmarkStart w:id="130" w:name="_Toc347760372"/>
      <w:r>
        <w:t xml:space="preserve">Table </w:t>
      </w:r>
      <w:fldSimple w:instr=" SEQ Table \* ARABIC ">
        <w:r>
          <w:t>9</w:t>
        </w:r>
      </w:fldSimple>
      <w:r>
        <w:t>: Expected Artifacts</w:t>
      </w:r>
      <w:bookmarkEnd w:id="130"/>
    </w:p>
    <w:p w14:paraId="128B159D" w14:textId="3FC5FE7F" w:rsidR="00F13A6C" w:rsidRDefault="00FD1103" w:rsidP="00F13A6C">
      <w:pPr>
        <w:pStyle w:val="Heading1"/>
      </w:pPr>
      <w:bookmarkStart w:id="131" w:name="_Toc347777593"/>
      <w:r>
        <w:lastRenderedPageBreak/>
        <w:t>5</w:t>
      </w:r>
      <w:r w:rsidR="00E04845">
        <w:t>.</w:t>
      </w:r>
      <w:r w:rsidR="00F13A6C">
        <w:t xml:space="preserve">0 </w:t>
      </w:r>
      <w:r w:rsidR="00885757">
        <w:t xml:space="preserve">Technical </w:t>
      </w:r>
      <w:r w:rsidR="00F13A6C">
        <w:t>Risks, Issues and Obstacles</w:t>
      </w:r>
      <w:bookmarkEnd w:id="131"/>
    </w:p>
    <w:p w14:paraId="128B159E" w14:textId="77777777" w:rsidR="007228F1" w:rsidRDefault="007228F1" w:rsidP="007228F1">
      <w:pPr>
        <w:rPr>
          <w:i/>
          <w:color w:val="FF0000"/>
        </w:rPr>
      </w:pPr>
      <w:r>
        <w:rPr>
          <w:b/>
          <w:i/>
          <w:color w:val="FF0000"/>
        </w:rPr>
        <w:t>Section Description</w:t>
      </w:r>
      <w:r w:rsidRPr="002E7197">
        <w:rPr>
          <w:i/>
          <w:color w:val="FF0000"/>
        </w:rPr>
        <w:t xml:space="preserve">: </w:t>
      </w:r>
      <w:r>
        <w:rPr>
          <w:i/>
          <w:color w:val="FF0000"/>
        </w:rPr>
        <w:t>The Risks, Issues and Obstacles section l</w:t>
      </w:r>
      <w:r w:rsidRPr="002E7197">
        <w:rPr>
          <w:i/>
          <w:color w:val="FF0000"/>
        </w:rPr>
        <w:t>ist</w:t>
      </w:r>
      <w:r>
        <w:rPr>
          <w:i/>
          <w:color w:val="FF0000"/>
        </w:rPr>
        <w:t>s the</w:t>
      </w:r>
      <w:r w:rsidRPr="002E7197">
        <w:rPr>
          <w:i/>
          <w:color w:val="FF0000"/>
        </w:rPr>
        <w:t xml:space="preserve"> concerns that might interfere </w:t>
      </w:r>
      <w:r>
        <w:rPr>
          <w:i/>
          <w:color w:val="FF0000"/>
        </w:rPr>
        <w:t>with meeting the proposed Technical and Standards Design</w:t>
      </w:r>
      <w:r w:rsidRPr="002E7197">
        <w:rPr>
          <w:i/>
          <w:color w:val="FF0000"/>
        </w:rPr>
        <w:t xml:space="preserve">. </w:t>
      </w:r>
    </w:p>
    <w:p w14:paraId="128B159F" w14:textId="77777777" w:rsidR="00F13A6C" w:rsidRDefault="00F13A6C" w:rsidP="00F13A6C">
      <w:pPr>
        <w:pStyle w:val="Heading1"/>
      </w:pPr>
      <w:bookmarkStart w:id="132" w:name="_Toc347777594"/>
      <w:r w:rsidRPr="00C95AE3">
        <w:t>Appendices</w:t>
      </w:r>
      <w:bookmarkEnd w:id="132"/>
    </w:p>
    <w:p w14:paraId="128B15A0" w14:textId="77777777" w:rsidR="00F13A6C" w:rsidRPr="0044054A" w:rsidRDefault="00F13A6C" w:rsidP="00F13A6C">
      <w:pPr>
        <w:rPr>
          <w:i/>
          <w:color w:val="FF0000"/>
        </w:rPr>
      </w:pPr>
      <w:r>
        <w:rPr>
          <w:i/>
          <w:color w:val="FF0000"/>
        </w:rPr>
        <w:t>The</w:t>
      </w:r>
      <w:r w:rsidRPr="0044054A">
        <w:rPr>
          <w:i/>
          <w:color w:val="FF0000"/>
        </w:rPr>
        <w:t xml:space="preserve"> </w:t>
      </w:r>
      <w:r>
        <w:rPr>
          <w:i/>
          <w:color w:val="FF0000"/>
        </w:rPr>
        <w:t xml:space="preserve">content of this </w:t>
      </w:r>
      <w:r w:rsidRPr="0044054A">
        <w:rPr>
          <w:i/>
          <w:color w:val="FF0000"/>
        </w:rPr>
        <w:t xml:space="preserve">section </w:t>
      </w:r>
      <w:r>
        <w:rPr>
          <w:i/>
          <w:color w:val="FF0000"/>
        </w:rPr>
        <w:t>varies</w:t>
      </w:r>
      <w:r w:rsidRPr="0044054A">
        <w:rPr>
          <w:i/>
          <w:color w:val="FF0000"/>
        </w:rPr>
        <w:t xml:space="preserve"> depending on the needs brought forth by the Community.</w:t>
      </w:r>
      <w:r>
        <w:rPr>
          <w:i/>
          <w:color w:val="FF0000"/>
        </w:rPr>
        <w:t xml:space="preserve"> Some </w:t>
      </w:r>
      <w:r w:rsidR="006F2FF0">
        <w:rPr>
          <w:i/>
          <w:color w:val="FF0000"/>
        </w:rPr>
        <w:t>Design Documents</w:t>
      </w:r>
      <w:r>
        <w:rPr>
          <w:i/>
          <w:color w:val="FF0000"/>
        </w:rPr>
        <w:t xml:space="preserve"> may have appendices that are specific to their content and issues. T</w:t>
      </w:r>
      <w:r w:rsidRPr="0044054A">
        <w:rPr>
          <w:i/>
          <w:color w:val="FF0000"/>
        </w:rPr>
        <w:t xml:space="preserve">he appendices listed below are </w:t>
      </w:r>
      <w:r>
        <w:rPr>
          <w:i/>
          <w:color w:val="FF0000"/>
        </w:rPr>
        <w:t xml:space="preserve">suggested for inclusion. </w:t>
      </w:r>
    </w:p>
    <w:p w14:paraId="128B15A1" w14:textId="77777777" w:rsidR="00F13A6C" w:rsidRDefault="00F13A6C" w:rsidP="00F13A6C">
      <w:pPr>
        <w:pStyle w:val="Heading2"/>
      </w:pPr>
      <w:bookmarkStart w:id="133" w:name="_Toc347777595"/>
      <w:r w:rsidRPr="00BB233D">
        <w:t xml:space="preserve">Appendix A:  </w:t>
      </w:r>
      <w:r w:rsidR="006F2FF0">
        <w:t>References</w:t>
      </w:r>
      <w:bookmarkEnd w:id="133"/>
    </w:p>
    <w:tbl>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8"/>
        <w:gridCol w:w="3780"/>
        <w:gridCol w:w="4320"/>
      </w:tblGrid>
      <w:tr w:rsidR="00376CB1" w:rsidRPr="00AE5D94" w14:paraId="55453CF1" w14:textId="77777777" w:rsidTr="004E03FA">
        <w:trPr>
          <w:cantSplit/>
          <w:trHeight w:val="333"/>
          <w:tblHeader/>
        </w:trPr>
        <w:tc>
          <w:tcPr>
            <w:tcW w:w="2988" w:type="dxa"/>
            <w:shd w:val="clear" w:color="auto" w:fill="4F81BD" w:themeFill="accent1"/>
            <w:vAlign w:val="center"/>
          </w:tcPr>
          <w:p w14:paraId="14B61387" w14:textId="4BAF40A1" w:rsidR="00376CB1" w:rsidRPr="00BD7CC4" w:rsidRDefault="00376CB1"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Document Name</w:t>
            </w:r>
          </w:p>
        </w:tc>
        <w:tc>
          <w:tcPr>
            <w:tcW w:w="3780" w:type="dxa"/>
            <w:shd w:val="clear" w:color="auto" w:fill="4F81BD" w:themeFill="accent1"/>
            <w:vAlign w:val="center"/>
          </w:tcPr>
          <w:p w14:paraId="391316B3" w14:textId="599589D9" w:rsidR="00376CB1" w:rsidRDefault="00376CB1"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Description</w:t>
            </w:r>
          </w:p>
        </w:tc>
        <w:tc>
          <w:tcPr>
            <w:tcW w:w="4320" w:type="dxa"/>
            <w:shd w:val="clear" w:color="auto" w:fill="4F81BD" w:themeFill="accent1"/>
            <w:vAlign w:val="center"/>
          </w:tcPr>
          <w:p w14:paraId="2C5AA58C" w14:textId="36D1E4D9" w:rsidR="00376CB1" w:rsidRDefault="00376CB1"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Location</w:t>
            </w:r>
          </w:p>
        </w:tc>
      </w:tr>
      <w:tr w:rsidR="00376CB1" w:rsidRPr="00AE5D94" w14:paraId="23C1BE3A" w14:textId="77777777" w:rsidTr="0020022E">
        <w:trPr>
          <w:cantSplit/>
          <w:trHeight w:val="273"/>
        </w:trPr>
        <w:tc>
          <w:tcPr>
            <w:tcW w:w="2988" w:type="dxa"/>
          </w:tcPr>
          <w:p w14:paraId="5C3FC38A" w14:textId="3567CA17" w:rsidR="00376CB1" w:rsidRPr="00376CB1" w:rsidRDefault="00376CB1" w:rsidP="0061266E">
            <w:pPr>
              <w:spacing w:after="0" w:line="240" w:lineRule="auto"/>
              <w:rPr>
                <w:rFonts w:cstheme="minorHAnsi"/>
                <w:i/>
                <w:color w:val="FF0000"/>
              </w:rPr>
            </w:pPr>
            <w:r w:rsidRPr="0020022E">
              <w:rPr>
                <w:rFonts w:cstheme="minorHAnsi"/>
                <w:i/>
                <w:color w:val="FF0000"/>
              </w:rPr>
              <w:t>&lt;Document Name and Version Number&gt;</w:t>
            </w:r>
          </w:p>
        </w:tc>
        <w:tc>
          <w:tcPr>
            <w:tcW w:w="3780" w:type="dxa"/>
          </w:tcPr>
          <w:p w14:paraId="153D64BF" w14:textId="69C09385" w:rsidR="00376CB1" w:rsidRPr="00376CB1" w:rsidRDefault="00376CB1" w:rsidP="0061266E">
            <w:pPr>
              <w:spacing w:after="0" w:line="240" w:lineRule="auto"/>
            </w:pPr>
            <w:r w:rsidRPr="00376CB1">
              <w:rPr>
                <w:rFonts w:cstheme="minorHAnsi"/>
                <w:i/>
                <w:color w:val="FF0000"/>
              </w:rPr>
              <w:t>&lt;Document description&gt;</w:t>
            </w:r>
          </w:p>
        </w:tc>
        <w:tc>
          <w:tcPr>
            <w:tcW w:w="4320" w:type="dxa"/>
          </w:tcPr>
          <w:p w14:paraId="6F4E9E2B" w14:textId="544D2428" w:rsidR="00376CB1" w:rsidRPr="00376CB1" w:rsidRDefault="00376CB1" w:rsidP="0061266E">
            <w:pPr>
              <w:spacing w:after="0" w:line="240" w:lineRule="auto"/>
            </w:pPr>
            <w:r w:rsidRPr="00135F77">
              <w:rPr>
                <w:rFonts w:cstheme="minorHAnsi"/>
                <w:i/>
                <w:color w:val="FF0000"/>
              </w:rPr>
              <w:t>&lt;URL or Network path where document is located&gt;</w:t>
            </w:r>
          </w:p>
        </w:tc>
      </w:tr>
      <w:tr w:rsidR="00376CB1" w:rsidRPr="00AE5D94" w14:paraId="22145246" w14:textId="77777777" w:rsidTr="0020022E">
        <w:trPr>
          <w:cantSplit/>
          <w:trHeight w:val="363"/>
        </w:trPr>
        <w:tc>
          <w:tcPr>
            <w:tcW w:w="2988" w:type="dxa"/>
          </w:tcPr>
          <w:p w14:paraId="5AAB8E23" w14:textId="77777777" w:rsidR="00376CB1" w:rsidRDefault="00376CB1" w:rsidP="0061266E">
            <w:pPr>
              <w:spacing w:after="0" w:line="240" w:lineRule="auto"/>
            </w:pPr>
          </w:p>
        </w:tc>
        <w:tc>
          <w:tcPr>
            <w:tcW w:w="3780" w:type="dxa"/>
          </w:tcPr>
          <w:p w14:paraId="0278B11B" w14:textId="77777777" w:rsidR="00376CB1" w:rsidRPr="00AE5D94" w:rsidRDefault="00376CB1" w:rsidP="0061266E">
            <w:pPr>
              <w:spacing w:after="0" w:line="240" w:lineRule="auto"/>
            </w:pPr>
          </w:p>
        </w:tc>
        <w:tc>
          <w:tcPr>
            <w:tcW w:w="4320" w:type="dxa"/>
          </w:tcPr>
          <w:p w14:paraId="6B2F0ADC" w14:textId="77777777" w:rsidR="00376CB1" w:rsidRPr="00AE5D94" w:rsidRDefault="00376CB1" w:rsidP="0061266E">
            <w:pPr>
              <w:spacing w:after="0" w:line="240" w:lineRule="auto"/>
            </w:pPr>
          </w:p>
        </w:tc>
      </w:tr>
    </w:tbl>
    <w:p w14:paraId="06831160" w14:textId="603AD5B8" w:rsidR="004868C5" w:rsidRDefault="004868C5" w:rsidP="00AC128D">
      <w:pPr>
        <w:pStyle w:val="Caption"/>
        <w:spacing w:before="120"/>
        <w:jc w:val="center"/>
      </w:pPr>
      <w:bookmarkStart w:id="134" w:name="_Toc347760373"/>
      <w:r>
        <w:t xml:space="preserve">Table </w:t>
      </w:r>
      <w:fldSimple w:instr=" SEQ Table \* ARABIC ">
        <w:r>
          <w:t>10</w:t>
        </w:r>
      </w:fldSimple>
      <w:r>
        <w:t>: References</w:t>
      </w:r>
      <w:bookmarkEnd w:id="134"/>
    </w:p>
    <w:p w14:paraId="128B15BA" w14:textId="77777777" w:rsidR="00F13A6C" w:rsidRDefault="006F2FF0" w:rsidP="00AC128D">
      <w:pPr>
        <w:pStyle w:val="Heading2"/>
      </w:pPr>
      <w:bookmarkStart w:id="135" w:name="_Toc347777596"/>
      <w:r>
        <w:t>Appendix B</w:t>
      </w:r>
      <w:r w:rsidR="00F13A6C">
        <w:t xml:space="preserve">: </w:t>
      </w:r>
      <w:r>
        <w:t>Key Terms</w:t>
      </w:r>
      <w:bookmarkEnd w:id="135"/>
    </w:p>
    <w:tbl>
      <w:tblPr>
        <w:tblW w:w="11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8"/>
        <w:gridCol w:w="8123"/>
      </w:tblGrid>
      <w:tr w:rsidR="00376CB1" w:rsidRPr="00AE5D94" w14:paraId="230C3248" w14:textId="77777777" w:rsidTr="004E03FA">
        <w:trPr>
          <w:cantSplit/>
          <w:trHeight w:val="330"/>
          <w:tblHeader/>
        </w:trPr>
        <w:tc>
          <w:tcPr>
            <w:tcW w:w="2988" w:type="dxa"/>
            <w:shd w:val="clear" w:color="auto" w:fill="4F81BD" w:themeFill="accent1"/>
            <w:vAlign w:val="center"/>
          </w:tcPr>
          <w:p w14:paraId="481B1244" w14:textId="2AB26C98" w:rsidR="00376CB1" w:rsidRPr="00BD7CC4" w:rsidRDefault="00376CB1"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Term</w:t>
            </w:r>
          </w:p>
        </w:tc>
        <w:tc>
          <w:tcPr>
            <w:tcW w:w="8123" w:type="dxa"/>
            <w:shd w:val="clear" w:color="auto" w:fill="4F81BD" w:themeFill="accent1"/>
            <w:vAlign w:val="center"/>
          </w:tcPr>
          <w:p w14:paraId="68A0C679" w14:textId="4F6E67EB" w:rsidR="00376CB1" w:rsidRDefault="00376CB1" w:rsidP="004E03FA">
            <w:pPr>
              <w:spacing w:after="0" w:line="240" w:lineRule="auto"/>
              <w:jc w:val="center"/>
              <w:rPr>
                <w:rFonts w:ascii="Calibri" w:hAnsi="Calibri" w:cs="Calibri"/>
                <w:b/>
                <w:color w:val="FFFFFF" w:themeColor="background1"/>
              </w:rPr>
            </w:pPr>
            <w:r>
              <w:rPr>
                <w:rFonts w:ascii="Calibri" w:hAnsi="Calibri" w:cs="Calibri"/>
                <w:b/>
                <w:color w:val="FFFFFF" w:themeColor="background1"/>
              </w:rPr>
              <w:t>Definition</w:t>
            </w:r>
          </w:p>
        </w:tc>
      </w:tr>
      <w:tr w:rsidR="00376CB1" w:rsidRPr="00AE5D94" w14:paraId="16B1B096" w14:textId="77777777" w:rsidTr="0020022E">
        <w:trPr>
          <w:cantSplit/>
          <w:trHeight w:val="270"/>
        </w:trPr>
        <w:tc>
          <w:tcPr>
            <w:tcW w:w="2988" w:type="dxa"/>
          </w:tcPr>
          <w:p w14:paraId="25F1B306" w14:textId="28BBBD41" w:rsidR="00376CB1" w:rsidRPr="00376CB1" w:rsidRDefault="00376CB1" w:rsidP="0061266E">
            <w:pPr>
              <w:spacing w:after="0" w:line="240" w:lineRule="auto"/>
              <w:rPr>
                <w:rFonts w:cstheme="minorHAnsi"/>
                <w:i/>
                <w:color w:val="FF0000"/>
              </w:rPr>
            </w:pPr>
            <w:r w:rsidRPr="00135F77">
              <w:rPr>
                <w:rFonts w:cstheme="minorHAnsi"/>
                <w:i/>
                <w:color w:val="FF0000"/>
              </w:rPr>
              <w:t>&lt;Insert Term&gt;</w:t>
            </w:r>
          </w:p>
        </w:tc>
        <w:tc>
          <w:tcPr>
            <w:tcW w:w="8123" w:type="dxa"/>
          </w:tcPr>
          <w:p w14:paraId="446DAFDE" w14:textId="7D220A4C" w:rsidR="00376CB1" w:rsidRPr="00376CB1" w:rsidRDefault="00376CB1" w:rsidP="0061266E">
            <w:pPr>
              <w:spacing w:after="0" w:line="240" w:lineRule="auto"/>
            </w:pPr>
            <w:r w:rsidRPr="00135F77">
              <w:rPr>
                <w:rFonts w:cstheme="minorHAnsi"/>
                <w:i/>
                <w:color w:val="FF0000"/>
              </w:rPr>
              <w:t>&lt;Provide definition of term and acronyms used in this document.&gt;</w:t>
            </w:r>
          </w:p>
        </w:tc>
      </w:tr>
      <w:tr w:rsidR="00376CB1" w:rsidRPr="00AE5D94" w14:paraId="5DCC9801" w14:textId="77777777" w:rsidTr="0020022E">
        <w:trPr>
          <w:cantSplit/>
          <w:trHeight w:val="360"/>
        </w:trPr>
        <w:tc>
          <w:tcPr>
            <w:tcW w:w="2988" w:type="dxa"/>
          </w:tcPr>
          <w:p w14:paraId="39D0380B" w14:textId="77777777" w:rsidR="00376CB1" w:rsidRDefault="00376CB1" w:rsidP="0061266E">
            <w:pPr>
              <w:spacing w:after="0" w:line="240" w:lineRule="auto"/>
            </w:pPr>
          </w:p>
        </w:tc>
        <w:tc>
          <w:tcPr>
            <w:tcW w:w="8123" w:type="dxa"/>
          </w:tcPr>
          <w:p w14:paraId="0402D7C4" w14:textId="77777777" w:rsidR="00376CB1" w:rsidRPr="00AE5D94" w:rsidRDefault="00376CB1" w:rsidP="0061266E">
            <w:pPr>
              <w:spacing w:after="0" w:line="240" w:lineRule="auto"/>
            </w:pPr>
          </w:p>
        </w:tc>
      </w:tr>
      <w:tr w:rsidR="00376CB1" w:rsidRPr="00AE5D94" w14:paraId="0E913C11" w14:textId="77777777" w:rsidTr="0020022E">
        <w:trPr>
          <w:cantSplit/>
          <w:trHeight w:val="360"/>
        </w:trPr>
        <w:tc>
          <w:tcPr>
            <w:tcW w:w="2988" w:type="dxa"/>
          </w:tcPr>
          <w:p w14:paraId="0CF05295" w14:textId="77777777" w:rsidR="00376CB1" w:rsidRDefault="00376CB1" w:rsidP="0061266E">
            <w:pPr>
              <w:spacing w:after="0" w:line="240" w:lineRule="auto"/>
            </w:pPr>
          </w:p>
        </w:tc>
        <w:tc>
          <w:tcPr>
            <w:tcW w:w="8123" w:type="dxa"/>
          </w:tcPr>
          <w:p w14:paraId="7A9CC709" w14:textId="77777777" w:rsidR="00376CB1" w:rsidRDefault="00376CB1" w:rsidP="004868C5">
            <w:pPr>
              <w:keepNext/>
              <w:spacing w:after="0" w:line="240" w:lineRule="auto"/>
            </w:pPr>
          </w:p>
        </w:tc>
      </w:tr>
    </w:tbl>
    <w:p w14:paraId="1E2848C4" w14:textId="53DF7FBC" w:rsidR="00376CB1" w:rsidRDefault="004868C5" w:rsidP="00AC128D">
      <w:pPr>
        <w:pStyle w:val="Caption"/>
        <w:spacing w:before="120"/>
        <w:jc w:val="center"/>
      </w:pPr>
      <w:bookmarkStart w:id="136" w:name="_Toc347760374"/>
      <w:r>
        <w:t xml:space="preserve">Table </w:t>
      </w:r>
      <w:fldSimple w:instr=" SEQ Table \* ARABIC ">
        <w:r>
          <w:t>11</w:t>
        </w:r>
      </w:fldSimple>
      <w:r>
        <w:t>: Key Terms</w:t>
      </w:r>
      <w:bookmarkEnd w:id="136"/>
    </w:p>
    <w:p w14:paraId="128B15CF" w14:textId="77777777" w:rsidR="008D1B46" w:rsidRDefault="008D1B46" w:rsidP="00376CB1"/>
    <w:sectPr w:rsidR="008D1B46" w:rsidSect="000A2B58">
      <w:headerReference w:type="default" r:id="rId28"/>
      <w:footerReference w:type="default" r:id="rId29"/>
      <w:pgSz w:w="12240" w:h="15840"/>
      <w:pgMar w:top="99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hevlin, D. S." w:date="2013-04-11T13:24:00Z" w:initials="DSS">
    <w:p w14:paraId="22ED32DD" w14:textId="4955063D" w:rsidR="00837049" w:rsidRDefault="00837049">
      <w:pPr>
        <w:pStyle w:val="CommentText"/>
      </w:pPr>
      <w:r>
        <w:rPr>
          <w:rStyle w:val="CommentReference"/>
        </w:rPr>
        <w:annotationRef/>
      </w:r>
      <w:r>
        <w:t>Change these definitions to be client/server</w:t>
      </w:r>
    </w:p>
    <w:p w14:paraId="10B6FC52" w14:textId="77777777" w:rsidR="001B06AA" w:rsidRDefault="001B06AA">
      <w:pPr>
        <w:pStyle w:val="CommentText"/>
      </w:pPr>
    </w:p>
    <w:p w14:paraId="56FA7DE0" w14:textId="2B18DB21" w:rsidR="001B06AA" w:rsidRDefault="001B06AA">
      <w:pPr>
        <w:pStyle w:val="CommentText"/>
      </w:pPr>
      <w:r>
        <w:t>Push/pull is only useful to know for asynchronous</w:t>
      </w:r>
    </w:p>
  </w:comment>
  <w:comment w:id="20" w:author="Shevlin, D. S." w:date="2013-04-11T13:24:00Z" w:initials="DSS">
    <w:p w14:paraId="2A2C86B6" w14:textId="5F3CEFF9" w:rsidR="001B06AA" w:rsidRDefault="001B06AA">
      <w:pPr>
        <w:pStyle w:val="CommentText"/>
      </w:pPr>
      <w:r>
        <w:rPr>
          <w:rStyle w:val="CommentReference"/>
        </w:rPr>
        <w:annotationRef/>
      </w:r>
      <w:r>
        <w:t>Consider whether or not asynchronous should be supported</w:t>
      </w:r>
    </w:p>
  </w:comment>
  <w:comment w:id="38" w:author="Shevlin, D. S." w:date="2013-04-11T13:24:00Z" w:initials="DSS">
    <w:p w14:paraId="50982B61" w14:textId="77777777" w:rsidR="001B06AA" w:rsidRDefault="001B06AA">
      <w:pPr>
        <w:pStyle w:val="CommentText"/>
      </w:pPr>
      <w:r>
        <w:rPr>
          <w:rStyle w:val="CommentReference"/>
        </w:rPr>
        <w:annotationRef/>
      </w:r>
      <w:r>
        <w:t>Consider whether or not asynchronous should be supported</w:t>
      </w:r>
    </w:p>
  </w:comment>
  <w:comment w:id="55" w:author="Shevlin, D. S." w:date="2013-04-11T13:24:00Z" w:initials="DSS">
    <w:p w14:paraId="7C3FD7A8" w14:textId="77777777" w:rsidR="001B06AA" w:rsidRDefault="001B06AA">
      <w:pPr>
        <w:pStyle w:val="CommentText"/>
      </w:pPr>
      <w:r>
        <w:rPr>
          <w:rStyle w:val="CommentReference"/>
        </w:rPr>
        <w:annotationRef/>
      </w:r>
      <w:r>
        <w:t>Consider whether or not asynchronous should be supported</w:t>
      </w:r>
    </w:p>
  </w:comment>
  <w:comment w:id="72" w:author="Shevlin, D. S." w:date="2013-04-11T13:24:00Z" w:initials="DSS">
    <w:p w14:paraId="4681E02A" w14:textId="77777777" w:rsidR="001B06AA" w:rsidRDefault="001B06AA">
      <w:pPr>
        <w:pStyle w:val="CommentText"/>
      </w:pPr>
      <w:r>
        <w:rPr>
          <w:rStyle w:val="CommentReference"/>
        </w:rPr>
        <w:annotationRef/>
      </w:r>
      <w:r>
        <w:t>Consider whether or not asynchronous should be supported</w:t>
      </w:r>
    </w:p>
  </w:comment>
  <w:comment w:id="78" w:author="Shevlin, D. S." w:date="2013-04-11T13:24:00Z" w:initials="DSS">
    <w:p w14:paraId="59A0EA5F" w14:textId="159B51FC" w:rsidR="000576BB" w:rsidRDefault="000576BB">
      <w:pPr>
        <w:pStyle w:val="CommentText"/>
      </w:pPr>
      <w:r>
        <w:rPr>
          <w:rStyle w:val="CommentReference"/>
        </w:rPr>
        <w:annotationRef/>
      </w:r>
      <w:r>
        <w:t>Not just about sending request/response, but also about whether what we’re sending can be processed by the receiving party.</w:t>
      </w:r>
    </w:p>
  </w:comment>
  <w:comment w:id="95" w:author="Shevlin, D. S." w:date="2013-04-11T13:24:00Z" w:initials="DSS">
    <w:p w14:paraId="1E12017C" w14:textId="77777777" w:rsidR="00837049" w:rsidRDefault="00837049">
      <w:pPr>
        <w:pStyle w:val="CommentText"/>
      </w:pPr>
      <w:r>
        <w:rPr>
          <w:rStyle w:val="CommentReference"/>
        </w:rPr>
        <w:annotationRef/>
      </w:r>
      <w:r>
        <w:t>This is the reason for excluding it from the Use Case (</w:t>
      </w:r>
      <w:proofErr w:type="spellStart"/>
      <w:r>
        <w:t>ie</w:t>
      </w:r>
      <w:proofErr w:type="spellEnd"/>
      <w:r>
        <w:t xml:space="preserve">, the reason that it was considered an assumption rather than part of the transaction) </w:t>
      </w:r>
    </w:p>
    <w:p w14:paraId="33CFC299" w14:textId="77777777" w:rsidR="00711EB8" w:rsidRDefault="00711EB8">
      <w:pPr>
        <w:pStyle w:val="CommentText"/>
      </w:pPr>
    </w:p>
    <w:p w14:paraId="1B525091" w14:textId="77777777" w:rsidR="00711EB8" w:rsidRDefault="00711EB8">
      <w:pPr>
        <w:pStyle w:val="CommentText"/>
      </w:pPr>
      <w:r>
        <w:t>“</w:t>
      </w:r>
      <w:proofErr w:type="gramStart"/>
      <w:r>
        <w:t>reason</w:t>
      </w:r>
      <w:proofErr w:type="gramEnd"/>
      <w:r>
        <w:t xml:space="preserve"> for excluding doesn’t necessarily apply” – change to “Reasons”</w:t>
      </w:r>
    </w:p>
    <w:p w14:paraId="3FE99082" w14:textId="77777777" w:rsidR="00711EB8" w:rsidRDefault="00711EB8">
      <w:pPr>
        <w:pStyle w:val="CommentText"/>
      </w:pPr>
    </w:p>
    <w:p w14:paraId="1DF536F4" w14:textId="7678EC30" w:rsidR="00711EB8" w:rsidRDefault="00711EB8">
      <w:pPr>
        <w:pStyle w:val="CommentText"/>
      </w:pPr>
      <w:r>
        <w:t>Capture the fact that Assumptions/Pre/Post-Conditions will continue to be considered as such in the Implementation Guidance and other resulting artifacts.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2AA49" w14:textId="77777777" w:rsidR="00CF24F7" w:rsidRDefault="00CF24F7" w:rsidP="00F13A6C">
      <w:pPr>
        <w:spacing w:after="0" w:line="240" w:lineRule="auto"/>
      </w:pPr>
      <w:r>
        <w:separator/>
      </w:r>
    </w:p>
  </w:endnote>
  <w:endnote w:type="continuationSeparator" w:id="0">
    <w:p w14:paraId="57696DFD" w14:textId="77777777" w:rsidR="00CF24F7" w:rsidRDefault="00CF24F7" w:rsidP="00F1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2A43D" w14:textId="77777777" w:rsidR="00837049" w:rsidRDefault="008370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2E2A1" w14:textId="317AF2D0" w:rsidR="00837049" w:rsidRDefault="00837049">
    <w:pPr>
      <w:pStyle w:val="Footer"/>
      <w:jc w:val="right"/>
    </w:pPr>
  </w:p>
  <w:p w14:paraId="128B15D9" w14:textId="7B8AEA7E" w:rsidR="00837049" w:rsidRDefault="0083704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B15DC" w14:textId="77777777" w:rsidR="00837049" w:rsidRDefault="00837049" w:rsidP="008D1B46">
    <w:pPr>
      <w:pStyle w:val="Footer"/>
      <w:jc w:val="right"/>
    </w:pPr>
    <w:r>
      <w:t xml:space="preserve">&lt;&lt;Date&gt;&gt;                                                                                                                                                                       </w:t>
    </w:r>
    <w:sdt>
      <w:sdtPr>
        <w:id w:val="-372688462"/>
        <w:docPartObj>
          <w:docPartGallery w:val="Page Numbers (Bottom of Page)"/>
          <w:docPartUnique/>
        </w:docPartObj>
      </w:sdtPr>
      <w:sdtContent>
        <w:r>
          <w:fldChar w:fldCharType="begin"/>
        </w:r>
        <w:r>
          <w:instrText xml:space="preserve"> PAGE   \* MERGEFORMAT </w:instrText>
        </w:r>
        <w:r>
          <w:fldChar w:fldCharType="separate"/>
        </w:r>
        <w:r>
          <w:rPr>
            <w:noProof/>
          </w:rPr>
          <w:t>1</w:t>
        </w:r>
        <w:r>
          <w:rPr>
            <w:noProof/>
          </w:rPr>
          <w:fldChar w:fldCharType="end"/>
        </w:r>
      </w:sdtContent>
    </w:sdt>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234362"/>
      <w:docPartObj>
        <w:docPartGallery w:val="Page Numbers (Bottom of Page)"/>
        <w:docPartUnique/>
      </w:docPartObj>
    </w:sdtPr>
    <w:sdtEndPr>
      <w:rPr>
        <w:noProof/>
      </w:rPr>
    </w:sdtEndPr>
    <w:sdtContent>
      <w:p w14:paraId="5ECA8461" w14:textId="749A045C" w:rsidR="00837049" w:rsidRDefault="00837049" w:rsidP="000A2B58">
        <w:pPr>
          <w:pStyle w:val="Footer"/>
          <w:pBdr>
            <w:top w:val="single" w:sz="4" w:space="1" w:color="auto"/>
          </w:pBdr>
          <w:jc w:val="right"/>
        </w:pPr>
        <w:r>
          <w:fldChar w:fldCharType="begin"/>
        </w:r>
        <w:r>
          <w:instrText xml:space="preserve"> PAGE   \* MERGEFORMAT </w:instrText>
        </w:r>
        <w:r>
          <w:fldChar w:fldCharType="separate"/>
        </w:r>
        <w:r w:rsidR="001B06AA">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CC6F" w14:textId="4FD91F3C" w:rsidR="00837049" w:rsidRDefault="00837049" w:rsidP="00CC087E">
    <w:pPr>
      <w:pStyle w:val="Footer"/>
      <w:pBdr>
        <w:top w:val="single" w:sz="4" w:space="1" w:color="auto"/>
      </w:pBdr>
      <w:tabs>
        <w:tab w:val="clear" w:pos="9360"/>
        <w:tab w:val="left" w:pos="180"/>
        <w:tab w:val="right" w:pos="10620"/>
      </w:tabs>
    </w:pPr>
    <w:r>
      <w:t>&lt;&lt;Date&gt;&gt;</w:t>
    </w:r>
    <w:r>
      <w:tab/>
    </w:r>
    <w:r>
      <w:tab/>
      <w:t xml:space="preserve">Page </w:t>
    </w:r>
    <w:sdt>
      <w:sdtPr>
        <w:id w:val="-19597069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B530D">
          <w:rPr>
            <w:noProof/>
          </w:rPr>
          <w:t>15</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B41A2" w14:textId="77777777" w:rsidR="00CF24F7" w:rsidRDefault="00CF24F7" w:rsidP="00F13A6C">
      <w:pPr>
        <w:spacing w:after="0" w:line="240" w:lineRule="auto"/>
      </w:pPr>
      <w:r>
        <w:separator/>
      </w:r>
    </w:p>
  </w:footnote>
  <w:footnote w:type="continuationSeparator" w:id="0">
    <w:p w14:paraId="08669F8E" w14:textId="77777777" w:rsidR="00CF24F7" w:rsidRDefault="00CF24F7" w:rsidP="00F13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B15D6" w14:textId="7A5391B2" w:rsidR="00837049" w:rsidRDefault="008370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B15D7" w14:textId="65AE0DC6" w:rsidR="00837049" w:rsidRPr="007A2F6A" w:rsidRDefault="00837049" w:rsidP="000A2B58">
    <w:pPr>
      <w:pStyle w:val="Header"/>
      <w:pBdr>
        <w:bottom w:val="single" w:sz="4" w:space="1" w:color="auto"/>
      </w:pBdr>
      <w:jc w:val="center"/>
      <w:rPr>
        <w:b/>
        <w:bCs/>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B15DA" w14:textId="77777777" w:rsidR="00837049" w:rsidRDefault="00837049" w:rsidP="008D1B46">
    <w:pPr>
      <w:pStyle w:val="Header"/>
      <w:jc w:val="center"/>
      <w:rPr>
        <w:b/>
        <w:bCs/>
        <w:noProof/>
      </w:rPr>
    </w:pPr>
    <w:r>
      <w:rPr>
        <w:b/>
        <w:bCs/>
        <w:noProof/>
      </w:rPr>
      <w:t>Use Case and Functional Requirements Development for Interoperability</w:t>
    </w:r>
  </w:p>
  <w:p w14:paraId="128B15DB" w14:textId="77777777" w:rsidR="00837049" w:rsidRPr="00513DEF" w:rsidRDefault="00837049" w:rsidP="008D1B46">
    <w:pPr>
      <w:pStyle w:val="Header"/>
      <w:jc w:val="center"/>
      <w:rPr>
        <w:b/>
        <w:bCs/>
        <w:noProof/>
      </w:rPr>
    </w:pPr>
    <w:r w:rsidRPr="005A3F21">
      <w:rPr>
        <w:b/>
        <w:bCs/>
        <w:noProof/>
        <w:color w:val="FF0000"/>
      </w:rPr>
      <w:t xml:space="preserve">DRAFT </w:t>
    </w:r>
    <w:r w:rsidRPr="002C5A7D">
      <w:rPr>
        <w:b/>
        <w:bCs/>
        <w:noProof/>
      </w:rPr>
      <w:t>&lt;&lt;</w:t>
    </w:r>
    <w:r>
      <w:rPr>
        <w:b/>
        <w:bCs/>
        <w:noProof/>
      </w:rPr>
      <w:t>Use Case Title&gt;&gt;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569B0" w14:textId="35201A1F" w:rsidR="00837049" w:rsidRPr="007A2F6A" w:rsidRDefault="00837049" w:rsidP="000A2B58">
    <w:pPr>
      <w:pStyle w:val="Header"/>
      <w:pBdr>
        <w:bottom w:val="single" w:sz="4" w:space="1" w:color="auto"/>
      </w:pBdr>
      <w:jc w:val="center"/>
      <w:rPr>
        <w:b/>
        <w:bCs/>
        <w:noProof/>
      </w:rPr>
    </w:pPr>
    <w:sdt>
      <w:sdtPr>
        <w:rPr>
          <w:b/>
          <w:bCs/>
          <w:noProof/>
        </w:rPr>
        <w:id w:val="1462611892"/>
        <w:docPartObj>
          <w:docPartGallery w:val="Watermarks"/>
          <w:docPartUnique/>
        </w:docPartObj>
      </w:sdtPr>
      <w:sdtContent>
        <w:r>
          <w:rPr>
            <w:b/>
            <w:bCs/>
            <w:noProof/>
            <w:lang w:eastAsia="zh-TW"/>
          </w:rPr>
          <w:pict w14:anchorId="5897CA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noProof/>
      </w:rPr>
      <w:t>&lt;&lt;</w:t>
    </w:r>
    <w:r w:rsidRPr="00F13A6C">
      <w:rPr>
        <w:b/>
        <w:bCs/>
        <w:noProof/>
        <w:color w:val="FF0000"/>
      </w:rPr>
      <w:t>Initiative Name</w:t>
    </w:r>
    <w:r>
      <w:rPr>
        <w:b/>
        <w:bCs/>
        <w:noProof/>
      </w:rPr>
      <w:t>&gt;&gt; – Technical and Standards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35945"/>
    <w:multiLevelType w:val="hybridMultilevel"/>
    <w:tmpl w:val="0316DF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95C2638"/>
    <w:multiLevelType w:val="hybridMultilevel"/>
    <w:tmpl w:val="D9343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24CD4"/>
    <w:multiLevelType w:val="hybridMultilevel"/>
    <w:tmpl w:val="65A2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83F51"/>
    <w:multiLevelType w:val="hybridMultilevel"/>
    <w:tmpl w:val="7908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62ADC"/>
    <w:multiLevelType w:val="hybridMultilevel"/>
    <w:tmpl w:val="021A19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B0AF3"/>
    <w:multiLevelType w:val="hybridMultilevel"/>
    <w:tmpl w:val="8FAE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F452E"/>
    <w:multiLevelType w:val="hybridMultilevel"/>
    <w:tmpl w:val="91BE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711F6"/>
    <w:multiLevelType w:val="hybridMultilevel"/>
    <w:tmpl w:val="7DE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15A9E"/>
    <w:multiLevelType w:val="hybridMultilevel"/>
    <w:tmpl w:val="332C9CBE"/>
    <w:lvl w:ilvl="0" w:tplc="04090003">
      <w:start w:val="1"/>
      <w:numFmt w:val="bullet"/>
      <w:lvlText w:val="o"/>
      <w:lvlJc w:val="left"/>
      <w:pPr>
        <w:ind w:left="1800" w:hanging="72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AC1C34"/>
    <w:multiLevelType w:val="hybridMultilevel"/>
    <w:tmpl w:val="38ACA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671E6"/>
    <w:multiLevelType w:val="hybridMultilevel"/>
    <w:tmpl w:val="96EE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D3793"/>
    <w:multiLevelType w:val="hybridMultilevel"/>
    <w:tmpl w:val="80CEC5C8"/>
    <w:lvl w:ilvl="0" w:tplc="72C209A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E1690E"/>
    <w:multiLevelType w:val="hybridMultilevel"/>
    <w:tmpl w:val="FC805500"/>
    <w:lvl w:ilvl="0" w:tplc="72C209A0">
      <w:numFmt w:val="bullet"/>
      <w:lvlText w:val="•"/>
      <w:lvlJc w:val="left"/>
      <w:pPr>
        <w:ind w:left="1800" w:hanging="72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4"/>
  </w:num>
  <w:num w:numId="6">
    <w:abstractNumId w:val="12"/>
  </w:num>
  <w:num w:numId="7">
    <w:abstractNumId w:val="13"/>
  </w:num>
  <w:num w:numId="8">
    <w:abstractNumId w:val="10"/>
  </w:num>
  <w:num w:numId="9">
    <w:abstractNumId w:val="3"/>
  </w:num>
  <w:num w:numId="10">
    <w:abstractNumId w:val="9"/>
  </w:num>
  <w:num w:numId="11">
    <w:abstractNumId w:val="2"/>
  </w:num>
  <w:num w:numId="12">
    <w:abstractNumId w:val="11"/>
  </w:num>
  <w:num w:numId="13">
    <w:abstractNumId w:val="7"/>
  </w:num>
  <w:num w:numId="1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A6C"/>
    <w:rsid w:val="00000710"/>
    <w:rsid w:val="0001088F"/>
    <w:rsid w:val="00047A80"/>
    <w:rsid w:val="00055546"/>
    <w:rsid w:val="000576BB"/>
    <w:rsid w:val="000A2B58"/>
    <w:rsid w:val="000B71C5"/>
    <w:rsid w:val="000B7F0F"/>
    <w:rsid w:val="000C699D"/>
    <w:rsid w:val="000D4ED1"/>
    <w:rsid w:val="000D67D2"/>
    <w:rsid w:val="000D6C86"/>
    <w:rsid w:val="000E0451"/>
    <w:rsid w:val="000E1E0B"/>
    <w:rsid w:val="000E242E"/>
    <w:rsid w:val="000F1621"/>
    <w:rsid w:val="000F3E54"/>
    <w:rsid w:val="00121FC5"/>
    <w:rsid w:val="00124ACA"/>
    <w:rsid w:val="00135F77"/>
    <w:rsid w:val="00142719"/>
    <w:rsid w:val="0014550E"/>
    <w:rsid w:val="00147B53"/>
    <w:rsid w:val="001528F1"/>
    <w:rsid w:val="00155499"/>
    <w:rsid w:val="00161110"/>
    <w:rsid w:val="00163499"/>
    <w:rsid w:val="001666B0"/>
    <w:rsid w:val="00167F90"/>
    <w:rsid w:val="0017576E"/>
    <w:rsid w:val="001A23CD"/>
    <w:rsid w:val="001B06AA"/>
    <w:rsid w:val="001B790A"/>
    <w:rsid w:val="001C7D44"/>
    <w:rsid w:val="0020022E"/>
    <w:rsid w:val="002150F6"/>
    <w:rsid w:val="00216B12"/>
    <w:rsid w:val="00241ABB"/>
    <w:rsid w:val="0025516F"/>
    <w:rsid w:val="00255750"/>
    <w:rsid w:val="00286685"/>
    <w:rsid w:val="00290A37"/>
    <w:rsid w:val="002921F6"/>
    <w:rsid w:val="002A27BF"/>
    <w:rsid w:val="002A7AB2"/>
    <w:rsid w:val="002B0675"/>
    <w:rsid w:val="002B6824"/>
    <w:rsid w:val="002C0FC9"/>
    <w:rsid w:val="002C16C3"/>
    <w:rsid w:val="002C5C55"/>
    <w:rsid w:val="00316F2D"/>
    <w:rsid w:val="00326E10"/>
    <w:rsid w:val="003357A5"/>
    <w:rsid w:val="00342452"/>
    <w:rsid w:val="0034512A"/>
    <w:rsid w:val="00366A5E"/>
    <w:rsid w:val="00376CB1"/>
    <w:rsid w:val="003919B9"/>
    <w:rsid w:val="003E6901"/>
    <w:rsid w:val="0041694F"/>
    <w:rsid w:val="00427B86"/>
    <w:rsid w:val="00444645"/>
    <w:rsid w:val="004601E1"/>
    <w:rsid w:val="0046109D"/>
    <w:rsid w:val="00474368"/>
    <w:rsid w:val="00486113"/>
    <w:rsid w:val="004868C5"/>
    <w:rsid w:val="004931FD"/>
    <w:rsid w:val="00497013"/>
    <w:rsid w:val="004C1214"/>
    <w:rsid w:val="004C54E0"/>
    <w:rsid w:val="004C69D8"/>
    <w:rsid w:val="004C7A4F"/>
    <w:rsid w:val="004D4EC0"/>
    <w:rsid w:val="004E03FA"/>
    <w:rsid w:val="004F1F97"/>
    <w:rsid w:val="00506B13"/>
    <w:rsid w:val="00512AFB"/>
    <w:rsid w:val="00515145"/>
    <w:rsid w:val="005246C2"/>
    <w:rsid w:val="00526742"/>
    <w:rsid w:val="0053157A"/>
    <w:rsid w:val="00534E6C"/>
    <w:rsid w:val="0055028B"/>
    <w:rsid w:val="00557ACA"/>
    <w:rsid w:val="00567108"/>
    <w:rsid w:val="00570C52"/>
    <w:rsid w:val="005C0373"/>
    <w:rsid w:val="005F2713"/>
    <w:rsid w:val="00603331"/>
    <w:rsid w:val="0061266E"/>
    <w:rsid w:val="00621971"/>
    <w:rsid w:val="006379C3"/>
    <w:rsid w:val="0064074A"/>
    <w:rsid w:val="006409C9"/>
    <w:rsid w:val="00646702"/>
    <w:rsid w:val="00657020"/>
    <w:rsid w:val="006703FC"/>
    <w:rsid w:val="00671711"/>
    <w:rsid w:val="00683EF2"/>
    <w:rsid w:val="0068586D"/>
    <w:rsid w:val="00686F88"/>
    <w:rsid w:val="00691CF1"/>
    <w:rsid w:val="006A27FE"/>
    <w:rsid w:val="006A2C0B"/>
    <w:rsid w:val="006B0F73"/>
    <w:rsid w:val="006B3EBA"/>
    <w:rsid w:val="006D3412"/>
    <w:rsid w:val="006D3DE2"/>
    <w:rsid w:val="006D6753"/>
    <w:rsid w:val="006E04DD"/>
    <w:rsid w:val="006F2FF0"/>
    <w:rsid w:val="00711EB8"/>
    <w:rsid w:val="007228F1"/>
    <w:rsid w:val="0073121A"/>
    <w:rsid w:val="0073458D"/>
    <w:rsid w:val="007369FE"/>
    <w:rsid w:val="00752447"/>
    <w:rsid w:val="0079381E"/>
    <w:rsid w:val="00794006"/>
    <w:rsid w:val="007B1892"/>
    <w:rsid w:val="007B7AA8"/>
    <w:rsid w:val="007C1AB8"/>
    <w:rsid w:val="007C5BC8"/>
    <w:rsid w:val="007D2C36"/>
    <w:rsid w:val="007D56A8"/>
    <w:rsid w:val="007E3600"/>
    <w:rsid w:val="007F291D"/>
    <w:rsid w:val="007F3C2B"/>
    <w:rsid w:val="007F63B6"/>
    <w:rsid w:val="00837049"/>
    <w:rsid w:val="0084368E"/>
    <w:rsid w:val="00860F2D"/>
    <w:rsid w:val="0087546B"/>
    <w:rsid w:val="00877E8E"/>
    <w:rsid w:val="008854C0"/>
    <w:rsid w:val="00885757"/>
    <w:rsid w:val="00896C0F"/>
    <w:rsid w:val="008A246B"/>
    <w:rsid w:val="008A624B"/>
    <w:rsid w:val="008B46A2"/>
    <w:rsid w:val="008C09EF"/>
    <w:rsid w:val="008C7CC3"/>
    <w:rsid w:val="008D1B46"/>
    <w:rsid w:val="00916E3E"/>
    <w:rsid w:val="00920150"/>
    <w:rsid w:val="00942B49"/>
    <w:rsid w:val="0096183C"/>
    <w:rsid w:val="00964FF3"/>
    <w:rsid w:val="0097386C"/>
    <w:rsid w:val="00974782"/>
    <w:rsid w:val="00986918"/>
    <w:rsid w:val="009950DF"/>
    <w:rsid w:val="00995A13"/>
    <w:rsid w:val="009A030E"/>
    <w:rsid w:val="009D704B"/>
    <w:rsid w:val="009E3F5C"/>
    <w:rsid w:val="00A02094"/>
    <w:rsid w:val="00A027C3"/>
    <w:rsid w:val="00A1443E"/>
    <w:rsid w:val="00A14DD2"/>
    <w:rsid w:val="00A229B4"/>
    <w:rsid w:val="00A23844"/>
    <w:rsid w:val="00A35B29"/>
    <w:rsid w:val="00A421A7"/>
    <w:rsid w:val="00A46A7D"/>
    <w:rsid w:val="00A543BA"/>
    <w:rsid w:val="00A60BA4"/>
    <w:rsid w:val="00A63F83"/>
    <w:rsid w:val="00A722C2"/>
    <w:rsid w:val="00A9722C"/>
    <w:rsid w:val="00AB70FB"/>
    <w:rsid w:val="00AC0746"/>
    <w:rsid w:val="00AC128D"/>
    <w:rsid w:val="00AD77AE"/>
    <w:rsid w:val="00AE1CAB"/>
    <w:rsid w:val="00AE4090"/>
    <w:rsid w:val="00AF088C"/>
    <w:rsid w:val="00B169F4"/>
    <w:rsid w:val="00B17B3E"/>
    <w:rsid w:val="00B32540"/>
    <w:rsid w:val="00B47D3A"/>
    <w:rsid w:val="00B85379"/>
    <w:rsid w:val="00B9514D"/>
    <w:rsid w:val="00B95E75"/>
    <w:rsid w:val="00B96314"/>
    <w:rsid w:val="00B96838"/>
    <w:rsid w:val="00BA4550"/>
    <w:rsid w:val="00BB6D77"/>
    <w:rsid w:val="00BB7141"/>
    <w:rsid w:val="00BC7815"/>
    <w:rsid w:val="00BD708B"/>
    <w:rsid w:val="00BD7CC4"/>
    <w:rsid w:val="00BE7B15"/>
    <w:rsid w:val="00C0234D"/>
    <w:rsid w:val="00C13DEE"/>
    <w:rsid w:val="00C22F26"/>
    <w:rsid w:val="00C2312F"/>
    <w:rsid w:val="00C53255"/>
    <w:rsid w:val="00C70A6C"/>
    <w:rsid w:val="00C9169E"/>
    <w:rsid w:val="00C9713D"/>
    <w:rsid w:val="00CA294A"/>
    <w:rsid w:val="00CC0670"/>
    <w:rsid w:val="00CC087E"/>
    <w:rsid w:val="00CC1EE4"/>
    <w:rsid w:val="00CF24F7"/>
    <w:rsid w:val="00CF5BCD"/>
    <w:rsid w:val="00D12924"/>
    <w:rsid w:val="00D1312B"/>
    <w:rsid w:val="00D35280"/>
    <w:rsid w:val="00D46DE8"/>
    <w:rsid w:val="00D7140F"/>
    <w:rsid w:val="00D76664"/>
    <w:rsid w:val="00D84373"/>
    <w:rsid w:val="00DA3190"/>
    <w:rsid w:val="00DA6F4A"/>
    <w:rsid w:val="00DC6265"/>
    <w:rsid w:val="00DD16C6"/>
    <w:rsid w:val="00DD3C30"/>
    <w:rsid w:val="00DE4BF6"/>
    <w:rsid w:val="00E01A0E"/>
    <w:rsid w:val="00E04845"/>
    <w:rsid w:val="00E168FB"/>
    <w:rsid w:val="00E22D46"/>
    <w:rsid w:val="00E23E35"/>
    <w:rsid w:val="00E326EE"/>
    <w:rsid w:val="00E335A8"/>
    <w:rsid w:val="00E4457B"/>
    <w:rsid w:val="00E47D21"/>
    <w:rsid w:val="00E76F4B"/>
    <w:rsid w:val="00E86120"/>
    <w:rsid w:val="00E8644C"/>
    <w:rsid w:val="00E911EC"/>
    <w:rsid w:val="00EA07E5"/>
    <w:rsid w:val="00EA65D2"/>
    <w:rsid w:val="00EC1C4A"/>
    <w:rsid w:val="00EC3725"/>
    <w:rsid w:val="00ED1751"/>
    <w:rsid w:val="00ED1D23"/>
    <w:rsid w:val="00EF18E9"/>
    <w:rsid w:val="00F13A6C"/>
    <w:rsid w:val="00F221D1"/>
    <w:rsid w:val="00F33479"/>
    <w:rsid w:val="00F34301"/>
    <w:rsid w:val="00F448DB"/>
    <w:rsid w:val="00F53122"/>
    <w:rsid w:val="00F6318E"/>
    <w:rsid w:val="00F916B8"/>
    <w:rsid w:val="00FB3C1C"/>
    <w:rsid w:val="00FB49D0"/>
    <w:rsid w:val="00FB530D"/>
    <w:rsid w:val="00FD1103"/>
    <w:rsid w:val="00FD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8B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6C"/>
    <w:rPr>
      <w:rFonts w:eastAsiaTheme="minorEastAsia"/>
    </w:rPr>
  </w:style>
  <w:style w:type="paragraph" w:styleId="Heading1">
    <w:name w:val="heading 1"/>
    <w:basedOn w:val="Normal"/>
    <w:next w:val="Normal"/>
    <w:link w:val="Heading1Char"/>
    <w:uiPriority w:val="9"/>
    <w:qFormat/>
    <w:rsid w:val="00F13A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A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A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A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3A6C"/>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F13A6C"/>
    <w:pPr>
      <w:spacing w:line="240" w:lineRule="auto"/>
    </w:pPr>
    <w:rPr>
      <w:b/>
      <w:bCs/>
      <w:color w:val="4F81BD" w:themeColor="accent1"/>
      <w:sz w:val="18"/>
      <w:szCs w:val="18"/>
    </w:rPr>
  </w:style>
  <w:style w:type="paragraph" w:styleId="Title">
    <w:name w:val="Title"/>
    <w:basedOn w:val="Normal"/>
    <w:link w:val="TitleChar"/>
    <w:uiPriority w:val="10"/>
    <w:qFormat/>
    <w:rsid w:val="00F13A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A6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13A6C"/>
    <w:pPr>
      <w:spacing w:after="0" w:line="240" w:lineRule="auto"/>
    </w:pPr>
    <w:rPr>
      <w:rFonts w:eastAsiaTheme="minorEastAsia"/>
    </w:rPr>
  </w:style>
  <w:style w:type="character" w:customStyle="1" w:styleId="NoSpacingChar">
    <w:name w:val="No Spacing Char"/>
    <w:basedOn w:val="DefaultParagraphFont"/>
    <w:link w:val="NoSpacing"/>
    <w:uiPriority w:val="1"/>
    <w:rsid w:val="00F13A6C"/>
    <w:rPr>
      <w:rFonts w:eastAsiaTheme="minorEastAsia"/>
    </w:rPr>
  </w:style>
  <w:style w:type="paragraph" w:styleId="ListParagraph">
    <w:name w:val="List Paragraph"/>
    <w:basedOn w:val="Normal"/>
    <w:uiPriority w:val="34"/>
    <w:qFormat/>
    <w:rsid w:val="00F13A6C"/>
    <w:pPr>
      <w:ind w:left="720"/>
      <w:contextualSpacing/>
    </w:pPr>
  </w:style>
  <w:style w:type="paragraph" w:styleId="TOCHeading">
    <w:name w:val="TOC Heading"/>
    <w:basedOn w:val="Heading1"/>
    <w:next w:val="Normal"/>
    <w:uiPriority w:val="39"/>
    <w:unhideWhenUsed/>
    <w:qFormat/>
    <w:rsid w:val="00F13A6C"/>
    <w:pPr>
      <w:outlineLvl w:val="9"/>
    </w:pPr>
  </w:style>
  <w:style w:type="character" w:styleId="CommentReference">
    <w:name w:val="annotation reference"/>
    <w:basedOn w:val="DefaultParagraphFont"/>
    <w:uiPriority w:val="99"/>
    <w:semiHidden/>
    <w:unhideWhenUsed/>
    <w:rsid w:val="00F13A6C"/>
    <w:rPr>
      <w:sz w:val="16"/>
      <w:szCs w:val="16"/>
    </w:rPr>
  </w:style>
  <w:style w:type="paragraph" w:styleId="CommentText">
    <w:name w:val="annotation text"/>
    <w:basedOn w:val="Normal"/>
    <w:link w:val="CommentTextChar"/>
    <w:uiPriority w:val="99"/>
    <w:unhideWhenUsed/>
    <w:rsid w:val="00F13A6C"/>
    <w:pPr>
      <w:spacing w:line="240" w:lineRule="auto"/>
    </w:pPr>
    <w:rPr>
      <w:sz w:val="20"/>
      <w:szCs w:val="20"/>
    </w:rPr>
  </w:style>
  <w:style w:type="character" w:customStyle="1" w:styleId="CommentTextChar">
    <w:name w:val="Comment Text Char"/>
    <w:basedOn w:val="DefaultParagraphFont"/>
    <w:link w:val="CommentText"/>
    <w:uiPriority w:val="99"/>
    <w:rsid w:val="00F13A6C"/>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13A6C"/>
    <w:rPr>
      <w:b/>
      <w:bCs/>
    </w:rPr>
  </w:style>
  <w:style w:type="character" w:customStyle="1" w:styleId="CommentSubjectChar">
    <w:name w:val="Comment Subject Char"/>
    <w:basedOn w:val="CommentTextChar"/>
    <w:link w:val="CommentSubject"/>
    <w:uiPriority w:val="99"/>
    <w:semiHidden/>
    <w:rsid w:val="00F13A6C"/>
    <w:rPr>
      <w:rFonts w:eastAsiaTheme="minorEastAsia"/>
      <w:b/>
      <w:bCs/>
      <w:sz w:val="20"/>
      <w:szCs w:val="20"/>
    </w:rPr>
  </w:style>
  <w:style w:type="paragraph" w:styleId="BalloonText">
    <w:name w:val="Balloon Text"/>
    <w:basedOn w:val="Normal"/>
    <w:link w:val="BalloonTextChar"/>
    <w:uiPriority w:val="99"/>
    <w:semiHidden/>
    <w:unhideWhenUsed/>
    <w:rsid w:val="00F1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6C"/>
    <w:rPr>
      <w:rFonts w:ascii="Tahoma" w:eastAsiaTheme="minorEastAsia" w:hAnsi="Tahoma" w:cs="Tahoma"/>
      <w:sz w:val="16"/>
      <w:szCs w:val="16"/>
    </w:rPr>
  </w:style>
  <w:style w:type="paragraph" w:styleId="TOC1">
    <w:name w:val="toc 1"/>
    <w:basedOn w:val="Normal"/>
    <w:next w:val="Normal"/>
    <w:autoRedefine/>
    <w:uiPriority w:val="39"/>
    <w:unhideWhenUsed/>
    <w:rsid w:val="00F13A6C"/>
    <w:pPr>
      <w:spacing w:after="100"/>
    </w:pPr>
  </w:style>
  <w:style w:type="paragraph" w:styleId="TOC2">
    <w:name w:val="toc 2"/>
    <w:basedOn w:val="Normal"/>
    <w:next w:val="Normal"/>
    <w:autoRedefine/>
    <w:uiPriority w:val="39"/>
    <w:unhideWhenUsed/>
    <w:rsid w:val="004868C5"/>
    <w:pPr>
      <w:tabs>
        <w:tab w:val="right" w:leader="dot" w:pos="10800"/>
      </w:tabs>
      <w:spacing w:after="80"/>
      <w:ind w:left="216"/>
    </w:pPr>
  </w:style>
  <w:style w:type="paragraph" w:styleId="TOC3">
    <w:name w:val="toc 3"/>
    <w:basedOn w:val="Normal"/>
    <w:next w:val="Normal"/>
    <w:autoRedefine/>
    <w:uiPriority w:val="39"/>
    <w:unhideWhenUsed/>
    <w:rsid w:val="00F13A6C"/>
    <w:pPr>
      <w:spacing w:after="100"/>
      <w:ind w:left="440"/>
    </w:pPr>
  </w:style>
  <w:style w:type="character" w:styleId="Hyperlink">
    <w:name w:val="Hyperlink"/>
    <w:basedOn w:val="DefaultParagraphFont"/>
    <w:uiPriority w:val="99"/>
    <w:unhideWhenUsed/>
    <w:rsid w:val="00F13A6C"/>
    <w:rPr>
      <w:color w:val="0000FF" w:themeColor="hyperlink"/>
      <w:u w:val="single"/>
    </w:rPr>
  </w:style>
  <w:style w:type="table" w:styleId="TableGrid">
    <w:name w:val="Table Grid"/>
    <w:basedOn w:val="TableNormal"/>
    <w:uiPriority w:val="59"/>
    <w:rsid w:val="00F13A6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F13A6C"/>
    <w:rPr>
      <w:rFonts w:ascii="Arial" w:hAnsi="Arial" w:cs="Arial"/>
    </w:rPr>
  </w:style>
  <w:style w:type="paragraph" w:customStyle="1" w:styleId="MOHTextNormal">
    <w:name w:val="MOH Text Normal"/>
    <w:basedOn w:val="Normal"/>
    <w:link w:val="MOHTextNormalChar"/>
    <w:rsid w:val="00F13A6C"/>
    <w:pPr>
      <w:spacing w:before="120" w:after="120" w:line="240" w:lineRule="auto"/>
      <w:ind w:left="720"/>
      <w:jc w:val="both"/>
    </w:pPr>
    <w:rPr>
      <w:rFonts w:ascii="Arial" w:eastAsiaTheme="minorHAnsi" w:hAnsi="Arial" w:cs="Arial"/>
    </w:rPr>
  </w:style>
  <w:style w:type="paragraph" w:styleId="Header">
    <w:name w:val="header"/>
    <w:aliases w:val="h,headerU"/>
    <w:basedOn w:val="Normal"/>
    <w:link w:val="HeaderChar"/>
    <w:unhideWhenUsed/>
    <w:rsid w:val="00F13A6C"/>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F13A6C"/>
    <w:rPr>
      <w:rFonts w:eastAsiaTheme="minorEastAsia"/>
    </w:rPr>
  </w:style>
  <w:style w:type="paragraph" w:styleId="Footer">
    <w:name w:val="footer"/>
    <w:basedOn w:val="Normal"/>
    <w:link w:val="FooterChar"/>
    <w:uiPriority w:val="99"/>
    <w:unhideWhenUsed/>
    <w:rsid w:val="00F1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A6C"/>
    <w:rPr>
      <w:rFonts w:eastAsiaTheme="minorEastAsia"/>
    </w:rPr>
  </w:style>
  <w:style w:type="paragraph" w:styleId="Revision">
    <w:name w:val="Revision"/>
    <w:hidden/>
    <w:uiPriority w:val="99"/>
    <w:semiHidden/>
    <w:rsid w:val="00F13A6C"/>
    <w:pPr>
      <w:spacing w:after="0" w:line="240" w:lineRule="auto"/>
    </w:pPr>
    <w:rPr>
      <w:rFonts w:eastAsiaTheme="minorEastAsia"/>
    </w:rPr>
  </w:style>
  <w:style w:type="paragraph" w:customStyle="1" w:styleId="Default">
    <w:name w:val="Default"/>
    <w:rsid w:val="00F13A6C"/>
    <w:pPr>
      <w:autoSpaceDE w:val="0"/>
      <w:autoSpaceDN w:val="0"/>
      <w:adjustRightInd w:val="0"/>
      <w:spacing w:after="0" w:line="240" w:lineRule="auto"/>
    </w:pPr>
    <w:rPr>
      <w:rFonts w:ascii="Calibri" w:eastAsiaTheme="minorEastAsia" w:hAnsi="Calibri" w:cs="Calibri"/>
      <w:color w:val="000000"/>
      <w:sz w:val="24"/>
      <w:szCs w:val="24"/>
    </w:rPr>
  </w:style>
  <w:style w:type="paragraph" w:styleId="DocumentMap">
    <w:name w:val="Document Map"/>
    <w:basedOn w:val="Normal"/>
    <w:link w:val="DocumentMapChar"/>
    <w:uiPriority w:val="99"/>
    <w:semiHidden/>
    <w:unhideWhenUsed/>
    <w:rsid w:val="00F13A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3A6C"/>
    <w:rPr>
      <w:rFonts w:ascii="Tahoma" w:eastAsiaTheme="minorEastAsia" w:hAnsi="Tahoma" w:cs="Tahoma"/>
      <w:sz w:val="16"/>
      <w:szCs w:val="16"/>
    </w:rPr>
  </w:style>
  <w:style w:type="character" w:styleId="SubtleEmphasis">
    <w:name w:val="Subtle Emphasis"/>
    <w:basedOn w:val="DefaultParagraphFont"/>
    <w:uiPriority w:val="19"/>
    <w:qFormat/>
    <w:rsid w:val="00F13A6C"/>
    <w:rPr>
      <w:i/>
      <w:iCs/>
      <w:color w:val="808080" w:themeColor="text1" w:themeTint="7F"/>
    </w:rPr>
  </w:style>
  <w:style w:type="table" w:customStyle="1" w:styleId="TableGrid3">
    <w:name w:val="Table Grid3"/>
    <w:basedOn w:val="TableNormal"/>
    <w:next w:val="TableGrid"/>
    <w:uiPriority w:val="59"/>
    <w:rsid w:val="00F13A6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3A6C"/>
    <w:pPr>
      <w:spacing w:after="0"/>
    </w:pPr>
  </w:style>
  <w:style w:type="character" w:styleId="FollowedHyperlink">
    <w:name w:val="FollowedHyperlink"/>
    <w:basedOn w:val="DefaultParagraphFont"/>
    <w:uiPriority w:val="99"/>
    <w:semiHidden/>
    <w:unhideWhenUsed/>
    <w:rsid w:val="00F13A6C"/>
    <w:rPr>
      <w:color w:val="800080" w:themeColor="followedHyperlink"/>
      <w:u w:val="single"/>
    </w:rPr>
  </w:style>
  <w:style w:type="paragraph" w:styleId="BodyText">
    <w:name w:val="Body Text"/>
    <w:basedOn w:val="Normal"/>
    <w:link w:val="BodyTextChar"/>
    <w:rsid w:val="006F2FF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F2FF0"/>
    <w:rPr>
      <w:rFonts w:ascii="Times New Roman" w:eastAsia="Times New Roman" w:hAnsi="Times New Roman" w:cs="Times New Roman"/>
      <w:sz w:val="24"/>
      <w:szCs w:val="24"/>
    </w:rPr>
  </w:style>
  <w:style w:type="table" w:styleId="LightList-Accent1">
    <w:name w:val="Light List Accent 1"/>
    <w:basedOn w:val="TableNormal"/>
    <w:uiPriority w:val="61"/>
    <w:rsid w:val="006F2F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Indent">
    <w:name w:val="Body Text Indent"/>
    <w:basedOn w:val="Normal"/>
    <w:link w:val="BodyTextIndentChar"/>
    <w:uiPriority w:val="99"/>
    <w:unhideWhenUsed/>
    <w:rsid w:val="00B96314"/>
    <w:pPr>
      <w:spacing w:after="120"/>
      <w:ind w:left="360"/>
    </w:pPr>
  </w:style>
  <w:style w:type="character" w:customStyle="1" w:styleId="BodyTextIndentChar">
    <w:name w:val="Body Text Indent Char"/>
    <w:basedOn w:val="DefaultParagraphFont"/>
    <w:link w:val="BodyTextIndent"/>
    <w:uiPriority w:val="99"/>
    <w:rsid w:val="00B96314"/>
    <w:rPr>
      <w:rFonts w:eastAsiaTheme="minorEastAsia"/>
    </w:rPr>
  </w:style>
  <w:style w:type="paragraph" w:customStyle="1" w:styleId="tabletxt">
    <w:name w:val="tabletxt"/>
    <w:basedOn w:val="Normal"/>
    <w:rsid w:val="000A2B5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0A2B58"/>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0A2B58"/>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6C"/>
    <w:rPr>
      <w:rFonts w:eastAsiaTheme="minorEastAsia"/>
    </w:rPr>
  </w:style>
  <w:style w:type="paragraph" w:styleId="Heading1">
    <w:name w:val="heading 1"/>
    <w:basedOn w:val="Normal"/>
    <w:next w:val="Normal"/>
    <w:link w:val="Heading1Char"/>
    <w:uiPriority w:val="9"/>
    <w:qFormat/>
    <w:rsid w:val="00F13A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A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A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A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3A6C"/>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F13A6C"/>
    <w:pPr>
      <w:spacing w:line="240" w:lineRule="auto"/>
    </w:pPr>
    <w:rPr>
      <w:b/>
      <w:bCs/>
      <w:color w:val="4F81BD" w:themeColor="accent1"/>
      <w:sz w:val="18"/>
      <w:szCs w:val="18"/>
    </w:rPr>
  </w:style>
  <w:style w:type="paragraph" w:styleId="Title">
    <w:name w:val="Title"/>
    <w:basedOn w:val="Normal"/>
    <w:link w:val="TitleChar"/>
    <w:uiPriority w:val="10"/>
    <w:qFormat/>
    <w:rsid w:val="00F13A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A6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13A6C"/>
    <w:pPr>
      <w:spacing w:after="0" w:line="240" w:lineRule="auto"/>
    </w:pPr>
    <w:rPr>
      <w:rFonts w:eastAsiaTheme="minorEastAsia"/>
    </w:rPr>
  </w:style>
  <w:style w:type="character" w:customStyle="1" w:styleId="NoSpacingChar">
    <w:name w:val="No Spacing Char"/>
    <w:basedOn w:val="DefaultParagraphFont"/>
    <w:link w:val="NoSpacing"/>
    <w:uiPriority w:val="1"/>
    <w:rsid w:val="00F13A6C"/>
    <w:rPr>
      <w:rFonts w:eastAsiaTheme="minorEastAsia"/>
    </w:rPr>
  </w:style>
  <w:style w:type="paragraph" w:styleId="ListParagraph">
    <w:name w:val="List Paragraph"/>
    <w:basedOn w:val="Normal"/>
    <w:uiPriority w:val="34"/>
    <w:qFormat/>
    <w:rsid w:val="00F13A6C"/>
    <w:pPr>
      <w:ind w:left="720"/>
      <w:contextualSpacing/>
    </w:pPr>
  </w:style>
  <w:style w:type="paragraph" w:styleId="TOCHeading">
    <w:name w:val="TOC Heading"/>
    <w:basedOn w:val="Heading1"/>
    <w:next w:val="Normal"/>
    <w:uiPriority w:val="39"/>
    <w:unhideWhenUsed/>
    <w:qFormat/>
    <w:rsid w:val="00F13A6C"/>
    <w:pPr>
      <w:outlineLvl w:val="9"/>
    </w:pPr>
  </w:style>
  <w:style w:type="character" w:styleId="CommentReference">
    <w:name w:val="annotation reference"/>
    <w:basedOn w:val="DefaultParagraphFont"/>
    <w:uiPriority w:val="99"/>
    <w:semiHidden/>
    <w:unhideWhenUsed/>
    <w:rsid w:val="00F13A6C"/>
    <w:rPr>
      <w:sz w:val="16"/>
      <w:szCs w:val="16"/>
    </w:rPr>
  </w:style>
  <w:style w:type="paragraph" w:styleId="CommentText">
    <w:name w:val="annotation text"/>
    <w:basedOn w:val="Normal"/>
    <w:link w:val="CommentTextChar"/>
    <w:uiPriority w:val="99"/>
    <w:unhideWhenUsed/>
    <w:rsid w:val="00F13A6C"/>
    <w:pPr>
      <w:spacing w:line="240" w:lineRule="auto"/>
    </w:pPr>
    <w:rPr>
      <w:sz w:val="20"/>
      <w:szCs w:val="20"/>
    </w:rPr>
  </w:style>
  <w:style w:type="character" w:customStyle="1" w:styleId="CommentTextChar">
    <w:name w:val="Comment Text Char"/>
    <w:basedOn w:val="DefaultParagraphFont"/>
    <w:link w:val="CommentText"/>
    <w:uiPriority w:val="99"/>
    <w:rsid w:val="00F13A6C"/>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13A6C"/>
    <w:rPr>
      <w:b/>
      <w:bCs/>
    </w:rPr>
  </w:style>
  <w:style w:type="character" w:customStyle="1" w:styleId="CommentSubjectChar">
    <w:name w:val="Comment Subject Char"/>
    <w:basedOn w:val="CommentTextChar"/>
    <w:link w:val="CommentSubject"/>
    <w:uiPriority w:val="99"/>
    <w:semiHidden/>
    <w:rsid w:val="00F13A6C"/>
    <w:rPr>
      <w:rFonts w:eastAsiaTheme="minorEastAsia"/>
      <w:b/>
      <w:bCs/>
      <w:sz w:val="20"/>
      <w:szCs w:val="20"/>
    </w:rPr>
  </w:style>
  <w:style w:type="paragraph" w:styleId="BalloonText">
    <w:name w:val="Balloon Text"/>
    <w:basedOn w:val="Normal"/>
    <w:link w:val="BalloonTextChar"/>
    <w:uiPriority w:val="99"/>
    <w:semiHidden/>
    <w:unhideWhenUsed/>
    <w:rsid w:val="00F1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6C"/>
    <w:rPr>
      <w:rFonts w:ascii="Tahoma" w:eastAsiaTheme="minorEastAsia" w:hAnsi="Tahoma" w:cs="Tahoma"/>
      <w:sz w:val="16"/>
      <w:szCs w:val="16"/>
    </w:rPr>
  </w:style>
  <w:style w:type="paragraph" w:styleId="TOC1">
    <w:name w:val="toc 1"/>
    <w:basedOn w:val="Normal"/>
    <w:next w:val="Normal"/>
    <w:autoRedefine/>
    <w:uiPriority w:val="39"/>
    <w:unhideWhenUsed/>
    <w:rsid w:val="00F13A6C"/>
    <w:pPr>
      <w:spacing w:after="100"/>
    </w:pPr>
  </w:style>
  <w:style w:type="paragraph" w:styleId="TOC2">
    <w:name w:val="toc 2"/>
    <w:basedOn w:val="Normal"/>
    <w:next w:val="Normal"/>
    <w:autoRedefine/>
    <w:uiPriority w:val="39"/>
    <w:unhideWhenUsed/>
    <w:rsid w:val="004868C5"/>
    <w:pPr>
      <w:tabs>
        <w:tab w:val="right" w:leader="dot" w:pos="10800"/>
      </w:tabs>
      <w:spacing w:after="80"/>
      <w:ind w:left="216"/>
    </w:pPr>
  </w:style>
  <w:style w:type="paragraph" w:styleId="TOC3">
    <w:name w:val="toc 3"/>
    <w:basedOn w:val="Normal"/>
    <w:next w:val="Normal"/>
    <w:autoRedefine/>
    <w:uiPriority w:val="39"/>
    <w:unhideWhenUsed/>
    <w:rsid w:val="00F13A6C"/>
    <w:pPr>
      <w:spacing w:after="100"/>
      <w:ind w:left="440"/>
    </w:pPr>
  </w:style>
  <w:style w:type="character" w:styleId="Hyperlink">
    <w:name w:val="Hyperlink"/>
    <w:basedOn w:val="DefaultParagraphFont"/>
    <w:uiPriority w:val="99"/>
    <w:unhideWhenUsed/>
    <w:rsid w:val="00F13A6C"/>
    <w:rPr>
      <w:color w:val="0000FF" w:themeColor="hyperlink"/>
      <w:u w:val="single"/>
    </w:rPr>
  </w:style>
  <w:style w:type="table" w:styleId="TableGrid">
    <w:name w:val="Table Grid"/>
    <w:basedOn w:val="TableNormal"/>
    <w:uiPriority w:val="59"/>
    <w:rsid w:val="00F13A6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OHTextNormalChar">
    <w:name w:val="MOH Text Normal Char"/>
    <w:basedOn w:val="DefaultParagraphFont"/>
    <w:link w:val="MOHTextNormal"/>
    <w:locked/>
    <w:rsid w:val="00F13A6C"/>
    <w:rPr>
      <w:rFonts w:ascii="Arial" w:hAnsi="Arial" w:cs="Arial"/>
    </w:rPr>
  </w:style>
  <w:style w:type="paragraph" w:customStyle="1" w:styleId="MOHTextNormal">
    <w:name w:val="MOH Text Normal"/>
    <w:basedOn w:val="Normal"/>
    <w:link w:val="MOHTextNormalChar"/>
    <w:rsid w:val="00F13A6C"/>
    <w:pPr>
      <w:spacing w:before="120" w:after="120" w:line="240" w:lineRule="auto"/>
      <w:ind w:left="720"/>
      <w:jc w:val="both"/>
    </w:pPr>
    <w:rPr>
      <w:rFonts w:ascii="Arial" w:eastAsiaTheme="minorHAnsi" w:hAnsi="Arial" w:cs="Arial"/>
    </w:rPr>
  </w:style>
  <w:style w:type="paragraph" w:styleId="Header">
    <w:name w:val="header"/>
    <w:aliases w:val="h,headerU"/>
    <w:basedOn w:val="Normal"/>
    <w:link w:val="HeaderChar"/>
    <w:unhideWhenUsed/>
    <w:rsid w:val="00F13A6C"/>
    <w:pPr>
      <w:tabs>
        <w:tab w:val="center" w:pos="4680"/>
        <w:tab w:val="right" w:pos="9360"/>
      </w:tabs>
      <w:spacing w:after="0" w:line="240" w:lineRule="auto"/>
    </w:pPr>
  </w:style>
  <w:style w:type="character" w:customStyle="1" w:styleId="HeaderChar">
    <w:name w:val="Header Char"/>
    <w:aliases w:val="h Char,headerU Char"/>
    <w:basedOn w:val="DefaultParagraphFont"/>
    <w:link w:val="Header"/>
    <w:rsid w:val="00F13A6C"/>
    <w:rPr>
      <w:rFonts w:eastAsiaTheme="minorEastAsia"/>
    </w:rPr>
  </w:style>
  <w:style w:type="paragraph" w:styleId="Footer">
    <w:name w:val="footer"/>
    <w:basedOn w:val="Normal"/>
    <w:link w:val="FooterChar"/>
    <w:uiPriority w:val="99"/>
    <w:unhideWhenUsed/>
    <w:rsid w:val="00F1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A6C"/>
    <w:rPr>
      <w:rFonts w:eastAsiaTheme="minorEastAsia"/>
    </w:rPr>
  </w:style>
  <w:style w:type="paragraph" w:styleId="Revision">
    <w:name w:val="Revision"/>
    <w:hidden/>
    <w:uiPriority w:val="99"/>
    <w:semiHidden/>
    <w:rsid w:val="00F13A6C"/>
    <w:pPr>
      <w:spacing w:after="0" w:line="240" w:lineRule="auto"/>
    </w:pPr>
    <w:rPr>
      <w:rFonts w:eastAsiaTheme="minorEastAsia"/>
    </w:rPr>
  </w:style>
  <w:style w:type="paragraph" w:customStyle="1" w:styleId="Default">
    <w:name w:val="Default"/>
    <w:rsid w:val="00F13A6C"/>
    <w:pPr>
      <w:autoSpaceDE w:val="0"/>
      <w:autoSpaceDN w:val="0"/>
      <w:adjustRightInd w:val="0"/>
      <w:spacing w:after="0" w:line="240" w:lineRule="auto"/>
    </w:pPr>
    <w:rPr>
      <w:rFonts w:ascii="Calibri" w:eastAsiaTheme="minorEastAsia" w:hAnsi="Calibri" w:cs="Calibri"/>
      <w:color w:val="000000"/>
      <w:sz w:val="24"/>
      <w:szCs w:val="24"/>
    </w:rPr>
  </w:style>
  <w:style w:type="paragraph" w:styleId="DocumentMap">
    <w:name w:val="Document Map"/>
    <w:basedOn w:val="Normal"/>
    <w:link w:val="DocumentMapChar"/>
    <w:uiPriority w:val="99"/>
    <w:semiHidden/>
    <w:unhideWhenUsed/>
    <w:rsid w:val="00F13A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3A6C"/>
    <w:rPr>
      <w:rFonts w:ascii="Tahoma" w:eastAsiaTheme="minorEastAsia" w:hAnsi="Tahoma" w:cs="Tahoma"/>
      <w:sz w:val="16"/>
      <w:szCs w:val="16"/>
    </w:rPr>
  </w:style>
  <w:style w:type="character" w:styleId="SubtleEmphasis">
    <w:name w:val="Subtle Emphasis"/>
    <w:basedOn w:val="DefaultParagraphFont"/>
    <w:uiPriority w:val="19"/>
    <w:qFormat/>
    <w:rsid w:val="00F13A6C"/>
    <w:rPr>
      <w:i/>
      <w:iCs/>
      <w:color w:val="808080" w:themeColor="text1" w:themeTint="7F"/>
    </w:rPr>
  </w:style>
  <w:style w:type="table" w:customStyle="1" w:styleId="TableGrid3">
    <w:name w:val="Table Grid3"/>
    <w:basedOn w:val="TableNormal"/>
    <w:next w:val="TableGrid"/>
    <w:uiPriority w:val="59"/>
    <w:rsid w:val="00F13A6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3A6C"/>
    <w:pPr>
      <w:spacing w:after="0"/>
    </w:pPr>
  </w:style>
  <w:style w:type="character" w:styleId="FollowedHyperlink">
    <w:name w:val="FollowedHyperlink"/>
    <w:basedOn w:val="DefaultParagraphFont"/>
    <w:uiPriority w:val="99"/>
    <w:semiHidden/>
    <w:unhideWhenUsed/>
    <w:rsid w:val="00F13A6C"/>
    <w:rPr>
      <w:color w:val="800080" w:themeColor="followedHyperlink"/>
      <w:u w:val="single"/>
    </w:rPr>
  </w:style>
  <w:style w:type="paragraph" w:styleId="BodyText">
    <w:name w:val="Body Text"/>
    <w:basedOn w:val="Normal"/>
    <w:link w:val="BodyTextChar"/>
    <w:rsid w:val="006F2FF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F2FF0"/>
    <w:rPr>
      <w:rFonts w:ascii="Times New Roman" w:eastAsia="Times New Roman" w:hAnsi="Times New Roman" w:cs="Times New Roman"/>
      <w:sz w:val="24"/>
      <w:szCs w:val="24"/>
    </w:rPr>
  </w:style>
  <w:style w:type="table" w:styleId="LightList-Accent1">
    <w:name w:val="Light List Accent 1"/>
    <w:basedOn w:val="TableNormal"/>
    <w:uiPriority w:val="61"/>
    <w:rsid w:val="006F2F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Indent">
    <w:name w:val="Body Text Indent"/>
    <w:basedOn w:val="Normal"/>
    <w:link w:val="BodyTextIndentChar"/>
    <w:uiPriority w:val="99"/>
    <w:unhideWhenUsed/>
    <w:rsid w:val="00B96314"/>
    <w:pPr>
      <w:spacing w:after="120"/>
      <w:ind w:left="360"/>
    </w:pPr>
  </w:style>
  <w:style w:type="character" w:customStyle="1" w:styleId="BodyTextIndentChar">
    <w:name w:val="Body Text Indent Char"/>
    <w:basedOn w:val="DefaultParagraphFont"/>
    <w:link w:val="BodyTextIndent"/>
    <w:uiPriority w:val="99"/>
    <w:rsid w:val="00B96314"/>
    <w:rPr>
      <w:rFonts w:eastAsiaTheme="minorEastAsia"/>
    </w:rPr>
  </w:style>
  <w:style w:type="paragraph" w:customStyle="1" w:styleId="tabletxt">
    <w:name w:val="tabletxt"/>
    <w:basedOn w:val="Normal"/>
    <w:rsid w:val="000A2B5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0A2B58"/>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0A2B58"/>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98615">
      <w:bodyDiv w:val="1"/>
      <w:marLeft w:val="0"/>
      <w:marRight w:val="0"/>
      <w:marTop w:val="0"/>
      <w:marBottom w:val="0"/>
      <w:divBdr>
        <w:top w:val="none" w:sz="0" w:space="0" w:color="auto"/>
        <w:left w:val="none" w:sz="0" w:space="0" w:color="auto"/>
        <w:bottom w:val="none" w:sz="0" w:space="0" w:color="auto"/>
        <w:right w:val="none" w:sz="0" w:space="0" w:color="auto"/>
      </w:divBdr>
    </w:div>
    <w:div w:id="339505842">
      <w:bodyDiv w:val="1"/>
      <w:marLeft w:val="0"/>
      <w:marRight w:val="0"/>
      <w:marTop w:val="0"/>
      <w:marBottom w:val="0"/>
      <w:divBdr>
        <w:top w:val="none" w:sz="0" w:space="0" w:color="auto"/>
        <w:left w:val="none" w:sz="0" w:space="0" w:color="auto"/>
        <w:bottom w:val="none" w:sz="0" w:space="0" w:color="auto"/>
        <w:right w:val="none" w:sz="0" w:space="0" w:color="auto"/>
      </w:divBdr>
    </w:div>
    <w:div w:id="537086006">
      <w:bodyDiv w:val="1"/>
      <w:marLeft w:val="0"/>
      <w:marRight w:val="0"/>
      <w:marTop w:val="0"/>
      <w:marBottom w:val="0"/>
      <w:divBdr>
        <w:top w:val="none" w:sz="0" w:space="0" w:color="auto"/>
        <w:left w:val="none" w:sz="0" w:space="0" w:color="auto"/>
        <w:bottom w:val="none" w:sz="0" w:space="0" w:color="auto"/>
        <w:right w:val="none" w:sz="0" w:space="0" w:color="auto"/>
      </w:divBdr>
    </w:div>
    <w:div w:id="735129677">
      <w:bodyDiv w:val="1"/>
      <w:marLeft w:val="0"/>
      <w:marRight w:val="0"/>
      <w:marTop w:val="0"/>
      <w:marBottom w:val="0"/>
      <w:divBdr>
        <w:top w:val="none" w:sz="0" w:space="0" w:color="auto"/>
        <w:left w:val="none" w:sz="0" w:space="0" w:color="auto"/>
        <w:bottom w:val="none" w:sz="0" w:space="0" w:color="auto"/>
        <w:right w:val="none" w:sz="0" w:space="0" w:color="auto"/>
      </w:divBdr>
    </w:div>
    <w:div w:id="1085225563">
      <w:bodyDiv w:val="1"/>
      <w:marLeft w:val="0"/>
      <w:marRight w:val="0"/>
      <w:marTop w:val="0"/>
      <w:marBottom w:val="0"/>
      <w:divBdr>
        <w:top w:val="none" w:sz="0" w:space="0" w:color="auto"/>
        <w:left w:val="none" w:sz="0" w:space="0" w:color="auto"/>
        <w:bottom w:val="none" w:sz="0" w:space="0" w:color="auto"/>
        <w:right w:val="none" w:sz="0" w:space="0" w:color="auto"/>
      </w:divBdr>
    </w:div>
    <w:div w:id="1691177715">
      <w:bodyDiv w:val="1"/>
      <w:marLeft w:val="0"/>
      <w:marRight w:val="0"/>
      <w:marTop w:val="0"/>
      <w:marBottom w:val="0"/>
      <w:divBdr>
        <w:top w:val="none" w:sz="0" w:space="0" w:color="auto"/>
        <w:left w:val="none" w:sz="0" w:space="0" w:color="auto"/>
        <w:bottom w:val="none" w:sz="0" w:space="0" w:color="auto"/>
        <w:right w:val="none" w:sz="0" w:space="0" w:color="auto"/>
      </w:divBdr>
    </w:div>
    <w:div w:id="20306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iki.siframework.org/file/view/General%20SI%20Framework%20Standards%20Analysis.xlsx/297940330/General%20SI%20Framework%20Standards%20Analysis.xlsx" TargetMode="External"/><Relationship Id="rId3" Type="http://schemas.openxmlformats.org/officeDocument/2006/relationships/customXml" Target="../customXml/item3.xml"/><Relationship Id="rId21" Type="http://schemas.openxmlformats.org/officeDocument/2006/relationships/hyperlink" Target="http://repository.siframework.org/share/proxy/alfresco/api/node/content/workspace/SpacesStore/8b8e98c1-73d1-4020-9704-5e9e6afc949f/SIFramework_HeD_UC2_FRDS_v1.0.xlsx?a=true"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2.tmp"/><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repository.siframework.org/share/proxy/alfresco/api/node/content/workspace/SpacesStore/5810392a-e5bb-494b-b4cf-4aedb8fe358d/SIFramework_HeD_UC2_CDSGuidanceService_v1.0.docx?a=true"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iki.siframework.org/file/view/ONC-SI-Simplification-Core-Matrix-v2_3-20121211.xlsx/391565188/ONC-SI-Simplification-Core-Matrix-v2_3-20121211.xlsx"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iki.siframework.org/file/view/ONC-SI-Simplification-Core-Matrix-v2_3-20121211.xlsx/391565188/ONC-SI-Simplification-Core-Matrix-v2_3-20121211.xlsx" TargetMode="Externa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hyperlink" Target="http://wiki.siframework.org/file/view/General%20SI%20Framework%20Standards%20Analysis.xlsx/297940330/General%20SI%20Framework%20Standards%20Analysis.xls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5c33ef0138b41bf931791fb671ccac2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92B3-EA45-40DD-AB36-D2DF4BB8AE3E}">
  <ds:schemaRefs>
    <ds:schemaRef ds:uri="http://schemas.microsoft.com/sharepoint/v3/contenttype/forms"/>
  </ds:schemaRefs>
</ds:datastoreItem>
</file>

<file path=customXml/itemProps2.xml><?xml version="1.0" encoding="utf-8"?>
<ds:datastoreItem xmlns:ds="http://schemas.openxmlformats.org/officeDocument/2006/customXml" ds:itemID="{366D2334-02B2-457D-A69F-FB464F24A3D7}">
  <ds:schemaRefs>
    <ds:schemaRef ds:uri="http://schemas.microsoft.com/office/2006/metadata/properties"/>
  </ds:schemaRefs>
</ds:datastoreItem>
</file>

<file path=customXml/itemProps3.xml><?xml version="1.0" encoding="utf-8"?>
<ds:datastoreItem xmlns:ds="http://schemas.openxmlformats.org/officeDocument/2006/customXml" ds:itemID="{9C479A0D-2CB1-434B-BEEF-405E34BCF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E8300DC-FD55-41CD-9042-611CEF55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19</Pages>
  <Words>4282</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28633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 Atanu</dc:creator>
  <cp:lastModifiedBy>Shevlin, D. S.</cp:lastModifiedBy>
  <cp:revision>5</cp:revision>
  <cp:lastPrinted>2013-01-29T19:31:00Z</cp:lastPrinted>
  <dcterms:created xsi:type="dcterms:W3CDTF">2013-04-11T12:37:00Z</dcterms:created>
  <dcterms:modified xsi:type="dcterms:W3CDTF">2013-04-11T18:03:00Z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0x0101003EE94FB1B43AD04AA58D63ADED667475</vt:lpwstr>
  </property>
</Properties>
</file>